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2DF94" w14:textId="413C058E" w:rsidR="00ED3B76" w:rsidRPr="00A9093F" w:rsidRDefault="00ED3B76" w:rsidP="009F6342">
      <w:pPr>
        <w:tabs>
          <w:tab w:val="left" w:pos="9214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A9093F">
        <w:rPr>
          <w:rFonts w:ascii="Times New Roman" w:hAnsi="Times New Roman" w:cs="Times New Roman"/>
          <w:b/>
          <w:bCs/>
          <w:sz w:val="24"/>
          <w:szCs w:val="24"/>
          <w:rtl/>
        </w:rPr>
        <w:t>נכתוב ספר אלה הדברים בשם עושה אורים</w:t>
      </w:r>
    </w:p>
    <w:p w14:paraId="13B5AD2A" w14:textId="77777777" w:rsidR="00ED1ADC" w:rsidRDefault="00ED1ADC" w:rsidP="009F6342">
      <w:pPr>
        <w:tabs>
          <w:tab w:val="left" w:pos="9214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rtl/>
        </w:rPr>
      </w:pPr>
    </w:p>
    <w:p w14:paraId="36ADFDAA" w14:textId="579F420C" w:rsidR="00ED1ADC" w:rsidRDefault="00ED1ADC" w:rsidP="009F6342">
      <w:pPr>
        <w:tabs>
          <w:tab w:val="left" w:pos="9214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rtl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>פרשת אלה הדברים</w:t>
      </w:r>
    </w:p>
    <w:p w14:paraId="5DDBE2F9" w14:textId="77777777" w:rsidR="00ED1ADC" w:rsidRPr="00ED1ADC" w:rsidRDefault="00ED1ADC" w:rsidP="009F6342">
      <w:pPr>
        <w:tabs>
          <w:tab w:val="left" w:pos="9214"/>
        </w:tabs>
        <w:spacing w:line="240" w:lineRule="auto"/>
        <w:jc w:val="center"/>
        <w:rPr>
          <w:rFonts w:ascii="Times New Roman" w:hAnsi="Times New Roman" w:cs="Times New Roman" w:hint="cs"/>
          <w:b/>
          <w:bCs/>
          <w:sz w:val="28"/>
          <w:szCs w:val="28"/>
          <w:rtl/>
        </w:rPr>
      </w:pPr>
    </w:p>
    <w:p w14:paraId="458E9D2A" w14:textId="27CC6E2F" w:rsidR="001B0849" w:rsidRDefault="001B0849" w:rsidP="009F6342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rtl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1:1 </w:t>
      </w:r>
      <w:r w:rsidRPr="001B084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אֵ֣לֶּה הַדְּבָרִ֗ים אֲשֶׁ֨ר דִּבֶּ֤ר מֹשֶׁה֙ </w:t>
      </w:r>
      <w:proofErr w:type="spellStart"/>
      <w:r w:rsidRPr="001B0849">
        <w:rPr>
          <w:rFonts w:ascii="Times New Roman" w:hAnsi="Times New Roman" w:cs="Times New Roman"/>
          <w:b/>
          <w:bCs/>
          <w:sz w:val="24"/>
          <w:szCs w:val="24"/>
          <w:rtl/>
        </w:rPr>
        <w:t>אֶל־כָּל־יִשְׂרָאֵ֔ל</w:t>
      </w:r>
      <w:proofErr w:type="spellEnd"/>
      <w:r w:rsidRPr="001B084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בְּעֵ֖בֶר הַיַּרְדֵּ֑ן בַּמִּדְבָּ֡ר בָּֽעֲרָבָה֩ מ֨וֹל ס֜וּף </w:t>
      </w:r>
      <w:proofErr w:type="spellStart"/>
      <w:r w:rsidRPr="001B0849">
        <w:rPr>
          <w:rFonts w:ascii="Times New Roman" w:hAnsi="Times New Roman" w:cs="Times New Roman"/>
          <w:b/>
          <w:bCs/>
          <w:sz w:val="24"/>
          <w:szCs w:val="24"/>
          <w:rtl/>
        </w:rPr>
        <w:t>בֵּֽין־פָּארָ֧ן</w:t>
      </w:r>
      <w:proofErr w:type="spellEnd"/>
      <w:r w:rsidRPr="001B084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</w:t>
      </w:r>
      <w:proofErr w:type="spellStart"/>
      <w:r w:rsidRPr="001B0849">
        <w:rPr>
          <w:rFonts w:ascii="Times New Roman" w:hAnsi="Times New Roman" w:cs="Times New Roman"/>
          <w:b/>
          <w:bCs/>
          <w:sz w:val="24"/>
          <w:szCs w:val="24"/>
          <w:rtl/>
        </w:rPr>
        <w:t>וּבֵֽין־תֹּ֛פֶל</w:t>
      </w:r>
      <w:proofErr w:type="spellEnd"/>
      <w:r w:rsidRPr="001B084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וְלָבָ֥ן </w:t>
      </w:r>
      <w:proofErr w:type="spellStart"/>
      <w:r w:rsidRPr="001B0849">
        <w:rPr>
          <w:rFonts w:ascii="Times New Roman" w:hAnsi="Times New Roman" w:cs="Times New Roman"/>
          <w:b/>
          <w:bCs/>
          <w:sz w:val="24"/>
          <w:szCs w:val="24"/>
          <w:rtl/>
        </w:rPr>
        <w:t>וַֽחֲצֵרֹ֖ת</w:t>
      </w:r>
      <w:proofErr w:type="spellEnd"/>
      <w:r w:rsidRPr="001B084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וְדִ֥י זָהָֽב׃</w:t>
      </w:r>
    </w:p>
    <w:p w14:paraId="6027D2B5" w14:textId="5F59C0D0" w:rsidR="00ED3B76" w:rsidRDefault="00ED3B76" w:rsidP="009F6342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 xml:space="preserve"> 1:1</w:t>
      </w:r>
      <w:r w:rsidRPr="00FD1DCF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אלה הדברים</w:t>
      </w: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כאשר היו ישראל עתידים לעבור את הירדן</w:t>
      </w:r>
      <w:r>
        <w:rPr>
          <w:rFonts w:ascii="Times New Roman" w:hAnsi="Times New Roman" w:cs="Times New Roman"/>
          <w:position w:val="4"/>
          <w:sz w:val="24"/>
          <w:szCs w:val="24"/>
        </w:rPr>
        <w:t xml:space="preserve">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להחלק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איש בנחלתו</w:t>
      </w:r>
      <w:r w:rsidR="008A3879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והיו צריכים התראה ואזהרה לשמור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התורה</w:t>
      </w:r>
      <w:r w:rsidR="003D114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כאשר בזמן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נסוע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מסיני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להכנס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בארץ</w:t>
      </w:r>
      <w:r w:rsidR="00104A92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&lt;התרה בהם&gt;</w:t>
      </w:r>
      <w:r w:rsidR="003710C4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וכאשר אירעו להם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ענינים</w:t>
      </w:r>
      <w:proofErr w:type="spellEnd"/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ונמנעו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מלהכנס</w:t>
      </w:r>
      <w:proofErr w:type="spellEnd"/>
      <w:r w:rsidR="007713B7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אז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כון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עתה לסדר גם אותם </w:t>
      </w:r>
      <w:r w:rsidR="001D03F7">
        <w:rPr>
          <w:rFonts w:ascii="Times New Roman" w:hAnsi="Times New Roman" w:cs="Times New Roman" w:hint="cs"/>
          <w:position w:val="4"/>
          <w:sz w:val="24"/>
          <w:szCs w:val="24"/>
          <w:rtl/>
        </w:rPr>
        <w:t>{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הענינים</w:t>
      </w:r>
      <w:proofErr w:type="spellEnd"/>
      <w:r w:rsidR="001D03F7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} </w:t>
      </w:r>
      <w:r w:rsidR="00AF0F04">
        <w:rPr>
          <w:rFonts w:ascii="Times New Roman" w:hAnsi="Times New Roman" w:cs="Times New Roman" w:hint="cs"/>
          <w:position w:val="4"/>
          <w:sz w:val="24"/>
          <w:szCs w:val="24"/>
          <w:rtl/>
        </w:rPr>
        <w:t>&lt;</w:t>
      </w:r>
      <w:r w:rsidR="001D03F7">
        <w:rPr>
          <w:rFonts w:ascii="Times New Roman" w:hAnsi="Times New Roman" w:cs="Times New Roman" w:hint="cs"/>
          <w:position w:val="4"/>
          <w:sz w:val="24"/>
          <w:szCs w:val="24"/>
          <w:rtl/>
        </w:rPr>
        <w:t>עניני המני</w:t>
      </w:r>
      <w:r w:rsidR="00AF0F04">
        <w:rPr>
          <w:rFonts w:ascii="Times New Roman" w:hAnsi="Times New Roman" w:cs="Times New Roman" w:hint="cs"/>
          <w:position w:val="4"/>
          <w:sz w:val="24"/>
          <w:szCs w:val="24"/>
          <w:rtl/>
        </w:rPr>
        <w:t>ע</w:t>
      </w:r>
      <w:r w:rsidR="001D03F7">
        <w:rPr>
          <w:rFonts w:ascii="Times New Roman" w:hAnsi="Times New Roman" w:cs="Times New Roman" w:hint="cs"/>
          <w:position w:val="4"/>
          <w:sz w:val="24"/>
          <w:szCs w:val="24"/>
          <w:rtl/>
        </w:rPr>
        <w:t>ות שמסבתם נשנו</w:t>
      </w:r>
      <w:r w:rsidR="00AF0F04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עתה עניני האזהרות וההתראות&gt;</w:t>
      </w:r>
      <w:r w:rsidR="00FC203D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="003D0188">
        <w:rPr>
          <w:rStyle w:val="FootnoteReference"/>
          <w:rFonts w:ascii="Times New Roman" w:hAnsi="Times New Roman" w:cs="Times New Roman"/>
          <w:position w:val="4"/>
          <w:sz w:val="24"/>
          <w:szCs w:val="24"/>
          <w:rtl/>
        </w:rPr>
        <w:footnoteReference w:id="1"/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על </w:t>
      </w:r>
      <w:r w:rsidR="003710C4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כן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החל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במלת</w:t>
      </w:r>
      <w:proofErr w:type="spellEnd"/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דברים</w:t>
      </w:r>
      <w:r w:rsidR="000C196B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לכלול עניני המצות ודברי תוכחה</w:t>
      </w:r>
      <w:r w:rsidR="007713B7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.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ויהיה טעם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אלה הדברים אשר דבר משה אל כל ישראל בעבר הירדן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מה שאירע להם </w:t>
      </w:r>
      <w:r w:rsidRPr="006C7E89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במדבר בערבה מול סוף</w:t>
      </w:r>
      <w:r w:rsidR="00B75453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="00B75453">
        <w:rPr>
          <w:rFonts w:ascii="Times New Roman" w:hAnsi="Times New Roman" w:cs="Times New Roman" w:hint="cs"/>
          <w:position w:val="4"/>
          <w:sz w:val="24"/>
          <w:szCs w:val="24"/>
          <w:rtl/>
        </w:rPr>
        <w:t>,כ</w:t>
      </w:r>
      <w:r w:rsidRPr="00FD14D7">
        <w:rPr>
          <w:rFonts w:ascii="Times New Roman" w:hAnsi="Times New Roman" w:cs="Times New Roman"/>
          <w:position w:val="4"/>
          <w:sz w:val="24"/>
          <w:szCs w:val="24"/>
          <w:rtl/>
        </w:rPr>
        <w:t>לל</w:t>
      </w:r>
      <w:r w:rsidRPr="003710C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מה שעבר עליה</w:t>
      </w:r>
      <w:r>
        <w:rPr>
          <w:rFonts w:ascii="Times New Roman" w:hAnsi="Times New Roman" w:cs="Times New Roman"/>
          <w:position w:val="4"/>
          <w:sz w:val="24"/>
          <w:szCs w:val="24"/>
          <w:rtl/>
        </w:rPr>
        <w:t>ם בנסעם מסיני עד בואם לקדש ברנע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>:</w:t>
      </w:r>
    </w:p>
    <w:p w14:paraId="1D3D16C3" w14:textId="77777777" w:rsidR="00DE2DF2" w:rsidRDefault="00ED3B76" w:rsidP="00C376A7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position w:val="4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1:1 </w:t>
      </w:r>
      <w:r w:rsidRPr="00FD1DCF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במדבר בערבה</w:t>
      </w:r>
      <w:r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="00742478">
        <w:rPr>
          <w:rFonts w:ascii="Times New Roman" w:hAnsi="Times New Roman" w:cs="Times New Roman" w:hint="cs"/>
          <w:position w:val="4"/>
          <w:sz w:val="24"/>
          <w:szCs w:val="24"/>
          <w:rtl/>
        </w:rPr>
        <w:t>-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כנז</w:t>
      </w:r>
      <w:r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כר </w:t>
      </w:r>
      <w:r w:rsidRPr="006D0501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בארץ ערבה ושוחה </w:t>
      </w:r>
      <w:r w:rsidRPr="006D050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(ירמיהו </w:t>
      </w:r>
      <w:proofErr w:type="spellStart"/>
      <w:r w:rsidRPr="006D050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ב</w:t>
      </w:r>
      <w:r w:rsidR="005167CA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6D050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ו</w:t>
      </w:r>
      <w:proofErr w:type="spellEnd"/>
      <w:r w:rsidRPr="006D050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DE2DF2">
        <w:rPr>
          <w:rFonts w:ascii="Times New Roman" w:hAnsi="Times New Roman" w:cs="Times New Roman" w:hint="cs"/>
          <w:color w:val="000000" w:themeColor="text1"/>
          <w:position w:val="4"/>
          <w:sz w:val="24"/>
          <w:szCs w:val="24"/>
          <w:rtl/>
        </w:rPr>
        <w:t>:</w:t>
      </w:r>
      <w:r w:rsidR="00C376A7">
        <w:rPr>
          <w:rFonts w:ascii="Times New Roman" w:hAnsi="Times New Roman" w:cs="Times New Roman" w:hint="cs"/>
          <w:color w:val="000000" w:themeColor="text1"/>
          <w:position w:val="4"/>
          <w:sz w:val="24"/>
          <w:szCs w:val="24"/>
          <w:rtl/>
        </w:rPr>
        <w:t xml:space="preserve"> </w:t>
      </w:r>
    </w:p>
    <w:p w14:paraId="74478BCD" w14:textId="77777777" w:rsidR="00DE34D1" w:rsidRDefault="00ED3B76" w:rsidP="00C376A7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956A55">
        <w:rPr>
          <w:rFonts w:ascii="Times New Roman" w:hAnsi="Times New Roman" w:cs="Times New Roman"/>
          <w:color w:val="000000" w:themeColor="text1"/>
          <w:position w:val="4"/>
          <w:sz w:val="24"/>
          <w:szCs w:val="24"/>
          <w:rtl/>
        </w:rPr>
        <w:t>ו</w:t>
      </w:r>
      <w:r w:rsidRPr="00956A55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לבן</w:t>
      </w:r>
      <w:r w:rsidRPr="00FD1DCF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Pr="00956A55">
        <w:rPr>
          <w:rFonts w:ascii="Times New Roman" w:hAnsi="Times New Roman" w:cs="Times New Roman"/>
          <w:color w:val="000000" w:themeColor="text1"/>
          <w:position w:val="4"/>
          <w:sz w:val="24"/>
          <w:szCs w:val="24"/>
          <w:rtl/>
        </w:rPr>
        <w:t>ו</w:t>
      </w:r>
      <w:r w:rsidRPr="00956A55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תפל</w:t>
      </w:r>
      <w:r w:rsidRPr="00FD1DCF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Pr="00956A55">
        <w:rPr>
          <w:rFonts w:ascii="Times New Roman" w:hAnsi="Times New Roman" w:cs="Times New Roman"/>
          <w:color w:val="000000" w:themeColor="text1"/>
          <w:position w:val="4"/>
          <w:sz w:val="24"/>
          <w:szCs w:val="24"/>
          <w:rtl/>
        </w:rPr>
        <w:t>ו</w:t>
      </w:r>
      <w:r w:rsidRPr="00956A55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די זהב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לא נזכרו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במסע</w:t>
      </w:r>
      <w:r w:rsidR="00564453">
        <w:rPr>
          <w:rFonts w:ascii="Times New Roman" w:hAnsi="Times New Roman" w:cs="Times New Roman" w:hint="cs"/>
          <w:position w:val="4"/>
          <w:sz w:val="24"/>
          <w:szCs w:val="24"/>
          <w:rtl/>
        </w:rPr>
        <w:t>י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ם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גם לא נזכרו במקום אחר</w:t>
      </w:r>
      <w:r w:rsidR="006D0501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ואולם אחר שאומר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956A55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בין ובין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אין הטעם שעברו באותם המקומות עצמם שנזכר</w:t>
      </w:r>
      <w:r w:rsidR="00F60AA1">
        <w:rPr>
          <w:rFonts w:ascii="Times New Roman" w:hAnsi="Times New Roman" w:cs="Times New Roman" w:hint="cs"/>
          <w:position w:val="4"/>
          <w:sz w:val="24"/>
          <w:szCs w:val="24"/>
          <w:rtl/>
        </w:rPr>
        <w:t>ו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בשמות אלו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="006D0501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</w:p>
    <w:p w14:paraId="649DD170" w14:textId="12F8F7CF" w:rsidR="00ED3B76" w:rsidRDefault="00ED3B76" w:rsidP="00C376A7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ואין הרצון באמרו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במדבר בערבה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מה שהיו </w:t>
      </w:r>
      <w:r w:rsidRPr="005B5B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בעבר הירדן</w:t>
      </w:r>
      <w:r w:rsidR="006D0501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כי בעבר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הירדן אומר המאמר בצורה אחרת</w:t>
      </w:r>
      <w:r w:rsidR="006D0501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כגון שנאמר </w:t>
      </w:r>
      <w:r w:rsidRPr="006D0501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אלה העדות </w:t>
      </w:r>
      <w:proofErr w:type="spellStart"/>
      <w:r w:rsidRPr="006D0501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והחקים</w:t>
      </w:r>
      <w:proofErr w:type="spellEnd"/>
      <w:r w:rsidRPr="006D0501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Pr="006D0501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והמשפטים אשר דבר משה אל בני ישראל בצאתם מצרים בעבר הירדן בגיא מול בית פעור בארץ </w:t>
      </w:r>
      <w:proofErr w:type="spellStart"/>
      <w:r w:rsidRPr="006D0501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סיחון</w:t>
      </w:r>
      <w:proofErr w:type="spellEnd"/>
      <w:r w:rsidRPr="006D0501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מלך האמורי </w:t>
      </w:r>
      <w:r w:rsidR="006D0501" w:rsidRPr="006D050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(</w:t>
      </w:r>
      <w:r w:rsidR="006D0501" w:rsidRPr="00617EDF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דברים </w:t>
      </w:r>
      <w:proofErr w:type="spellStart"/>
      <w:r w:rsidR="006D0501" w:rsidRPr="00617EDF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ד</w:t>
      </w:r>
      <w:r w:rsidR="005167CA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="006D0501" w:rsidRPr="00617EDF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מה</w:t>
      </w:r>
      <w:r w:rsidR="00034011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-מו</w:t>
      </w:r>
      <w:proofErr w:type="spellEnd"/>
      <w:r w:rsidR="006D0501" w:rsidRPr="006D050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6D0501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ולבן ופארן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וחצרות אינם בעבר הירדן:</w:t>
      </w:r>
    </w:p>
    <w:p w14:paraId="4997F75D" w14:textId="77777777" w:rsidR="008E0E2C" w:rsidRDefault="008E0E2C" w:rsidP="006C7E89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7312560F" w14:textId="21794264" w:rsidR="001B0849" w:rsidRDefault="001B0849" w:rsidP="006C7E89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b/>
          <w:bCs/>
          <w:position w:val="4"/>
          <w:sz w:val="24"/>
          <w:szCs w:val="24"/>
          <w:rtl/>
        </w:rPr>
      </w:pPr>
      <w:r w:rsidRPr="0089745B">
        <w:rPr>
          <w:rFonts w:ascii="Times New Roman" w:hAnsi="Times New Roman" w:cs="Times New Roman"/>
          <w:b/>
          <w:bCs/>
          <w:position w:val="4"/>
          <w:sz w:val="24"/>
          <w:szCs w:val="24"/>
          <w:rtl/>
        </w:rPr>
        <w:t xml:space="preserve">1:2 אַחַ֨ד עָשָׂ֥ר יוֹם֙ מֵֽחֹרֵ֔ב דֶּ֖רֶךְ </w:t>
      </w:r>
      <w:proofErr w:type="spellStart"/>
      <w:r w:rsidRPr="0089745B">
        <w:rPr>
          <w:rFonts w:ascii="Times New Roman" w:hAnsi="Times New Roman" w:cs="Times New Roman"/>
          <w:b/>
          <w:bCs/>
          <w:position w:val="4"/>
          <w:sz w:val="24"/>
          <w:szCs w:val="24"/>
          <w:rtl/>
        </w:rPr>
        <w:t>הַר־שֵׂעִ֑יר</w:t>
      </w:r>
      <w:proofErr w:type="spellEnd"/>
      <w:r w:rsidRPr="0089745B">
        <w:rPr>
          <w:rFonts w:ascii="Times New Roman" w:hAnsi="Times New Roman" w:cs="Times New Roman"/>
          <w:b/>
          <w:bCs/>
          <w:position w:val="4"/>
          <w:sz w:val="24"/>
          <w:szCs w:val="24"/>
          <w:rtl/>
        </w:rPr>
        <w:t xml:space="preserve"> עַ֖ד קָדֵ֥שׁ בַּרְנֵֽעַ׃</w:t>
      </w:r>
    </w:p>
    <w:p w14:paraId="65FBC840" w14:textId="1B85C3BC" w:rsidR="00ED3B76" w:rsidRDefault="00ED3B76" w:rsidP="001E1E17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1:2 </w:t>
      </w:r>
      <w:r w:rsidRPr="00A74D5A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אחד עשר יום מחורב</w:t>
      </w:r>
      <w:r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יש שפירשוהו כי</w:t>
      </w:r>
      <w:r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אחד עשר יום מסיני עד קדש ברנע</w:t>
      </w:r>
      <w:r w:rsidR="00F3246B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והם גרמו לעצמם והלכו ארבעים</w:t>
      </w:r>
      <w:r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שנה</w:t>
      </w:r>
      <w:r w:rsidR="00F3246B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על כן אמר</w:t>
      </w:r>
      <w:r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ויהי בארבעים שנה</w:t>
      </w:r>
      <w:r w:rsidR="006D0501" w:rsidRPr="006D0501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וזהו טעם </w:t>
      </w:r>
      <w:r w:rsidRPr="006D0501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אלה הדברים</w:t>
      </w:r>
      <w:r w:rsidR="006D0501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וזה לא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יתכן</w:t>
      </w:r>
      <w:r w:rsidR="00ED500A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כי בשנה השנית באו בקדש ברנע ומשם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נשתלחו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המרגלים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7560ACFF" w14:textId="7D6C90BA" w:rsidR="00ED3B76" w:rsidRDefault="00ED3B76" w:rsidP="00E96C8A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ואחרים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אומרים כי אלו אחד עשר יום הם שלשה לדרך</w:t>
      </w:r>
      <w:r w:rsidR="00627473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ושבעה למרים</w:t>
      </w:r>
      <w:r w:rsidR="00627473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ויום אחד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שבת</w:t>
      </w:r>
      <w:r w:rsidR="008E5A8E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והלא עשו שלשים יום בקברות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התאוה</w:t>
      </w:r>
      <w:proofErr w:type="spellEnd"/>
      <w:r w:rsidR="00C92DDB">
        <w:rPr>
          <w:rFonts w:ascii="Times New Roman" w:hAnsi="Times New Roman" w:cs="Times New Roman" w:hint="cs"/>
          <w:position w:val="4"/>
          <w:sz w:val="24"/>
          <w:szCs w:val="24"/>
          <w:rtl/>
        </w:rPr>
        <w:t>?</w:t>
      </w:r>
    </w:p>
    <w:p w14:paraId="72ABD40E" w14:textId="6765DA1F" w:rsidR="00ED3B76" w:rsidRDefault="00ED3B76" w:rsidP="00E96C8A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ואחרים פירשו כי מהלך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אחד עשר יום היה והלכו בשלשה ימים כדי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למהרם</w:t>
      </w:r>
      <w:proofErr w:type="spellEnd"/>
      <w:r w:rsidR="00755EE3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כאשר נזכר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וישכון</w:t>
      </w:r>
      <w:r w:rsidRPr="007713B7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הענן במדבר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פארן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6D050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(במדבר </w:t>
      </w:r>
      <w:proofErr w:type="spellStart"/>
      <w:r w:rsidRPr="006D050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י</w:t>
      </w:r>
      <w:r w:rsidR="005167CA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6D050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יב</w:t>
      </w:r>
      <w:proofErr w:type="spellEnd"/>
      <w:r w:rsidRPr="006D050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EF2089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="006D0501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והלא הכתוב מודיע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שנתאחרו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בדרך</w:t>
      </w:r>
      <w:r w:rsidR="00EF2089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כאשר העירונו</w:t>
      </w:r>
      <w:r w:rsidR="008B163D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</w:p>
    <w:p w14:paraId="70B781A6" w14:textId="57E82AC1" w:rsidR="002E70A2" w:rsidRDefault="00ED3B76" w:rsidP="00B93394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ויאות לומר כאשר הזכיר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במדבר</w:t>
      </w:r>
      <w:r w:rsidRPr="00617EDF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בערבה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היה זה לבאר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כי בגזרת השם עברו משם ולא הוליכם </w:t>
      </w:r>
      <w:r w:rsidRPr="00692BF4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דרך </w:t>
      </w:r>
      <w:r w:rsidR="00557F7C" w:rsidRPr="00692BF4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הר</w:t>
      </w:r>
      <w:r w:rsidR="00557F7C" w:rsidRPr="00692BF4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</w:t>
      </w:r>
      <w:r w:rsidRPr="00692BF4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שעיר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שהיה מהלך אחד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עשר יום</w:t>
      </w:r>
      <w:r w:rsidR="00F6594A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שהיא דרך קרובה</w:t>
      </w:r>
      <w:r w:rsidR="00692BF4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כאשר נאמר </w:t>
      </w:r>
      <w:r w:rsidRPr="006D0501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פנו וסעו לכם וב</w:t>
      </w:r>
      <w:r w:rsidR="00557F7C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ו</w:t>
      </w:r>
      <w:r w:rsidRPr="006D0501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או הר האמורי</w:t>
      </w:r>
      <w:r w:rsidR="00B921C7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="00B921C7" w:rsidRPr="0091781A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(דברים </w:t>
      </w:r>
      <w:proofErr w:type="spellStart"/>
      <w:r w:rsidR="00B921C7" w:rsidRPr="0091781A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א:ז</w:t>
      </w:r>
      <w:proofErr w:type="spellEnd"/>
      <w:r w:rsidR="00B921C7" w:rsidRPr="0091781A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)</w:t>
      </w:r>
      <w:r w:rsidR="00BF4C56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וכתוב </w:t>
      </w:r>
      <w:r w:rsidRPr="006D0501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ונסע מחורב ונלך את כל המדבר הגדול והנורא אשר ראיתם דרך</w:t>
      </w:r>
      <w:r w:rsidRPr="006D0501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Pr="006D0501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הר האמורי</w:t>
      </w:r>
      <w:r w:rsidR="0091781A">
        <w:rPr>
          <w:rFonts w:ascii="Times New Roman" w:hAnsi="Times New Roman" w:cs="Times New Roman" w:hint="cs"/>
          <w:color w:val="FFC000"/>
          <w:position w:val="4"/>
          <w:sz w:val="24"/>
          <w:szCs w:val="24"/>
        </w:rPr>
        <w:t xml:space="preserve"> </w:t>
      </w:r>
      <w:r w:rsidR="0091781A" w:rsidRPr="0091781A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(דברים </w:t>
      </w:r>
      <w:proofErr w:type="spellStart"/>
      <w:r w:rsidR="0091781A" w:rsidRPr="0091781A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א:יט</w:t>
      </w:r>
      <w:proofErr w:type="spellEnd"/>
      <w:r w:rsidR="0091781A" w:rsidRPr="0091781A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)</w:t>
      </w:r>
      <w:r w:rsidR="002E70A2">
        <w:rPr>
          <w:rFonts w:ascii="Times New Roman" w:hAnsi="Times New Roman" w:cs="Times New Roman" w:hint="cs"/>
          <w:position w:val="4"/>
          <w:sz w:val="24"/>
          <w:szCs w:val="24"/>
          <w:rtl/>
        </w:rPr>
        <w:t>:</w:t>
      </w:r>
    </w:p>
    <w:p w14:paraId="706E0963" w14:textId="270B6EAA" w:rsidR="00ED3B76" w:rsidRDefault="002E70A2" w:rsidP="00B93394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2E70A2">
        <w:rPr>
          <w:rFonts w:ascii="Times New Roman" w:hAnsi="Times New Roman" w:cs="Times New Roman"/>
          <w:color w:val="FF0000"/>
          <w:position w:val="4"/>
          <w:sz w:val="24"/>
          <w:szCs w:val="24"/>
        </w:rPr>
        <w:t>1:2-3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והואיל והם גרמו לעצמם שלא </w:t>
      </w:r>
      <w:proofErr w:type="spellStart"/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להכנס</w:t>
      </w:r>
      <w:proofErr w:type="spellEnd"/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לארץ ואחרו זה</w:t>
      </w:r>
      <w:r w:rsidR="00ED3B76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ארבעים שנה</w:t>
      </w:r>
      <w:r w:rsidR="0091781A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הנה הם הוצרכו עוד אזהרה והתראה בשנת הארבעים עם</w:t>
      </w:r>
      <w:r w:rsidR="00ED3B76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הזכרת סבת </w:t>
      </w:r>
      <w:proofErr w:type="spellStart"/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אחורם</w:t>
      </w:r>
      <w:proofErr w:type="spellEnd"/>
      <w:r w:rsidR="006D0501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על </w:t>
      </w:r>
      <w:r w:rsidR="00624B44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כן</w:t>
      </w:r>
      <w:r w:rsidR="006878A6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D9454D">
        <w:rPr>
          <w:rFonts w:ascii="Times New Roman" w:hAnsi="Times New Roman" w:cs="Times New Roman" w:hint="cs"/>
          <w:position w:val="4"/>
          <w:sz w:val="24"/>
          <w:szCs w:val="24"/>
          <w:rtl/>
        </w:rPr>
        <w:t>[</w:t>
      </w:r>
      <w:r w:rsidR="00ED3B76"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ויהי בארבעים שנה</w:t>
      </w:r>
      <w:r w:rsidR="00D9454D" w:rsidRPr="00B93394">
        <w:rPr>
          <w:rFonts w:ascii="Times New Roman" w:hAnsi="Times New Roman" w:cs="Times New Roman" w:hint="cs"/>
          <w:color w:val="000000" w:themeColor="text1"/>
          <w:position w:val="4"/>
          <w:sz w:val="24"/>
          <w:szCs w:val="24"/>
          <w:rtl/>
        </w:rPr>
        <w:t>]</w:t>
      </w:r>
      <w:r w:rsidR="005B0F2A">
        <w:rPr>
          <w:rFonts w:ascii="Times New Roman" w:hAnsi="Times New Roman" w:cs="Times New Roman" w:hint="cs"/>
          <w:color w:val="000000" w:themeColor="text1"/>
          <w:position w:val="4"/>
          <w:sz w:val="24"/>
          <w:szCs w:val="24"/>
          <w:rtl/>
        </w:rPr>
        <w:t>:</w:t>
      </w:r>
    </w:p>
    <w:p w14:paraId="67564AD9" w14:textId="77777777" w:rsidR="008E0E2C" w:rsidRDefault="008E0E2C" w:rsidP="006C7E89">
      <w:pPr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43300DEE" w14:textId="35C571AB" w:rsidR="001B0849" w:rsidRDefault="001B0849" w:rsidP="006C7E89">
      <w:pPr>
        <w:spacing w:line="240" w:lineRule="auto"/>
        <w:jc w:val="both"/>
        <w:rPr>
          <w:rFonts w:ascii="Times New Roman" w:hAnsi="Times New Roman" w:cs="Times New Roman"/>
          <w:b/>
          <w:bCs/>
          <w:position w:val="4"/>
          <w:sz w:val="24"/>
          <w:szCs w:val="24"/>
          <w:rtl/>
        </w:rPr>
      </w:pPr>
      <w:r w:rsidRPr="004A1964">
        <w:rPr>
          <w:rFonts w:ascii="Times New Roman" w:hAnsi="Times New Roman" w:cs="Times New Roman"/>
          <w:b/>
          <w:bCs/>
          <w:position w:val="4"/>
          <w:sz w:val="24"/>
          <w:szCs w:val="24"/>
          <w:rtl/>
        </w:rPr>
        <w:lastRenderedPageBreak/>
        <w:t>1:3</w:t>
      </w:r>
      <w:r>
        <w:rPr>
          <w:rFonts w:ascii="Times New Roman" w:hAnsi="Times New Roman" w:cs="Times New Roman" w:hint="cs"/>
          <w:b/>
          <w:bCs/>
          <w:position w:val="4"/>
          <w:sz w:val="24"/>
          <w:szCs w:val="24"/>
          <w:rtl/>
        </w:rPr>
        <w:t xml:space="preserve"> </w:t>
      </w:r>
      <w:r w:rsidRPr="004A1964">
        <w:rPr>
          <w:rFonts w:ascii="Times New Roman" w:hAnsi="Times New Roman" w:cs="Times New Roman"/>
          <w:b/>
          <w:bCs/>
          <w:position w:val="4"/>
          <w:sz w:val="24"/>
          <w:szCs w:val="24"/>
          <w:rtl/>
        </w:rPr>
        <w:t xml:space="preserve">וַֽיְהִי֙ בְּאַרְבָּעִ֣ים שָׁנָ֔ה </w:t>
      </w:r>
      <w:proofErr w:type="spellStart"/>
      <w:r w:rsidRPr="004A1964">
        <w:rPr>
          <w:rFonts w:ascii="Times New Roman" w:hAnsi="Times New Roman" w:cs="Times New Roman"/>
          <w:b/>
          <w:bCs/>
          <w:position w:val="4"/>
          <w:sz w:val="24"/>
          <w:szCs w:val="24"/>
          <w:rtl/>
        </w:rPr>
        <w:t>בְּעַשְׁתֵּֽי־עָשָׂ֥ר</w:t>
      </w:r>
      <w:proofErr w:type="spellEnd"/>
      <w:r w:rsidRPr="004A1964">
        <w:rPr>
          <w:rFonts w:ascii="Times New Roman" w:hAnsi="Times New Roman" w:cs="Times New Roman"/>
          <w:b/>
          <w:bCs/>
          <w:position w:val="4"/>
          <w:sz w:val="24"/>
          <w:szCs w:val="24"/>
          <w:rtl/>
        </w:rPr>
        <w:t xml:space="preserve"> חֹ֖דֶשׁ בְּאֶחָ֣ד לַחֹ֑דֶשׁ דִּבֶּ֤ר מֹשֶׁה֙ אֶל־בְּנֵ֣י יִשְׂרָאֵ֔ל כְּ֠כֹל אֲשֶׁ֨ר </w:t>
      </w:r>
      <w:proofErr w:type="spellStart"/>
      <w:r w:rsidRPr="004A1964">
        <w:rPr>
          <w:rFonts w:ascii="Times New Roman" w:hAnsi="Times New Roman" w:cs="Times New Roman"/>
          <w:b/>
          <w:bCs/>
          <w:position w:val="4"/>
          <w:sz w:val="24"/>
          <w:szCs w:val="24"/>
          <w:rtl/>
        </w:rPr>
        <w:t>צִוָּ֧ה</w:t>
      </w:r>
      <w:proofErr w:type="spellEnd"/>
      <w:r w:rsidRPr="004A1964">
        <w:rPr>
          <w:rFonts w:ascii="Times New Roman" w:hAnsi="Times New Roman" w:cs="Times New Roman"/>
          <w:b/>
          <w:bCs/>
          <w:position w:val="4"/>
          <w:sz w:val="24"/>
          <w:szCs w:val="24"/>
          <w:rtl/>
        </w:rPr>
        <w:t xml:space="preserve"> יְהוָ֛ה אֹת֖וֹ </w:t>
      </w:r>
      <w:proofErr w:type="spellStart"/>
      <w:r w:rsidRPr="004A1964">
        <w:rPr>
          <w:rFonts w:ascii="Times New Roman" w:hAnsi="Times New Roman" w:cs="Times New Roman"/>
          <w:b/>
          <w:bCs/>
          <w:position w:val="4"/>
          <w:sz w:val="24"/>
          <w:szCs w:val="24"/>
          <w:rtl/>
        </w:rPr>
        <w:t>אֲלֵהֶֽם</w:t>
      </w:r>
      <w:proofErr w:type="spellEnd"/>
      <w:r w:rsidRPr="004A1964">
        <w:rPr>
          <w:rFonts w:ascii="Times New Roman" w:hAnsi="Times New Roman" w:cs="Times New Roman"/>
          <w:b/>
          <w:bCs/>
          <w:position w:val="4"/>
          <w:sz w:val="24"/>
          <w:szCs w:val="24"/>
          <w:rtl/>
        </w:rPr>
        <w:t>׃</w:t>
      </w:r>
    </w:p>
    <w:p w14:paraId="1128B910" w14:textId="3ADB661E" w:rsidR="008B7462" w:rsidRDefault="008B7462" w:rsidP="008B7462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1:3 </w:t>
      </w:r>
      <w:r w:rsidRPr="009A32EA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ויהי בארבעים שנה 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-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מדרך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סברא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אמרו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חכמינו ע"ה כי בכלל חדש שבט נאמר הספר</w:t>
      </w:r>
      <w:r w:rsidR="00A62276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ובראש חדש אדר מת משה</w:t>
      </w:r>
      <w:r w:rsidR="00A62276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position w:val="4"/>
          <w:sz w:val="24"/>
          <w:szCs w:val="24"/>
          <w:rtl/>
        </w:rPr>
        <w:t>כאשר מת אהרן בראש חדש אב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.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ועל דרך דוחק י</w:t>
      </w:r>
      <w:r w:rsidR="00C26289">
        <w:rPr>
          <w:rFonts w:ascii="Times New Roman" w:hAnsi="Times New Roman" w:cs="Times New Roman" w:hint="cs"/>
          <w:position w:val="4"/>
          <w:sz w:val="24"/>
          <w:szCs w:val="24"/>
          <w:rtl/>
        </w:rPr>
        <w:t>ִשְּׁ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ב</w:t>
      </w:r>
      <w:r w:rsidR="00C26289">
        <w:rPr>
          <w:rFonts w:ascii="Times New Roman" w:hAnsi="Times New Roman" w:cs="Times New Roman" w:hint="cs"/>
          <w:position w:val="4"/>
          <w:sz w:val="24"/>
          <w:szCs w:val="24"/>
          <w:rtl/>
        </w:rPr>
        <w:t>וּ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F50BDF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ימי בכי אבל</w:t>
      </w:r>
      <w:r w:rsidRPr="00F50BDF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Pr="00F50BDF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משה</w:t>
      </w:r>
      <w:r w:rsidR="00743CA4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="00743CA4" w:rsidRPr="00F50BDF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(דברים </w:t>
      </w:r>
      <w:proofErr w:type="spellStart"/>
      <w:r w:rsidR="00743CA4" w:rsidRPr="00F50BDF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לד:ח</w:t>
      </w:r>
      <w:proofErr w:type="spellEnd"/>
      <w:r w:rsidR="00743CA4" w:rsidRPr="00F50BDF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)</w:t>
      </w:r>
      <w:r w:rsidRPr="00F50BDF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עד שעלו מן הירדן בעשו</w:t>
      </w:r>
      <w:r>
        <w:rPr>
          <w:rFonts w:ascii="Times New Roman" w:hAnsi="Times New Roman" w:cs="Times New Roman"/>
          <w:position w:val="4"/>
          <w:sz w:val="24"/>
          <w:szCs w:val="24"/>
          <w:rtl/>
        </w:rPr>
        <w:t>ר לחדש</w:t>
      </w:r>
      <w:r w:rsidR="00743CA4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עם הימים הנאמרים ביהושע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.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ודעת בעלי הקבלה שבשבעה באדר מת משה</w:t>
      </w:r>
      <w:r w:rsidR="00F50BDF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אם בדרך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סברא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על פי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עיון הכתוב יקשה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הענין</w:t>
      </w:r>
      <w:proofErr w:type="spellEnd"/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</w:p>
    <w:p w14:paraId="625052B5" w14:textId="44A80217" w:rsidR="008B7462" w:rsidRDefault="008B7462" w:rsidP="008B7462">
      <w:pPr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ויש אומרים ביום אחד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בר"ח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שבט דבר הספר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ובו מת</w:t>
      </w:r>
      <w:r w:rsidR="00116C92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92504C">
        <w:rPr>
          <w:rFonts w:ascii="Times New Roman" w:hAnsi="Times New Roman" w:cs="Times New Roman" w:hint="cs"/>
          <w:position w:val="4"/>
          <w:sz w:val="24"/>
          <w:szCs w:val="24"/>
          <w:rtl/>
        </w:rPr>
        <w:t>וּ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ר</w:t>
      </w:r>
      <w:r w:rsidR="00404216">
        <w:rPr>
          <w:rFonts w:ascii="Times New Roman" w:hAnsi="Times New Roman" w:cs="Times New Roman" w:hint="cs"/>
          <w:position w:val="4"/>
          <w:sz w:val="24"/>
          <w:szCs w:val="24"/>
          <w:rtl/>
        </w:rPr>
        <w:t>ְ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א</w:t>
      </w:r>
      <w:r w:rsidR="00404216">
        <w:rPr>
          <w:rFonts w:ascii="Times New Roman" w:hAnsi="Times New Roman" w:cs="Times New Roman" w:hint="cs"/>
          <w:position w:val="4"/>
          <w:sz w:val="24"/>
          <w:szCs w:val="24"/>
          <w:rtl/>
        </w:rPr>
        <w:t>ָ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י</w:t>
      </w:r>
      <w:r w:rsidR="00404216">
        <w:rPr>
          <w:rFonts w:ascii="Times New Roman" w:hAnsi="Times New Roman" w:cs="Times New Roman" w:hint="cs"/>
          <w:position w:val="4"/>
          <w:sz w:val="24"/>
          <w:szCs w:val="24"/>
          <w:rtl/>
        </w:rPr>
        <w:t>ָ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ת</w:t>
      </w:r>
      <w:r w:rsidR="00263129">
        <w:rPr>
          <w:rFonts w:ascii="Times New Roman" w:hAnsi="Times New Roman" w:cs="Times New Roman" w:hint="cs"/>
          <w:position w:val="4"/>
          <w:sz w:val="24"/>
          <w:szCs w:val="24"/>
          <w:rtl/>
        </w:rPr>
        <w:t>ָ</w:t>
      </w:r>
      <w:r w:rsidR="00404216">
        <w:rPr>
          <w:rFonts w:ascii="Times New Roman" w:hAnsi="Times New Roman" w:cs="Times New Roman" w:hint="cs"/>
          <w:position w:val="4"/>
          <w:sz w:val="24"/>
          <w:szCs w:val="24"/>
          <w:rtl/>
        </w:rPr>
        <w:t>ּ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ם</w:t>
      </w:r>
      <w:r w:rsidR="0092504C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{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ויהי</w:t>
      </w:r>
      <w:r w:rsidR="0092504C">
        <w:rPr>
          <w:rFonts w:ascii="Times New Roman" w:hAnsi="Times New Roman" w:cs="Times New Roman" w:hint="cs"/>
          <w:position w:val="4"/>
          <w:sz w:val="24"/>
          <w:szCs w:val="24"/>
          <w:rtl/>
        </w:rPr>
        <w:t>}</w:t>
      </w:r>
      <w:r w:rsidR="0092504C">
        <w:rPr>
          <w:rStyle w:val="FootnoteReference"/>
          <w:rFonts w:ascii="Times New Roman" w:hAnsi="Times New Roman" w:cs="Times New Roman"/>
          <w:position w:val="4"/>
          <w:sz w:val="24"/>
          <w:szCs w:val="24"/>
          <w:rtl/>
        </w:rPr>
        <w:footnoteReference w:id="2"/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בעצם היום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הזה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6D050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(דברים </w:t>
      </w:r>
      <w:proofErr w:type="spellStart"/>
      <w:r w:rsidRPr="006D050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לב</w:t>
      </w:r>
      <w:r w:rsidR="005167CA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6D050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מ</w:t>
      </w:r>
      <w:r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ח</w:t>
      </w:r>
      <w:proofErr w:type="spellEnd"/>
      <w:r w:rsidRPr="006D050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בעבור שלא יכלו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לי</w:t>
      </w:r>
      <w:r w:rsidR="00404216">
        <w:rPr>
          <w:rFonts w:ascii="Times New Roman" w:hAnsi="Times New Roman" w:cs="Times New Roman" w:hint="cs"/>
          <w:position w:val="4"/>
          <w:sz w:val="24"/>
          <w:szCs w:val="24"/>
          <w:rtl/>
        </w:rPr>
        <w:t>ַ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שב</w:t>
      </w:r>
      <w:proofErr w:type="spellEnd"/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הימים הנזכרים אם מת בראש חדש אדר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כל שכן לפי דעת האומרים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בשבעה באדר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וזאת הדעת יותר רחוקה כי כתוב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ויתמו ימי בכי אבל</w:t>
      </w:r>
      <w:r w:rsidRPr="007713B7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משה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AE516E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(</w:t>
      </w:r>
      <w:r w:rsidR="009053FB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שם</w:t>
      </w:r>
      <w:r w:rsidR="009053FB" w:rsidRPr="00AE516E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proofErr w:type="spellStart"/>
      <w:r w:rsidRPr="00AE516E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לד</w:t>
      </w:r>
      <w:r w:rsidR="005167CA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AE516E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ח</w:t>
      </w:r>
      <w:proofErr w:type="spellEnd"/>
      <w:r w:rsidRPr="00AE516E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מיד 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>כתוב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ויהושע בן נון מלא רוח חכמה </w:t>
      </w:r>
      <w:r w:rsidRPr="00AE516E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(שם </w:t>
      </w:r>
      <w:proofErr w:type="spellStart"/>
      <w:r w:rsidRPr="00AE516E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לד</w:t>
      </w:r>
      <w:r w:rsidR="005167CA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AE516E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ט</w:t>
      </w:r>
      <w:proofErr w:type="spellEnd"/>
      <w:r w:rsidRPr="00AE516E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וכתוב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ויהי אחרי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מות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משה</w:t>
      </w:r>
      <w:r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ויאמר ה' אל</w:t>
      </w:r>
      <w:r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יהושע</w:t>
      </w:r>
      <w:r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AE516E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(יהושע </w:t>
      </w:r>
      <w:proofErr w:type="spellStart"/>
      <w:r w:rsidRPr="00AE516E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א</w:t>
      </w:r>
      <w:r w:rsidR="005167CA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AE516E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א</w:t>
      </w:r>
      <w:proofErr w:type="spellEnd"/>
      <w:r w:rsidRPr="00AE516E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</w:p>
    <w:p w14:paraId="041E156D" w14:textId="146C0ED3" w:rsidR="008B7462" w:rsidRDefault="008B7462" w:rsidP="008B746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color w:val="FF0000"/>
          <w:position w:val="4"/>
          <w:sz w:val="24"/>
          <w:szCs w:val="24"/>
        </w:rPr>
      </w:pP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ויותר טוב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לחשוב הימים למפרע מן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והעם עלו מן הירדן בעשור לחדש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AE516E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(</w:t>
      </w:r>
      <w:r w:rsidR="009053FB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יהושע</w:t>
      </w:r>
      <w:r w:rsidR="009053FB" w:rsidRPr="00AE516E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proofErr w:type="spellStart"/>
      <w:r w:rsidRPr="00AE516E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ד</w:t>
      </w:r>
      <w:r w:rsidR="009053FB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AE516E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יט</w:t>
      </w:r>
      <w:proofErr w:type="spellEnd"/>
      <w:r w:rsidRPr="00AE516E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Pr="00AE516E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AE516E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וא</w:t>
      </w:r>
      <w:r>
        <w:rPr>
          <w:rFonts w:ascii="Times New Roman" w:hAnsi="Times New Roman" w:cs="Times New Roman"/>
          <w:position w:val="4"/>
          <w:sz w:val="24"/>
          <w:szCs w:val="24"/>
          <w:rtl/>
        </w:rPr>
        <w:t>ל אשר יוציאנו החשבון נתפוש אותו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>:</w:t>
      </w:r>
    </w:p>
    <w:p w14:paraId="134E1C95" w14:textId="0A1B82BB" w:rsidR="001841FD" w:rsidRDefault="00ED3B76" w:rsidP="00AC542E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2F7A22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1: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2F7A22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דבר משה אל בני ישראל ככל</w:t>
      </w:r>
      <w:r w:rsidRPr="002F7A22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2F7A22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אשר </w:t>
      </w:r>
      <w:proofErr w:type="spellStart"/>
      <w:r w:rsidRPr="002F7A22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צוה</w:t>
      </w:r>
      <w:proofErr w:type="spellEnd"/>
      <w:r w:rsidRPr="002F7A22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ה' אותו אליהם</w:t>
      </w:r>
      <w:r w:rsidR="00F04F1D">
        <w:rPr>
          <w:rFonts w:ascii="Times New Roman" w:hAnsi="Times New Roman" w:cs="Times New Roman"/>
          <w:color w:val="FF0000"/>
          <w:position w:val="4"/>
          <w:sz w:val="24"/>
          <w:szCs w:val="24"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הם עניני המצות</w:t>
      </w:r>
      <w:r w:rsidR="00607453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509C2B54" w14:textId="53ECA92A" w:rsidR="00ED3B76" w:rsidRDefault="00ED3B76" w:rsidP="00AC542E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הואיל והאדם תכליתו להשלים</w:t>
      </w:r>
      <w:r w:rsidR="001B0849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חלקי הרכבתו במה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שהיתה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התכלית למציאותו</w:t>
      </w:r>
      <w:r w:rsidR="00AE516E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והשם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ית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' שמו בראותו כי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האדם מהשלמת טבעו לא יזכה</w:t>
      </w:r>
      <w:r w:rsidR="000B38D1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להשיג תכליתו השרה נבואתו במין האדם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והזהירו פן יפן אל א</w:t>
      </w:r>
      <w:r w:rsidR="00AF7EB3">
        <w:rPr>
          <w:rFonts w:ascii="Times New Roman" w:hAnsi="Times New Roman" w:cs="Times New Roman" w:hint="cs"/>
          <w:position w:val="4"/>
          <w:sz w:val="24"/>
          <w:szCs w:val="24"/>
          <w:rtl/>
        </w:rPr>
        <w:t>ָ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</w:t>
      </w:r>
      <w:r w:rsidR="00AF7EB3">
        <w:rPr>
          <w:rFonts w:ascii="Times New Roman" w:hAnsi="Times New Roman" w:cs="Times New Roman" w:hint="cs"/>
          <w:position w:val="4"/>
          <w:sz w:val="24"/>
          <w:szCs w:val="24"/>
          <w:rtl/>
        </w:rPr>
        <w:t>ֶ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ן</w:t>
      </w:r>
      <w:r w:rsidR="00AF7EB3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(ע״פ</w:t>
      </w:r>
      <w:r w:rsidR="001B6DF3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איוב </w:t>
      </w:r>
      <w:proofErr w:type="spellStart"/>
      <w:r w:rsidR="001B6DF3">
        <w:rPr>
          <w:rFonts w:ascii="Times New Roman" w:hAnsi="Times New Roman" w:cs="Times New Roman" w:hint="cs"/>
          <w:position w:val="4"/>
          <w:sz w:val="24"/>
          <w:szCs w:val="24"/>
          <w:rtl/>
        </w:rPr>
        <w:t>לו:כא</w:t>
      </w:r>
      <w:proofErr w:type="spellEnd"/>
      <w:r w:rsidR="001B6DF3">
        <w:rPr>
          <w:rFonts w:ascii="Times New Roman" w:hAnsi="Times New Roman" w:cs="Times New Roman" w:hint="cs"/>
          <w:position w:val="4"/>
          <w:sz w:val="24"/>
          <w:szCs w:val="24"/>
          <w:rtl/>
        </w:rPr>
        <w:t>)</w:t>
      </w:r>
      <w:r w:rsidR="00AE516E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והאדם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באולתו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סלף דרכו וגורש מגן עדן בהמשך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אחרי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תאותיו</w:t>
      </w:r>
      <w:proofErr w:type="spellEnd"/>
      <w:r w:rsidR="00AE516E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ועו</w:t>
      </w:r>
      <w:r w:rsidR="003D760A">
        <w:rPr>
          <w:rFonts w:ascii="Times New Roman" w:hAnsi="Times New Roman" w:cs="Times New Roman" w:hint="cs"/>
          <w:position w:val="4"/>
          <w:sz w:val="24"/>
          <w:szCs w:val="24"/>
          <w:rtl/>
        </w:rPr>
        <w:t>ר</w:t>
      </w:r>
      <w:r w:rsidR="008D005C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עיני השכל להבין המושכלות ונשאר ל</w:t>
      </w:r>
      <w:r w:rsidR="00605AF7">
        <w:rPr>
          <w:rFonts w:ascii="Times New Roman" w:hAnsi="Times New Roman" w:cs="Times New Roman" w:hint="cs"/>
          <w:position w:val="4"/>
          <w:sz w:val="24"/>
          <w:szCs w:val="24"/>
          <w:rtl/>
        </w:rPr>
        <w:t>ְ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</w:t>
      </w:r>
      <w:r w:rsidR="00605AF7">
        <w:rPr>
          <w:rFonts w:ascii="Times New Roman" w:hAnsi="Times New Roman" w:cs="Times New Roman" w:hint="cs"/>
          <w:position w:val="4"/>
          <w:sz w:val="24"/>
          <w:szCs w:val="24"/>
          <w:rtl/>
        </w:rPr>
        <w:t>ִ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מ</w:t>
      </w:r>
      <w:r w:rsidR="00605AF7">
        <w:rPr>
          <w:rFonts w:ascii="Times New Roman" w:hAnsi="Times New Roman" w:cs="Times New Roman" w:hint="cs"/>
          <w:position w:val="4"/>
          <w:sz w:val="24"/>
          <w:szCs w:val="24"/>
          <w:rtl/>
        </w:rPr>
        <w:t>ָּשֵׁ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ך</w:t>
      </w:r>
      <w:r w:rsidR="000B3B1F">
        <w:rPr>
          <w:rFonts w:ascii="Times New Roman" w:hAnsi="Times New Roman" w:cs="Times New Roman" w:hint="cs"/>
          <w:position w:val="4"/>
          <w:sz w:val="24"/>
          <w:szCs w:val="24"/>
          <w:rtl/>
        </w:rPr>
        <w:t>ְ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אחרי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המורגש בידיעת המדומים</w:t>
      </w:r>
      <w:r w:rsidR="00AE516E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וזה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הכשלון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הביא וכחשו לאל ממעל</w:t>
      </w:r>
      <w:r w:rsidR="001B6CB1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כאשר ראו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AE516E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כי העולם כמנהגו נוהג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והויתו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והפסדו נמשכים אחרי תנועות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הפלכיות</w:t>
      </w:r>
      <w:proofErr w:type="spellEnd"/>
      <w:r w:rsidR="001B6CB1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לא עבר </w:t>
      </w:r>
      <w:r w:rsidR="003622AF">
        <w:rPr>
          <w:rFonts w:ascii="Times New Roman" w:hAnsi="Times New Roman" w:cs="Times New Roman" w:hint="cs"/>
          <w:position w:val="4"/>
          <w:sz w:val="24"/>
          <w:szCs w:val="24"/>
          <w:rtl/>
        </w:rPr>
        <w:t>שׂ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כלם למעלה מן הגלגל</w:t>
      </w:r>
      <w:r w:rsidR="00AE516E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וכשרצה השם לתת תקנה במין האדם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מזה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הכשלון</w:t>
      </w:r>
      <w:proofErr w:type="spellEnd"/>
      <w:r w:rsidR="001B6CB1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כאשר זרח אור הגנוז אברהם אבינו ע"ה והופיע מציאותו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ית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'</w:t>
      </w:r>
      <w:r w:rsidR="00B27E73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FE12CC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בחר לזרעו אחריו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A62816">
        <w:rPr>
          <w:rFonts w:ascii="Times New Roman" w:hAnsi="Times New Roman" w:cs="Times New Roman"/>
          <w:position w:val="4"/>
          <w:sz w:val="24"/>
          <w:szCs w:val="24"/>
        </w:rPr>
        <w:t xml:space="preserve"> </w:t>
      </w:r>
    </w:p>
    <w:p w14:paraId="7F36D3B0" w14:textId="77777777" w:rsidR="00986257" w:rsidRDefault="00ED3B76" w:rsidP="00565496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על כן בחר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הש"י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אומה מיוחדת הם זרע אברהם עבדו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בני יעקב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בחיריו</w:t>
      </w:r>
      <w:proofErr w:type="spellEnd"/>
      <w:r w:rsidR="00920C08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(ע״פ תהלים </w:t>
      </w:r>
      <w:proofErr w:type="spellStart"/>
      <w:r w:rsidR="00920C08">
        <w:rPr>
          <w:rFonts w:ascii="Times New Roman" w:hAnsi="Times New Roman" w:cs="Times New Roman" w:hint="cs"/>
          <w:position w:val="4"/>
          <w:sz w:val="24"/>
          <w:szCs w:val="24"/>
          <w:rtl/>
        </w:rPr>
        <w:t>קה:ו</w:t>
      </w:r>
      <w:proofErr w:type="spellEnd"/>
      <w:r w:rsidR="00920C08">
        <w:rPr>
          <w:rFonts w:ascii="Times New Roman" w:hAnsi="Times New Roman" w:cs="Times New Roman" w:hint="cs"/>
          <w:position w:val="4"/>
          <w:sz w:val="24"/>
          <w:szCs w:val="24"/>
          <w:rtl/>
        </w:rPr>
        <w:t>)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הנקראים בשמו ככתוב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כל הנקרא בשמי ולכבודי</w:t>
      </w:r>
      <w:r w:rsidRPr="007713B7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בראתיו</w:t>
      </w:r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(ישעיה </w:t>
      </w:r>
      <w:proofErr w:type="spellStart"/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מג</w:t>
      </w:r>
      <w:r w:rsidR="00D93888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ז</w:t>
      </w:r>
      <w:proofErr w:type="spellEnd"/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7252A0" w:rsidRP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והוציאם מארץ מצרים על ידי אותות ונפלאות לתת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להם ארץ חמדה</w:t>
      </w:r>
      <w:r w:rsidR="00A725A9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נחלת צבי </w:t>
      </w:r>
      <w:r w:rsidRPr="00FD14D7">
        <w:rPr>
          <w:rFonts w:ascii="Times New Roman" w:hAnsi="Times New Roman" w:cs="Times New Roman"/>
          <w:position w:val="4"/>
          <w:sz w:val="24"/>
          <w:szCs w:val="24"/>
          <w:rtl/>
        </w:rPr>
        <w:t>צבאות</w:t>
      </w:r>
      <w:r w:rsidR="007252A0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גוים</w:t>
      </w:r>
      <w:r w:rsidR="004E4393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(ע״פ ירמיהו </w:t>
      </w:r>
      <w:proofErr w:type="spellStart"/>
      <w:r w:rsidR="004E4393">
        <w:rPr>
          <w:rFonts w:ascii="Times New Roman" w:hAnsi="Times New Roman" w:cs="Times New Roman" w:hint="cs"/>
          <w:position w:val="4"/>
          <w:sz w:val="24"/>
          <w:szCs w:val="24"/>
          <w:rtl/>
        </w:rPr>
        <w:t>ג:יט</w:t>
      </w:r>
      <w:proofErr w:type="spellEnd"/>
      <w:r w:rsidR="004E4393">
        <w:rPr>
          <w:rFonts w:ascii="Times New Roman" w:hAnsi="Times New Roman" w:cs="Times New Roman" w:hint="cs"/>
          <w:position w:val="4"/>
          <w:sz w:val="24"/>
          <w:szCs w:val="24"/>
          <w:rtl/>
        </w:rPr>
        <w:t>)</w:t>
      </w:r>
      <w:r w:rsidR="004B613D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מפני המרי העצום </w:t>
      </w:r>
      <w:r w:rsidR="00E41057">
        <w:rPr>
          <w:rFonts w:ascii="Times New Roman" w:hAnsi="Times New Roman" w:cs="Times New Roman" w:hint="cs"/>
          <w:position w:val="4"/>
          <w:sz w:val="24"/>
          <w:szCs w:val="24"/>
          <w:rtl/>
        </w:rPr>
        <w:t>שֶׁ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מ</w:t>
      </w:r>
      <w:r w:rsidR="00E41057">
        <w:rPr>
          <w:rFonts w:ascii="Times New Roman" w:hAnsi="Times New Roman" w:cs="Times New Roman" w:hint="cs"/>
          <w:position w:val="4"/>
          <w:sz w:val="24"/>
          <w:szCs w:val="24"/>
          <w:rtl/>
        </w:rPr>
        <w:t>ָּ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ר</w:t>
      </w:r>
      <w:r w:rsidR="00E41057">
        <w:rPr>
          <w:rFonts w:ascii="Times New Roman" w:hAnsi="Times New Roman" w:cs="Times New Roman" w:hint="cs"/>
          <w:position w:val="4"/>
          <w:sz w:val="24"/>
          <w:szCs w:val="24"/>
          <w:rtl/>
        </w:rPr>
        <w:t>וּ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ונתחיבו</w:t>
      </w:r>
      <w:proofErr w:type="spellEnd"/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כליה</w:t>
      </w:r>
      <w:r w:rsidR="00C221CE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לקחת מוסר השכל פן יקרה להם למי שמרה והפליג </w:t>
      </w:r>
      <w:r w:rsidRPr="00FD14D7">
        <w:rPr>
          <w:rFonts w:ascii="Times New Roman" w:hAnsi="Times New Roman" w:cs="Times New Roman"/>
          <w:position w:val="4"/>
          <w:sz w:val="24"/>
          <w:szCs w:val="24"/>
          <w:rtl/>
        </w:rPr>
        <w:t>ב</w:t>
      </w:r>
      <w:r w:rsidR="00E41057">
        <w:rPr>
          <w:rFonts w:ascii="Times New Roman" w:hAnsi="Times New Roman" w:cs="Times New Roman" w:hint="cs"/>
          <w:position w:val="4"/>
          <w:sz w:val="24"/>
          <w:szCs w:val="24"/>
          <w:rtl/>
        </w:rPr>
        <w:t>ְּ</w:t>
      </w:r>
      <w:r w:rsidRPr="00FD14D7">
        <w:rPr>
          <w:rFonts w:ascii="Times New Roman" w:hAnsi="Times New Roman" w:cs="Times New Roman"/>
          <w:position w:val="4"/>
          <w:sz w:val="24"/>
          <w:szCs w:val="24"/>
          <w:rtl/>
        </w:rPr>
        <w:t>ע</w:t>
      </w:r>
      <w:r w:rsidR="00E41057">
        <w:rPr>
          <w:rFonts w:ascii="Times New Roman" w:hAnsi="Times New Roman" w:cs="Times New Roman" w:hint="cs"/>
          <w:position w:val="4"/>
          <w:sz w:val="24"/>
          <w:szCs w:val="24"/>
          <w:rtl/>
        </w:rPr>
        <w:t>ָ</w:t>
      </w:r>
      <w:r w:rsidRPr="00FD14D7">
        <w:rPr>
          <w:rFonts w:ascii="Times New Roman" w:hAnsi="Times New Roman" w:cs="Times New Roman"/>
          <w:position w:val="4"/>
          <w:sz w:val="24"/>
          <w:szCs w:val="24"/>
          <w:rtl/>
        </w:rPr>
        <w:t>ו</w:t>
      </w:r>
      <w:r w:rsidR="0016321D">
        <w:rPr>
          <w:rFonts w:ascii="Times New Roman" w:hAnsi="Times New Roman" w:cs="Times New Roman" w:hint="cs"/>
          <w:position w:val="4"/>
          <w:sz w:val="24"/>
          <w:szCs w:val="24"/>
          <w:rtl/>
        </w:rPr>
        <w:t>ֶ</w:t>
      </w:r>
      <w:r w:rsidRPr="00FD14D7">
        <w:rPr>
          <w:rFonts w:ascii="Times New Roman" w:hAnsi="Times New Roman" w:cs="Times New Roman"/>
          <w:position w:val="4"/>
          <w:sz w:val="24"/>
          <w:szCs w:val="24"/>
          <w:rtl/>
        </w:rPr>
        <w:t>ל</w:t>
      </w:r>
      <w:r w:rsidR="007252A0" w:rsidRPr="00E42519">
        <w:rPr>
          <w:rFonts w:ascii="Times New Roman" w:hAnsi="Times New Roman" w:cs="Times New Roman"/>
          <w:position w:val="4"/>
          <w:sz w:val="24"/>
          <w:szCs w:val="24"/>
          <w:rtl/>
        </w:rPr>
        <w:t>.</w:t>
      </w:r>
      <w:r w:rsid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והנחילם</w:t>
      </w:r>
      <w:r w:rsid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בסיני תורתו במעמד הנורא</w:t>
      </w:r>
      <w:r w:rsid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ונתן להם מצות</w:t>
      </w:r>
      <w:r w:rsidR="00EE4CF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וחקים</w:t>
      </w:r>
      <w:proofErr w:type="spellEnd"/>
      <w:r w:rsidR="00EE4CF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ומשפטים צדיקים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לתקן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ישובם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ולהתמיד קיומם</w:t>
      </w:r>
      <w:r w:rsidR="00EE4CF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ונהל דעותיהם ביחוד מקום השכינה וקדוש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זמנים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בענינים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מעשיים להתמיד ידיעת הנפלאות</w:t>
      </w:r>
      <w:r w:rsidR="001F0153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שהם מצורפים בהשגחה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7252A0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המופתית לקיום ידיעתו </w:t>
      </w:r>
      <w:proofErr w:type="spellStart"/>
      <w:r w:rsidR="007252A0">
        <w:rPr>
          <w:rFonts w:ascii="Times New Roman" w:hAnsi="Times New Roman" w:cs="Times New Roman"/>
          <w:position w:val="4"/>
          <w:sz w:val="24"/>
          <w:szCs w:val="24"/>
          <w:rtl/>
        </w:rPr>
        <w:t>ית</w:t>
      </w:r>
      <w:proofErr w:type="spellEnd"/>
      <w:r w:rsid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'. </w:t>
      </w:r>
    </w:p>
    <w:p w14:paraId="1237205E" w14:textId="28ECF434" w:rsidR="00ED3B76" w:rsidRDefault="00ED3B76" w:rsidP="00986257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וכאשר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היתה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הכונה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בנתינת התורה להתמיד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ידיעת הנפלאות</w:t>
      </w:r>
      <w:r w:rsidR="00F377A8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שהם תובעים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לחדוש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העולם</w:t>
      </w:r>
      <w:r w:rsidR="0072079F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להופיע מציאותו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ית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'</w:t>
      </w:r>
      <w:r w:rsidR="00FA4E05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שהוא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התכלית אל החלק הנשאר אחרי האדם</w:t>
      </w:r>
      <w:r w:rsidR="001F5481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וזהו העולם הבא</w:t>
      </w:r>
      <w:r w:rsidR="00986257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, </w:t>
      </w:r>
      <w:r w:rsidR="00E42519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נ</w:t>
      </w:r>
      <w:r w:rsidR="00E42519">
        <w:rPr>
          <w:rFonts w:ascii="Times New Roman" w:hAnsi="Times New Roman" w:cs="Times New Roman" w:hint="cs"/>
          <w:position w:val="4"/>
          <w:sz w:val="24"/>
          <w:szCs w:val="24"/>
          <w:rtl/>
        </w:rPr>
        <w:t>ה</w:t>
      </w:r>
      <w:r w:rsidR="00E42519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לם</w:t>
      </w:r>
      <w:r w:rsidR="00B564C5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E42519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פן יקרה להם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כפי שאירע למי שאמר</w:t>
      </w:r>
      <w:r w:rsid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לא ידעתי את ה'</w:t>
      </w:r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(שמות </w:t>
      </w:r>
      <w:proofErr w:type="spellStart"/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ה</w:t>
      </w:r>
      <w:r w:rsidR="00323558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ב</w:t>
      </w:r>
      <w:proofErr w:type="spellEnd"/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0D6D2B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היות השגחתו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בהם על צד המופת</w:t>
      </w:r>
      <w:r w:rsidR="000D6D2B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לא אחרי גזרת האמצעיים על פי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סבובם</w:t>
      </w:r>
      <w:proofErr w:type="spellEnd"/>
      <w:r w:rsidR="000D6D2B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להבין ולהאמין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במציאותו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ית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' שהוא הנאמן </w:t>
      </w:r>
      <w:r w:rsidR="00D63C00">
        <w:rPr>
          <w:rFonts w:ascii="Times New Roman" w:hAnsi="Times New Roman" w:cs="Times New Roman" w:hint="cs"/>
          <w:position w:val="4"/>
          <w:sz w:val="24"/>
          <w:szCs w:val="24"/>
          <w:rtl/>
        </w:rPr>
        <w:t>ב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מציאות</w:t>
      </w:r>
      <w:r w:rsidR="0074117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וכל האמצעים הם כגרזן ביד החוצב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7252A0">
        <w:rPr>
          <w:rFonts w:ascii="Times New Roman" w:hAnsi="Times New Roman" w:cs="Times New Roman"/>
          <w:position w:val="4"/>
          <w:sz w:val="24"/>
          <w:szCs w:val="24"/>
          <w:rtl/>
        </w:rPr>
        <w:t>בו</w:t>
      </w:r>
      <w:r w:rsidR="004E7C63">
        <w:rPr>
          <w:rFonts w:ascii="Times New Roman" w:hAnsi="Times New Roman" w:cs="Times New Roman"/>
          <w:position w:val="4"/>
          <w:sz w:val="24"/>
          <w:szCs w:val="24"/>
        </w:rPr>
        <w:t xml:space="preserve"> </w:t>
      </w:r>
      <w:r w:rsidR="004E7C63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(ע״פ ישעיהו </w:t>
      </w:r>
      <w:proofErr w:type="spellStart"/>
      <w:r w:rsidR="00627269">
        <w:rPr>
          <w:rFonts w:ascii="Times New Roman" w:hAnsi="Times New Roman" w:cs="Times New Roman" w:hint="cs"/>
          <w:position w:val="4"/>
          <w:sz w:val="24"/>
          <w:szCs w:val="24"/>
          <w:rtl/>
        </w:rPr>
        <w:t>י:טו</w:t>
      </w:r>
      <w:proofErr w:type="spellEnd"/>
      <w:r w:rsidR="00627269">
        <w:rPr>
          <w:rFonts w:ascii="Times New Roman" w:hAnsi="Times New Roman" w:cs="Times New Roman" w:hint="cs"/>
          <w:position w:val="4"/>
          <w:sz w:val="24"/>
          <w:szCs w:val="24"/>
          <w:rtl/>
        </w:rPr>
        <w:t>)</w:t>
      </w:r>
      <w:r w:rsid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.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וידוע כי לולי עשיית הנפלאות שנעשו על ידי משה במצרים לא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היתה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מציאותו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ית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' נודעת בעולם</w:t>
      </w:r>
      <w:r w:rsid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ואין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הענין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נראה כי עשיית הנפלאות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שנעשו על ידי משה די להספיק בקיום ידיעתו כל ימי העולם</w:t>
      </w:r>
      <w:r w:rsid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כי הנה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ישראל עצמם בהמשך זמן מועט טח מ</w:t>
      </w:r>
      <w:r w:rsidR="00290233">
        <w:rPr>
          <w:rFonts w:ascii="Times New Roman" w:hAnsi="Times New Roman" w:cs="Times New Roman" w:hint="cs"/>
          <w:position w:val="4"/>
          <w:sz w:val="24"/>
          <w:szCs w:val="24"/>
          <w:rtl/>
        </w:rPr>
        <w:t>ֵ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ר</w:t>
      </w:r>
      <w:r w:rsidR="00290233">
        <w:rPr>
          <w:rFonts w:ascii="Times New Roman" w:hAnsi="Times New Roman" w:cs="Times New Roman" w:hint="cs"/>
          <w:position w:val="4"/>
          <w:sz w:val="24"/>
          <w:szCs w:val="24"/>
          <w:rtl/>
        </w:rPr>
        <w:t>ְ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או</w:t>
      </w:r>
      <w:r w:rsidR="00290233">
        <w:rPr>
          <w:rFonts w:ascii="Times New Roman" w:hAnsi="Times New Roman" w:cs="Times New Roman" w:hint="cs"/>
          <w:position w:val="4"/>
          <w:sz w:val="24"/>
          <w:szCs w:val="24"/>
          <w:rtl/>
        </w:rPr>
        <w:t>ֹ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ת עיניהם</w:t>
      </w:r>
      <w:r w:rsidR="0089357F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מהשכיל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לבותם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כל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שכן</w:t>
      </w:r>
      <w:r w:rsidR="00744514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(ע״פ ישעיהו </w:t>
      </w:r>
      <w:proofErr w:type="spellStart"/>
      <w:r w:rsidR="00744514">
        <w:rPr>
          <w:rFonts w:ascii="Times New Roman" w:hAnsi="Times New Roman" w:cs="Times New Roman" w:hint="cs"/>
          <w:position w:val="4"/>
          <w:sz w:val="24"/>
          <w:szCs w:val="24"/>
          <w:rtl/>
        </w:rPr>
        <w:t>מד:יח</w:t>
      </w:r>
      <w:proofErr w:type="spellEnd"/>
      <w:r w:rsidR="00744514">
        <w:rPr>
          <w:rFonts w:ascii="Times New Roman" w:hAnsi="Times New Roman" w:cs="Times New Roman" w:hint="cs"/>
          <w:position w:val="4"/>
          <w:sz w:val="24"/>
          <w:szCs w:val="24"/>
          <w:rtl/>
        </w:rPr>
        <w:t>)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</w:p>
    <w:p w14:paraId="67E16A5F" w14:textId="34EE952A" w:rsidR="00ED3B76" w:rsidRDefault="00ED3B76" w:rsidP="004D59C8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על כן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היתה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הכונה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האלהית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בעבור השגחה המופתית שלא תפסק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כל ימי העולם</w:t>
      </w:r>
      <w:r w:rsidR="00DB4EF4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להתמדת ידיעת מציאותו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ית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'</w:t>
      </w:r>
      <w:r w:rsid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על כן בחר את ישראל היות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מיוחדים בהשגחה זו כל ימי העולם</w:t>
      </w:r>
      <w:r w:rsidR="00DB4EF4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להמשך ידיעת מציאותו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ית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'</w:t>
      </w:r>
      <w:r w:rsidR="009662E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ונהלם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בכל עניני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ליאוטים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להחזיקם באמונתו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ית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' ואמונת תורתו</w:t>
      </w:r>
      <w:r w:rsidR="008D1731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להתמיד קיומם</w:t>
      </w:r>
      <w:r w:rsidR="008D1731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E42519">
        <w:rPr>
          <w:rFonts w:ascii="Times New Roman" w:hAnsi="Times New Roman" w:cs="Times New Roman" w:hint="cs"/>
          <w:position w:val="4"/>
          <w:sz w:val="24"/>
          <w:szCs w:val="24"/>
          <w:rtl/>
        </w:rPr>
        <w:t>כ</w:t>
      </w:r>
      <w:r w:rsidR="00E42519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י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קיום העולם בקיום עם ה'</w:t>
      </w:r>
      <w:r w:rsid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והורה להם שאם יחטאו ילקו</w:t>
      </w:r>
      <w:r w:rsidR="00B77E24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ועוד בשובם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יקבלו נחמה על ידי אותות ונפלאות</w:t>
      </w:r>
      <w:r w:rsidR="00240CE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ככתוב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כימי</w:t>
      </w:r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צאתך מארץ מצרים</w:t>
      </w:r>
      <w:r w:rsidRPr="007713B7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proofErr w:type="spellStart"/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אראנו</w:t>
      </w:r>
      <w:proofErr w:type="spellEnd"/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נפלאות</w:t>
      </w:r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(מיכה </w:t>
      </w:r>
      <w:proofErr w:type="spellStart"/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ז</w:t>
      </w:r>
      <w:r w:rsidR="00AD3EFE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טז</w:t>
      </w:r>
      <w:proofErr w:type="spellEnd"/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7252A0" w:rsidRP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r w:rsidRPr="002F7A22">
        <w:rPr>
          <w:rFonts w:ascii="Times New Roman" w:hAnsi="Times New Roman" w:cs="Times New Roman"/>
          <w:position w:val="4"/>
          <w:sz w:val="24"/>
          <w:szCs w:val="24"/>
          <w:rtl/>
        </w:rPr>
        <w:t>ונאמר</w:t>
      </w:r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וראו כל עמי הארץ כי</w:t>
      </w:r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שם ה' נקרא</w:t>
      </w:r>
      <w:r w:rsidRPr="007713B7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עליך</w:t>
      </w:r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(דברים </w:t>
      </w:r>
      <w:proofErr w:type="spellStart"/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כח</w:t>
      </w:r>
      <w:r w:rsidR="00F60D91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י</w:t>
      </w:r>
      <w:proofErr w:type="spellEnd"/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7252A0" w:rsidRP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="007252A0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והבטיחם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בהרחבת ידיעתו באמרו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כי מלאה הארץ</w:t>
      </w:r>
      <w:r w:rsidRPr="007713B7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דעה את ה'</w:t>
      </w:r>
      <w:r w:rsidR="007252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(ישעיהו </w:t>
      </w:r>
      <w:proofErr w:type="spellStart"/>
      <w:r w:rsidR="007252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יא</w:t>
      </w:r>
      <w:r w:rsidR="00EA6BE5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="007252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ט</w:t>
      </w:r>
      <w:proofErr w:type="spellEnd"/>
      <w:r w:rsidR="007252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7252A0" w:rsidRP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r w:rsidRPr="002F7A22">
        <w:rPr>
          <w:rFonts w:ascii="Times New Roman" w:hAnsi="Times New Roman" w:cs="Times New Roman"/>
          <w:position w:val="4"/>
          <w:sz w:val="24"/>
          <w:szCs w:val="24"/>
          <w:rtl/>
        </w:rPr>
        <w:lastRenderedPageBreak/>
        <w:t xml:space="preserve">ונאמר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ולא ילמדו עוד איש את רעהו</w:t>
      </w:r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(ירמיה</w:t>
      </w:r>
      <w:r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 </w:t>
      </w:r>
      <w:proofErr w:type="spellStart"/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לא</w:t>
      </w:r>
      <w:r w:rsidR="00EA6BE5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לד</w:t>
      </w:r>
      <w:proofErr w:type="spellEnd"/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EA6BE5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ונמצא כי תכלית מציאות העולם השפל לכבוד השם</w:t>
      </w:r>
      <w:r w:rsidR="00332294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{הוא האדם}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332294">
        <w:rPr>
          <w:rFonts w:ascii="Times New Roman" w:hAnsi="Times New Roman" w:cs="Times New Roman" w:hint="cs"/>
          <w:position w:val="4"/>
          <w:sz w:val="24"/>
          <w:szCs w:val="24"/>
          <w:rtl/>
        </w:rPr>
        <w:t>&lt;</w:t>
      </w:r>
      <w:r w:rsidR="00E36D3C">
        <w:rPr>
          <w:rFonts w:ascii="Times New Roman" w:hAnsi="Times New Roman" w:cs="Times New Roman" w:hint="cs"/>
          <w:position w:val="4"/>
          <w:sz w:val="24"/>
          <w:szCs w:val="24"/>
          <w:rtl/>
        </w:rPr>
        <w:t>הם ישראל</w:t>
      </w:r>
      <w:r w:rsidR="00332294">
        <w:rPr>
          <w:rFonts w:ascii="Times New Roman" w:hAnsi="Times New Roman" w:cs="Times New Roman" w:hint="cs"/>
          <w:position w:val="4"/>
          <w:sz w:val="24"/>
          <w:szCs w:val="24"/>
          <w:rtl/>
        </w:rPr>
        <w:t>&gt;</w:t>
      </w:r>
      <w:r w:rsidR="00332294">
        <w:rPr>
          <w:rStyle w:val="FootnoteReference"/>
          <w:rFonts w:ascii="Times New Roman" w:hAnsi="Times New Roman" w:cs="Times New Roman"/>
          <w:position w:val="4"/>
          <w:sz w:val="24"/>
          <w:szCs w:val="24"/>
        </w:rPr>
        <w:footnoteReference w:id="3"/>
      </w:r>
      <w:r w:rsidR="00EA6BE5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על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כן החל </w:t>
      </w:r>
      <w:r w:rsidRPr="00B825FF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בראשית</w:t>
      </w:r>
      <w:r w:rsidR="00416E50">
        <w:rPr>
          <w:rFonts w:ascii="Times New Roman" w:hAnsi="Times New Roman" w:cs="Times New Roman" w:hint="cs"/>
          <w:color w:val="FFC000"/>
          <w:position w:val="4"/>
          <w:sz w:val="24"/>
          <w:szCs w:val="24"/>
        </w:rPr>
        <w:t xml:space="preserve"> </w:t>
      </w:r>
      <w:r w:rsidR="00416E50" w:rsidRPr="00EF2EC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(בראשית </w:t>
      </w:r>
      <w:proofErr w:type="spellStart"/>
      <w:r w:rsidR="00416E50" w:rsidRPr="00EF2EC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א:א</w:t>
      </w:r>
      <w:proofErr w:type="spellEnd"/>
      <w:r w:rsidR="00416E50" w:rsidRPr="00EF2EC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)</w:t>
      </w:r>
      <w:r w:rsidRPr="00EF2ECC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וחתם </w:t>
      </w:r>
      <w:r w:rsidRPr="002104F8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ישראל</w:t>
      </w:r>
      <w:r w:rsidR="00416E50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="00416E50" w:rsidRPr="00EF2EC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(</w:t>
      </w:r>
      <w:r w:rsidR="00EF2ECC" w:rsidRPr="00EF2EC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דברים </w:t>
      </w:r>
      <w:proofErr w:type="spellStart"/>
      <w:r w:rsidR="00EF2ECC" w:rsidRPr="00EF2EC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לד:יב</w:t>
      </w:r>
      <w:proofErr w:type="spellEnd"/>
      <w:r w:rsidR="00EF2ECC" w:rsidRPr="00EF2EC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)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</w:p>
    <w:p w14:paraId="0DEBBE69" w14:textId="54B78006" w:rsidR="00ED3B76" w:rsidRDefault="00ED3B76" w:rsidP="002C4D8B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ואמנם כשנתנה התורה בהר סיני והורה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להם מצות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וחקים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להתמיד ידיעת הנפלאות</w:t>
      </w:r>
      <w:r w:rsidR="003B6794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היה הרצון להתחזק ידיעתם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בהיות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הצווי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עם המעשה</w:t>
      </w:r>
      <w:r w:rsid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אבל כאשר אחרו ישראל במדבר ארבעים שנה</w:t>
      </w:r>
      <w:r w:rsidR="00CD6DFF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ביאוש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המעשה מסבת חטאם הוסיף משה לבאר התורה בשנת הארבעים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בהכנסם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לארץ</w:t>
      </w:r>
      <w:r w:rsidR="00E97AF6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על ידי יעוד גמול טוב וגמול רע</w:t>
      </w:r>
      <w:r w:rsidR="008C1DB2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באמרו</w:t>
      </w:r>
      <w:r w:rsid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ראה למדתי אתכם</w:t>
      </w:r>
      <w:r w:rsidRPr="007713B7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proofErr w:type="spellStart"/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חקים</w:t>
      </w:r>
      <w:proofErr w:type="spellEnd"/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ומשפטים כאשר </w:t>
      </w:r>
      <w:proofErr w:type="spellStart"/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צוני</w:t>
      </w:r>
      <w:proofErr w:type="spellEnd"/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ה' </w:t>
      </w:r>
      <w:proofErr w:type="spellStart"/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אלהי</w:t>
      </w:r>
      <w:proofErr w:type="spellEnd"/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לעשות כן בקרב הארץ</w:t>
      </w:r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(דברים </w:t>
      </w:r>
      <w:proofErr w:type="spellStart"/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ד</w:t>
      </w:r>
      <w:r w:rsidR="008A37EB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ה</w:t>
      </w:r>
      <w:proofErr w:type="spellEnd"/>
      <w:r w:rsidRPr="002F7A22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7252A0" w:rsidRP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עם מה שהוסיף מצות לא נזכרו מקודם כמצות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יבום</w:t>
      </w:r>
      <w:proofErr w:type="spellEnd"/>
      <w:r w:rsid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ושופטים ושוטרים</w:t>
      </w:r>
      <w:r w:rsid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ומערכת מלחמה</w:t>
      </w:r>
      <w:r w:rsid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proofErr w:type="spellStart"/>
      <w:r w:rsidR="004434B2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ול</w:t>
      </w:r>
      <w:r w:rsidR="004434B2">
        <w:rPr>
          <w:rFonts w:ascii="Times New Roman" w:hAnsi="Times New Roman" w:cs="Times New Roman" w:hint="cs"/>
          <w:position w:val="4"/>
          <w:sz w:val="24"/>
          <w:szCs w:val="24"/>
          <w:rtl/>
        </w:rPr>
        <w:t>קו</w:t>
      </w:r>
      <w:r w:rsidR="004434B2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חין</w:t>
      </w:r>
      <w:proofErr w:type="spellEnd"/>
      <w:r w:rsidR="004434B2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וגרושין</w:t>
      </w:r>
      <w:proofErr w:type="spellEnd"/>
      <w:r w:rsid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וענין עגלה ערופה</w:t>
      </w:r>
      <w:r w:rsid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וענין המלך אשר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ימלוך</w:t>
      </w:r>
      <w:r w:rsid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ותוספת מצות באהבת השם</w:t>
      </w:r>
      <w:r w:rsid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ויתרון אזהרות </w:t>
      </w:r>
      <w:r w:rsidR="004434B2">
        <w:rPr>
          <w:rFonts w:ascii="Times New Roman" w:hAnsi="Times New Roman" w:cs="Times New Roman" w:hint="cs"/>
          <w:position w:val="4"/>
          <w:sz w:val="24"/>
          <w:szCs w:val="24"/>
          <w:rtl/>
        </w:rPr>
        <w:t>ב</w:t>
      </w:r>
      <w:r w:rsidR="004434B2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ע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"ז</w:t>
      </w:r>
      <w:r w:rsid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ועניני דינים לכל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7252A0">
        <w:rPr>
          <w:rFonts w:ascii="Times New Roman" w:hAnsi="Times New Roman" w:cs="Times New Roman"/>
          <w:position w:val="4"/>
          <w:sz w:val="24"/>
          <w:szCs w:val="24"/>
          <w:rtl/>
        </w:rPr>
        <w:t>ריב ולכל נגע</w:t>
      </w:r>
      <w:r w:rsid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והנה רובי אלו המצות לא נאמרו מקודם</w:t>
      </w:r>
      <w:r w:rsid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והעד מצות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לא</w:t>
      </w:r>
      <w:r w:rsidR="007252A0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יבוא עמוני ומואבי </w:t>
      </w:r>
      <w:r w:rsidRPr="006214CB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(שם </w:t>
      </w:r>
      <w:proofErr w:type="spellStart"/>
      <w:r w:rsidRPr="006214CB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כג</w:t>
      </w:r>
      <w:r w:rsidR="008A37EB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6214CB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ד</w:t>
      </w:r>
      <w:proofErr w:type="spellEnd"/>
      <w:r w:rsidRPr="006214CB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והאומר כי נאמרו ולא נזכרו בעבור שלא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נאמר בהם ויאמר וידבר</w:t>
      </w:r>
      <w:r w:rsid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הנה כתוב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אלה דברי הברית אשר </w:t>
      </w:r>
      <w:proofErr w:type="spellStart"/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צוה</w:t>
      </w:r>
      <w:proofErr w:type="spellEnd"/>
      <w:r w:rsidR="002C4D8B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ה' את</w:t>
      </w:r>
      <w:r w:rsidR="002C4D8B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משה לכרות את בני ישראל בערבות מואב </w:t>
      </w:r>
      <w:r w:rsidRPr="006214CB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(שם </w:t>
      </w:r>
      <w:proofErr w:type="spellStart"/>
      <w:r w:rsidRPr="006214CB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כח</w:t>
      </w:r>
      <w:r w:rsidR="002C4D8B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6214CB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סט</w:t>
      </w:r>
      <w:proofErr w:type="spellEnd"/>
      <w:r w:rsidRPr="006214CB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7252A0" w:rsidRPr="007252A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7252A0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והחמיר זאת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הברית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בעניני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ברכות וקללות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להשמר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מלפרוץ גדר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27F46DC1" w14:textId="4B403F42" w:rsidR="00ED3B76" w:rsidRDefault="00ED3B76" w:rsidP="009E2EA8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ואולם בפרשת אם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4434B2">
        <w:rPr>
          <w:rFonts w:ascii="Times New Roman" w:hAnsi="Times New Roman" w:cs="Times New Roman"/>
          <w:position w:val="4"/>
          <w:sz w:val="24"/>
          <w:szCs w:val="24"/>
          <w:rtl/>
        </w:rPr>
        <w:t>בח</w:t>
      </w:r>
      <w:r w:rsidR="004434B2">
        <w:rPr>
          <w:rFonts w:ascii="Times New Roman" w:hAnsi="Times New Roman" w:cs="Times New Roman" w:hint="cs"/>
          <w:position w:val="4"/>
          <w:sz w:val="24"/>
          <w:szCs w:val="24"/>
          <w:rtl/>
        </w:rPr>
        <w:t>קו</w:t>
      </w:r>
      <w:r w:rsidR="004434B2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תי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העיר בשביל גלות בבל</w:t>
      </w:r>
      <w:r w:rsidR="00A522F1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ובמשנה תורה העיר בזו הגלות אשר לא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נתבאר קצה</w:t>
      </w:r>
      <w:r w:rsidR="008D005C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אלא תלה גאולתם על ידי התשובה</w:t>
      </w:r>
      <w:r w:rsidR="008246C3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ובזה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הבטיחם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בבוא קץ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הגלות לעת תמוט רגל שונאי ישראל</w:t>
      </w:r>
      <w:r w:rsidR="008D005C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וכתוב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ומל ה' </w:t>
      </w:r>
      <w:proofErr w:type="spellStart"/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אלהיך</w:t>
      </w:r>
      <w:proofErr w:type="spellEnd"/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את לבבך ואת</w:t>
      </w:r>
      <w:r w:rsidRPr="007713B7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לבב זרעך</w:t>
      </w:r>
      <w:r w:rsidRPr="006214CB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(</w:t>
      </w:r>
      <w:r w:rsidR="00C25890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דברים</w:t>
      </w:r>
      <w:r w:rsidR="00C25890" w:rsidRPr="006214CB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r w:rsidRPr="006214CB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ל</w:t>
      </w:r>
      <w:r w:rsidR="00C25890">
        <w:rPr>
          <w:rFonts w:ascii="Times New Roman" w:hAnsi="Times New Roman" w:cs="Times New Roman"/>
          <w:color w:val="0070C0"/>
          <w:position w:val="4"/>
          <w:sz w:val="24"/>
          <w:szCs w:val="24"/>
        </w:rPr>
        <w:t>:</w:t>
      </w:r>
      <w:r w:rsidRPr="006214CB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ו)</w:t>
      </w:r>
      <w:r w:rsidR="008D005C" w:rsidRPr="008D005C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6214CB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וכתוב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ושבת עד ה' </w:t>
      </w:r>
      <w:proofErr w:type="spellStart"/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אלהיך</w:t>
      </w:r>
      <w:proofErr w:type="spellEnd"/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ושמעת בקולו</w:t>
      </w:r>
      <w:r w:rsidRPr="006214CB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(שם ד</w:t>
      </w:r>
      <w:r w:rsidR="00C25890">
        <w:rPr>
          <w:rFonts w:ascii="Times New Roman" w:hAnsi="Times New Roman" w:cs="Times New Roman"/>
          <w:color w:val="0070C0"/>
          <w:position w:val="4"/>
          <w:sz w:val="24"/>
          <w:szCs w:val="24"/>
        </w:rPr>
        <w:t>:</w:t>
      </w:r>
      <w:r w:rsidRPr="006214CB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ל)</w:t>
      </w:r>
      <w:r w:rsidR="00C2589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6214CB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ואז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יהיו ישראל נושעים תשועת עולמים</w:t>
      </w:r>
      <w:r w:rsidR="008D005C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8D005C">
        <w:rPr>
          <w:rFonts w:ascii="Times New Roman" w:hAnsi="Times New Roman" w:cs="Times New Roman"/>
          <w:position w:val="4"/>
          <w:sz w:val="24"/>
          <w:szCs w:val="24"/>
          <w:rtl/>
        </w:rPr>
        <w:t>ונאמר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כי</w:t>
      </w:r>
      <w:r w:rsidRPr="006214CB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כאשר השמים החדשים</w:t>
      </w:r>
      <w:r w:rsidRPr="007713B7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והארץ החדשה אשר אני עושה עומדים לפני נאם ה' כן יעמוד זרעכם</w:t>
      </w:r>
      <w:r w:rsidRPr="007713B7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ושמכם</w:t>
      </w:r>
      <w:r w:rsidRPr="006214CB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(ישעיהו </w:t>
      </w:r>
      <w:proofErr w:type="spellStart"/>
      <w:r w:rsidRPr="006214CB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סו</w:t>
      </w:r>
      <w:proofErr w:type="spellEnd"/>
      <w:r w:rsidR="00C25890">
        <w:rPr>
          <w:rFonts w:ascii="Times New Roman" w:hAnsi="Times New Roman" w:cs="Times New Roman"/>
          <w:color w:val="0070C0"/>
          <w:position w:val="4"/>
          <w:sz w:val="24"/>
          <w:szCs w:val="24"/>
        </w:rPr>
        <w:t>:</w:t>
      </w:r>
      <w:del w:id="0" w:author="Daniel Tabak" w:date="2020-11-25T11:21:00Z">
        <w:r w:rsidRPr="006214CB" w:rsidDel="00C25890">
          <w:rPr>
            <w:rFonts w:ascii="Times New Roman" w:hAnsi="Times New Roman" w:cs="Times New Roman"/>
            <w:color w:val="0070C0"/>
            <w:position w:val="4"/>
            <w:sz w:val="24"/>
            <w:szCs w:val="24"/>
            <w:rtl/>
          </w:rPr>
          <w:delText xml:space="preserve"> </w:delText>
        </w:r>
      </w:del>
      <w:proofErr w:type="spellStart"/>
      <w:r w:rsidRPr="006214CB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כב</w:t>
      </w:r>
      <w:proofErr w:type="spellEnd"/>
      <w:r w:rsidRPr="006214CB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8D005C" w:rsidRPr="008D005C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8D005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כי תכלית המכוונת במציאות העולם השפל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382A7C">
        <w:rPr>
          <w:rFonts w:ascii="Times New Roman" w:hAnsi="Times New Roman" w:cs="Times New Roman" w:hint="cs"/>
          <w:position w:val="4"/>
          <w:sz w:val="24"/>
          <w:szCs w:val="24"/>
          <w:rtl/>
        </w:rPr>
        <w:t>{הוא האדם} &lt;</w:t>
      </w:r>
      <w:r w:rsidR="004434B2">
        <w:rPr>
          <w:rFonts w:ascii="Times New Roman" w:hAnsi="Times New Roman" w:cs="Times New Roman" w:hint="cs"/>
          <w:position w:val="4"/>
          <w:sz w:val="24"/>
          <w:szCs w:val="24"/>
          <w:rtl/>
        </w:rPr>
        <w:t>הם ישראל הנקראים בשמו יתברך</w:t>
      </w:r>
      <w:r w:rsidR="00382A7C">
        <w:rPr>
          <w:rFonts w:ascii="Times New Roman" w:hAnsi="Times New Roman" w:cs="Times New Roman" w:hint="cs"/>
          <w:position w:val="4"/>
          <w:sz w:val="24"/>
          <w:szCs w:val="24"/>
          <w:rtl/>
        </w:rPr>
        <w:t>&gt;</w:t>
      </w:r>
      <w:r w:rsidR="00E169A8">
        <w:rPr>
          <w:rFonts w:ascii="Times New Roman" w:hAnsi="Times New Roman" w:cs="Times New Roman"/>
          <w:position w:val="4"/>
          <w:sz w:val="24"/>
          <w:szCs w:val="24"/>
        </w:rPr>
        <w:t>:</w:t>
      </w:r>
      <w:r w:rsidR="008427D8">
        <w:rPr>
          <w:rStyle w:val="FootnoteReference"/>
          <w:rFonts w:ascii="Times New Roman" w:hAnsi="Times New Roman" w:cs="Times New Roman"/>
          <w:position w:val="4"/>
          <w:sz w:val="24"/>
          <w:szCs w:val="24"/>
        </w:rPr>
        <w:footnoteReference w:id="4"/>
      </w:r>
    </w:p>
    <w:p w14:paraId="109AD22A" w14:textId="1E7D5D91" w:rsidR="00570F99" w:rsidRDefault="00570F99" w:rsidP="005A63B7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4A7B4204" w14:textId="2E7AD757" w:rsidR="00570F99" w:rsidRDefault="00570F99" w:rsidP="0066352F">
      <w:pPr>
        <w:tabs>
          <w:tab w:val="left" w:pos="6520"/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1:4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אַֽחֲרֵ֣י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הַכֹּת֗ו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אֵ֚ת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סִיחֹן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מֶ֣לֶךְ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הָֽאֱמֹרִ֔י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</w:t>
      </w:r>
      <w:r w:rsidRPr="00A57646">
        <w:rPr>
          <w:rFonts w:asciiTheme="majorBidi" w:hAnsiTheme="majorBidi" w:cs="Times New Roman" w:hint="eastAsia"/>
          <w:b/>
          <w:bCs/>
          <w:sz w:val="24"/>
          <w:szCs w:val="24"/>
          <w:rtl/>
        </w:rPr>
        <w:t>שֶׁ֥ר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יוֹשֵׁ֖ב בְּחֶשְׁבּ֑וֹן וְאֵ֗ת ע֚וֹג מֶ֣לֶךְ הַבָּשָׁ֔ן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אֲשֶׁר־יוֹשֵׁ֥ב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בְּעַשְׁתָּרֹ֖ת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בְּאֶדְרֶֽעִי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67235403" w14:textId="134ED7AA" w:rsidR="00ED3B76" w:rsidRDefault="00ED3B76" w:rsidP="00565496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B60C0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1:4 </w:t>
      </w:r>
      <w:r w:rsidRPr="00B60C0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אחרי </w:t>
      </w:r>
      <w:proofErr w:type="spellStart"/>
      <w:r w:rsidRPr="00B60C0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הכותו</w:t>
      </w:r>
      <w:proofErr w:type="spellEnd"/>
      <w:r w:rsidRPr="00B60C0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את </w:t>
      </w:r>
      <w:proofErr w:type="spellStart"/>
      <w:r w:rsidRPr="00B60C0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סיחון</w:t>
      </w:r>
      <w:proofErr w:type="spellEnd"/>
      <w:r w:rsidRPr="00B60C0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מלך האמורי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כי לא נודע זמן מלחמת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אלו המלכים:</w:t>
      </w:r>
    </w:p>
    <w:p w14:paraId="3AD8D5AC" w14:textId="77777777" w:rsidR="008E0E2C" w:rsidRDefault="008E0E2C" w:rsidP="004D59C8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58914BFD" w14:textId="5CD6BB42" w:rsidR="00570F99" w:rsidRDefault="00570F99" w:rsidP="009F634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1:5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בְּעֵ֥בֶר הַיַּרְדֵּ֖ן בְּאֶ֣רֶץ מוֹאָ֑ב הוֹאִ֣יל מֹשֶׁ֔ה בֵּאֵ֛ר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אֶת־הַתּוֹרָ֥ה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הַזֹּ֖את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לֵאמֹֽר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515ADB31" w14:textId="295AA3BE" w:rsidR="00ED3B76" w:rsidRDefault="00ED3B76" w:rsidP="009E2EA8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B60C0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1:5</w:t>
      </w:r>
      <w:r w:rsidRPr="00B60C0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בעבר הירדן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8A1841">
        <w:rPr>
          <w:rFonts w:ascii="Times New Roman" w:hAnsi="Times New Roman" w:cs="Times New Roman" w:hint="cs"/>
          <w:position w:val="4"/>
          <w:sz w:val="24"/>
          <w:szCs w:val="24"/>
          <w:rtl/>
        </w:rPr>
        <w:t>-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באר</w:t>
      </w:r>
      <w:r w:rsidR="00791F10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המקום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לאמונת הדברים:</w:t>
      </w:r>
    </w:p>
    <w:p w14:paraId="70E6871C" w14:textId="77777777" w:rsidR="00F1634B" w:rsidRDefault="001E2A18" w:rsidP="007926EB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color w:val="0070C0"/>
          <w:position w:val="4"/>
          <w:sz w:val="24"/>
          <w:szCs w:val="24"/>
        </w:rPr>
      </w:pPr>
      <w:r w:rsidRPr="00FD14D7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1:5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הואיל</w:t>
      </w:r>
      <w:r w:rsidRPr="00FD14D7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משה באר </w:t>
      </w:r>
      <w:r w:rsidR="008A1841">
        <w:rPr>
          <w:rFonts w:ascii="Times New Roman" w:hAnsi="Times New Roman" w:cs="Times New Roman" w:hint="cs"/>
          <w:position w:val="4"/>
          <w:sz w:val="24"/>
          <w:szCs w:val="24"/>
          <w:rtl/>
        </w:rPr>
        <w:t>-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כמו </w:t>
      </w:r>
      <w:r w:rsidRPr="00FD14D7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חמק</w:t>
      </w:r>
      <w:r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עבר </w:t>
      </w:r>
      <w:r w:rsidRPr="00FD14D7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(ש</w:t>
      </w:r>
      <w:r w:rsidR="00D93888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יר השירים</w:t>
      </w:r>
      <w:r w:rsidRPr="00FD14D7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proofErr w:type="spellStart"/>
      <w:r w:rsidRPr="00FD14D7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ה</w:t>
      </w:r>
      <w:r w:rsidR="00D93888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FD14D7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ו</w:t>
      </w:r>
      <w:proofErr w:type="spellEnd"/>
      <w:r w:rsidRPr="00FD14D7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Pr="001E2A18">
        <w:rPr>
          <w:rFonts w:ascii="Times New Roman" w:hAnsi="Times New Roman" w:cs="Times New Roman"/>
          <w:position w:val="4"/>
          <w:sz w:val="24"/>
          <w:szCs w:val="24"/>
          <w:rtl/>
        </w:rPr>
        <w:t>.</w:t>
      </w:r>
      <w:r w:rsidRPr="00FD14D7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</w:p>
    <w:p w14:paraId="288414A2" w14:textId="77777777" w:rsidR="00237D4C" w:rsidRDefault="001E2A18" w:rsidP="007926EB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אחרי שאמר </w:t>
      </w:r>
      <w:r w:rsidR="00ED3B76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הואיל משה באר</w:t>
      </w:r>
      <w:r w:rsidR="00F1634B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, </w:t>
      </w:r>
      <w:proofErr w:type="spellStart"/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לשוא</w:t>
      </w:r>
      <w:proofErr w:type="spellEnd"/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טורחים </w:t>
      </w:r>
      <w:r w:rsidR="00ED3B76" w:rsidRPr="00711371">
        <w:rPr>
          <w:rFonts w:ascii="Times New Roman" w:hAnsi="Times New Roman" w:cs="Times New Roman"/>
          <w:color w:val="000000" w:themeColor="text1"/>
          <w:position w:val="4"/>
          <w:sz w:val="24"/>
          <w:szCs w:val="24"/>
          <w:rtl/>
        </w:rPr>
        <w:t xml:space="preserve">האומרים </w:t>
      </w:r>
      <w:r w:rsidR="00ED3B76" w:rsidRPr="00B828EE">
        <w:rPr>
          <w:rFonts w:ascii="Times New Roman" w:hAnsi="Times New Roman" w:cs="Times New Roman"/>
          <w:color w:val="000000" w:themeColor="text1"/>
          <w:position w:val="4"/>
          <w:sz w:val="24"/>
          <w:szCs w:val="24"/>
          <w:rtl/>
        </w:rPr>
        <w:t>תורה</w:t>
      </w:r>
      <w:r w:rsidR="008106F6" w:rsidRPr="00B828EE">
        <w:rPr>
          <w:rFonts w:ascii="Times New Roman" w:hAnsi="Times New Roman" w:cs="Times New Roman"/>
          <w:color w:val="000000" w:themeColor="text1"/>
          <w:position w:val="4"/>
          <w:sz w:val="24"/>
          <w:szCs w:val="24"/>
          <w:rtl/>
        </w:rPr>
        <w:t xml:space="preserve"> </w:t>
      </w:r>
      <w:r w:rsidR="00ED3B76" w:rsidRPr="00711371">
        <w:rPr>
          <w:rFonts w:ascii="Times New Roman" w:hAnsi="Times New Roman" w:cs="Times New Roman"/>
          <w:color w:val="000000" w:themeColor="text1"/>
          <w:position w:val="4"/>
          <w:sz w:val="24"/>
          <w:szCs w:val="24"/>
          <w:rtl/>
        </w:rPr>
        <w:t>שבעל פה</w:t>
      </w:r>
      <w:r w:rsidR="00D93888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ED3B7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כי כבר באר אותה</w:t>
      </w:r>
      <w:r w:rsidR="004434B2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="00ED3B7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2597DA6B" w14:textId="4DDE3CBA" w:rsidR="00ED3B76" w:rsidRDefault="00ED3B76" w:rsidP="007926EB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/>
          <w:position w:val="4"/>
          <w:sz w:val="24"/>
          <w:szCs w:val="24"/>
          <w:rtl/>
        </w:rPr>
        <w:t>הנה</w:t>
      </w:r>
      <w:r w:rsidR="008D005C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נראה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שהתחלת זאת </w:t>
      </w:r>
      <w:r w:rsidRPr="00237D4C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התורה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מן פרק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ועתה ישראל שמע אל </w:t>
      </w:r>
      <w:proofErr w:type="spellStart"/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החקים</w:t>
      </w:r>
      <w:proofErr w:type="spellEnd"/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ואל המשפטים</w:t>
      </w:r>
      <w:r w:rsidRPr="00B60C05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 </w:t>
      </w:r>
      <w:r w:rsidRPr="00B60C05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(דברים </w:t>
      </w:r>
      <w:proofErr w:type="spellStart"/>
      <w:r w:rsidRPr="00B60C05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ד</w:t>
      </w:r>
      <w:r w:rsidR="00D93888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B60C05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א</w:t>
      </w:r>
      <w:proofErr w:type="spellEnd"/>
      <w:r w:rsidRPr="00B60C05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0B95C21A" w14:textId="0B441E8A" w:rsidR="008E0E2C" w:rsidRDefault="008E0E2C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4F54455C" w14:textId="62BDC4E0" w:rsidR="008E0E2C" w:rsidRDefault="008E0E2C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1:6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יְהוָ֧ה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אֱלֹהֵ֛ינו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ּ דִּבֶּ֥ר אֵלֵ֖ינוּ בְּחֹ</w:t>
      </w:r>
      <w:r w:rsidRPr="00A57646">
        <w:rPr>
          <w:rFonts w:asciiTheme="majorBidi" w:hAnsiTheme="majorBidi" w:cs="Times New Roman" w:hint="eastAsia"/>
          <w:b/>
          <w:bCs/>
          <w:sz w:val="24"/>
          <w:szCs w:val="24"/>
          <w:rtl/>
        </w:rPr>
        <w:t>רֵ֣ב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לֵאמֹ֑ר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רַב־לָכֶ֥ם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שֶׁ֖בֶת בָּהָ֥ר הַזֶּֽה׃</w:t>
      </w:r>
    </w:p>
    <w:p w14:paraId="4DA2F8C3" w14:textId="7F872F9E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B60C0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1:6 </w:t>
      </w:r>
      <w:r w:rsidRPr="00B60C0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ה' </w:t>
      </w:r>
      <w:proofErr w:type="spellStart"/>
      <w:r w:rsidRPr="00B60C0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אלהינו</w:t>
      </w:r>
      <w:proofErr w:type="spellEnd"/>
      <w:r w:rsidRPr="00B60C0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דבר אלינו בחורב</w:t>
      </w:r>
      <w:r w:rsidRPr="00B60C0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B60C0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-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החל לבאר הסבה אשר היו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מצטרכים מצוה ואזהרה בעבור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הכנסם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לארץ</w:t>
      </w:r>
      <w:r w:rsidR="001E2A18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ומה גרם להם לתקן שרי אלפים ושרי מאות</w:t>
      </w:r>
      <w:r w:rsidR="001E2A18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ומפני איזה ענין נמנעו ונמשך הזמן עד שנ</w:t>
      </w:r>
      <w:r w:rsidR="008D005C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ת הארבעים עד </w:t>
      </w:r>
      <w:proofErr w:type="spellStart"/>
      <w:r w:rsidR="008D005C">
        <w:rPr>
          <w:rFonts w:ascii="Times New Roman" w:hAnsi="Times New Roman" w:cs="Times New Roman"/>
          <w:position w:val="4"/>
          <w:sz w:val="24"/>
          <w:szCs w:val="24"/>
          <w:rtl/>
        </w:rPr>
        <w:t>שהצרכו</w:t>
      </w:r>
      <w:proofErr w:type="spellEnd"/>
      <w:r w:rsidR="008D005C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proofErr w:type="spellStart"/>
      <w:r w:rsidR="008D005C">
        <w:rPr>
          <w:rFonts w:ascii="Times New Roman" w:hAnsi="Times New Roman" w:cs="Times New Roman"/>
          <w:position w:val="4"/>
          <w:sz w:val="24"/>
          <w:szCs w:val="24"/>
          <w:rtl/>
        </w:rPr>
        <w:t>בבאור</w:t>
      </w:r>
      <w:proofErr w:type="spellEnd"/>
      <w:r w:rsidR="008D005C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התורה</w:t>
      </w:r>
      <w:r w:rsidR="008D005C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בעבור הגזרה שנגזרה למשה ע"ה כאשר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נרמז בפרשת ואתחנן:</w:t>
      </w:r>
    </w:p>
    <w:p w14:paraId="002E2C08" w14:textId="206270D2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1:6 </w:t>
      </w:r>
      <w:r w:rsidRPr="00B60C0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רב לכם שבת בהר הזה</w:t>
      </w:r>
      <w:r w:rsidR="008E5C56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הוא הר סיני:</w:t>
      </w:r>
    </w:p>
    <w:p w14:paraId="40D0C420" w14:textId="2400E3BB" w:rsidR="008E0E2C" w:rsidRDefault="008E0E2C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512D4A2F" w14:textId="550C38C7" w:rsidR="008E0E2C" w:rsidRDefault="008E0E2C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1:7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פְּנ֣וּ ׀ וּסְע֣וּ לָכֶ֗ם וּבֹ֨אוּ הַ֥ר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הָֽאֱמֹרִי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֮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וְאֶל־כָּל־שְׁכֵנָיו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֒ בָּֽעֲרָבָ֥ה בָהָ֛ר וּבַשְּׁפֵלָ֥ה וּבַנֶּ֖גֶב וּבְח֣וֹף הַיָּ֑ם אֶ֤רֶץ הַֽכְּנַעֲנִי֙ וְהַלְּבָנ֔וֹן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עַד־הַנָּהָ֥ר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הַגָּדֹ֖ל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נְהַר</w:t>
      </w:r>
      <w:r w:rsidRPr="00A57646">
        <w:rPr>
          <w:rFonts w:asciiTheme="majorBidi" w:hAnsiTheme="majorBidi" w:cs="Times New Roman" w:hint="eastAsia"/>
          <w:b/>
          <w:bCs/>
          <w:sz w:val="24"/>
          <w:szCs w:val="24"/>
          <w:rtl/>
        </w:rPr>
        <w:t>־פְּרָֽת</w:t>
      </w:r>
      <w:proofErr w:type="spellEnd"/>
      <w:r w:rsidRPr="00A57646">
        <w:rPr>
          <w:rFonts w:asciiTheme="majorBidi" w:hAnsiTheme="majorBidi" w:cs="Times New Roman" w:hint="eastAsia"/>
          <w:b/>
          <w:bCs/>
          <w:sz w:val="24"/>
          <w:szCs w:val="24"/>
          <w:rtl/>
        </w:rPr>
        <w:t>׃</w:t>
      </w:r>
    </w:p>
    <w:p w14:paraId="065BE48F" w14:textId="19C6DD7B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1:7 </w:t>
      </w:r>
      <w:r w:rsidRPr="00B60C0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פנו וסעו לכם ובואו הר האמורי</w:t>
      </w:r>
      <w:r w:rsidR="00BF263F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הטעם </w:t>
      </w:r>
      <w:r w:rsidRPr="00760437">
        <w:rPr>
          <w:rFonts w:ascii="Times New Roman" w:hAnsi="Times New Roman" w:cs="Times New Roman"/>
          <w:position w:val="4"/>
          <w:sz w:val="24"/>
          <w:szCs w:val="24"/>
          <w:rtl/>
        </w:rPr>
        <w:t>אל הר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716F2C1F" w14:textId="4E3BC4A3" w:rsidR="00BF263F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1:7 </w:t>
      </w:r>
      <w:r w:rsidRPr="00B60C0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ואל כל שכניו</w:t>
      </w:r>
      <w:r w:rsidR="001E2A18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שאר בני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כנען</w:t>
      </w:r>
      <w:r w:rsidR="006D57B6">
        <w:rPr>
          <w:rFonts w:ascii="Times New Roman" w:hAnsi="Times New Roman" w:cs="Times New Roman" w:hint="cs"/>
          <w:position w:val="4"/>
          <w:sz w:val="24"/>
          <w:szCs w:val="24"/>
          <w:rtl/>
        </w:rPr>
        <w:t>:</w:t>
      </w:r>
    </w:p>
    <w:p w14:paraId="46493D1B" w14:textId="3F064675" w:rsidR="008E0E2C" w:rsidRDefault="00BF263F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>1:7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הורה ארבע הפאות כי צריך לקיים את בריתו</w:t>
      </w:r>
      <w:r w:rsidR="004D0707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ומה שהבטיח</w:t>
      </w:r>
      <w:r w:rsidR="00ED3B76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לאבות במאמר שיזכו בה הבנים בלקיחה:</w:t>
      </w:r>
    </w:p>
    <w:p w14:paraId="0805E1AD" w14:textId="77777777" w:rsidR="008E0E2C" w:rsidRDefault="008E0E2C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0E5BF787" w14:textId="2FB44298" w:rsidR="00ED3B76" w:rsidRDefault="008E0E2C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1:8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רְאֵ֛ה נָתַ֥תִּי לִפְנֵיכֶ֖ם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אֶת־הָאָ֑רֶץ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בֹּ֚אוּ וּרְשׁ֣וּ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אֶת־הָאָ֔רֶץ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אֲשֶׁ֣ר נִשְׁבַּ֣ע יְ֠הוָה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לַאֲבֹ֨תֵיכֶ֜ם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לְאַבְרָהָ֨ם לְיִצְחָ֤ק וּֽלְיַעֲקֹב֙ לָתֵ֣ת לָהֶ֔ם וּלְזַרְעָ֖ם אַֽחֲרֵיהֶֽם׃ 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7933B304" w14:textId="195948CC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1:8 </w:t>
      </w:r>
      <w:r w:rsidRPr="00B60C0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אשר נשבע ה'</w:t>
      </w:r>
      <w:r w:rsidR="00BF263F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כמו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ואת</w:t>
      </w:r>
      <w:r w:rsidRPr="007713B7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שמואל</w:t>
      </w:r>
      <w:r w:rsidRPr="00B60C05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(שמואל א</w:t>
      </w:r>
      <w:r w:rsidR="00FF013F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׳</w:t>
      </w:r>
      <w:r w:rsidRPr="00B60C05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proofErr w:type="spellStart"/>
      <w:r w:rsidRPr="00B60C05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יב</w:t>
      </w:r>
      <w:r w:rsidR="00FF013F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B60C05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יא</w:t>
      </w:r>
      <w:proofErr w:type="spellEnd"/>
      <w:r w:rsidRPr="00B60C05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8D005C" w:rsidRPr="008D005C">
        <w:rPr>
          <w:rFonts w:ascii="Times New Roman" w:hAnsi="Times New Roman" w:cs="Times New Roman" w:hint="cs"/>
          <w:position w:val="4"/>
          <w:sz w:val="24"/>
          <w:szCs w:val="24"/>
          <w:rtl/>
        </w:rPr>
        <w:t>:</w:t>
      </w:r>
    </w:p>
    <w:p w14:paraId="38343876" w14:textId="4666D684" w:rsidR="008E0E2C" w:rsidRDefault="008E0E2C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72406303" w14:textId="2A61A82A" w:rsidR="008E0E2C" w:rsidRDefault="008E0E2C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1:9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וָֽאֹמַ֣ר אֲלֵכֶ֔ם בָּעֵ֥ת הַהִ֖וא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לֵאמֹ֑ר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לֹֽא־</w:t>
      </w:r>
      <w:r w:rsidRPr="00A57646">
        <w:rPr>
          <w:rFonts w:asciiTheme="majorBidi" w:hAnsiTheme="majorBidi" w:cs="Times New Roman" w:hint="eastAsia"/>
          <w:b/>
          <w:bCs/>
          <w:sz w:val="24"/>
          <w:szCs w:val="24"/>
          <w:rtl/>
        </w:rPr>
        <w:t>אוּכַ֥ל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לְבַדִּ֖י שְׂאֵ֥ת אֶתְכֶֽם׃</w:t>
      </w:r>
    </w:p>
    <w:p w14:paraId="74B78E89" w14:textId="7ABFE6F6" w:rsidR="008E0E2C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1:9 </w:t>
      </w:r>
      <w:r w:rsidRPr="00B60C0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ואומר אליכם בעת ההיא</w:t>
      </w:r>
      <w:r w:rsidRPr="00B60C0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בעבור שהייתם עתידים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proofErr w:type="spellStart"/>
      <w:r w:rsidR="008D005C">
        <w:rPr>
          <w:rFonts w:ascii="Times New Roman" w:hAnsi="Times New Roman" w:cs="Times New Roman"/>
          <w:position w:val="4"/>
          <w:sz w:val="24"/>
          <w:szCs w:val="24"/>
          <w:rtl/>
        </w:rPr>
        <w:t>להכנס</w:t>
      </w:r>
      <w:proofErr w:type="spellEnd"/>
      <w:r w:rsidR="008D005C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לארץ </w:t>
      </w:r>
      <w:proofErr w:type="spellStart"/>
      <w:r w:rsidR="008D005C">
        <w:rPr>
          <w:rFonts w:ascii="Times New Roman" w:hAnsi="Times New Roman" w:cs="Times New Roman"/>
          <w:position w:val="4"/>
          <w:sz w:val="24"/>
          <w:szCs w:val="24"/>
          <w:rtl/>
        </w:rPr>
        <w:t>להחלק</w:t>
      </w:r>
      <w:proofErr w:type="spellEnd"/>
      <w:r w:rsidR="008D005C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איש בנחלתו</w:t>
      </w:r>
      <w:r w:rsidR="008D005C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לא אוכל לבדי שאת אתכם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2F0C771C" w14:textId="77777777" w:rsidR="00E820E4" w:rsidRDefault="00E820E4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11035F74" w14:textId="31E6B524" w:rsidR="008E0E2C" w:rsidRDefault="00E820E4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1:10 </w:t>
      </w:r>
      <w:r w:rsidR="008E0E2C"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יְהוָ֥ה </w:t>
      </w:r>
      <w:proofErr w:type="spellStart"/>
      <w:r w:rsidR="008E0E2C"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אֱלֹֽהֵיכֶ֖ם</w:t>
      </w:r>
      <w:proofErr w:type="spellEnd"/>
      <w:r w:rsidR="008E0E2C"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הִרְבָּ֣ה אֶתְכֶ֑ם וְהִנְּכֶ֣ם הַיּ֔וֹם כְּכֽוֹכְבֵ֥י הַשָּׁמַ֖יִם לָרֹֽב׃</w:t>
      </w:r>
    </w:p>
    <w:p w14:paraId="5707FD9B" w14:textId="050643AD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75406C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1:10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75406C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ה'</w:t>
      </w:r>
      <w:r w:rsidRPr="0075406C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proofErr w:type="spellStart"/>
      <w:r w:rsidRPr="0075406C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אלהיכם</w:t>
      </w:r>
      <w:proofErr w:type="spellEnd"/>
      <w:r w:rsidRPr="0075406C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הרבה אתכם והנכם היום ככוכבי השמים לרוב</w:t>
      </w:r>
      <w:r w:rsidR="008D005C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ענין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רבוי</w:t>
      </w:r>
      <w:proofErr w:type="spellEnd"/>
      <w:r w:rsidR="00565E7F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ומעלה</w:t>
      </w:r>
      <w:r w:rsidR="00565E7F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והתנשאות:</w:t>
      </w:r>
    </w:p>
    <w:p w14:paraId="740DBDEB" w14:textId="4E3BDA21" w:rsidR="00E820E4" w:rsidRDefault="00E820E4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692C0445" w14:textId="3497FBE3" w:rsidR="00E820E4" w:rsidRDefault="00E820E4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1:11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יְהוָ֞ה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אֱלֹהֵ֣י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אֲבֽוֹתֵכֶ֗ם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יֹסֵ֧ף עֲלֵיכֶ֛ם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כָּכֶ֖ם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אֶ֣לֶף פְּעָמִ֑ים וִֽיבָרֵ֣ךְ אֶתְכֶ֔ם כַּֽאֲשֶׁ֖ר דִּבֶּ֥ר לָכֶ</w:t>
      </w:r>
      <w:r w:rsidRPr="00A57646">
        <w:rPr>
          <w:rFonts w:asciiTheme="majorBidi" w:hAnsiTheme="majorBidi" w:cs="Times New Roman" w:hint="eastAsia"/>
          <w:b/>
          <w:bCs/>
          <w:sz w:val="24"/>
          <w:szCs w:val="24"/>
          <w:rtl/>
        </w:rPr>
        <w:t>ֽם׃</w:t>
      </w:r>
    </w:p>
    <w:p w14:paraId="6898F73A" w14:textId="7024080E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75406C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1:11 </w:t>
      </w:r>
      <w:r w:rsidRPr="0075406C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ה' </w:t>
      </w:r>
      <w:proofErr w:type="spellStart"/>
      <w:r w:rsidRPr="0075406C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אלהי</w:t>
      </w:r>
      <w:proofErr w:type="spellEnd"/>
      <w:r w:rsidRPr="0075406C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אבותיכם</w:t>
      </w:r>
      <w:r w:rsidR="005175AD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החל לברכם:</w:t>
      </w:r>
    </w:p>
    <w:p w14:paraId="4F5156B1" w14:textId="439F7221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75406C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1:11</w:t>
      </w:r>
      <w:r w:rsidRPr="0075406C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אלף</w:t>
      </w:r>
      <w:r w:rsidRPr="0075406C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75406C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פעמים</w:t>
      </w:r>
      <w:r w:rsidRPr="0075406C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בעבור היותו סך חשבון:</w:t>
      </w:r>
    </w:p>
    <w:p w14:paraId="7E77B058" w14:textId="59A0A0A3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75406C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1:11 </w:t>
      </w:r>
      <w:r w:rsidRPr="0075406C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כאשר דבר לכם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אם יוכל איש למנות</w:t>
      </w:r>
      <w:r w:rsidRPr="007713B7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="008106F6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את עפר הארץ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גם זרעך י</w:t>
      </w:r>
      <w:r w:rsidR="007B6652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ִ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מ</w:t>
      </w:r>
      <w:r w:rsidR="00631EB1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ָ</w:t>
      </w:r>
      <w:r w:rsidR="007B6652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ּ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נ</w:t>
      </w:r>
      <w:r w:rsidR="007B6652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ֶ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ה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9D020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(בראשית </w:t>
      </w:r>
      <w:proofErr w:type="spellStart"/>
      <w:r w:rsidRPr="009D020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יג</w:t>
      </w:r>
      <w:r w:rsidR="005A4496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9D020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טז</w:t>
      </w:r>
      <w:proofErr w:type="spellEnd"/>
      <w:r w:rsidRPr="009D020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67745018" w14:textId="6E8A4868" w:rsidR="00E820E4" w:rsidRDefault="00E820E4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4A08B212" w14:textId="4CC5E5CB" w:rsidR="00E820E4" w:rsidRDefault="00E820E4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1:12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אֵיכָ֥ה אֶשָּׂ֖א לְבַדִּ֑י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טָרְחֲכֶ֥ם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וּמַֽשַּׂאֲכֶ֖ם וְרִֽיבְכֶֽם׃</w:t>
      </w:r>
    </w:p>
    <w:p w14:paraId="50B51D53" w14:textId="2AA555F8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75406C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1:12 </w:t>
      </w:r>
      <w:r w:rsidRPr="0075406C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איכה אשא לבדי </w:t>
      </w:r>
      <w:proofErr w:type="spellStart"/>
      <w:r w:rsidRPr="0075406C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טרחכם</w:t>
      </w:r>
      <w:proofErr w:type="spellEnd"/>
      <w:r w:rsidRPr="0075406C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הוא אמרו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כי יבוא אלי העם לדרוש </w:t>
      </w:r>
      <w:proofErr w:type="spellStart"/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אלהים</w:t>
      </w:r>
      <w:proofErr w:type="spellEnd"/>
      <w:r w:rsidRPr="009D020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(שמות </w:t>
      </w:r>
      <w:proofErr w:type="spellStart"/>
      <w:r w:rsidRPr="009D020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יח</w:t>
      </w:r>
      <w:r w:rsidR="005E54A8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9D020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טו</w:t>
      </w:r>
      <w:proofErr w:type="spellEnd"/>
      <w:r w:rsidRPr="009D020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4F32CEA5" w14:textId="1A253CA3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1:12 </w:t>
      </w:r>
      <w:r w:rsidRPr="009D0200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ומשאכם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והודעתי את חוקי </w:t>
      </w:r>
      <w:proofErr w:type="spellStart"/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האלהים</w:t>
      </w:r>
      <w:proofErr w:type="spellEnd"/>
      <w:r w:rsidRPr="009D020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(</w:t>
      </w:r>
      <w:r w:rsidR="002B48C6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שמות</w:t>
      </w:r>
      <w:r w:rsidRPr="009D020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proofErr w:type="spellStart"/>
      <w:r w:rsidR="005209EB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יח:</w:t>
      </w:r>
      <w:r w:rsidRPr="009D020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טז</w:t>
      </w:r>
      <w:proofErr w:type="spellEnd"/>
      <w:r w:rsidRPr="009D020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6B2E7372" w14:textId="5DC0891E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1:12 </w:t>
      </w:r>
      <w:r w:rsidRPr="009D0200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וריבכם</w:t>
      </w:r>
      <w:r w:rsidRPr="009D0200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כי יהיה להם דבר בא אלי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9D020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(שם)</w:t>
      </w:r>
      <w:r w:rsidR="008D005C">
        <w:rPr>
          <w:rFonts w:ascii="Times New Roman" w:hAnsi="Times New Roman" w:cs="Times New Roman" w:hint="cs"/>
          <w:position w:val="4"/>
          <w:sz w:val="24"/>
          <w:szCs w:val="24"/>
          <w:rtl/>
        </w:rPr>
        <w:t>:</w:t>
      </w:r>
    </w:p>
    <w:p w14:paraId="25E3C3A0" w14:textId="2DD4AA11" w:rsidR="00E820E4" w:rsidRDefault="00E820E4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528D18F4" w14:textId="1334759D" w:rsidR="00E820E4" w:rsidRDefault="00E820E4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1:13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הָב֣ו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לָ֠כֶם אֲנָשִׁ֨ים חֲכָמִ֧ים וּנְבֹנִ֛ים וִֽידֻעִ֖ים לְשִׁבְטֵיכֶ֑ם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וַֽאֲשִׂימֵ֖ם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בְּרָֽאשֵׁיכֶֽם׃</w:t>
      </w:r>
    </w:p>
    <w:p w14:paraId="700FBEA4" w14:textId="6F8227D7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lastRenderedPageBreak/>
        <w:t xml:space="preserve">1:13 </w:t>
      </w:r>
      <w:proofErr w:type="spellStart"/>
      <w:r w:rsidRPr="009D0200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הבו</w:t>
      </w:r>
      <w:proofErr w:type="spellEnd"/>
      <w:r w:rsidRPr="009D0200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לכם</w:t>
      </w:r>
      <w:r w:rsidRPr="009D0200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נתחלפה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התנועה בעבור שהה"א מא</w:t>
      </w:r>
      <w:r w:rsidR="00BF6C1F">
        <w:rPr>
          <w:rFonts w:ascii="Times New Roman" w:hAnsi="Times New Roman" w:cs="Times New Roman" w:hint="cs"/>
          <w:position w:val="4"/>
          <w:sz w:val="24"/>
          <w:szCs w:val="24"/>
          <w:rtl/>
        </w:rPr>
        <w:t>ו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תיות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הגרון:</w:t>
      </w:r>
    </w:p>
    <w:p w14:paraId="79A7BA24" w14:textId="77777777" w:rsidR="003A79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 w:rsidRPr="009D0200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1:1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3</w:t>
      </w:r>
      <w:r w:rsidRPr="009D0200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9D0200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אנשים חכמים ונבונים וידועים לשבטיכם</w:t>
      </w:r>
      <w:r w:rsidRPr="009D0200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כבר קדם לנו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הבאור</w:t>
      </w:r>
      <w:proofErr w:type="spellEnd"/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בפרשת וישמע יתרו איך ישוו שלשה התארים עם מה שאמר יתרו</w:t>
      </w:r>
      <w:r w:rsidR="00330B70">
        <w:rPr>
          <w:rFonts w:ascii="Times New Roman" w:hAnsi="Times New Roman" w:cs="Times New Roman" w:hint="cs"/>
          <w:position w:val="4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8D005C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יראי </w:t>
      </w:r>
      <w:proofErr w:type="spellStart"/>
      <w:r w:rsidRPr="008D005C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אלהים</w:t>
      </w:r>
      <w:proofErr w:type="spellEnd"/>
      <w:r w:rsidR="007B6652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,</w:t>
      </w:r>
      <w:r w:rsidR="00BF6C1F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אנשי אמת</w:t>
      </w:r>
      <w:r w:rsidR="007B6652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,</w:t>
      </w:r>
      <w:r w:rsidR="00BF6C1F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שונאי בצע </w:t>
      </w:r>
      <w:r w:rsidR="00BF6C1F" w:rsidRPr="00FD14D7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(</w:t>
      </w:r>
      <w:r w:rsidR="00D567B1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שמות </w:t>
      </w:r>
      <w:proofErr w:type="spellStart"/>
      <w:r w:rsidR="00D567B1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יח:</w:t>
      </w:r>
      <w:r w:rsidR="00BF6C1F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כא</w:t>
      </w:r>
      <w:proofErr w:type="spellEnd"/>
      <w:r w:rsidR="00BF6C1F" w:rsidRPr="00FD14D7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BF6C1F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. </w:t>
      </w:r>
    </w:p>
    <w:p w14:paraId="48D8F0C5" w14:textId="6A3D52E6" w:rsidR="00E820E4" w:rsidRDefault="00BF6C1F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ויתכן שהטעם באמור </w:t>
      </w:r>
      <w:r w:rsidRPr="00FD14D7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חכמים</w:t>
      </w:r>
      <w:r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</w:t>
      </w:r>
      <w:r w:rsidR="00ED3B76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ונבונים וידועים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ED3B76" w:rsidRPr="00FD14D7">
        <w:rPr>
          <w:rFonts w:ascii="Times New Roman" w:hAnsi="Times New Roman" w:cs="Times New Roman"/>
          <w:position w:val="4"/>
          <w:sz w:val="24"/>
          <w:szCs w:val="24"/>
          <w:rtl/>
        </w:rPr>
        <w:t>כדרך</w:t>
      </w:r>
      <w:r w:rsidR="00ED3B76"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בחכמה ובתבונה ובדעת</w:t>
      </w:r>
      <w:r w:rsidR="00ED3B76" w:rsidRPr="0075406C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(</w:t>
      </w:r>
      <w:r w:rsidR="00ED7E37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שמות</w:t>
      </w:r>
      <w:r w:rsidR="00ED3B76" w:rsidRPr="0075406C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proofErr w:type="spellStart"/>
      <w:r w:rsidR="00ED3B76" w:rsidRPr="0075406C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לא</w:t>
      </w:r>
      <w:r w:rsidR="00DE1B6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="00ED3B76" w:rsidRPr="0075406C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ג</w:t>
      </w:r>
      <w:proofErr w:type="spellEnd"/>
      <w:r w:rsidR="00ED3B76" w:rsidRPr="0075406C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B20772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8D005C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8D005C">
        <w:rPr>
          <w:rFonts w:ascii="Times New Roman" w:hAnsi="Times New Roman" w:cs="Times New Roman"/>
          <w:position w:val="4"/>
          <w:sz w:val="24"/>
          <w:szCs w:val="24"/>
          <w:rtl/>
        </w:rPr>
        <w:t>ויהיה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ED3B76"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וידועים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תאר</w:t>
      </w:r>
      <w:r w:rsidR="00B20772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וטעם</w:t>
      </w:r>
      <w:r w:rsidR="00ED3B76" w:rsidRPr="00225228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חכמים </w:t>
      </w:r>
      <w:r w:rsidR="00225228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בהשגת </w:t>
      </w:r>
      <w:proofErr w:type="spellStart"/>
      <w:r w:rsidR="00225228">
        <w:rPr>
          <w:rFonts w:ascii="Times New Roman" w:hAnsi="Times New Roman" w:cs="Times New Roman"/>
          <w:position w:val="4"/>
          <w:sz w:val="24"/>
          <w:szCs w:val="24"/>
          <w:rtl/>
        </w:rPr>
        <w:t>התולדת</w:t>
      </w:r>
      <w:proofErr w:type="spellEnd"/>
      <w:r w:rsidR="00225228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ED3B76" w:rsidRPr="00225228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ונבונים</w:t>
      </w:r>
      <w:r w:rsidR="00225228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225228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בעשות </w:t>
      </w:r>
      <w:proofErr w:type="spellStart"/>
      <w:r w:rsidR="00225228">
        <w:rPr>
          <w:rFonts w:ascii="Times New Roman" w:hAnsi="Times New Roman" w:cs="Times New Roman"/>
          <w:position w:val="4"/>
          <w:sz w:val="24"/>
          <w:szCs w:val="24"/>
          <w:rtl/>
        </w:rPr>
        <w:t>ההקש</w:t>
      </w:r>
      <w:proofErr w:type="spellEnd"/>
      <w:r w:rsidR="00225228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ED3B76" w:rsidRPr="00225228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וידועים</w:t>
      </w:r>
      <w:r w:rsidR="00ED3B76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בידיעת ההקדמות שהם קרובות אל המורגש:</w:t>
      </w:r>
    </w:p>
    <w:p w14:paraId="3708EF18" w14:textId="6CC94435" w:rsidR="00E820E4" w:rsidRDefault="00E820E4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1:14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וַֽתַּעֲנ֖וּ אֹתִ֑י וַתֹּ֣אמְר֔וּ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טֽוֹב־הַדָּבָ֥ר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אֲשֶׁר־דִּבַּ֖רְת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ָּ </w:t>
      </w:r>
      <w:r w:rsidRPr="00A57646">
        <w:rPr>
          <w:rFonts w:asciiTheme="majorBidi" w:hAnsiTheme="majorBidi" w:cs="Times New Roman" w:hint="eastAsia"/>
          <w:b/>
          <w:bCs/>
          <w:sz w:val="24"/>
          <w:szCs w:val="24"/>
          <w:rtl/>
        </w:rPr>
        <w:t>לַֽעֲשֽׂוֹת׃</w:t>
      </w:r>
    </w:p>
    <w:p w14:paraId="004A92F4" w14:textId="77777777" w:rsidR="00E820E4" w:rsidRDefault="00E820E4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74D79B55" w14:textId="79404BB2" w:rsidR="00E820E4" w:rsidRDefault="00E820E4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1:15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וָֽאֶקַּ֞ח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אֶת־רָאשֵׁ֣י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שִׁבְטֵיכֶ֗ם אֲנָשִׁ֤ים חֲכָמִים֙ וִֽידֻעִ֔ים וָֽאֶתֵּ֥ן אוֹתָ֛ם רָאשִׁ֖ים עֲלֵיכֶ֑ם שָׂרֵ֨י אֲלָפִ֜ים וְשָׂרֵ֣י מֵא֗וֹת וְשָׂרֵ֤י חֲמִשִּׁים֙ וְשָׂרֵ֣י עֲשָׂרֹ֔ת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וְשֹֽׁטְרִ֖ים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לְשִׁבְטֵיכֶֽם׃</w:t>
      </w:r>
    </w:p>
    <w:p w14:paraId="32A4D8FC" w14:textId="13231756" w:rsidR="0096586D" w:rsidRDefault="0096586D" w:rsidP="0096586D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1:16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וָֽאֲצַוֶּה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אֶת־שֹׁ</w:t>
      </w:r>
      <w:r w:rsidRPr="00A57646">
        <w:rPr>
          <w:rFonts w:asciiTheme="majorBidi" w:hAnsiTheme="majorBidi" w:cs="Times New Roman" w:hint="cs"/>
          <w:b/>
          <w:bCs/>
          <w:sz w:val="24"/>
          <w:szCs w:val="24"/>
          <w:rtl/>
        </w:rPr>
        <w:t>֣</w:t>
      </w:r>
      <w:r w:rsidRPr="00A57646">
        <w:rPr>
          <w:rFonts w:asciiTheme="majorBidi" w:hAnsiTheme="majorBidi" w:cs="Times New Roman" w:hint="eastAsia"/>
          <w:b/>
          <w:bCs/>
          <w:sz w:val="24"/>
          <w:szCs w:val="24"/>
          <w:rtl/>
        </w:rPr>
        <w:t>פְטֵיכֶ֔ם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בָּעֵ֥ת הַהִ֖וא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לֵאמֹ֑ר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שָׁמֹ֤עַ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בֵּין־אֲחֵיכֶם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וּשְׁפַטְתֶּ֣ם צֶ֔דֶק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בֵּֽין־אִ֥יש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וּבֵין־אָחִ֖יו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וּבֵ֥ין גֵּרֽוֹ׃</w:t>
      </w:r>
    </w:p>
    <w:p w14:paraId="701DF357" w14:textId="67EF2FE9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9D0200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1:15 </w:t>
      </w:r>
      <w:r w:rsidRPr="009D0200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ואקח את</w:t>
      </w:r>
      <w:r w:rsidRPr="009D0200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9D0200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ראשי שבט</w:t>
      </w:r>
      <w:r w:rsidR="00B53E0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י</w:t>
      </w:r>
      <w:r w:rsidRPr="009D0200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כם</w:t>
      </w:r>
      <w:r w:rsidRPr="009D0200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כנראה שאלה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המדות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נמצאו בראשיהם:</w:t>
      </w:r>
    </w:p>
    <w:p w14:paraId="480D342F" w14:textId="4963E287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9D0200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1:15 </w:t>
      </w:r>
      <w:r w:rsidRPr="009D0200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אנשים חכמים</w:t>
      </w:r>
      <w:r w:rsidRPr="009D0200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9D0200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וידועים</w:t>
      </w:r>
      <w:r w:rsidRPr="009D0200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הניח ה</w:t>
      </w:r>
      <w:r w:rsidRPr="004C1543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נבונים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בעבור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שב</w:t>
      </w:r>
      <w:r w:rsidR="00B7645A">
        <w:rPr>
          <w:rFonts w:ascii="Times New Roman" w:hAnsi="Times New Roman" w:cs="Times New Roman" w:hint="cs"/>
          <w:position w:val="4"/>
          <w:sz w:val="24"/>
          <w:szCs w:val="24"/>
          <w:rtl/>
        </w:rPr>
        <w:t>ע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נין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ההקש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מה שיהיה מהקש המופתי אפשר שיצדק במופת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הסברא</w:t>
      </w:r>
      <w:proofErr w:type="spellEnd"/>
      <w:r w:rsidR="00225228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ואולם מה שיצדק במופת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הסבר</w:t>
      </w:r>
      <w:r w:rsidR="00775F18">
        <w:rPr>
          <w:rFonts w:ascii="Times New Roman" w:hAnsi="Times New Roman" w:cs="Times New Roman" w:hint="cs"/>
          <w:position w:val="4"/>
          <w:sz w:val="24"/>
          <w:szCs w:val="24"/>
          <w:rtl/>
        </w:rPr>
        <w:t>א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6138BF">
        <w:rPr>
          <w:rFonts w:ascii="Times New Roman" w:hAnsi="Times New Roman" w:cs="Times New Roman" w:hint="cs"/>
          <w:position w:val="4"/>
          <w:sz w:val="24"/>
          <w:szCs w:val="24"/>
          <w:rtl/>
        </w:rPr>
        <w:t>&lt;</w:t>
      </w:r>
      <w:r w:rsidR="00B7645A">
        <w:rPr>
          <w:rFonts w:ascii="Times New Roman" w:hAnsi="Times New Roman" w:cs="Times New Roman" w:hint="cs"/>
          <w:position w:val="4"/>
          <w:sz w:val="24"/>
          <w:szCs w:val="24"/>
          <w:rtl/>
        </w:rPr>
        <w:t>לא</w:t>
      </w:r>
      <w:r w:rsidR="006138BF">
        <w:rPr>
          <w:rFonts w:ascii="Times New Roman" w:hAnsi="Times New Roman" w:cs="Times New Roman" w:hint="cs"/>
          <w:position w:val="4"/>
          <w:sz w:val="24"/>
          <w:szCs w:val="24"/>
          <w:rtl/>
        </w:rPr>
        <w:t>&gt;</w:t>
      </w:r>
      <w:r w:rsidR="00B828EE">
        <w:rPr>
          <w:rStyle w:val="FootnoteReference"/>
          <w:rFonts w:ascii="Times New Roman" w:hAnsi="Times New Roman" w:cs="Times New Roman"/>
          <w:position w:val="4"/>
          <w:sz w:val="24"/>
          <w:szCs w:val="24"/>
          <w:rtl/>
        </w:rPr>
        <w:footnoteReference w:id="5"/>
      </w:r>
      <w:r w:rsidR="00B7645A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יצדק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בהקש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המופתי</w:t>
      </w:r>
      <w:r w:rsidR="00225228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ולמעוט המצא לדעת אלו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הענינים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כדרכם</w:t>
      </w:r>
      <w:r w:rsidR="00775F18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על כן קצרם:</w:t>
      </w:r>
    </w:p>
    <w:p w14:paraId="7C87198D" w14:textId="5CE76C15" w:rsidR="00AA4176" w:rsidRDefault="00B8289C" w:rsidP="0096586D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>-16</w:t>
      </w:r>
      <w:r w:rsidR="00ED3B76" w:rsidRPr="009D0200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1:15</w:t>
      </w:r>
      <w:r w:rsidR="00ED3B76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ED3B76" w:rsidRPr="009D0200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שרי אלפים</w:t>
      </w:r>
      <w:r w:rsidR="00ED3B76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נתבא</w:t>
      </w:r>
      <w:r w:rsidR="00225228">
        <w:rPr>
          <w:rFonts w:ascii="Times New Roman" w:hAnsi="Times New Roman" w:cs="Times New Roman"/>
          <w:position w:val="4"/>
          <w:sz w:val="24"/>
          <w:szCs w:val="24"/>
          <w:rtl/>
        </w:rPr>
        <w:t>ר בו הרצון</w:t>
      </w:r>
      <w:r w:rsidR="00B94A15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225228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שאין הטעם בכל אלף שר</w:t>
      </w:r>
      <w:r w:rsidR="00225228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אמנם בעבור</w:t>
      </w:r>
      <w:r w:rsidR="00ED3B76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proofErr w:type="spellStart"/>
      <w:r w:rsidR="00225228">
        <w:rPr>
          <w:rFonts w:ascii="Times New Roman" w:hAnsi="Times New Roman" w:cs="Times New Roman"/>
          <w:position w:val="4"/>
          <w:sz w:val="24"/>
          <w:szCs w:val="24"/>
          <w:rtl/>
        </w:rPr>
        <w:t>שעניני</w:t>
      </w:r>
      <w:proofErr w:type="spellEnd"/>
      <w:r w:rsidR="00225228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הדין למינים רבים</w:t>
      </w:r>
      <w:r w:rsidR="00225228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מהם דיני נפשות</w:t>
      </w:r>
      <w:r w:rsidR="00DD547C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ומהם דיני מומים</w:t>
      </w:r>
      <w:r w:rsidR="00DD547C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ומהם דיני</w:t>
      </w:r>
      <w:r w:rsidR="00ED3B76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מלקות</w:t>
      </w:r>
      <w:r w:rsidR="00DD547C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ומהם דיני ממונות</w:t>
      </w:r>
      <w:r w:rsidR="00DD547C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כפי חמר הדין היו מתמנים שופטים </w:t>
      </w:r>
      <w:r w:rsidR="00B7645A">
        <w:rPr>
          <w:rFonts w:ascii="Times New Roman" w:hAnsi="Times New Roman" w:cs="Times New Roman" w:hint="cs"/>
          <w:position w:val="4"/>
          <w:sz w:val="24"/>
          <w:szCs w:val="24"/>
          <w:rtl/>
        </w:rPr>
        <w:t>ב</w:t>
      </w:r>
      <w:r w:rsidR="00B7645A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דין</w:t>
      </w:r>
      <w:r w:rsidR="00B94A15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B7645A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ED3B76" w:rsidRPr="00B8289C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בין </w:t>
      </w:r>
      <w:r w:rsidR="00ED3B76" w:rsidRPr="00DE1B6C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איש ובין אחיו ובין גרו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0553B00B" w14:textId="77777777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>1:16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C6153C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שמוע</w:t>
      </w:r>
      <w:r>
        <w:rPr>
          <w:rFonts w:ascii="Times New Roman" w:hAnsi="Times New Roman" w:cs="Times New Roman"/>
          <w:position w:val="4"/>
          <w:sz w:val="24"/>
          <w:szCs w:val="24"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מקור:</w:t>
      </w:r>
    </w:p>
    <w:p w14:paraId="11200FE5" w14:textId="734844AB" w:rsidR="00AA41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C6153C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1:16 </w:t>
      </w:r>
      <w:r w:rsidRPr="00C6153C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בין אחיכם</w:t>
      </w:r>
      <w:r w:rsidRPr="00C6153C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בעבור התחבר שני העצמים בשם אחד הספיק בבין אחד</w:t>
      </w:r>
      <w:r w:rsidR="00572307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ועוד אמר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בין איש ובין אחיו</w:t>
      </w:r>
      <w:r w:rsidR="00225228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בעבור שיאמר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ובין גרו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44D52400" w14:textId="77777777" w:rsidR="00AA4176" w:rsidRDefault="00AA41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76954413" w14:textId="5CB9B9A3" w:rsidR="00ED3B76" w:rsidRDefault="00AA41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1:17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לֹֽא־תַכִּ֨ירו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פָנִ֜ים בַּמִּשְׁפָּ֗ט כַּקָּטֹ֤ן כַּגָּדֹל֙ תִּשְׁמָע֔וּן לֹ֤א תָג֨וּרוּ֙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מִפְּנֵי־אִ֔יש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ׁ כִּ֥י הַמִּשְׁפָּ֖</w:t>
      </w:r>
      <w:r w:rsidRPr="00A57646">
        <w:rPr>
          <w:rFonts w:asciiTheme="majorBidi" w:hAnsiTheme="majorBidi" w:cs="Times New Roman" w:hint="eastAsia"/>
          <w:b/>
          <w:bCs/>
          <w:sz w:val="24"/>
          <w:szCs w:val="24"/>
          <w:rtl/>
        </w:rPr>
        <w:t>ט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לֵֽאלֹהִ֣ים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ה֑וּא וְהַדָּבָר֙ אֲשֶׁ֣ר יִקְשֶׁ֣ה מִכֶּ֔ם תַּקְרִב֥וּן אֵלַ֖י וּשְׁמַעְתִּֽיו׃ 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576181F0" w14:textId="577F25C1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C6153C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1:17 </w:t>
      </w:r>
      <w:r w:rsidRPr="00C6153C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לא תכירו פנים במשפט</w:t>
      </w:r>
      <w:r w:rsidRPr="00C6153C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כענין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ודל לא תהדר בריבו</w:t>
      </w:r>
      <w:r w:rsidRPr="00C6153C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(</w:t>
      </w:r>
      <w:r w:rsidR="00FD08FD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שמות</w:t>
      </w:r>
      <w:r w:rsidR="00FD08FD"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proofErr w:type="spellStart"/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כג</w:t>
      </w:r>
      <w:r w:rsidR="00FD08FD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ג</w:t>
      </w:r>
      <w:proofErr w:type="spellEnd"/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52C2C9E6" w14:textId="77777777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C6153C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1:17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C6153C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כקטן כגדול תשמעון</w:t>
      </w:r>
      <w:r w:rsidRPr="00C6153C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כדין כל שני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כפי"ן</w:t>
      </w:r>
      <w:proofErr w:type="spellEnd"/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>:</w:t>
      </w:r>
    </w:p>
    <w:p w14:paraId="15C8641C" w14:textId="719A9B80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1:17 </w:t>
      </w:r>
      <w:r w:rsidRPr="00AA055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כי המשפט </w:t>
      </w:r>
      <w:proofErr w:type="spellStart"/>
      <w:r w:rsidRPr="00AA055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לאלהים</w:t>
      </w:r>
      <w:proofErr w:type="spellEnd"/>
      <w:r w:rsidRPr="00AA055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הוא</w:t>
      </w:r>
      <w:r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כענין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כי לה' ועמכם בדבר המשפט</w:t>
      </w:r>
      <w:r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(ד</w:t>
      </w:r>
      <w:r w:rsidR="00CA70C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ברי הימים</w:t>
      </w:r>
      <w:r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ב</w:t>
      </w:r>
      <w:r w:rsidR="00CA70C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׳</w:t>
      </w:r>
      <w:r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יט</w:t>
      </w:r>
      <w:r w:rsidR="00CA70C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ו</w:t>
      </w:r>
      <w:proofErr w:type="spellEnd"/>
      <w:r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7708C306" w14:textId="262EBE22" w:rsidR="00AA4176" w:rsidRDefault="00AA41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6A40E90E" w14:textId="7F9864CD" w:rsidR="00AA4176" w:rsidRDefault="00AA41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1:18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וָֽאֲצַוֶּ֥ה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אֶתְכֶ֖ם בָּעֵ֣ת הַהִ֑וא אֵ֥ת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כָּל־הַדְּבָרִ֖ים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תַּֽעֲשֽׂוּן׃</w:t>
      </w:r>
    </w:p>
    <w:p w14:paraId="43B53AB2" w14:textId="288F0618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1:18 </w:t>
      </w:r>
      <w:proofErr w:type="spellStart"/>
      <w:r w:rsidRPr="00AA055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ואצוה</w:t>
      </w:r>
      <w:proofErr w:type="spellEnd"/>
      <w:r w:rsidRPr="00AA055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Pr="00AA417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אתכם בעת ההוא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כאשר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העירותי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בפרשת וישמע יתרו</w:t>
      </w:r>
      <w:r w:rsidR="00A32C21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בעצת יתרו העיר מה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היתה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העלה והורה להם באור התורה:</w:t>
      </w:r>
    </w:p>
    <w:p w14:paraId="1EBDDFC3" w14:textId="753E081D" w:rsidR="00AA4176" w:rsidRDefault="00AA41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67CA3D4A" w14:textId="254A33C5" w:rsidR="00AA4176" w:rsidRDefault="00AA41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1:19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וַנִּסַּ֣ע מֵֽחֹרֵ֗ב וַנֵּ֡לֶךְ אֵ֣ת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כָּל־הַמִּדְבָּ֣ר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הַגָּדוֹל֩ וְהַנּ</w:t>
      </w:r>
      <w:r w:rsidRPr="00A57646">
        <w:rPr>
          <w:rFonts w:asciiTheme="majorBidi" w:hAnsiTheme="majorBidi" w:cs="Times New Roman" w:hint="eastAsia"/>
          <w:b/>
          <w:bCs/>
          <w:sz w:val="24"/>
          <w:szCs w:val="24"/>
          <w:rtl/>
        </w:rPr>
        <w:t>וֹרָ֨א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הַה֜וּא אֲשֶׁ֣ר רְאִיתֶ֗ם דֶּ֚רֶךְ הַ֣ר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הָֽאֱמֹרִ֔י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כַּֽאֲשֶׁ֥ר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צִוָּ֛ה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יְהוָ֥ה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אֱלֹהֵ֖ינו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ּ אֹתָ֑נוּ וַנָּבֹ֕א עַ֖ד קָדֵ֥שׁ בַּרְנֵֽעַ׃</w:t>
      </w:r>
    </w:p>
    <w:p w14:paraId="1A99A52B" w14:textId="0A93FBD1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1:19 </w:t>
      </w:r>
      <w:r w:rsidRPr="00AA055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ונסע מחורב</w:t>
      </w:r>
      <w:r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כנראה שסמוך לנסיעתם היה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תקון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השופטים</w:t>
      </w:r>
      <w:r w:rsidR="008C5AD2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ואז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היתה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ביאת יתרו:</w:t>
      </w:r>
    </w:p>
    <w:p w14:paraId="5C539A2E" w14:textId="76252411" w:rsidR="00AA41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1:19</w:t>
      </w:r>
      <w:r w:rsidRPr="00AA055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="00A903CD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ונלך </w:t>
      </w:r>
      <w:r w:rsidRPr="00AA055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את כל המדבר</w:t>
      </w:r>
      <w:r w:rsidR="00D71628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...</w:t>
      </w:r>
      <w:r w:rsidRPr="00AA055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דרך הר האמורי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ולא </w:t>
      </w:r>
      <w:r w:rsidRPr="00AA4005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דרך </w:t>
      </w:r>
      <w:r w:rsidRPr="001C35B2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הר שעיר</w:t>
      </w:r>
      <w:r w:rsidR="00767743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="00767743" w:rsidRPr="001C35B2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(דברים </w:t>
      </w:r>
      <w:proofErr w:type="spellStart"/>
      <w:r w:rsidR="00767743" w:rsidRPr="001C35B2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א:ב</w:t>
      </w:r>
      <w:proofErr w:type="spellEnd"/>
      <w:r w:rsidR="00767743" w:rsidRPr="001C35B2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)</w:t>
      </w:r>
      <w:r w:rsidR="00733CDA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DD547C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אל</w:t>
      </w:r>
      <w:r w:rsidR="00DD547C">
        <w:rPr>
          <w:rFonts w:ascii="Times New Roman" w:hAnsi="Times New Roman" w:cs="Times New Roman" w:hint="cs"/>
          <w:position w:val="4"/>
          <w:sz w:val="24"/>
          <w:szCs w:val="24"/>
          <w:rtl/>
        </w:rPr>
        <w:t>א</w:t>
      </w:r>
      <w:r w:rsidR="00DD547C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הול</w:t>
      </w:r>
      <w:r w:rsidR="00DD547C">
        <w:rPr>
          <w:rFonts w:ascii="Times New Roman" w:hAnsi="Times New Roman" w:cs="Times New Roman" w:hint="cs"/>
          <w:position w:val="4"/>
          <w:sz w:val="24"/>
          <w:szCs w:val="24"/>
          <w:rtl/>
        </w:rPr>
        <w:t>יכ</w:t>
      </w:r>
      <w:r w:rsidR="00DD547C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ם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דרך קרובה</w:t>
      </w:r>
      <w:r w:rsidR="001772FE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וזהו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כאשר </w:t>
      </w:r>
      <w:proofErr w:type="spellStart"/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צוה</w:t>
      </w:r>
      <w:proofErr w:type="spellEnd"/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ה' </w:t>
      </w:r>
      <w:proofErr w:type="spellStart"/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אלהינו</w:t>
      </w:r>
      <w:proofErr w:type="spellEnd"/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אותנו</w:t>
      </w:r>
      <w:r w:rsidR="001772FE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ואין טענה מן </w:t>
      </w:r>
      <w:proofErr w:type="spellStart"/>
      <w:r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ויכתו</w:t>
      </w:r>
      <w:proofErr w:type="spellEnd"/>
      <w:r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אתכם בשעיר עד </w:t>
      </w:r>
      <w:proofErr w:type="spellStart"/>
      <w:r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חרמה</w:t>
      </w:r>
      <w:proofErr w:type="spellEnd"/>
      <w:r w:rsidR="00AA4005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="00AA4005" w:rsidRPr="00AA4005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(</w:t>
      </w:r>
      <w:r w:rsidR="002C387B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שם</w:t>
      </w:r>
      <w:r w:rsidR="00AA4005" w:rsidRPr="00AA4005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 </w:t>
      </w:r>
      <w:proofErr w:type="spellStart"/>
      <w:r w:rsidR="00AA4005" w:rsidRPr="00AA4005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א:מד</w:t>
      </w:r>
      <w:proofErr w:type="spellEnd"/>
      <w:r w:rsidR="00AA4005" w:rsidRPr="00AA4005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)</w:t>
      </w:r>
      <w:r w:rsidR="00DD547C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כי כתוב </w:t>
      </w:r>
      <w:r w:rsidRPr="00225228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וירדפו אתכם</w:t>
      </w:r>
      <w:r w:rsidR="00CB5E60">
        <w:rPr>
          <w:rFonts w:ascii="Times New Roman" w:hAnsi="Times New Roman" w:cs="Times New Roman" w:hint="cs"/>
          <w:position w:val="4"/>
          <w:sz w:val="24"/>
          <w:szCs w:val="24"/>
          <w:rtl/>
        </w:rPr>
        <w:t>, ו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סמוכים היו:</w:t>
      </w:r>
    </w:p>
    <w:p w14:paraId="7EB2020B" w14:textId="77777777" w:rsidR="00AA4176" w:rsidRDefault="00AA41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52EC6FFD" w14:textId="77777777" w:rsidR="00AA4176" w:rsidRDefault="00AA41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1:20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וָֽאֹמַ֖ר אֲלֵכֶ֑ם בָּאתֶם֙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עַד־הַ֣ר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הָֽאֱמֹרִ֔י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אֲשֶׁר־יְהוָ֥ה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אֱלֹהֵ֖ינו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ּ נֹתֵ֥ן לָֽנוּ׃</w:t>
      </w:r>
    </w:p>
    <w:p w14:paraId="041667E7" w14:textId="77777777" w:rsidR="00AA4176" w:rsidRDefault="00AA41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136228AF" w14:textId="39F197C5" w:rsidR="00ED3B76" w:rsidRDefault="00AA41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1:21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רְ֠אֵה נָתַ֨ן יְה</w:t>
      </w:r>
      <w:r w:rsidRPr="00A57646">
        <w:rPr>
          <w:rFonts w:asciiTheme="majorBidi" w:hAnsiTheme="majorBidi" w:cs="Times New Roman" w:hint="eastAsia"/>
          <w:b/>
          <w:bCs/>
          <w:sz w:val="24"/>
          <w:szCs w:val="24"/>
          <w:rtl/>
        </w:rPr>
        <w:t>וָ֧ה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אֱלֹהֶ֛יך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לְפָנֶ֖יךָ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אֶת־הָאָ֑רֶץ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עֲלֵ֣ה רֵ֗שׁ כַּֽאֲשֶׁר֩ דִּבֶּ֨ר יְהוָ֜ה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אֱלֹהֵ֤י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אֲבֹתֶ֨יך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לָ֔ךְ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אַל־תִּירָ֖א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וְאַל־תֵּחָֽת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׃  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37BF6EAF" w14:textId="5D1E3EC5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1:21 </w:t>
      </w:r>
      <w:r w:rsidRPr="00AA055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עלה רש כאשר דבר לך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</w:t>
      </w:r>
      <w:r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ובואו הר האמורי</w:t>
      </w:r>
      <w:r w:rsidR="00AA4005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="00AA4005" w:rsidRPr="00AA4005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(דברים </w:t>
      </w:r>
      <w:proofErr w:type="spellStart"/>
      <w:r w:rsidR="00AA4005" w:rsidRPr="00AA4005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א:ז</w:t>
      </w:r>
      <w:proofErr w:type="spellEnd"/>
      <w:r w:rsidR="00AA4005" w:rsidRPr="00AA4005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)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: </w:t>
      </w:r>
    </w:p>
    <w:p w14:paraId="4605F063" w14:textId="34C5B9D1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1:21 </w:t>
      </w:r>
      <w:r w:rsidRPr="00AA055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ואל תחת</w:t>
      </w:r>
      <w:r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נפעל מפעלי הכפל</w:t>
      </w:r>
      <w:r w:rsidR="00225228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והשוכן תמורת הדגש להוציא נו"ן הנפעל:</w:t>
      </w:r>
    </w:p>
    <w:p w14:paraId="20765381" w14:textId="766E47C3" w:rsidR="00AA4176" w:rsidRDefault="00AA41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7FC4041D" w14:textId="2B1E7DB5" w:rsidR="00AA4176" w:rsidRDefault="00AA41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1:22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וַתִּקְרְב֣וּן אֵלַי֮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כֻּלְּכֶם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֒ וַתֹּֽאמְר֗וּ נִשְׁלְחָ֤ה אֲנָשִׁים֙ לְפָנֵ֔ינוּ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וְיַחְפְּרוּ־לָ֖נו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אֶת־הָאָ֑רֶץ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</w:t>
      </w:r>
      <w:r w:rsidRPr="00A57646">
        <w:rPr>
          <w:rFonts w:asciiTheme="majorBidi" w:hAnsiTheme="majorBidi" w:cs="Times New Roman" w:hint="eastAsia"/>
          <w:b/>
          <w:bCs/>
          <w:sz w:val="24"/>
          <w:szCs w:val="24"/>
          <w:rtl/>
        </w:rPr>
        <w:t>ְיָשִׁ֤בוּ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אֹתָ֨נוּ֙ דָּבָ֔ר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אֶת־הַדֶּ֨רֶך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ְ֙ אֲשֶׁ֣ר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נַֽעֲלֶה־בָּ֔ה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ּ וְאֵת֙ הֶֽעָרִ֔ים אֲשֶׁ֥ר נָבֹ֖א אֲלֵיהֶֽן׃</w:t>
      </w:r>
    </w:p>
    <w:p w14:paraId="4BC95ABA" w14:textId="1E8A4AAC" w:rsidR="00586AE6" w:rsidRDefault="00586AE6" w:rsidP="00586AE6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1:23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וַיִּיטַ֥ב בְּעֵינַ֖י הַדָּבָ֑ר וָֽאֶקַּ֤ח מִכֶּם֙ שְׁנֵ֣ים עָשָׂ֣ר אֲנָשִׁ֔ים אִ֥ישׁ אֶחָ֖ד לַשָּֽׁבֶט׃</w:t>
      </w:r>
    </w:p>
    <w:p w14:paraId="6CE3E45F" w14:textId="0CD4F086" w:rsidR="00ED3B76" w:rsidRDefault="00FA6C91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>-</w:t>
      </w:r>
      <w:r w:rsidR="00586AE6">
        <w:rPr>
          <w:rFonts w:ascii="Times New Roman" w:hAnsi="Times New Roman" w:cs="Times New Roman"/>
          <w:color w:val="FF0000"/>
          <w:position w:val="4"/>
          <w:sz w:val="24"/>
          <w:szCs w:val="24"/>
        </w:rPr>
        <w:t>2</w:t>
      </w: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>3</w:t>
      </w:r>
      <w:r w:rsidR="00ED3B76"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1:22 </w:t>
      </w:r>
      <w:r w:rsidR="00ED3B76" w:rsidRPr="00AA055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ותקרבון אלי </w:t>
      </w:r>
      <w:proofErr w:type="spellStart"/>
      <w:r w:rsidR="00ED3B76" w:rsidRPr="00AA055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כלכם</w:t>
      </w:r>
      <w:proofErr w:type="spellEnd"/>
      <w:r w:rsidR="00ED3B76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החל לבאר סבת </w:t>
      </w:r>
      <w:proofErr w:type="spellStart"/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עכובם</w:t>
      </w:r>
      <w:proofErr w:type="spellEnd"/>
      <w:r w:rsidR="00C96FD9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ואמר</w:t>
      </w:r>
      <w:r w:rsidR="00ED3B76"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proofErr w:type="spellStart"/>
      <w:r w:rsidR="00ED3B76" w:rsidRPr="00225228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כלכם</w:t>
      </w:r>
      <w:proofErr w:type="spellEnd"/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כי העצה </w:t>
      </w:r>
      <w:proofErr w:type="spellStart"/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היתה</w:t>
      </w:r>
      <w:proofErr w:type="spellEnd"/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הגונה</w:t>
      </w:r>
      <w:r w:rsidR="00D02D7A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225228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שכן אמרו </w:t>
      </w:r>
      <w:r w:rsidR="00225228" w:rsidRPr="00AE3A31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הדרך אשר נעלה בה</w:t>
      </w:r>
      <w:r w:rsidR="00D02D7A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225228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על כן</w:t>
      </w:r>
      <w:r w:rsidR="00DD547C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ED3B76"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וייטב בעיני</w:t>
      </w:r>
      <w:r w:rsidR="00ED3B76"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r w:rsidR="00ED3B76"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הדבר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26887244" w14:textId="64F35CBC" w:rsidR="00AA4176" w:rsidRDefault="00ED3B76" w:rsidP="00586AE6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1:22 </w:t>
      </w:r>
      <w:r w:rsidRPr="00AA055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ויחפרו</w:t>
      </w:r>
      <w:r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לשון עיון:</w:t>
      </w:r>
    </w:p>
    <w:p w14:paraId="58739705" w14:textId="77777777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1:23 </w:t>
      </w:r>
      <w:r w:rsidRPr="00AA055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ואקח מכם</w:t>
      </w:r>
      <w:r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בזו העצה:</w:t>
      </w:r>
    </w:p>
    <w:p w14:paraId="657586F0" w14:textId="285AE1DC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1:23 </w:t>
      </w:r>
      <w:r w:rsidRPr="00AA055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שנים עשר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איש אחד איש אחד מכל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שבט</w:t>
      </w:r>
      <w:r w:rsidR="00C36E2D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כדי להאמין בו אנשי שבטו:</w:t>
      </w:r>
    </w:p>
    <w:p w14:paraId="6C13540D" w14:textId="3C8C5967" w:rsidR="00626210" w:rsidRDefault="00626210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6F4EA6CC" w14:textId="068EBF84" w:rsidR="00626210" w:rsidRDefault="00626210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1:24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וַיִּפְנוּ֙ וַיַּֽעֲל֣וּ הָהָ֔רָ</w:t>
      </w:r>
      <w:r w:rsidRPr="00A57646">
        <w:rPr>
          <w:rFonts w:asciiTheme="majorBidi" w:hAnsiTheme="majorBidi" w:cs="Times New Roman" w:hint="eastAsia"/>
          <w:b/>
          <w:bCs/>
          <w:sz w:val="24"/>
          <w:szCs w:val="24"/>
          <w:rtl/>
        </w:rPr>
        <w:t>ה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וַיָּבֹ֖אוּ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עַד־נַ֣חַל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אֶשְׁכֹּ֑ל וַֽיְרַגְּל֖וּ אֹתָֽהּ׃</w:t>
      </w:r>
    </w:p>
    <w:p w14:paraId="68C68325" w14:textId="3D0F667E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1:24</w:t>
      </w:r>
      <w:r w:rsidRPr="00AA055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="00756D10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ויפנו </w:t>
      </w:r>
      <w:r w:rsidRPr="00AA055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ויעלו ההרה</w:t>
      </w:r>
      <w:r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כבר בארנו דרך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עלייתם:</w:t>
      </w:r>
    </w:p>
    <w:p w14:paraId="22A21A1B" w14:textId="12DBB4C9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1:24 </w:t>
      </w:r>
      <w:r w:rsidRPr="00AA055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ויבואו עד נחל אשכול</w:t>
      </w:r>
      <w:r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כדרך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באנו אל אחיך אל עשו</w:t>
      </w:r>
      <w:r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(בראשית </w:t>
      </w:r>
      <w:proofErr w:type="spellStart"/>
      <w:r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לב</w:t>
      </w:r>
      <w:r w:rsidR="00A1728E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ז</w:t>
      </w:r>
      <w:proofErr w:type="spellEnd"/>
      <w:r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3FD0345B" w14:textId="11B341AA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1:24 </w:t>
      </w:r>
      <w:r w:rsidRPr="00AA055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עד נחל אשכול</w:t>
      </w:r>
      <w:r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</w:t>
      </w:r>
      <w:r w:rsidR="00493AF8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כמו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וירדוף עד דן</w:t>
      </w:r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(שם יד</w:t>
      </w:r>
      <w:r w:rsidR="00A1728E">
        <w:rPr>
          <w:rFonts w:ascii="Times New Roman" w:hAnsi="Times New Roman" w:cs="Times New Roman"/>
          <w:color w:val="0070C0"/>
          <w:position w:val="4"/>
          <w:sz w:val="24"/>
          <w:szCs w:val="24"/>
        </w:rPr>
        <w:t>:</w:t>
      </w:r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יד)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317569E4" w14:textId="24EAC48A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1:24 </w:t>
      </w:r>
      <w:r w:rsidRPr="00AA055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וירגלו אותה</w:t>
      </w:r>
      <w:r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שהלכו ברגליהם לארכה ולרחבה:</w:t>
      </w:r>
    </w:p>
    <w:p w14:paraId="54C6D6AA" w14:textId="6B260EBF" w:rsidR="00626210" w:rsidRDefault="00626210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2E10B12B" w14:textId="41A76749" w:rsidR="00626210" w:rsidRDefault="00626210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1:25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וַיִּקְח֤ו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בְיָדָם֙ מִפְּרִ֣י הָאָ֔רֶץ וַיּוֹרִ֖דוּ אֵלֵ֑ינוּ וַיָּשִׁ֨בוּ אֹתָ֤נוּ דָבָר֙ וַיֹּ֣אמְר֔וּ טוֹבָ֣ה הָאָ֔רֶץ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אֲשֶׁר־יְהוָ֥ה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אֱלֹהֵ֖ינו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ּ נֹתֵ֥ן לָֽנוּ׃</w:t>
      </w:r>
    </w:p>
    <w:p w14:paraId="4E3235EC" w14:textId="774B6B28" w:rsidR="00626210" w:rsidRDefault="00626210" w:rsidP="00C23205">
      <w:pPr>
        <w:tabs>
          <w:tab w:val="left" w:pos="6520"/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235AE83A" w14:textId="53118420" w:rsidR="00626210" w:rsidRDefault="00626210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1:26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וְלֹ֥א אֲבִיתֶ֖ם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לַֽעֲלֹ֑</w:t>
      </w:r>
      <w:r w:rsidRPr="00A57646">
        <w:rPr>
          <w:rFonts w:asciiTheme="majorBidi" w:hAnsiTheme="majorBidi" w:cs="Times New Roman" w:hint="eastAsia"/>
          <w:b/>
          <w:bCs/>
          <w:sz w:val="24"/>
          <w:szCs w:val="24"/>
          <w:rtl/>
        </w:rPr>
        <w:t>ת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וַתַּמְר֕וּ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אֶת־פִּ֥י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יְהוָ֖ה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אֱלֹֽהֵיכֶֽם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006C19B6" w14:textId="14B3FFFE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1:26 </w:t>
      </w:r>
      <w:r w:rsidRPr="00AA055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ותמרו את פי ה' </w:t>
      </w:r>
      <w:proofErr w:type="spellStart"/>
      <w:r w:rsidRPr="00AA055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אלהיכם</w:t>
      </w:r>
      <w:proofErr w:type="spellEnd"/>
      <w:r w:rsidRPr="00AA055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במאמר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החל רש</w:t>
      </w:r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(דברים </w:t>
      </w:r>
      <w:proofErr w:type="spellStart"/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ב</w:t>
      </w:r>
      <w:r w:rsidR="004766C8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כד</w:t>
      </w:r>
      <w:proofErr w:type="spellEnd"/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225228" w:rsidRPr="00225228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r w:rsidRPr="00345771">
        <w:rPr>
          <w:rFonts w:ascii="Times New Roman" w:hAnsi="Times New Roman" w:cs="Times New Roman"/>
          <w:color w:val="000000" w:themeColor="text1"/>
          <w:position w:val="4"/>
          <w:sz w:val="24"/>
          <w:szCs w:val="24"/>
          <w:rtl/>
        </w:rPr>
        <w:t>ואמרתם לא נעלה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35AF9412" w14:textId="2BD04CA2" w:rsidR="00626210" w:rsidRDefault="00626210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7118B160" w14:textId="5506FB63" w:rsidR="00626210" w:rsidRDefault="00626210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1:27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וַתֵּרָֽגְנ֤וּ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בְאָֽהֳלֵיכֶם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וַתֹּ֣אמְר֔וּ בְּשִׂנְאַ֤ת יְהוָה֙ אֹתָ֔נוּ הֽוֹצִיאָ֖נוּ מֵאֶ֣רֶץ מִצְרָ֑יִם לָתֵ֥ת אֹתָ֛נוּ בְּיַ֥ד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הָֽאֱמֹרִ֖י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לְהַשְׁמִידֵֽנוּ׃</w:t>
      </w:r>
    </w:p>
    <w:p w14:paraId="4E231257" w14:textId="1FF5D111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1:27 </w:t>
      </w:r>
      <w:r w:rsidRPr="00E1106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ותרגנו</w:t>
      </w: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ענינו הרגון</w:t>
      </w:r>
      <w:r w:rsidR="00225228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225228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וזהו טעם</w:t>
      </w:r>
      <w:r w:rsidR="00225228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225228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בשנאת ה' אותנו הוציאנו מארץ מצרים</w:t>
      </w:r>
      <w:r w:rsidR="00225228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והוציאו </w:t>
      </w:r>
      <w:r w:rsidR="00225228">
        <w:rPr>
          <w:rFonts w:ascii="Times New Roman" w:hAnsi="Times New Roman" w:cs="Times New Roman"/>
          <w:position w:val="4"/>
          <w:sz w:val="24"/>
          <w:szCs w:val="24"/>
          <w:rtl/>
        </w:rPr>
        <w:t>בלשון נפעל מפני שהתמידו בו</w:t>
      </w:r>
      <w:r w:rsidR="005142AE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225228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וזהו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proofErr w:type="spellStart"/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באהליכם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: </w:t>
      </w:r>
    </w:p>
    <w:p w14:paraId="3E351F90" w14:textId="17089E46" w:rsidR="00626210" w:rsidRDefault="00626210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40AC976E" w14:textId="3AD2D71D" w:rsidR="00626210" w:rsidRDefault="00626210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1:28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אָנָ֣ה ׀ אֲנַ֣חְנוּ עֹלִ֗ים אַחֵינוּ֩ הֵמַ</w:t>
      </w:r>
      <w:r w:rsidRPr="00A57646">
        <w:rPr>
          <w:rFonts w:asciiTheme="majorBidi" w:hAnsiTheme="majorBidi" w:cs="Times New Roman" w:hint="cs"/>
          <w:b/>
          <w:bCs/>
          <w:sz w:val="24"/>
          <w:szCs w:val="24"/>
          <w:rtl/>
        </w:rPr>
        <w:t>֨</w:t>
      </w:r>
      <w:r w:rsidRPr="00A57646">
        <w:rPr>
          <w:rFonts w:asciiTheme="majorBidi" w:hAnsiTheme="majorBidi" w:cs="Times New Roman" w:hint="eastAsia"/>
          <w:b/>
          <w:bCs/>
          <w:sz w:val="24"/>
          <w:szCs w:val="24"/>
          <w:rtl/>
        </w:rPr>
        <w:t>סּוּ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אֶת־לְבָבֵ֜נו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לֵאמֹ֗ר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עַ֣ם גָּד֤וֹל וָרָם֙ מִמֶּ֔נּוּ עָרִ֛ים גְּדֹלֹ֥ת וּבְצוּרֹ֖ת בַּשָּׁמָ֑יִם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וְגַם־בְּנֵ֥י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עֲנָקִ֖ים רָאִ֥ינוּ שָֽׁם׃</w:t>
      </w:r>
    </w:p>
    <w:p w14:paraId="3283686D" w14:textId="03609C3D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1:28 </w:t>
      </w:r>
      <w:r w:rsidRPr="00E1106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המסו</w:t>
      </w: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מבנין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הפעיל מפעלי הכפל</w:t>
      </w:r>
      <w:r w:rsidR="005142AE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כדרך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</w:t>
      </w:r>
      <w:r w:rsidR="00B23FD9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ַ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י</w:t>
      </w:r>
      <w:r w:rsidR="00B23FD9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ִּ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מ</w:t>
      </w:r>
      <w:r w:rsidR="00B23FD9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ַּ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ס לבב העם ויהי למים</w:t>
      </w:r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(יהושע </w:t>
      </w:r>
      <w:proofErr w:type="spellStart"/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ז</w:t>
      </w:r>
      <w:r w:rsidR="005D49C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ה</w:t>
      </w:r>
      <w:proofErr w:type="spellEnd"/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7649F436" w14:textId="7607FF29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1:28 </w:t>
      </w:r>
      <w:r w:rsidRPr="00E1106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עם גדול</w:t>
      </w: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ברבוי</w:t>
      </w:r>
      <w:proofErr w:type="spellEnd"/>
      <w:r w:rsidR="006E0814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, </w:t>
      </w:r>
      <w:r w:rsidR="006E0814" w:rsidRPr="006E0814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ורם</w:t>
      </w:r>
      <w:r w:rsidR="006E0814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בקומה:</w:t>
      </w:r>
    </w:p>
    <w:p w14:paraId="1851BA97" w14:textId="378D08DD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1:28 </w:t>
      </w:r>
      <w:r w:rsidRPr="00E1106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ערים גדולות ובצורות</w:t>
      </w: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שהן חזקות</w:t>
      </w:r>
      <w:r w:rsidR="003140C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נמנעות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להלכד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126FF7F1" w14:textId="2494025A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1:28 </w:t>
      </w:r>
      <w:r w:rsidRPr="00E1106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וגם בני ענקים</w:t>
      </w: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יתר על זה</w:t>
      </w:r>
      <w:r w:rsidR="003B4745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כאמרם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ושם ראינו את הנפילים</w:t>
      </w:r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(במדבר </w:t>
      </w:r>
      <w:proofErr w:type="spellStart"/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יג</w:t>
      </w:r>
      <w:r w:rsidR="005D49C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לג</w:t>
      </w:r>
      <w:proofErr w:type="spellEnd"/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225228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שיפול לב רואיהם:</w:t>
      </w:r>
    </w:p>
    <w:p w14:paraId="3B3DB964" w14:textId="49FDF450" w:rsidR="00626210" w:rsidRDefault="00626210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3942D3DF" w14:textId="26CDD1CC" w:rsidR="004B6705" w:rsidRDefault="00626210" w:rsidP="002608D2">
      <w:pPr>
        <w:tabs>
          <w:tab w:val="left" w:pos="6520"/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1:29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וָֽאֹמַ֖ר אֲלֵכֶ֑ם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לֹא־תַֽעַרְצ֥וּן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וְֽלֹא־תִֽירְא֖וּן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מֵהֶֽם׃ </w:t>
      </w:r>
    </w:p>
    <w:p w14:paraId="2E9289BD" w14:textId="58643A4E" w:rsidR="00626210" w:rsidRDefault="00626210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1:30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יְהוָ֤ה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אֱלֹֽהֵיכֶם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֙ הַֽהֹלֵ֣ךְ לִפְנֵיכֶ֔</w:t>
      </w:r>
      <w:r w:rsidRPr="00A57646">
        <w:rPr>
          <w:rFonts w:asciiTheme="majorBidi" w:hAnsiTheme="majorBidi" w:cs="Times New Roman" w:hint="eastAsia"/>
          <w:b/>
          <w:bCs/>
          <w:sz w:val="24"/>
          <w:szCs w:val="24"/>
          <w:rtl/>
        </w:rPr>
        <w:t>ם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ה֖וּא יִלָּחֵ֣ם לָכֶ֑ם כְּ֠כֹל אֲשֶׁ֨ר עָשָׂ֧ה אִתְּכֶ֛ם בְּמִצְרַ֖יִם לְעֵֽינֵיכֶֽם׃</w:t>
      </w:r>
    </w:p>
    <w:p w14:paraId="181DAB03" w14:textId="3061912D" w:rsidR="00341039" w:rsidRDefault="00341039" w:rsidP="00341039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1:31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וּבַמִּדְבָּר֙ אֲשֶׁ֣ר רָאִ֔יתָ אֲשֶׁ֤ר נְשָֽׂאֲךָ֙ יְהוָ֣ה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כַּֽאֲשֶׁ֥ר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יִשָּׂא־אִ֖יש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אֶת־בְּנ֑ו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בְּכָל־הַדֶּ֨רֶך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ְ֙ אֲשֶׁ֣ר הֲלַכְתֶּ֔ם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עַד־בֹּֽאֲכֶ֖ם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ע</w:t>
      </w:r>
      <w:r w:rsidRPr="00A57646">
        <w:rPr>
          <w:rFonts w:asciiTheme="majorBidi" w:hAnsiTheme="majorBidi" w:cs="Times New Roman" w:hint="eastAsia"/>
          <w:b/>
          <w:bCs/>
          <w:sz w:val="24"/>
          <w:szCs w:val="24"/>
          <w:rtl/>
        </w:rPr>
        <w:t>ַד־הַמָּק֥וֹם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הַזֶּֽה׃</w:t>
      </w:r>
    </w:p>
    <w:p w14:paraId="6C879E28" w14:textId="329AFFA1" w:rsidR="00ED3B76" w:rsidRDefault="00341039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>1</w:t>
      </w:r>
      <w:r w:rsidR="00ED3B76"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1:29-</w:t>
      </w: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3 </w:t>
      </w:r>
      <w:r w:rsidR="00ED3B76" w:rsidRPr="00E1106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ואומר</w:t>
      </w:r>
      <w:r w:rsidR="00ED3B7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אליכם לא </w:t>
      </w:r>
      <w:proofErr w:type="spellStart"/>
      <w:r w:rsidR="00ED3B7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תערצון</w:t>
      </w:r>
      <w:proofErr w:type="spellEnd"/>
      <w:r w:rsidR="00ED3B7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ולא </w:t>
      </w:r>
      <w:proofErr w:type="spellStart"/>
      <w:r w:rsidR="00ED3B7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תיראון</w:t>
      </w:r>
      <w:proofErr w:type="spellEnd"/>
      <w:r w:rsidR="00ED3B7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מהם</w:t>
      </w:r>
      <w:r w:rsidR="00294301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,</w:t>
      </w:r>
      <w:r w:rsidR="00ED3B76" w:rsidRPr="00E1106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ה' </w:t>
      </w:r>
      <w:proofErr w:type="spellStart"/>
      <w:r w:rsidR="00ED3B76" w:rsidRPr="00E1106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אלהיכם</w:t>
      </w:r>
      <w:proofErr w:type="spellEnd"/>
      <w:r w:rsidR="00ED3B76" w:rsidRPr="00E1106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ההולך לפניכם</w:t>
      </w:r>
      <w:r w:rsidR="00ED3B76"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הטעם כאשר על דרך פלא עשה מה שעשה </w:t>
      </w:r>
      <w:r w:rsidR="00F92658">
        <w:rPr>
          <w:rFonts w:ascii="Times New Roman" w:hAnsi="Times New Roman" w:cs="Times New Roman" w:hint="cs"/>
          <w:position w:val="4"/>
          <w:sz w:val="24"/>
          <w:szCs w:val="24"/>
          <w:rtl/>
        </w:rPr>
        <w:t>ב</w:t>
      </w:r>
      <w:r w:rsidR="00F92658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מצרים 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והספיק לך במדבר </w:t>
      </w:r>
      <w:r w:rsidR="00ED3B76" w:rsidRPr="00D26A0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עד בואכם עד המקום הזה</w:t>
      </w:r>
      <w:r w:rsidR="00225228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כן יש לו </w:t>
      </w:r>
      <w:proofErr w:type="spellStart"/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כח</w:t>
      </w:r>
      <w:proofErr w:type="spellEnd"/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proofErr w:type="spellStart"/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להלחם</w:t>
      </w:r>
      <w:proofErr w:type="spellEnd"/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עם שבע</w:t>
      </w:r>
      <w:r w:rsidR="00245416">
        <w:rPr>
          <w:rFonts w:ascii="Times New Roman" w:hAnsi="Times New Roman" w:cs="Times New Roman" w:hint="cs"/>
          <w:position w:val="4"/>
          <w:sz w:val="24"/>
          <w:szCs w:val="24"/>
          <w:rtl/>
        </w:rPr>
        <w:t>ה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עממים:</w:t>
      </w:r>
    </w:p>
    <w:p w14:paraId="4BF8C9C3" w14:textId="77777777" w:rsidR="00626210" w:rsidRDefault="00626210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41B272F9" w14:textId="0D74C781" w:rsidR="00626210" w:rsidRDefault="00626210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1:32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וּבַדָּבָ֖ר הַזֶּ֑ה אֵֽינְכֶם֙ מַֽאֲמִינִ֔ם בַּֽיהוָ֖ה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אֱלֹֽהֵיכֶֽם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541657E9" w14:textId="4F6BFCC0" w:rsidR="00052653" w:rsidRDefault="00052653" w:rsidP="00052653">
      <w:pPr>
        <w:tabs>
          <w:tab w:val="left" w:pos="6520"/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1:33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הַֽהֹלֵ֨ךְ לִפְנֵיכֶ֜ם בַּדֶּ֗רֶךְ לָת֥וּר לָכֶ֛ם מָק֖וֹם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לַחֲנֹֽתְכֶ֑ם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בָּאֵ֣שׁ ׀ לַ֗יְלָה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לַרְאֹֽתְכֶם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בַּדֶּ֨רֶךְ֙ אֲשֶׁ֣ר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תֵּֽלְכוּ־בָ֔ה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ּ וּבֶֽעָנָ֖ן יוֹ</w:t>
      </w:r>
      <w:r w:rsidRPr="00A57646">
        <w:rPr>
          <w:rFonts w:asciiTheme="majorBidi" w:hAnsiTheme="majorBidi" w:cs="Times New Roman" w:hint="eastAsia"/>
          <w:b/>
          <w:bCs/>
          <w:sz w:val="24"/>
          <w:szCs w:val="24"/>
          <w:rtl/>
        </w:rPr>
        <w:t>מָֽם׃</w:t>
      </w:r>
    </w:p>
    <w:p w14:paraId="7CCC3B19" w14:textId="35C80740" w:rsidR="008B1A42" w:rsidRDefault="008B1A42" w:rsidP="00052653">
      <w:pPr>
        <w:tabs>
          <w:tab w:val="left" w:pos="6520"/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1:34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וַיִּשְׁמַ֥ע יְהוָ֖ה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אֶת־ק֣וֹל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דִּבְרֵיכֶ֑ם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וַיִּקְצֹ֖ף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וַיִּשָּׁבַ֥ע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לֵאמֹֽר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55CAEAEE" w14:textId="45408777" w:rsidR="008B1A42" w:rsidRDefault="008B1A42" w:rsidP="008B1A42">
      <w:pPr>
        <w:tabs>
          <w:tab w:val="left" w:pos="6520"/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1:35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אִם־יִרְאֶ֥ה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אִישׁ֙ בָּֽאֲנָשִׁ֣ים הָאֵ֔לֶּה הַדּ֥וֹר הָרָ֖ע הַזֶּ֑ה אֵ֚ת הָאָ֣רֶץ הַטּוֹבָ֔ה אֲשֶׁ֣ר נִשְׁבַּ֔עְתִּי לָתֵ֖ת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לַאֲבֹֽתֵיכֶֽם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4F3E8D50" w14:textId="2C8AC715" w:rsidR="00626210" w:rsidRDefault="001820A0" w:rsidP="004F5CD9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>-35</w:t>
      </w:r>
      <w:r w:rsidR="00ED3B76"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1:3</w:t>
      </w:r>
      <w:r w:rsidR="00ED3B76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2</w:t>
      </w:r>
      <w:r w:rsidR="00ED3B76"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ED3B76" w:rsidRPr="00E1106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ובדבר הזה אינכם מאמינים בה'</w:t>
      </w:r>
      <w:r w:rsidR="00ED3B76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ואם יש לכם</w:t>
      </w:r>
      <w:r w:rsidR="00ED3B76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לומר כי מעתה יסיר מכם פנים</w:t>
      </w:r>
      <w:r w:rsidR="00225228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הנה כעת הזאת מנחה לכם בדרך </w:t>
      </w:r>
      <w:r w:rsidR="00ED3B76" w:rsidRPr="00FD14D7">
        <w:rPr>
          <w:rFonts w:ascii="Times New Roman" w:hAnsi="Times New Roman" w:cs="Times New Roman"/>
          <w:position w:val="4"/>
          <w:sz w:val="24"/>
          <w:szCs w:val="24"/>
          <w:rtl/>
        </w:rPr>
        <w:t>שאת</w:t>
      </w:r>
      <w:r w:rsidR="009D28CC" w:rsidRPr="009D28CC">
        <w:rPr>
          <w:rFonts w:ascii="Times New Roman" w:hAnsi="Times New Roman" w:cs="Times New Roman" w:hint="cs"/>
          <w:position w:val="4"/>
          <w:sz w:val="24"/>
          <w:szCs w:val="24"/>
          <w:rtl/>
        </w:rPr>
        <w:t>ם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הולכים בעמוד ענן יומם ובעמוד אש לילה</w:t>
      </w:r>
      <w:r w:rsidR="00225228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וכי לחנם מנחה לכם הדרך</w:t>
      </w:r>
      <w:r w:rsidR="00ED3B76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שאתם הולכים</w:t>
      </w:r>
      <w:r w:rsidR="004F5CD9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DE265A">
        <w:rPr>
          <w:rStyle w:val="FootnoteReference"/>
          <w:rFonts w:ascii="Times New Roman" w:hAnsi="Times New Roman" w:cs="Times New Roman"/>
          <w:position w:val="4"/>
          <w:sz w:val="24"/>
          <w:szCs w:val="24"/>
          <w:rtl/>
        </w:rPr>
        <w:footnoteReference w:id="6"/>
      </w:r>
      <w:r w:rsidR="004F5CD9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4F5CD9" w:rsidRPr="004F5CD9">
        <w:rPr>
          <w:rFonts w:ascii="Times New Roman" w:hAnsi="Times New Roman" w:cs="Times New Roman"/>
          <w:position w:val="4"/>
          <w:sz w:val="24"/>
          <w:szCs w:val="24"/>
          <w:rtl/>
        </w:rPr>
        <w:t>לתת אתכם ביד האמורי</w:t>
      </w:r>
      <w:r w:rsidR="004F5CD9">
        <w:rPr>
          <w:rFonts w:ascii="Times New Roman" w:hAnsi="Times New Roman" w:cs="Times New Roman" w:hint="cs"/>
          <w:position w:val="4"/>
          <w:sz w:val="24"/>
          <w:szCs w:val="24"/>
          <w:rtl/>
        </w:rPr>
        <w:t>?</w:t>
      </w:r>
      <w:r w:rsidR="004F5CD9" w:rsidRPr="004F5CD9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ובמה ישתבח השם</w:t>
      </w:r>
      <w:r w:rsidR="004F5CD9" w:rsidRPr="004F5CD9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4F5CD9" w:rsidRPr="004F5CD9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וכי בעם חלוש וערים פרוצות </w:t>
      </w:r>
      <w:r w:rsidR="004F5CD9" w:rsidRPr="004F5CD9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אתם באים </w:t>
      </w:r>
      <w:r w:rsidR="004F5CD9" w:rsidRPr="004F5CD9">
        <w:rPr>
          <w:rFonts w:ascii="Times New Roman" w:hAnsi="Times New Roman" w:cs="Times New Roman"/>
          <w:position w:val="4"/>
          <w:sz w:val="24"/>
          <w:szCs w:val="24"/>
          <w:rtl/>
        </w:rPr>
        <w:t>לרשת אותם</w:t>
      </w:r>
      <w:r w:rsidR="004F5CD9" w:rsidRPr="004F5CD9">
        <w:rPr>
          <w:rFonts w:ascii="Times New Roman" w:hAnsi="Times New Roman" w:cs="Times New Roman" w:hint="cs"/>
          <w:position w:val="4"/>
          <w:sz w:val="24"/>
          <w:szCs w:val="24"/>
          <w:rtl/>
        </w:rPr>
        <w:t>?</w:t>
      </w:r>
      <w:r w:rsidR="004F5CD9" w:rsidRPr="004F5CD9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והואיל ואינכם בוטחים </w:t>
      </w:r>
      <w:proofErr w:type="spellStart"/>
      <w:r w:rsidR="004F5CD9" w:rsidRPr="004F5CD9">
        <w:rPr>
          <w:rFonts w:ascii="Times New Roman" w:hAnsi="Times New Roman" w:cs="Times New Roman"/>
          <w:position w:val="4"/>
          <w:sz w:val="24"/>
          <w:szCs w:val="24"/>
          <w:rtl/>
        </w:rPr>
        <w:t>בכח</w:t>
      </w:r>
      <w:proofErr w:type="spellEnd"/>
      <w:r w:rsidR="004F5CD9" w:rsidRPr="004F5CD9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השם</w:t>
      </w:r>
      <w:r w:rsidR="0098077E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4F5CD9" w:rsidRPr="004F5CD9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אלא אתם </w:t>
      </w:r>
      <w:r w:rsidR="004F5CD9" w:rsidRPr="004F5CD9">
        <w:rPr>
          <w:rFonts w:ascii="Times New Roman" w:hAnsi="Times New Roman" w:cs="Times New Roman"/>
          <w:position w:val="4"/>
          <w:sz w:val="24"/>
          <w:szCs w:val="24"/>
          <w:rtl/>
        </w:rPr>
        <w:lastRenderedPageBreak/>
        <w:t xml:space="preserve">אומרים </w:t>
      </w:r>
      <w:r w:rsidR="004F5CD9" w:rsidRPr="00DF2B53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נתנה רא</w:t>
      </w:r>
      <w:r w:rsidR="00066D44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ש</w:t>
      </w:r>
      <w:r w:rsidR="00DF2B53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DF2B53" w:rsidRPr="00DF2B53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(במדבר </w:t>
      </w:r>
      <w:proofErr w:type="spellStart"/>
      <w:r w:rsidR="00DF2B53" w:rsidRPr="00DF2B53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יד:ד</w:t>
      </w:r>
      <w:proofErr w:type="spellEnd"/>
      <w:r w:rsidR="00DF2B53" w:rsidRPr="00DF2B53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)</w:t>
      </w:r>
      <w:r w:rsidR="004F5CD9" w:rsidRPr="004F5CD9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4F5CD9" w:rsidRPr="004F5CD9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על כן בשמעו את דבריכם </w:t>
      </w:r>
      <w:r w:rsidR="004F5CD9" w:rsidRPr="00522335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ויקצוף וישבע </w:t>
      </w:r>
      <w:proofErr w:type="spellStart"/>
      <w:r w:rsidR="004F5CD9" w:rsidRPr="007B2C0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לאמר</w:t>
      </w:r>
      <w:proofErr w:type="spellEnd"/>
      <w:r w:rsidR="004F5CD9" w:rsidRPr="007B2C07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:</w:t>
      </w:r>
      <w:r w:rsidR="004F5CD9" w:rsidRPr="007B2C0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אם </w:t>
      </w:r>
      <w:r w:rsidR="004F5CD9" w:rsidRPr="00D121DB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יראה</w:t>
      </w:r>
      <w:r w:rsidR="00522335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...</w:t>
      </w:r>
      <w:r w:rsidR="004F5CD9" w:rsidRPr="00D121DB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הדור הרע הזה</w:t>
      </w:r>
      <w:r w:rsidR="004F5CD9" w:rsidRPr="004F5CD9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4F5CD9" w:rsidRPr="004F5CD9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הואיל ואלו הפלאים שאני עושה תכליתם </w:t>
      </w:r>
      <w:proofErr w:type="spellStart"/>
      <w:r w:rsidR="004F5CD9" w:rsidRPr="004F5CD9">
        <w:rPr>
          <w:rFonts w:ascii="Times New Roman" w:hAnsi="Times New Roman" w:cs="Times New Roman"/>
          <w:position w:val="4"/>
          <w:sz w:val="24"/>
          <w:szCs w:val="24"/>
          <w:rtl/>
        </w:rPr>
        <w:t>ליחד</w:t>
      </w:r>
      <w:proofErr w:type="spellEnd"/>
      <w:r w:rsidR="004F5CD9" w:rsidRPr="004F5CD9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את שמי</w:t>
      </w:r>
      <w:r w:rsidR="00210347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4F5CD9" w:rsidRPr="004F5CD9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להיות לדורות הבאים על צד </w:t>
      </w:r>
      <w:proofErr w:type="spellStart"/>
      <w:r w:rsidR="004F5CD9" w:rsidRPr="004F5CD9">
        <w:rPr>
          <w:rFonts w:ascii="Times New Roman" w:hAnsi="Times New Roman" w:cs="Times New Roman"/>
          <w:position w:val="4"/>
          <w:sz w:val="24"/>
          <w:szCs w:val="24"/>
          <w:rtl/>
        </w:rPr>
        <w:t>הליאוט</w:t>
      </w:r>
      <w:proofErr w:type="spellEnd"/>
      <w:r w:rsidR="004F5CD9" w:rsidRPr="004F5CD9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4F5CD9" w:rsidRPr="004F5CD9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והם כהיום עצמם הרואים בועטים וסרים מאמונת השם</w:t>
      </w:r>
      <w:r w:rsidR="004F5CD9" w:rsidRPr="004F5CD9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4F5CD9" w:rsidRPr="004F5CD9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על כן חייבים בעונש:</w:t>
      </w:r>
    </w:p>
    <w:p w14:paraId="796BC2E8" w14:textId="644891B3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1:33 </w:t>
      </w:r>
      <w:r w:rsidRPr="00E1106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לראותכם</w:t>
      </w: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>-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בנין הפעיל: </w:t>
      </w:r>
    </w:p>
    <w:p w14:paraId="60F96E28" w14:textId="2AFF6D16" w:rsidR="00AA246E" w:rsidRDefault="00ED3B76" w:rsidP="00D121DB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1:33 </w:t>
      </w:r>
      <w:r w:rsidRPr="00E1106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לחנותכם</w:t>
      </w: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מבנין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הקל: </w:t>
      </w:r>
    </w:p>
    <w:p w14:paraId="7E5CE53F" w14:textId="77777777" w:rsidR="00393B36" w:rsidRDefault="00393B36" w:rsidP="00393B36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1:35 </w:t>
      </w:r>
      <w:r w:rsidRPr="00E1106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אם יראה איש</w:t>
      </w: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שלא יזכו בטובה שהתרעמו עליה:</w:t>
      </w:r>
    </w:p>
    <w:p w14:paraId="47F45BA2" w14:textId="63BB93DE" w:rsidR="00784DF6" w:rsidRDefault="00784DF6" w:rsidP="00784DF6">
      <w:pPr>
        <w:tabs>
          <w:tab w:val="left" w:pos="6520"/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5F56B5C1" w14:textId="3582D97B" w:rsidR="00784DF6" w:rsidRDefault="00784DF6" w:rsidP="00784DF6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1:36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זֽוּלָתִ֞י כָּלֵ֤ב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בּ</w:t>
      </w:r>
      <w:r w:rsidRPr="00A57646">
        <w:rPr>
          <w:rFonts w:asciiTheme="majorBidi" w:hAnsiTheme="majorBidi" w:cs="Times New Roman" w:hint="eastAsia"/>
          <w:b/>
          <w:bCs/>
          <w:sz w:val="24"/>
          <w:szCs w:val="24"/>
          <w:rtl/>
        </w:rPr>
        <w:t>ֶן־יְפֻנֶּה</w:t>
      </w:r>
      <w:proofErr w:type="spellEnd"/>
      <w:r w:rsidRPr="00A57646">
        <w:rPr>
          <w:rFonts w:asciiTheme="majorBidi" w:hAnsiTheme="majorBidi" w:cs="Times New Roman" w:hint="eastAsia"/>
          <w:b/>
          <w:bCs/>
          <w:sz w:val="24"/>
          <w:szCs w:val="24"/>
          <w:rtl/>
        </w:rPr>
        <w:t>֙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ה֣וּא יִרְאֶ֔נָּה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וְלֽוֹ־אֶתֵּ֧ן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אֶת־הָאָ֛רֶץ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דָּֽרַךְ־בָּ֖ה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וּלְבָנָ֑יו יַ֕עַן אֲשֶׁ֥ר מִלֵּ֖א אַֽחֲרֵ֥י יְהוָֽה׃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70A2DE16" w14:textId="67DA4202" w:rsidR="00ED3B76" w:rsidRDefault="00225228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225228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1:36 </w:t>
      </w:r>
      <w:r w:rsidR="00ED3B76" w:rsidRPr="00225228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זולתי כלב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איננו כמו בלתי</w:t>
      </w:r>
      <w:r w:rsidR="00F53DB1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proofErr w:type="spellStart"/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שוה</w:t>
      </w:r>
      <w:proofErr w:type="spellEnd"/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ביו"ד ובלא יו"ד:</w:t>
      </w:r>
    </w:p>
    <w:p w14:paraId="703E12D6" w14:textId="18657C7A" w:rsidR="00AA246E" w:rsidRDefault="00AA246E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08651AFB" w14:textId="2ED6A140" w:rsidR="00AA246E" w:rsidRDefault="00AA246E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1:37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גַּם־בִּי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הִתְאַנַּ֣ף יְהוָ֔ה בִּגְלַלְכֶ֖ם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לֵאמֹ֑ר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גַּם־אַתָּ֖ה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לֹֽא־תָבֹ֥א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שָֽׁם׃</w:t>
      </w:r>
    </w:p>
    <w:p w14:paraId="7AF4E0F9" w14:textId="6403D4FE" w:rsidR="0096728B" w:rsidRDefault="0096728B" w:rsidP="0096728B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1:38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יְהוֹשֻׁ֤עַ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בִּן־נוּן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֙ הָֽעֹ</w:t>
      </w:r>
      <w:r w:rsidRPr="00A57646">
        <w:rPr>
          <w:rFonts w:asciiTheme="majorBidi" w:hAnsiTheme="majorBidi" w:cs="Times New Roman" w:hint="eastAsia"/>
          <w:b/>
          <w:bCs/>
          <w:sz w:val="24"/>
          <w:szCs w:val="24"/>
          <w:rtl/>
        </w:rPr>
        <w:t>מֵ֣ד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לְפָנֶ֔יךָ ה֖וּא יָ֣בֹא שָׁ֑מָּה אֹת֣וֹ חַזֵּ֔ק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כִּי־ה֖וּא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יַנְחִלֶ֥נָּה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אֶת־יִשְׂרָאֵֽל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׃ </w:t>
      </w:r>
    </w:p>
    <w:p w14:paraId="332EEAC7" w14:textId="0582BC2A" w:rsidR="00ED3B76" w:rsidRDefault="0096728B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>-38</w:t>
      </w:r>
      <w:r w:rsidR="00ED3B76"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1:37 </w:t>
      </w:r>
      <w:r w:rsidR="00ED3B76" w:rsidRPr="00E1106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גם בי התאנף</w:t>
      </w:r>
      <w:r w:rsidR="00ED3B76"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לא </w:t>
      </w:r>
      <w:proofErr w:type="spellStart"/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לענין</w:t>
      </w:r>
      <w:proofErr w:type="spellEnd"/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קלקלת המרגלים</w:t>
      </w:r>
      <w:r w:rsidR="009F1744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אלא בעבור</w:t>
      </w:r>
      <w:r w:rsidR="00ED3B76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שאמר ענין כלב</w:t>
      </w:r>
      <w:r w:rsidR="009F1744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והיה רוצה לומר גם כן ענין יהושע</w:t>
      </w:r>
      <w:r w:rsidR="00E17012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איך נוצל מן הגזרה ואיך מנהו השם תחת משה</w:t>
      </w:r>
      <w:r w:rsidR="00E17012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על כן אמר </w:t>
      </w:r>
      <w:r w:rsidR="00ED3B76"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גם בי התאנף בגללכם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3E6E4799" w14:textId="77777777" w:rsidR="00AA246E" w:rsidRDefault="00AA246E" w:rsidP="009E2EA8">
      <w:pPr>
        <w:tabs>
          <w:tab w:val="left" w:pos="6520"/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095DCAFD" w14:textId="2CD9CB3F" w:rsidR="00AA246E" w:rsidRDefault="00AA246E" w:rsidP="005A63B7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1:39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וְטַפְּכֶם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֩ אֲשֶׁ֨ר אֲמַרְתֶּ֜ם לָבַ֣ז יִֽהְיֶ֗ה וּ֠בְנֵיכֶם אֲשֶׁ֨ר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לֹֽא־יָדְע֤ו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הַיּוֹם֙ ט֣וֹב וָרָ֔ע הֵ֖מָּה יָבֹ֣אוּ שָׁ֑מָּה וְלָהֶ֣ם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אֶתְּנֶ֔נָּה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וְהֵ֖</w:t>
      </w:r>
      <w:r w:rsidRPr="00A57646">
        <w:rPr>
          <w:rFonts w:asciiTheme="majorBidi" w:hAnsiTheme="majorBidi" w:cs="Times New Roman" w:hint="eastAsia"/>
          <w:b/>
          <w:bCs/>
          <w:sz w:val="24"/>
          <w:szCs w:val="24"/>
          <w:rtl/>
        </w:rPr>
        <w:t>ם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יִֽירָשֽׁוּהָ׃</w:t>
      </w:r>
    </w:p>
    <w:p w14:paraId="29F1A6A4" w14:textId="3AFD849E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1:39 </w:t>
      </w:r>
      <w:r w:rsidRPr="00E1106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אשר לא ידעו</w:t>
      </w: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על דרך הפלגה</w:t>
      </w:r>
      <w:r w:rsidR="00A50A01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דבר הכתוב על הרוב :</w:t>
      </w:r>
    </w:p>
    <w:p w14:paraId="36D824DB" w14:textId="1D0AC445" w:rsidR="00AA246E" w:rsidRDefault="00AA246E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41185552" w14:textId="567A0EF7" w:rsidR="00AA246E" w:rsidRDefault="00AA246E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1:40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וְאַתֶּ֖ם פְּנ֣וּ לָכֶ֑ם וּסְע֥וּ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הַמִּדְבָּ֖רָה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דֶּ֥רֶךְ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יַם־סֽוּף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3692ACF5" w14:textId="239CF572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1:40 </w:t>
      </w:r>
      <w:r w:rsidRPr="00E1106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ואתם פנו</w:t>
      </w: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לאח</w:t>
      </w:r>
      <w:r w:rsidR="009D28CC">
        <w:rPr>
          <w:rFonts w:ascii="Times New Roman" w:hAnsi="Times New Roman" w:cs="Times New Roman" w:hint="cs"/>
          <w:position w:val="4"/>
          <w:sz w:val="24"/>
          <w:szCs w:val="24"/>
          <w:rtl/>
        </w:rPr>
        <w:t>ו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ר ולא לפנים:</w:t>
      </w:r>
    </w:p>
    <w:p w14:paraId="5780D67A" w14:textId="04B0EBC7" w:rsidR="00AA246E" w:rsidRDefault="00AA246E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1251E286" w14:textId="5780BB01" w:rsidR="00AA246E" w:rsidRDefault="00AA246E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1:41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וַֽתַּעֲנ֣וּ ׀ וַתֹּֽאמְר֣וּ אֵלַ֗י חָטָאנוּ֮ לַֽיהוָה֒ אֲנַ֤חְנוּ נַֽעֲלֶה֙ וְנִלְחַ֔מְנוּ כְּכֹ֥ל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אֲשֶׁר־צִוָּ֖נו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יְהוָ֣ה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אֱלֹהֵ֑ינו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וַֽתַּחְגְּר֗וּ אִ֚ישׁ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אֶת־כ</w:t>
      </w:r>
      <w:r w:rsidRPr="00A57646">
        <w:rPr>
          <w:rFonts w:asciiTheme="majorBidi" w:hAnsiTheme="majorBidi" w:cs="Times New Roman" w:hint="eastAsia"/>
          <w:b/>
          <w:bCs/>
          <w:sz w:val="24"/>
          <w:szCs w:val="24"/>
          <w:rtl/>
        </w:rPr>
        <w:t>ְּלֵ֣י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מִלְחַמְתּ֔וֹ וַתָּהִ֖ינוּ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לַֽעֲלֹ֥ת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הָהָֽרָה׃</w:t>
      </w:r>
    </w:p>
    <w:p w14:paraId="34020281" w14:textId="77777777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1:41 </w:t>
      </w:r>
      <w:r w:rsidRPr="00E1106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אנחנו נעלה</w:t>
      </w: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שלא שמעתם בקול השם:</w:t>
      </w:r>
    </w:p>
    <w:p w14:paraId="4C26DDFD" w14:textId="6D0F4F4F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1:41</w:t>
      </w:r>
      <w:r w:rsidRPr="00E1106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ותהינו</w:t>
      </w: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786857">
        <w:rPr>
          <w:rFonts w:ascii="Times New Roman" w:hAnsi="Times New Roman" w:cs="Times New Roman"/>
          <w:position w:val="4"/>
          <w:sz w:val="24"/>
          <w:szCs w:val="24"/>
        </w:rPr>
        <w:t>-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שאמרתם</w:t>
      </w:r>
      <w:r w:rsidR="00B17450">
        <w:rPr>
          <w:rFonts w:ascii="Times New Roman" w:hAnsi="Times New Roman" w:cs="Times New Roman" w:hint="cs"/>
          <w:position w:val="4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7713B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הננו ועלינו</w:t>
      </w:r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(במדבר </w:t>
      </w:r>
      <w:proofErr w:type="spellStart"/>
      <w:r w:rsidR="007178AB"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יד</w:t>
      </w:r>
      <w:r w:rsidR="007178AB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מ</w:t>
      </w:r>
      <w:proofErr w:type="spellEnd"/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B17450" w:rsidRPr="00B1745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B17450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הפך </w:t>
      </w:r>
      <w:r w:rsidR="00C16C2B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מה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שאמרתם</w:t>
      </w:r>
      <w:r w:rsidR="00B17450">
        <w:rPr>
          <w:rFonts w:ascii="Times New Roman" w:hAnsi="Times New Roman" w:cs="Times New Roman" w:hint="cs"/>
          <w:position w:val="4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6D0501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אנה אנחנו עולים</w:t>
      </w:r>
      <w:r w:rsidR="007178AB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="007178AB" w:rsidRPr="007178AB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(דברים </w:t>
      </w:r>
      <w:proofErr w:type="spellStart"/>
      <w:r w:rsidR="007178AB" w:rsidRPr="007178AB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א:כח</w:t>
      </w:r>
      <w:proofErr w:type="spellEnd"/>
      <w:r w:rsidR="007178AB" w:rsidRPr="007178AB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)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218D5CF1" w14:textId="473350F5" w:rsidR="00AA246E" w:rsidRDefault="00AA246E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16B5B052" w14:textId="4A0CB0F6" w:rsidR="00AA246E" w:rsidRDefault="00AA246E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1:42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וַיֹּ֨אמֶר יְהוָ֜ה אֵלַ֗י אֱמֹ֤ר לָהֶם֙ לֹ֤א תַֽעֲלוּ֙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וְלֹא־תִלָּ֣חֲמ֔ו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כִּ֥י אֵינֶ֖נִּי בְּקִרְבְּכֶ֑ם וְלֹא֙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תִּנָּ֣גְפ֔ו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לִפְנֵ֖י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אֹֽיְבֵיכֶֽם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0A1F058F" w14:textId="35F72089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1:42 </w:t>
      </w:r>
      <w:r w:rsidRPr="00E1106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ויאמר ה' </w:t>
      </w:r>
      <w:r w:rsidRPr="00C16C2B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אלי </w:t>
      </w:r>
      <w:r w:rsidRPr="00786857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לא</w:t>
      </w:r>
      <w:r w:rsidRPr="00C16C2B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תעלו</w:t>
      </w: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הוסיף אזהרה </w:t>
      </w:r>
      <w:r w:rsidR="009D28CC">
        <w:rPr>
          <w:rFonts w:ascii="Times New Roman" w:hAnsi="Times New Roman" w:cs="Times New Roman" w:hint="cs"/>
          <w:position w:val="4"/>
          <w:sz w:val="24"/>
          <w:szCs w:val="24"/>
          <w:rtl/>
        </w:rPr>
        <w:t>אחר אזהרה</w:t>
      </w:r>
      <w:r w:rsidR="00786857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9D28CC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שנראה להם שמאמר הראשון על דרך גזום:</w:t>
      </w:r>
    </w:p>
    <w:p w14:paraId="2F094FDE" w14:textId="1349C221" w:rsidR="00AA246E" w:rsidRDefault="00AA246E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0FA93499" w14:textId="79DDABE0" w:rsidR="00AA246E" w:rsidRDefault="00AA246E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1:43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וָֽאֲדַבֵּ֥ר אֲלֵיכֶ֖ם וְלֹ֣א שְׁמַעְתֶּ֑ם וַת</w:t>
      </w:r>
      <w:r w:rsidRPr="00A57646">
        <w:rPr>
          <w:rFonts w:asciiTheme="majorBidi" w:hAnsiTheme="majorBidi" w:cs="Times New Roman" w:hint="eastAsia"/>
          <w:b/>
          <w:bCs/>
          <w:sz w:val="24"/>
          <w:szCs w:val="24"/>
          <w:rtl/>
        </w:rPr>
        <w:t>ַּמְרוּ֙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אֶת־פִּ֣י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יְהוָ֔ה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וַתָּזִ֖דו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ּ וַתַּֽעֲל֥וּ הָהָֽרָה׃</w:t>
      </w:r>
    </w:p>
    <w:p w14:paraId="6324FFD6" w14:textId="6000619E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1:43 </w:t>
      </w:r>
      <w:r w:rsidRPr="00E11065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ותמרו את פי ה' ותזידו</w:t>
      </w:r>
      <w:r w:rsidRPr="00E11065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הוסיפו מרי על מ</w:t>
      </w:r>
      <w:r w:rsidR="007E53D3">
        <w:rPr>
          <w:rFonts w:ascii="Times New Roman" w:hAnsi="Times New Roman" w:cs="Times New Roman" w:hint="cs"/>
          <w:position w:val="4"/>
          <w:sz w:val="24"/>
          <w:szCs w:val="24"/>
          <w:rtl/>
        </w:rPr>
        <w:t>ֶ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ר</w:t>
      </w:r>
      <w:r w:rsidR="001B2F78">
        <w:rPr>
          <w:rFonts w:ascii="Times New Roman" w:hAnsi="Times New Roman" w:cs="Times New Roman" w:hint="cs"/>
          <w:position w:val="4"/>
          <w:sz w:val="24"/>
          <w:szCs w:val="24"/>
          <w:rtl/>
        </w:rPr>
        <w:t>ְ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י</w:t>
      </w:r>
      <w:r w:rsidR="001B2F78">
        <w:rPr>
          <w:rFonts w:ascii="Times New Roman" w:hAnsi="Times New Roman" w:cs="Times New Roman" w:hint="cs"/>
          <w:position w:val="4"/>
          <w:sz w:val="24"/>
          <w:szCs w:val="24"/>
          <w:rtl/>
        </w:rPr>
        <w:t>ָ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ם:</w:t>
      </w:r>
    </w:p>
    <w:p w14:paraId="4E963E41" w14:textId="74DF2D69" w:rsidR="00AA246E" w:rsidRDefault="00AA246E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30DE0144" w14:textId="7D740935" w:rsidR="00AA246E" w:rsidRDefault="00035D34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1:44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וַיֵּצֵ֨א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הָֽאֱמֹרִ֜י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הַיֹּשֵׁ֨ב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בָּהָ֤ר הַהוּא֙ לִקְרַאתְכֶ֔ם וַיִּרְדְּפ֣וּ אֶתְכֶ֔ם כַּֽאֲשֶׁ֥ר תַּֽעֲשֶׂ֖ינָה הַדְּבֹרִ֑ים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וַֽיַּכְּת֥ו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אֶתְכֶ֛ם בְּשֵׂעִ֖יר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עַד־חָרְמָֽה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1D779A1F" w14:textId="494ECDA5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AA731A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1:44 </w:t>
      </w:r>
      <w:r w:rsidRPr="00AA731A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ויצא האמורי היושב בהר ההוא</w:t>
      </w:r>
      <w:r w:rsidRPr="00AA731A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כי יש אמורי </w:t>
      </w:r>
      <w:r w:rsidR="00EC41C1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אח</w:t>
      </w:r>
      <w:r w:rsidR="00EC41C1">
        <w:rPr>
          <w:rFonts w:ascii="Times New Roman" w:hAnsi="Times New Roman" w:cs="Times New Roman" w:hint="cs"/>
          <w:position w:val="4"/>
          <w:sz w:val="24"/>
          <w:szCs w:val="24"/>
          <w:rtl/>
        </w:rPr>
        <w:t>ר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106067E3" w14:textId="59B544E5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AA731A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1:44 </w:t>
      </w:r>
      <w:r w:rsidRPr="00AA731A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כאשר</w:t>
      </w:r>
      <w:r w:rsidRPr="00AA731A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AA731A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תעשינה הדבורים</w:t>
      </w:r>
      <w:r w:rsidRPr="00AA731A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בעבור שק</w:t>
      </w:r>
      <w:r w:rsidR="00821736">
        <w:rPr>
          <w:rFonts w:ascii="Times New Roman" w:hAnsi="Times New Roman" w:cs="Times New Roman" w:hint="cs"/>
          <w:position w:val="4"/>
          <w:sz w:val="24"/>
          <w:szCs w:val="24"/>
          <w:rtl/>
        </w:rPr>
        <w:t>ֵ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רבתם אצל גבולם</w:t>
      </w:r>
      <w:r w:rsidR="002707BD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כמו הדבורים כשאדם מגיע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אצל כוורת שלהם מיד מכים אותו:</w:t>
      </w:r>
    </w:p>
    <w:p w14:paraId="5D7E3406" w14:textId="6B7206B8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AA731A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1:44 </w:t>
      </w:r>
      <w:proofErr w:type="spellStart"/>
      <w:r w:rsidRPr="00AA731A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ויכתו</w:t>
      </w:r>
      <w:proofErr w:type="spellEnd"/>
      <w:r w:rsidRPr="00AA731A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- </w:t>
      </w:r>
      <w:r w:rsidR="009D28CC">
        <w:rPr>
          <w:rFonts w:ascii="Times New Roman" w:hAnsi="Times New Roman" w:cs="Times New Roman" w:hint="cs"/>
          <w:position w:val="4"/>
          <w:sz w:val="24"/>
          <w:szCs w:val="24"/>
          <w:rtl/>
        </w:rPr>
        <w:t>נ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תבאר דקדוקו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במלת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proofErr w:type="spellStart"/>
      <w:r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</w:t>
      </w:r>
      <w:r w:rsidR="008A0F86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ַ</w:t>
      </w:r>
      <w:r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י</w:t>
      </w:r>
      <w:r w:rsidR="008A0F86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ַּ</w:t>
      </w:r>
      <w:r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כ</w:t>
      </w:r>
      <w:r w:rsidR="008A0F86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ְּ</w:t>
      </w:r>
      <w:r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ת</w:t>
      </w:r>
      <w:r w:rsidR="008A0F86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וּ</w:t>
      </w:r>
      <w:r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ם</w:t>
      </w:r>
      <w:proofErr w:type="spellEnd"/>
      <w:r w:rsidR="003E5F7D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="003E5F7D" w:rsidRPr="003E5F7D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(במדבר </w:t>
      </w:r>
      <w:proofErr w:type="spellStart"/>
      <w:r w:rsidR="003E5F7D" w:rsidRPr="003E5F7D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יד:מה</w:t>
      </w:r>
      <w:proofErr w:type="spellEnd"/>
      <w:r w:rsidR="003E5F7D" w:rsidRPr="003E5F7D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)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4D9EABBC" w14:textId="02ECE5BC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AA731A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1:44 </w:t>
      </w:r>
      <w:r w:rsidRPr="00AA731A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עד</w:t>
      </w:r>
      <w:r w:rsidRPr="00AA731A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proofErr w:type="spellStart"/>
      <w:r w:rsidRPr="00AA731A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חרמה</w:t>
      </w:r>
      <w:proofErr w:type="spellEnd"/>
      <w:r w:rsidRPr="00AA731A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שם מקום</w:t>
      </w:r>
      <w:r w:rsidR="002707BD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כמו </w:t>
      </w:r>
      <w:r w:rsidRPr="006D0501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עד נחל אשכול</w:t>
      </w:r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(שם </w:t>
      </w:r>
      <w:proofErr w:type="spellStart"/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יג</w:t>
      </w:r>
      <w:r w:rsidR="00C11991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כג</w:t>
      </w:r>
      <w:proofErr w:type="spellEnd"/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6CCA747F" w14:textId="2DE419AF" w:rsidR="00035D34" w:rsidRDefault="00035D34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22BA17A2" w14:textId="475C9AF0" w:rsidR="00035D34" w:rsidRDefault="00035D34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1:45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וַתָּשֻׁ֥בוּ וַתִּבְכּ֖וּ לִפְנֵ֣י יְהוָ֑ה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וְלֹֽא־שָׁמַ֤ע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יְהוָה֙ </w:t>
      </w:r>
      <w:proofErr w:type="spellStart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בְּקֹ֣לְכֶ֔ם</w:t>
      </w:r>
      <w:proofErr w:type="spellEnd"/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וְלֹ֥א הֶֽאֱזִ֖ין אֲלֵיכֶֽם׃</w:t>
      </w:r>
    </w:p>
    <w:p w14:paraId="5B2F382B" w14:textId="0F8827A0" w:rsidR="00ED3B7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AA731A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1:45 </w:t>
      </w:r>
      <w:r w:rsidRPr="00AA731A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ותשובו ותבכו</w:t>
      </w:r>
      <w:r w:rsidRPr="00AA731A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- ולא נענה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C16C2B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ל</w:t>
      </w:r>
      <w:r w:rsidR="0063201C">
        <w:rPr>
          <w:rFonts w:ascii="Times New Roman" w:hAnsi="Times New Roman" w:cs="Times New Roman" w:hint="cs"/>
          <w:position w:val="4"/>
          <w:sz w:val="24"/>
          <w:szCs w:val="24"/>
          <w:rtl/>
        </w:rPr>
        <w:t>כ</w:t>
      </w:r>
      <w:r w:rsidR="00C16C2B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ם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0C5B7F88" w14:textId="2D3840CD" w:rsidR="00035D34" w:rsidRDefault="00035D34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621ABB62" w14:textId="1FF4CD80" w:rsidR="00035D34" w:rsidRDefault="00035D34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1:46 </w:t>
      </w:r>
      <w:r w:rsidRPr="00A57646">
        <w:rPr>
          <w:rFonts w:asciiTheme="majorBidi" w:hAnsiTheme="majorBidi" w:cs="Times New Roman"/>
          <w:b/>
          <w:bCs/>
          <w:sz w:val="24"/>
          <w:szCs w:val="24"/>
          <w:rtl/>
        </w:rPr>
        <w:t>וַתֵּֽשְׁב֥וּ בְקָדֵ֖שׁ יָמִ֣ים רַבִּ֑ים כַּיָּמִ֖ים אֲשֶׁ֥ר יְשַׁבְתֶּֽם׃</w:t>
      </w:r>
    </w:p>
    <w:p w14:paraId="1FC755AF" w14:textId="78A9277E" w:rsidR="008F7074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AA731A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1:</w:t>
      </w:r>
      <w:r w:rsidR="00035D34" w:rsidRPr="00AA731A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4</w:t>
      </w:r>
      <w:r w:rsidR="00035D3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6</w:t>
      </w:r>
      <w:r w:rsidR="00035D34" w:rsidRPr="00AA731A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AA731A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ותשבו בקדש</w:t>
      </w:r>
      <w:r w:rsidRPr="00AA731A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B46519">
        <w:rPr>
          <w:rFonts w:ascii="Times New Roman" w:hAnsi="Times New Roman" w:cs="Times New Roman" w:hint="cs"/>
          <w:position w:val="4"/>
          <w:sz w:val="24"/>
          <w:szCs w:val="24"/>
          <w:rtl/>
        </w:rPr>
        <w:t>-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כתוב</w:t>
      </w:r>
      <w:r w:rsidR="0098096E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B17450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והימים אשר הלכנו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והם </w:t>
      </w:r>
      <w:r w:rsidRPr="00BD2584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שלשים ושמונה שנה</w:t>
      </w:r>
      <w:r w:rsidR="009B2CD3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="009B2CD3" w:rsidRPr="00BD2584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(דברים </w:t>
      </w:r>
      <w:proofErr w:type="spellStart"/>
      <w:r w:rsidR="009B2CD3" w:rsidRPr="00BD2584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ב:יד</w:t>
      </w:r>
      <w:proofErr w:type="spellEnd"/>
      <w:r w:rsidR="009B2CD3" w:rsidRPr="00BD2584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)</w:t>
      </w:r>
      <w:r w:rsidR="009B2CD3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נמצא שישבו בקדש תשע עשרה שנים</w:t>
      </w:r>
      <w:r w:rsidR="00B1745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ותשע עשרה </w:t>
      </w:r>
      <w:r w:rsidR="00C16C2B">
        <w:rPr>
          <w:rFonts w:ascii="Times New Roman" w:hAnsi="Times New Roman" w:cs="Times New Roman" w:hint="cs"/>
          <w:position w:val="4"/>
          <w:sz w:val="24"/>
          <w:szCs w:val="24"/>
          <w:rtl/>
        </w:rPr>
        <w:t>עשו</w:t>
      </w:r>
      <w:r w:rsidR="00C16C2B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בכל המסעות</w:t>
      </w:r>
      <w:r w:rsidR="006B78A8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שהם שלשים ושמונה</w:t>
      </w:r>
      <w:r w:rsidR="00B17450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. </w:t>
      </w:r>
    </w:p>
    <w:p w14:paraId="783AE087" w14:textId="52A88916" w:rsidR="001F6316" w:rsidRDefault="00ED3B76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color w:val="FFC000"/>
          <w:position w:val="4"/>
          <w:sz w:val="24"/>
          <w:szCs w:val="24"/>
        </w:rPr>
      </w:pP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ודעת בן עזרא </w:t>
      </w:r>
      <w:r w:rsidRPr="006D0501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ותשבו בקדש</w:t>
      </w:r>
      <w:r w:rsidRPr="00AA731A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r w:rsidRPr="006D0501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ימים רבים</w:t>
      </w:r>
      <w:r w:rsidR="00BD2584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,</w:t>
      </w:r>
      <w:r w:rsidRPr="006D0501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כימים אשר ישבתם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ברגול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הארץ</w:t>
      </w:r>
      <w:r w:rsidR="00B17450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וטען ר' אהרן נ"ע שטעה</w:t>
      </w:r>
      <w:r w:rsidR="00BD2584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כי מתי הלכו שאר המסעות</w:t>
      </w:r>
      <w:r w:rsidR="005B4A19">
        <w:rPr>
          <w:rFonts w:ascii="Times New Roman" w:hAnsi="Times New Roman" w:cs="Times New Roman" w:hint="cs"/>
          <w:position w:val="4"/>
          <w:sz w:val="24"/>
          <w:szCs w:val="24"/>
          <w:rtl/>
        </w:rPr>
        <w:t>?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נראה לו שדעת בן עזרא שנים</w:t>
      </w:r>
      <w:r w:rsidR="005B4A19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ואולם דעת בן עזרא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ימים ממש</w:t>
      </w:r>
      <w:r w:rsidR="005B4A19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F13860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כי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נעזר </w:t>
      </w:r>
      <w:r w:rsidR="00F13860">
        <w:rPr>
          <w:rFonts w:ascii="Times New Roman" w:hAnsi="Times New Roman" w:cs="Times New Roman" w:hint="cs"/>
          <w:position w:val="4"/>
          <w:sz w:val="24"/>
          <w:szCs w:val="24"/>
          <w:rtl/>
        </w:rPr>
        <w:t>במה</w:t>
      </w:r>
      <w:r w:rsidR="00F13860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F13860">
        <w:rPr>
          <w:rFonts w:ascii="Times New Roman" w:hAnsi="Times New Roman" w:cs="Times New Roman" w:hint="cs"/>
          <w:position w:val="4"/>
          <w:sz w:val="24"/>
          <w:szCs w:val="24"/>
          <w:rtl/>
        </w:rPr>
        <w:t>ש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השם אמר</w:t>
      </w:r>
      <w:r w:rsidR="00B17450">
        <w:rPr>
          <w:rFonts w:ascii="Times New Roman" w:hAnsi="Times New Roman" w:cs="Times New Roman" w:hint="cs"/>
          <w:position w:val="4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B17450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ואתם פנו לכם</w:t>
      </w:r>
      <w:r w:rsidR="00046FDE">
        <w:rPr>
          <w:rFonts w:ascii="Times New Roman" w:hAnsi="Times New Roman" w:cs="Times New Roman"/>
          <w:color w:val="FFC000"/>
          <w:position w:val="4"/>
          <w:sz w:val="24"/>
          <w:szCs w:val="24"/>
        </w:rPr>
        <w:t xml:space="preserve"> </w:t>
      </w:r>
      <w:r w:rsidR="00046FDE" w:rsidRPr="00046FDE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(דברים </w:t>
      </w:r>
      <w:proofErr w:type="spellStart"/>
      <w:r w:rsidR="00046FDE" w:rsidRPr="00046FDE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א:מ</w:t>
      </w:r>
      <w:proofErr w:type="spellEnd"/>
      <w:r w:rsidR="00046FDE" w:rsidRPr="00046FDE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)</w:t>
      </w:r>
      <w:r w:rsidR="00B17450" w:rsidRPr="00B1745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והיה להם לעשות גזרת השם</w:t>
      </w:r>
      <w:r w:rsidR="00B17450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ואולם </w:t>
      </w:r>
      <w:r w:rsidR="00F13860">
        <w:rPr>
          <w:rFonts w:ascii="Times New Roman" w:hAnsi="Times New Roman" w:cs="Times New Roman" w:hint="cs"/>
          <w:position w:val="4"/>
          <w:sz w:val="24"/>
          <w:szCs w:val="24"/>
          <w:rtl/>
        </w:rPr>
        <w:t>ה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ם אחרו שם זמן מועט</w:t>
      </w:r>
      <w:r w:rsidR="00A716A2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על כן אמר </w:t>
      </w:r>
      <w:r w:rsidRPr="00B17450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ותשבו בקדש ימים</w:t>
      </w:r>
      <w:r w:rsidRPr="00B17450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="00B17450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רבים</w:t>
      </w:r>
      <w:r w:rsidR="00B17450" w:rsidRPr="00B17450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="00B17450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</w:p>
    <w:p w14:paraId="3D8AA08A" w14:textId="10E0B50C" w:rsidR="00ED3B76" w:rsidRDefault="00B17450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ונראה 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לי לומר שכף זה כמו </w:t>
      </w:r>
      <w:r w:rsidR="00ED3B76" w:rsidRPr="006D0501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ותקראנה אותי כאלה</w:t>
      </w:r>
      <w:r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r w:rsidR="00ED3B76" w:rsidRPr="00FE230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(ויקרא </w:t>
      </w:r>
      <w:proofErr w:type="spellStart"/>
      <w:r w:rsidR="00ED3B76" w:rsidRPr="00FE230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י</w:t>
      </w:r>
      <w:r w:rsidR="001F6316" w:rsidRPr="00FE2301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="00ED3B76" w:rsidRPr="00FE230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יט</w:t>
      </w:r>
      <w:proofErr w:type="spellEnd"/>
      <w:r w:rsidR="00ED3B76" w:rsidRPr="00FE230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ED3B76" w:rsidRPr="006D0501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ותדבר אליו</w:t>
      </w:r>
      <w:r w:rsidR="00ED3B76" w:rsidRPr="001925B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r w:rsidR="00ED3B76" w:rsidRPr="006D0501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כדברים</w:t>
      </w:r>
      <w:r w:rsidR="00ED3B76" w:rsidRPr="001925B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r w:rsidR="00ED3B76" w:rsidRPr="006D0501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האלה</w:t>
      </w:r>
      <w:r w:rsidR="00215590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="00215590" w:rsidRPr="00FE2301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(בראשית </w:t>
      </w:r>
      <w:proofErr w:type="spellStart"/>
      <w:r w:rsidR="00215590" w:rsidRPr="00FE2301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לט:יז</w:t>
      </w:r>
      <w:proofErr w:type="spellEnd"/>
      <w:r w:rsidR="00215590" w:rsidRPr="00FE2301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)</w:t>
      </w:r>
      <w:r w:rsidRPr="00B1745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ED3B76" w:rsidRPr="001925B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r w:rsidR="00ED3B76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ר"ל הימים אשר ישבו:</w:t>
      </w:r>
    </w:p>
    <w:p w14:paraId="777B91D3" w14:textId="5A9643D6" w:rsidR="00035D34" w:rsidRDefault="00035D34" w:rsidP="00136272">
      <w:pPr>
        <w:tabs>
          <w:tab w:val="left" w:pos="6520"/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51B55011" w14:textId="2E975567" w:rsidR="00035D34" w:rsidRDefault="00035D34" w:rsidP="00136272">
      <w:pPr>
        <w:tabs>
          <w:tab w:val="left" w:pos="6520"/>
          <w:tab w:val="left" w:pos="9214"/>
        </w:tabs>
        <w:spacing w:line="240" w:lineRule="auto"/>
        <w:jc w:val="both"/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2:1 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וַנֵּ֜פֶן וַנִּסַּ֤ע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הַמִּדְבָּ֨רָה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דֶּ֣רֶךְ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יַם־ס֔וּף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כַּֽאֲשֶׁ֛ר דִּבֶּ֥ר יְהוָ֖ה אֵלָ֑י וַנָּ֥סָב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אֶת־הַר־שֵׂעִ֖יר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יָמִ֥ים רַבִּֽים׃</w:t>
      </w:r>
    </w:p>
    <w:p w14:paraId="0A3D9C96" w14:textId="6D4DEC39" w:rsidR="00E26222" w:rsidRDefault="00EA5BDB" w:rsidP="008159C6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>2</w:t>
      </w:r>
      <w:r w:rsidR="00257280"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:</w:t>
      </w: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>1</w:t>
      </w:r>
      <w:r w:rsidR="005A3C0F" w:rsidRPr="00257280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</w:t>
      </w:r>
      <w:r w:rsidR="009D28CC" w:rsidRPr="00FD14D7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נ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פן ונסע </w:t>
      </w:r>
      <w:proofErr w:type="spellStart"/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המדברה</w:t>
      </w:r>
      <w:proofErr w:type="spellEnd"/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דרך ים סוף</w:t>
      </w:r>
      <w:r w:rsidR="00E26222" w:rsidRPr="003E4536">
        <w:rPr>
          <w:rFonts w:ascii="Times New Roman" w:hAnsi="Times New Roman" w:cs="Times New Roman"/>
          <w:color w:val="FF0000"/>
          <w:position w:val="4"/>
          <w:sz w:val="24"/>
          <w:szCs w:val="24"/>
        </w:rPr>
        <w:t xml:space="preserve"> 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עשו גזרת השם על כרחם:</w:t>
      </w:r>
    </w:p>
    <w:p w14:paraId="0330C1DE" w14:textId="73B40149" w:rsidR="00035D34" w:rsidRDefault="00257280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1</w:t>
      </w: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ונסב את הר שעיר 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שהלכו מהמערב למזרח:</w:t>
      </w:r>
    </w:p>
    <w:p w14:paraId="05A9C4B6" w14:textId="77777777" w:rsidR="0042629C" w:rsidRDefault="0042629C" w:rsidP="00953BD1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75553E26" w14:textId="628E7BB2" w:rsidR="0042629C" w:rsidRDefault="0042629C" w:rsidP="0042629C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2:2 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וַיֹּ֥אמֶר יְהוָ֖ה אֵלַ֥י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לֵאמֹֽר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0F2C4D1C" w14:textId="77777777" w:rsidR="0042629C" w:rsidRDefault="0042629C" w:rsidP="0042629C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1B386500" w14:textId="28706202" w:rsidR="00E26222" w:rsidRDefault="0042629C" w:rsidP="00953BD1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2:3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רַב־לָכֶ֕ם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סֹ֖ב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אֶת־הָהָ֣ר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הַזֶּ֑ה פְּנ֥וּ לָכֶ֖ם צָפֹֽנָה׃ </w:t>
      </w:r>
    </w:p>
    <w:p w14:paraId="7A6CA7B0" w14:textId="0B2D615B" w:rsidR="008C5745" w:rsidRDefault="008C5745" w:rsidP="008C5745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2:4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וְאֶת־הָעָם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֮ צַ֣ו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לֵאמֹר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֒ אַתֶּ֣ם עֹֽבְרִ֗ים בִּגְבוּל֙ אֲחֵיכֶ֣ם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בְּנֵֽי־עֵשָׂ֔ו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הַיֹּֽשְׁבִ֖ים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בְּשֵׂעִ֑יר וְיִֽירְא֣וּ מִכֶּ֔ם וְנִשְׁמַרְתֶּ֖ם מְאֹֽד׃</w:t>
      </w:r>
    </w:p>
    <w:p w14:paraId="1F84F6A0" w14:textId="1C876589" w:rsidR="0042629C" w:rsidRDefault="00257280" w:rsidP="008C5745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 xml:space="preserve"> </w:t>
      </w: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3</w:t>
      </w:r>
      <w:r w:rsidR="00751213">
        <w:rPr>
          <w:rFonts w:ascii="Times New Roman" w:hAnsi="Times New Roman" w:cs="Times New Roman"/>
          <w:color w:val="FF0000"/>
          <w:position w:val="4"/>
          <w:sz w:val="24"/>
          <w:szCs w:val="24"/>
        </w:rPr>
        <w:t>-4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פנו לכם צפונה</w:t>
      </w:r>
      <w:r w:rsidR="00C45E03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C45E03">
        <w:rPr>
          <w:rFonts w:ascii="Times New Roman" w:hAnsi="Times New Roman" w:cs="Times New Roman" w:hint="cs"/>
          <w:position w:val="4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עדיין הם בדרומו של הר שעיר</w:t>
      </w:r>
      <w:r w:rsidR="00953BD1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על כן נאמר:</w:t>
      </w:r>
      <w:r w:rsidR="00DB519A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5A3C0F" w:rsidRPr="00DB519A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אתם עוברים בגבול</w:t>
      </w:r>
      <w:r w:rsidR="00E857C9" w:rsidRPr="00DB519A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="005A3C0F" w:rsidRPr="00DB519A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אחיכם בני עשו היושבים בשעיר</w:t>
      </w:r>
      <w:r w:rsidR="00C60C94" w:rsidRPr="00DB519A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759802A2" w14:textId="54248375" w:rsidR="00E857C9" w:rsidRDefault="00257280" w:rsidP="00B14B0F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4</w:t>
      </w:r>
      <w:r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וייראו מכם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כנזכר </w:t>
      </w:r>
      <w:r w:rsidR="005A3C0F" w:rsidRPr="00C45E03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 xml:space="preserve">אז נבהלו אלופי אדום </w:t>
      </w:r>
      <w:r w:rsidR="00C45E03">
        <w:rPr>
          <w:rFonts w:asciiTheme="majorBidi" w:hAnsiTheme="majorBidi" w:cstheme="majorBidi" w:hint="cs"/>
          <w:color w:val="0070C0"/>
          <w:position w:val="4"/>
          <w:sz w:val="24"/>
          <w:szCs w:val="24"/>
          <w:rtl/>
        </w:rPr>
        <w:t xml:space="preserve">(שמות </w:t>
      </w:r>
      <w:proofErr w:type="spellStart"/>
      <w:proofErr w:type="gramStart"/>
      <w:r w:rsidR="00C45E03">
        <w:rPr>
          <w:rFonts w:asciiTheme="majorBidi" w:hAnsiTheme="majorBidi" w:cstheme="majorBidi" w:hint="cs"/>
          <w:color w:val="0070C0"/>
          <w:position w:val="4"/>
          <w:sz w:val="24"/>
          <w:szCs w:val="24"/>
          <w:rtl/>
        </w:rPr>
        <w:t>טו</w:t>
      </w:r>
      <w:r w:rsidR="00E8626A">
        <w:rPr>
          <w:rFonts w:asciiTheme="majorBidi" w:hAnsiTheme="majorBidi" w:cstheme="majorBidi" w:hint="cs"/>
          <w:color w:val="0070C0"/>
          <w:position w:val="4"/>
          <w:sz w:val="24"/>
          <w:szCs w:val="24"/>
          <w:rtl/>
        </w:rPr>
        <w:t>:</w:t>
      </w:r>
      <w:r w:rsidR="00C45E03">
        <w:rPr>
          <w:rFonts w:asciiTheme="majorBidi" w:hAnsiTheme="majorBidi" w:cstheme="majorBidi" w:hint="cs"/>
          <w:color w:val="0070C0"/>
          <w:position w:val="4"/>
          <w:sz w:val="24"/>
          <w:szCs w:val="24"/>
          <w:rtl/>
        </w:rPr>
        <w:t>טו</w:t>
      </w:r>
      <w:proofErr w:type="spellEnd"/>
      <w:proofErr w:type="gramEnd"/>
      <w:r w:rsidR="00C45E03">
        <w:rPr>
          <w:rFonts w:asciiTheme="majorBidi" w:hAnsiTheme="majorBidi" w:cstheme="majorBidi" w:hint="cs"/>
          <w:color w:val="0070C0"/>
          <w:position w:val="4"/>
          <w:sz w:val="24"/>
          <w:szCs w:val="24"/>
          <w:rtl/>
        </w:rPr>
        <w:t>)</w:t>
      </w:r>
      <w:r w:rsidR="00C60C94" w:rsidRPr="00C45E03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63A9F849" w14:textId="680BE29F" w:rsidR="00E857C9" w:rsidRDefault="00E857C9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color w:val="FF0000"/>
          <w:position w:val="4"/>
          <w:sz w:val="24"/>
          <w:szCs w:val="24"/>
        </w:rPr>
      </w:pPr>
    </w:p>
    <w:p w14:paraId="2B01DCE2" w14:textId="77CCE6D2" w:rsidR="001614F8" w:rsidRPr="003E4536" w:rsidRDefault="001B319E" w:rsidP="00B14B0F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color w:val="FF0000"/>
          <w:position w:val="4"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2:5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אַל־תִּתְגָּר֣ו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בָ֔ם כִּ֠י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לֹֽא־אֶתֵּ֤ן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לָכֶם֙ מֵֽאַרְצָ֔ם עַ֖ד מִדְרַ֣ךְ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כַּף־רָ֑גֶל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כִּֽי־יְרֻשָּׁ֣ה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לְעֵשָׂ</w:t>
      </w:r>
      <w:r w:rsidRPr="004F12F6">
        <w:rPr>
          <w:rFonts w:asciiTheme="majorBidi" w:hAnsiTheme="majorBidi" w:cs="Times New Roman" w:hint="cs"/>
          <w:b/>
          <w:bCs/>
          <w:sz w:val="24"/>
          <w:szCs w:val="24"/>
          <w:rtl/>
        </w:rPr>
        <w:t>֔</w:t>
      </w:r>
      <w:r w:rsidRPr="004F12F6">
        <w:rPr>
          <w:rFonts w:asciiTheme="majorBidi" w:hAnsiTheme="majorBidi" w:cs="Times New Roman" w:hint="eastAsia"/>
          <w:b/>
          <w:bCs/>
          <w:sz w:val="24"/>
          <w:szCs w:val="24"/>
          <w:rtl/>
        </w:rPr>
        <w:t>ו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נָתַ֖תִּי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אֶת־הַ֥ר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שֵׂעִֽיר׃</w:t>
      </w:r>
    </w:p>
    <w:p w14:paraId="0AA6F70B" w14:textId="17D4069C" w:rsidR="00E857C9" w:rsidRPr="00F13860" w:rsidRDefault="00257280" w:rsidP="00B14B0F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5</w:t>
      </w:r>
      <w:r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אל תתגרו בם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כמו </w:t>
      </w:r>
      <w:r w:rsidR="005A3C0F" w:rsidRPr="00C45E03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 xml:space="preserve">יגרה מדון 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(משלי </w:t>
      </w:r>
      <w:proofErr w:type="spellStart"/>
      <w:proofErr w:type="gramStart"/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טו</w:t>
      </w:r>
      <w:r w:rsidR="00E8626A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יח</w:t>
      </w:r>
      <w:proofErr w:type="spellEnd"/>
      <w:proofErr w:type="gramEnd"/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F13860" w:rsidRPr="00B14B0F">
        <w:rPr>
          <w:rFonts w:ascii="Times New Roman" w:hAnsi="Times New Roman" w:cs="Times New Roman"/>
          <w:position w:val="4"/>
          <w:sz w:val="24"/>
          <w:szCs w:val="24"/>
          <w:rtl/>
        </w:rPr>
        <w:t>,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r w:rsidR="005A3C0F" w:rsidRPr="00B14B0F">
        <w:rPr>
          <w:rFonts w:ascii="Times New Roman" w:hAnsi="Times New Roman" w:cs="Times New Roman"/>
          <w:position w:val="4"/>
          <w:sz w:val="24"/>
          <w:szCs w:val="24"/>
          <w:rtl/>
        </w:rPr>
        <w:t>יבקש</w:t>
      </w:r>
      <w:r w:rsidR="00E857C9" w:rsidRPr="00B14B0F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B14B0F">
        <w:rPr>
          <w:rFonts w:ascii="Times New Roman" w:hAnsi="Times New Roman" w:cs="Times New Roman"/>
          <w:position w:val="4"/>
          <w:sz w:val="24"/>
          <w:szCs w:val="24"/>
          <w:rtl/>
        </w:rPr>
        <w:t>עלילות דברים</w:t>
      </w:r>
      <w:r w:rsidR="00C60C94" w:rsidRPr="00B14B0F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42601166" w14:textId="0ABFF2DD" w:rsidR="00E857C9" w:rsidRDefault="005A3C0F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00D4C368" w14:textId="6A3F2DEA" w:rsidR="001B319E" w:rsidRDefault="001B319E" w:rsidP="00B14B0F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2:6 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אֹ֣כֶל תִּשְׁבְּר֧וּ מֵֽאִתָּ֛ם בַּכֶּ֖סֶף וַֽאֲכַלְתֶּ֑ם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וְגַם־מַ֜יִם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תִּכְר֧וּ מֵֽאִתָּ֛ם בַּכֶּ֖סֶף וּשְׁתִיתֶֽם׃</w:t>
      </w:r>
    </w:p>
    <w:p w14:paraId="14D163EB" w14:textId="064CE484" w:rsidR="00ED1884" w:rsidRDefault="00ED1884" w:rsidP="00ED1884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2:7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כִּי֩ יְהוָ֨ה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אֱלֹהֶ֜יך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בֵּֽרַכְךָ֗ בְּכֹל֙ מַֽעֲשֵׂ֣ה יָדֶ֔ךָ יָדַ֣ע לֶכְתְּךָ֔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אֶת־הַמִּדְבָּ֥ר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הַגּ</w:t>
      </w:r>
      <w:r w:rsidRPr="004F12F6">
        <w:rPr>
          <w:rFonts w:asciiTheme="majorBidi" w:hAnsiTheme="majorBidi" w:cs="Times New Roman" w:hint="eastAsia"/>
          <w:b/>
          <w:bCs/>
          <w:sz w:val="24"/>
          <w:szCs w:val="24"/>
          <w:rtl/>
        </w:rPr>
        <w:t>ָדֹ֖ל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הַזֶּ֑ה זֶ֣ה ׀ אַרְבָּעִ֣ים שָׁנָ֗ה יְהוָ֤ה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אֱלֹהֶ֨יך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עִמָּ֔ךְ לֹ֥א חָסַ֖רְתָּ דָּבָֽר׃ </w:t>
      </w:r>
    </w:p>
    <w:p w14:paraId="368E51A7" w14:textId="0F2D33CB" w:rsidR="001136A7" w:rsidRDefault="00257280" w:rsidP="00B14B0F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6</w:t>
      </w:r>
      <w:r w:rsidR="00ED1884">
        <w:rPr>
          <w:rFonts w:ascii="Times New Roman" w:hAnsi="Times New Roman" w:cs="Times New Roman"/>
          <w:color w:val="FF0000"/>
          <w:position w:val="4"/>
          <w:sz w:val="24"/>
          <w:szCs w:val="24"/>
        </w:rPr>
        <w:t>-7</w:t>
      </w:r>
      <w:r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א</w:t>
      </w:r>
      <w:r w:rsidR="006326D8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כ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ל תשברו</w:t>
      </w:r>
      <w:r w:rsidR="007B1EF7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...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ומים תכרו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ענין קנין אם תצטרכו</w:t>
      </w:r>
      <w:r w:rsidR="0028110B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אבל לא תצטרכו</w:t>
      </w:r>
      <w:r w:rsidR="006326D8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כי ה' </w:t>
      </w:r>
      <w:proofErr w:type="spellStart"/>
      <w:r w:rsidR="005A3C0F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אלהיך</w:t>
      </w:r>
      <w:proofErr w:type="spellEnd"/>
      <w:r w:rsidR="005A3C0F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ברכך</w:t>
      </w:r>
      <w:r w:rsidR="00AA322A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- </w:t>
      </w:r>
      <w:r w:rsidR="0082564A">
        <w:rPr>
          <w:rFonts w:ascii="Times New Roman" w:hAnsi="Times New Roman" w:cs="Times New Roman" w:hint="cs"/>
          <w:position w:val="4"/>
          <w:sz w:val="24"/>
          <w:szCs w:val="24"/>
          <w:rtl/>
        </w:rPr>
        <w:t>&lt;</w:t>
      </w:r>
      <w:r w:rsidR="00AA322A">
        <w:rPr>
          <w:rFonts w:ascii="Times New Roman" w:hAnsi="Times New Roman" w:cs="Times New Roman" w:hint="cs"/>
          <w:position w:val="4"/>
          <w:sz w:val="24"/>
          <w:szCs w:val="24"/>
          <w:rtl/>
        </w:rPr>
        <w:t>ודאי</w:t>
      </w:r>
      <w:r w:rsidR="0082564A">
        <w:rPr>
          <w:rFonts w:ascii="Times New Roman" w:hAnsi="Times New Roman" w:cs="Times New Roman" w:hint="cs"/>
          <w:position w:val="4"/>
          <w:sz w:val="24"/>
          <w:szCs w:val="24"/>
          <w:rtl/>
        </w:rPr>
        <w:t>&gt;</w:t>
      </w:r>
      <w:r w:rsidR="00AA322A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82564A">
        <w:rPr>
          <w:rStyle w:val="FootnoteReference"/>
          <w:rFonts w:ascii="Times New Roman" w:hAnsi="Times New Roman" w:cs="Times New Roman"/>
          <w:position w:val="4"/>
          <w:sz w:val="24"/>
          <w:szCs w:val="24"/>
          <w:rtl/>
        </w:rPr>
        <w:footnoteReference w:id="7"/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1302">
        <w:rPr>
          <w:rFonts w:ascii="Times New Roman" w:hAnsi="Times New Roman" w:cs="Times New Roman" w:hint="cs"/>
          <w:position w:val="4"/>
          <w:sz w:val="24"/>
          <w:szCs w:val="24"/>
          <w:rtl/>
        </w:rPr>
        <w:t>{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וכן</w:t>
      </w:r>
      <w:r w:rsidR="005A1302">
        <w:rPr>
          <w:rFonts w:ascii="Times New Roman" w:hAnsi="Times New Roman" w:cs="Times New Roman" w:hint="cs"/>
          <w:position w:val="4"/>
          <w:sz w:val="24"/>
          <w:szCs w:val="24"/>
          <w:rtl/>
        </w:rPr>
        <w:t>}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5A1302">
        <w:rPr>
          <w:rFonts w:ascii="Times New Roman" w:hAnsi="Times New Roman" w:cs="Times New Roman"/>
          <w:color w:val="000000" w:themeColor="text1"/>
          <w:position w:val="4"/>
          <w:sz w:val="24"/>
          <w:szCs w:val="24"/>
          <w:rtl/>
        </w:rPr>
        <w:t>כי נ</w:t>
      </w:r>
      <w:r w:rsidR="005A1302">
        <w:rPr>
          <w:rFonts w:ascii="Times New Roman" w:hAnsi="Times New Roman" w:cs="Times New Roman" w:hint="cs"/>
          <w:color w:val="000000" w:themeColor="text1"/>
          <w:position w:val="4"/>
          <w:sz w:val="24"/>
          <w:szCs w:val="24"/>
          <w:rtl/>
        </w:rPr>
        <w:t>ֹ</w:t>
      </w:r>
      <w:r w:rsidR="005A3C0F" w:rsidRPr="005A1302">
        <w:rPr>
          <w:rFonts w:ascii="Times New Roman" w:hAnsi="Times New Roman" w:cs="Times New Roman"/>
          <w:color w:val="000000" w:themeColor="text1"/>
          <w:position w:val="4"/>
          <w:sz w:val="24"/>
          <w:szCs w:val="24"/>
          <w:rtl/>
        </w:rPr>
        <w:t>ת</w:t>
      </w:r>
      <w:r w:rsidR="005A1302">
        <w:rPr>
          <w:rFonts w:ascii="Times New Roman" w:hAnsi="Times New Roman" w:cs="Times New Roman" w:hint="cs"/>
          <w:color w:val="000000" w:themeColor="text1"/>
          <w:position w:val="4"/>
          <w:sz w:val="24"/>
          <w:szCs w:val="24"/>
          <w:rtl/>
        </w:rPr>
        <w:t>ֵ</w:t>
      </w:r>
      <w:r w:rsidR="005A3C0F" w:rsidRPr="005A1302">
        <w:rPr>
          <w:rFonts w:ascii="Times New Roman" w:hAnsi="Times New Roman" w:cs="Times New Roman"/>
          <w:color w:val="000000" w:themeColor="text1"/>
          <w:position w:val="4"/>
          <w:sz w:val="24"/>
          <w:szCs w:val="24"/>
          <w:rtl/>
        </w:rPr>
        <w:t>ן לצבאך לחם (</w:t>
      </w:r>
      <w:r w:rsidR="005A1302">
        <w:rPr>
          <w:rFonts w:ascii="Times New Roman" w:hAnsi="Times New Roman" w:cs="Times New Roman" w:hint="cs"/>
          <w:color w:val="000000" w:themeColor="text1"/>
          <w:position w:val="4"/>
          <w:sz w:val="24"/>
          <w:szCs w:val="24"/>
          <w:rtl/>
        </w:rPr>
        <w:t xml:space="preserve">ע״פ </w:t>
      </w:r>
      <w:r w:rsidR="005A3C0F" w:rsidRPr="005A1302">
        <w:rPr>
          <w:rFonts w:ascii="Times New Roman" w:hAnsi="Times New Roman" w:cs="Times New Roman"/>
          <w:color w:val="000000" w:themeColor="text1"/>
          <w:position w:val="4"/>
          <w:sz w:val="24"/>
          <w:szCs w:val="24"/>
          <w:rtl/>
        </w:rPr>
        <w:t xml:space="preserve">שופטים </w:t>
      </w:r>
      <w:proofErr w:type="spellStart"/>
      <w:proofErr w:type="gramStart"/>
      <w:r w:rsidR="005A3C0F" w:rsidRPr="005A1302">
        <w:rPr>
          <w:rFonts w:ascii="Times New Roman" w:hAnsi="Times New Roman" w:cs="Times New Roman"/>
          <w:color w:val="000000" w:themeColor="text1"/>
          <w:position w:val="4"/>
          <w:sz w:val="24"/>
          <w:szCs w:val="24"/>
          <w:rtl/>
        </w:rPr>
        <w:t>ח</w:t>
      </w:r>
      <w:r w:rsidR="00B319C8" w:rsidRPr="005A1302">
        <w:rPr>
          <w:rFonts w:ascii="Times New Roman" w:hAnsi="Times New Roman" w:cs="Times New Roman" w:hint="cs"/>
          <w:color w:val="000000" w:themeColor="text1"/>
          <w:position w:val="4"/>
          <w:sz w:val="24"/>
          <w:szCs w:val="24"/>
          <w:rtl/>
        </w:rPr>
        <w:t>:</w:t>
      </w:r>
      <w:r w:rsidR="005A3C0F" w:rsidRPr="005A1302">
        <w:rPr>
          <w:rFonts w:ascii="Times New Roman" w:hAnsi="Times New Roman" w:cs="Times New Roman"/>
          <w:color w:val="000000" w:themeColor="text1"/>
          <w:position w:val="4"/>
          <w:sz w:val="24"/>
          <w:szCs w:val="24"/>
          <w:rtl/>
        </w:rPr>
        <w:t>ו</w:t>
      </w:r>
      <w:proofErr w:type="spellEnd"/>
      <w:proofErr w:type="gramEnd"/>
      <w:r w:rsidR="005A3C0F" w:rsidRPr="005A1302">
        <w:rPr>
          <w:rFonts w:ascii="Times New Roman" w:hAnsi="Times New Roman" w:cs="Times New Roman"/>
          <w:color w:val="000000" w:themeColor="text1"/>
          <w:position w:val="4"/>
          <w:sz w:val="24"/>
          <w:szCs w:val="24"/>
          <w:rtl/>
        </w:rPr>
        <w:t>)</w:t>
      </w:r>
      <w:r w:rsidR="00ED1884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1302">
        <w:rPr>
          <w:rStyle w:val="FootnoteReference"/>
          <w:rFonts w:ascii="Times New Roman" w:hAnsi="Times New Roman" w:cs="Times New Roman"/>
          <w:position w:val="4"/>
          <w:sz w:val="24"/>
          <w:szCs w:val="24"/>
          <w:rtl/>
        </w:rPr>
        <w:footnoteReference w:id="8"/>
      </w:r>
      <w:r w:rsidR="00DB519A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וכל מה שאתה צריך הספיק לך בכל המדבר הגדול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5D30D2AD" w14:textId="77777777" w:rsidR="001B319E" w:rsidRDefault="001B319E" w:rsidP="0042629C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0CDF365C" w14:textId="3D6EC2B8" w:rsidR="001136A7" w:rsidRDefault="001B319E" w:rsidP="000376B2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2:8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וַֽנַּעֲבֹ֞ר מֵאֵ֧ת אַחֵ֣ינוּ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בְנֵֽי־עֵשָׂ֗ו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הַיֹּֽשְׁבִים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בְּשֵׂעִ֔יר מִדֶּ֨רֶךְ֙ הָֽעֲרָבָ֔ה מֵֽאֵילַ֖ת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וּמֵֽעֶצְיֹ֣ן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גָּ֑בֶר {ס} וַנֵּ֨פֶן֙ וַֽנַּעֲבֹ֔ר ד</w:t>
      </w:r>
      <w:r w:rsidRPr="004F12F6">
        <w:rPr>
          <w:rFonts w:asciiTheme="majorBidi" w:hAnsiTheme="majorBidi" w:cs="Times New Roman" w:hint="eastAsia"/>
          <w:b/>
          <w:bCs/>
          <w:sz w:val="24"/>
          <w:szCs w:val="24"/>
          <w:rtl/>
        </w:rPr>
        <w:t>ֶּ֖רֶךְ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מִדְבַּ֥ר מוֹאָֽב׃</w:t>
      </w:r>
    </w:p>
    <w:p w14:paraId="6A350DDC" w14:textId="77777777" w:rsidR="001136A7" w:rsidRDefault="00257280" w:rsidP="000376B2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8</w:t>
      </w:r>
      <w:r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ונעבור מאת אחינו בני עשו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על דרומו של אדום:</w:t>
      </w:r>
    </w:p>
    <w:p w14:paraId="0A20807D" w14:textId="77777777" w:rsidR="001136A7" w:rsidRDefault="00257280" w:rsidP="000376B2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8</w:t>
      </w:r>
      <w:r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מאילת ומעציון גבר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והלכו בדרומו של מדבר מואב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1BEDEED0" w14:textId="1FA96E79" w:rsidR="001136A7" w:rsidRDefault="001136A7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41FFCEE1" w14:textId="48F3271D" w:rsidR="001B319E" w:rsidRDefault="001B319E" w:rsidP="000376B2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2:9 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וַיֹּ֨אמֶר יְהוָ֜ה אֵלַ֗י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אַל־תָּ֨צַר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אֶת־מוֹאָ֔ב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וְאַל־תִּתְגָּ֥ר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בָּ֖ם מִלְחָמָ֑ה כִּ֠י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לֹֽא־אֶתֵּ֨ן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לְךָ֤ מֵֽאַרְצוֹ֙ יְרֻשָּׁ֔ה כִּ֣י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לִבְנֵי־ל֔וֹט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נָתַ֥תִּי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אֶת־עָ֖ר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יְרֻשָּֽׁה׃</w:t>
      </w:r>
    </w:p>
    <w:p w14:paraId="066B0C04" w14:textId="77777777" w:rsidR="0006766B" w:rsidRDefault="00257280" w:rsidP="00D26922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9</w:t>
      </w:r>
      <w:r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אל תצר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כאשר הזהירם על בני אדום </w:t>
      </w:r>
      <w:r w:rsidR="005A3C0F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אל </w:t>
      </w:r>
      <w:proofErr w:type="spellStart"/>
      <w:r w:rsidR="005A3C0F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תתגר</w:t>
      </w:r>
      <w:proofErr w:type="spellEnd"/>
      <w:r w:rsidR="005A3C0F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בם</w:t>
      </w:r>
      <w:r w:rsidR="00283240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,</w:t>
      </w:r>
      <w:r w:rsidR="005A3C0F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כן הזהירם למואב </w:t>
      </w:r>
      <w:r w:rsidR="005A3C0F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אל תצר</w:t>
      </w:r>
      <w:r w:rsidR="00DB519A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. </w:t>
      </w:r>
    </w:p>
    <w:p w14:paraId="11EF6C45" w14:textId="57CFBD0A" w:rsidR="001136A7" w:rsidRDefault="005A3C0F" w:rsidP="00D26922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ולא ידעתי טעם לדבר</w:t>
      </w:r>
      <w:r w:rsidR="00907B19">
        <w:rPr>
          <w:rFonts w:ascii="Times New Roman" w:hAnsi="Times New Roman" w:cs="Times New Roman" w:hint="cs"/>
          <w:position w:val="4"/>
          <w:sz w:val="24"/>
          <w:szCs w:val="24"/>
          <w:rtl/>
        </w:rPr>
        <w:t>י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ר' אהרן נ"ע להיות מצות </w:t>
      </w:r>
      <w:r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אל</w:t>
      </w:r>
      <w:r w:rsidR="001136A7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תצר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קודמת למצות </w:t>
      </w:r>
      <w:r w:rsidRPr="00C45E03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צרור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(במדבר כה</w:t>
      </w:r>
      <w:r w:rsidR="00422698">
        <w:rPr>
          <w:rFonts w:ascii="Times New Roman" w:hAnsi="Times New Roman" w:cs="Times New Roman"/>
          <w:color w:val="0070C0"/>
          <w:position w:val="4"/>
          <w:sz w:val="24"/>
          <w:szCs w:val="24"/>
        </w:rPr>
        <w:t>:</w:t>
      </w:r>
      <w:proofErr w:type="spellStart"/>
      <w:r w:rsidR="00422698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יז</w:t>
      </w:r>
      <w:proofErr w:type="spellEnd"/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FD6C7E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,</w:t>
      </w:r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שבאמת קודמת</w:t>
      </w:r>
      <w:r w:rsidR="00E27265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אמנם איזו קדימה</w:t>
      </w:r>
      <w:r w:rsidR="001136A7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ואיחור </w:t>
      </w:r>
      <w:r w:rsidRPr="009C1AE8">
        <w:rPr>
          <w:rFonts w:ascii="Times New Roman" w:hAnsi="Times New Roman" w:cs="Times New Roman"/>
          <w:position w:val="4"/>
          <w:sz w:val="24"/>
          <w:szCs w:val="24"/>
          <w:rtl/>
        </w:rPr>
        <w:t>ראה וחשש</w:t>
      </w:r>
      <w:r w:rsidR="00F1332B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</w:p>
    <w:p w14:paraId="4A40EDD5" w14:textId="57940013" w:rsidR="001136A7" w:rsidRDefault="006326D8" w:rsidP="00D26922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FD14D7">
        <w:rPr>
          <w:rFonts w:ascii="Times New Roman" w:hAnsi="Times New Roman" w:cs="Times New Roman"/>
          <w:position w:val="4"/>
          <w:sz w:val="24"/>
          <w:szCs w:val="24"/>
          <w:rtl/>
        </w:rPr>
        <w:t>מלת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5A3C0F" w:rsidRPr="00F1332B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אל תצר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הורחבה מפני הרי"ש</w:t>
      </w:r>
      <w:r w:rsidR="00FC5E14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והוא מפעלי הכפל</w:t>
      </w:r>
      <w:r w:rsidR="00E27265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ודעת רבינו אהרן נ"ע שהוא מפעלי העי"ן</w:t>
      </w:r>
      <w:r w:rsidR="002D2E21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ובמלת</w:t>
      </w:r>
      <w:proofErr w:type="spellEnd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proofErr w:type="spellStart"/>
      <w:r w:rsidR="005A3C0F" w:rsidRPr="00E27265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תצורם</w:t>
      </w:r>
      <w:proofErr w:type="spellEnd"/>
      <w:r w:rsidR="00E27265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אמר שהוא מפעלי הכפל</w:t>
      </w:r>
      <w:r w:rsidR="00E27265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ולא ידעתי מפני מה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37F0D3A7" w14:textId="6CFE1422" w:rsidR="001136A7" w:rsidRDefault="001136A7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5BE850F3" w14:textId="16EB519F" w:rsidR="001A6254" w:rsidRDefault="001B319E" w:rsidP="00804579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2:10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הָֽאֵמִ֥ים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לְפָנִ֖ים יָ֣שְׁבוּ בָ֑הּ עַ֣ם גָּד֥וֹל וְרַ֛ב וָרָ֖ם כָּֽעֲנָקִֽים׃</w:t>
      </w:r>
    </w:p>
    <w:p w14:paraId="267E37F2" w14:textId="311E4B9D" w:rsidR="00517099" w:rsidRDefault="00517099" w:rsidP="00517099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2:11 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רְפָאִ֛ים יֵחָֽשְׁב֥וּ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אַף־הֵ֖ם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כָּֽעֲנָקִ֑ים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וְהַמֹּ֣אָבִ֔ים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יִקְרְא֥וּ לָהֶ֖ם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אֵמִֽים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2A60BDA3" w14:textId="22DD9C1C" w:rsidR="001D7A68" w:rsidRDefault="00257280" w:rsidP="00D0428F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10</w:t>
      </w:r>
      <w:r w:rsidR="00804579">
        <w:rPr>
          <w:rFonts w:ascii="Times New Roman" w:hAnsi="Times New Roman" w:cs="Times New Roman"/>
          <w:color w:val="FF0000"/>
          <w:position w:val="4"/>
          <w:sz w:val="24"/>
          <w:szCs w:val="24"/>
        </w:rPr>
        <w:t>-11</w:t>
      </w:r>
      <w:r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האימים לפנים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נתן טעם לדבר</w:t>
      </w:r>
      <w:r w:rsidR="00473AE6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הואיל ועם חזק היו יושבי הארץ ומואב </w:t>
      </w:r>
      <w:r w:rsidR="006326D8">
        <w:rPr>
          <w:rFonts w:ascii="Times New Roman" w:hAnsi="Times New Roman" w:cs="Times New Roman" w:hint="cs"/>
          <w:position w:val="4"/>
          <w:sz w:val="24"/>
          <w:szCs w:val="24"/>
          <w:rtl/>
        </w:rPr>
        <w:t>היה</w:t>
      </w:r>
      <w:r w:rsidR="006326D8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עם חלוש</w:t>
      </w:r>
      <w:r w:rsidR="00936CD7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ומצד חלשתם</w:t>
      </w:r>
      <w:r w:rsidR="001136A7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קראום </w:t>
      </w:r>
      <w:r w:rsidR="005A3C0F" w:rsidRPr="009D4A1C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אימים</w:t>
      </w:r>
      <w:r w:rsidR="009D4A1C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שהיתה</w:t>
      </w:r>
      <w:proofErr w:type="spellEnd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נופלת אימה בלב רואיהם</w:t>
      </w:r>
      <w:r w:rsidR="00E27265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. </w:t>
      </w:r>
    </w:p>
    <w:p w14:paraId="3D020C42" w14:textId="36B426C7" w:rsidR="00E27265" w:rsidRDefault="005A3C0F" w:rsidP="00517099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אמנם </w:t>
      </w:r>
      <w:r w:rsidRPr="00804579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רפאים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הם משפחה מבני כנען</w:t>
      </w:r>
      <w:r w:rsidR="00936CD7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שנאמר </w:t>
      </w:r>
      <w:r w:rsidRPr="00C45E03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 xml:space="preserve">ויכו את רפאים </w:t>
      </w:r>
      <w:proofErr w:type="spellStart"/>
      <w:r w:rsidRPr="00C45E03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בעשתרות</w:t>
      </w:r>
      <w:proofErr w:type="spellEnd"/>
      <w:r w:rsidRPr="00C45E03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 xml:space="preserve"> </w:t>
      </w:r>
      <w:proofErr w:type="spellStart"/>
      <w:r w:rsidRPr="00C45E03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קרנים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(בראשית </w:t>
      </w:r>
      <w:proofErr w:type="spellStart"/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יד</w:t>
      </w:r>
      <w:r w:rsidR="00206AA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ה</w:t>
      </w:r>
      <w:proofErr w:type="spellEnd"/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5F6550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="001D7A68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1D7A68" w:rsidRPr="005F6550">
        <w:rPr>
          <w:rFonts w:ascii="Times New Roman" w:hAnsi="Times New Roman" w:cs="Times New Roman"/>
          <w:color w:val="000000" w:themeColor="text1"/>
          <w:position w:val="4"/>
          <w:sz w:val="24"/>
          <w:szCs w:val="24"/>
          <w:rtl/>
        </w:rPr>
        <w:t>ואמר</w:t>
      </w:r>
      <w:r w:rsidR="001D7A68" w:rsidRPr="009D4A1C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יחשבו אף הם כענקים</w:t>
      </w:r>
      <w:r w:rsidR="001D7A68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1D7A68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ר"ל היו נחשבים כמו הענקים מצד גבורתם וגודל גופם</w:t>
      </w:r>
      <w:r w:rsidR="001D7A68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31CBA364" w14:textId="7425A93C" w:rsidR="001136A7" w:rsidRDefault="001136A7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63DA4A6C" w14:textId="4F40A85F" w:rsidR="001B319E" w:rsidRDefault="001B319E" w:rsidP="00CE54F9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2:12 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וּבְשֵׂעִ֞יר יָֽשְׁב֣וּ הַֽחֹרִים֮ לְפָנִים֒ וּבְנֵ֧י עֵשָׂ֣ו יִֽירָשׁ֗וּם וַיַּשְׁמִידוּם֙ מִפְּנֵיהֶ֔ם וַיֵּֽשְׁב֖וּ תַּ</w:t>
      </w:r>
      <w:r w:rsidRPr="004F12F6">
        <w:rPr>
          <w:rFonts w:asciiTheme="majorBidi" w:hAnsiTheme="majorBidi" w:cs="Times New Roman" w:hint="eastAsia"/>
          <w:b/>
          <w:bCs/>
          <w:sz w:val="24"/>
          <w:szCs w:val="24"/>
          <w:rtl/>
        </w:rPr>
        <w:t>חְתָּ֑ם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כַּֽאֲשֶׁ֧ר עָשָׂ֣ה יִשְׂרָאֵ֗ל לְאֶ֨רֶץ֙ יְרֻשָּׁת֔וֹ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אֲשֶׁר־נָתַ֥ן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יְהוָ֖ה לָהֶֽם׃</w:t>
      </w:r>
    </w:p>
    <w:p w14:paraId="45DAA14A" w14:textId="445DD099" w:rsidR="00EF28E8" w:rsidRDefault="00257280" w:rsidP="009E7112">
      <w:pPr>
        <w:tabs>
          <w:tab w:val="left" w:pos="9214"/>
        </w:tabs>
        <w:spacing w:after="0"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highlight w:val="yellow"/>
          <w:rtl/>
        </w:rPr>
      </w:pPr>
      <w:r w:rsidRPr="00CB0C7D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 w:rsidRPr="00CB0C7D">
        <w:rPr>
          <w:rFonts w:ascii="Times New Roman" w:hAnsi="Times New Roman" w:cs="Times New Roman"/>
          <w:color w:val="FF0000"/>
          <w:position w:val="4"/>
          <w:sz w:val="24"/>
          <w:szCs w:val="24"/>
        </w:rPr>
        <w:t>12</w:t>
      </w:r>
      <w:r w:rsidRPr="00CB0C7D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="005A3C0F" w:rsidRPr="00CB0C7D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ובשעיר ישבו החורים</w:t>
      </w:r>
      <w:r w:rsidR="00C60C94" w:rsidRPr="00CB0C7D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CB0C7D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הביא זה כאשר</w:t>
      </w:r>
      <w:r w:rsidR="005A3C0F" w:rsidRPr="009E7112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CB0C7D">
        <w:rPr>
          <w:rFonts w:ascii="Times New Roman" w:hAnsi="Times New Roman" w:cs="Times New Roman"/>
          <w:position w:val="4"/>
          <w:sz w:val="24"/>
          <w:szCs w:val="24"/>
          <w:rtl/>
        </w:rPr>
        <w:t>מזכות</w:t>
      </w:r>
      <w:r w:rsidR="007928D7" w:rsidRPr="00CB0C7D">
        <w:rPr>
          <w:rFonts w:ascii="Times New Roman" w:hAnsi="Times New Roman" w:cs="Times New Roman"/>
          <w:position w:val="4"/>
          <w:sz w:val="24"/>
          <w:szCs w:val="24"/>
        </w:rPr>
        <w:t xml:space="preserve"> </w:t>
      </w:r>
      <w:r w:rsidR="005A3C0F" w:rsidRPr="00CB0C7D">
        <w:rPr>
          <w:rFonts w:ascii="Times New Roman" w:hAnsi="Times New Roman" w:cs="Times New Roman"/>
          <w:position w:val="4"/>
          <w:sz w:val="24"/>
          <w:szCs w:val="24"/>
          <w:rtl/>
        </w:rPr>
        <w:t>אברהם זכו בני עשו להר שעיר</w:t>
      </w:r>
      <w:r w:rsidR="006326D8" w:rsidRPr="00CB0C7D">
        <w:rPr>
          <w:rFonts w:ascii="Times New Roman" w:hAnsi="Times New Roman" w:cs="Times New Roman"/>
          <w:position w:val="4"/>
          <w:sz w:val="24"/>
          <w:szCs w:val="24"/>
          <w:rtl/>
        </w:rPr>
        <w:t>,</w:t>
      </w:r>
      <w:r w:rsidR="005A3C0F" w:rsidRPr="00CB0C7D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כן </w:t>
      </w:r>
      <w:r w:rsidR="00EF28E8" w:rsidRPr="00CB0C7D">
        <w:rPr>
          <w:rFonts w:ascii="Times New Roman" w:hAnsi="Times New Roman" w:cs="Times New Roman" w:hint="cs"/>
          <w:position w:val="4"/>
          <w:sz w:val="24"/>
          <w:szCs w:val="24"/>
          <w:rtl/>
        </w:rPr>
        <w:t>ב</w:t>
      </w:r>
      <w:r w:rsidR="00907B19" w:rsidRPr="00CB0C7D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זכות </w:t>
      </w:r>
      <w:r w:rsidR="005A3C0F" w:rsidRPr="00CB0C7D">
        <w:rPr>
          <w:rFonts w:ascii="Times New Roman" w:hAnsi="Times New Roman" w:cs="Times New Roman"/>
          <w:position w:val="4"/>
          <w:sz w:val="24"/>
          <w:szCs w:val="24"/>
          <w:rtl/>
        </w:rPr>
        <w:t>אברהם זכו בני לוט לארץ ירושתם</w:t>
      </w:r>
      <w:r w:rsidR="00E27265" w:rsidRPr="00CB0C7D">
        <w:rPr>
          <w:rFonts w:ascii="Times New Roman" w:hAnsi="Times New Roman" w:cs="Times New Roman"/>
          <w:position w:val="4"/>
          <w:sz w:val="24"/>
          <w:szCs w:val="24"/>
          <w:rtl/>
        </w:rPr>
        <w:t>.</w:t>
      </w:r>
      <w:r w:rsidR="005A3C0F" w:rsidRPr="00CB0C7D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62C64F72" w14:textId="77777777" w:rsidR="00EF28E8" w:rsidRDefault="00EF28E8" w:rsidP="009E7112">
      <w:pPr>
        <w:tabs>
          <w:tab w:val="left" w:pos="9214"/>
        </w:tabs>
        <w:spacing w:after="0"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highlight w:val="yellow"/>
          <w:rtl/>
        </w:rPr>
      </w:pPr>
    </w:p>
    <w:p w14:paraId="6C47F50A" w14:textId="0276E050" w:rsidR="007928D7" w:rsidRDefault="005A3C0F" w:rsidP="009E7112">
      <w:pPr>
        <w:tabs>
          <w:tab w:val="left" w:pos="9214"/>
        </w:tabs>
        <w:spacing w:after="0"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 w:rsidRPr="004F0471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וחורי אומרים שהוא </w:t>
      </w:r>
      <w:proofErr w:type="spellStart"/>
      <w:r w:rsidR="007D76FA" w:rsidRPr="004F0471">
        <w:rPr>
          <w:rFonts w:ascii="Times New Roman" w:hAnsi="Times New Roman" w:cs="Times New Roman" w:hint="cs"/>
          <w:position w:val="4"/>
          <w:sz w:val="24"/>
          <w:szCs w:val="24"/>
          <w:rtl/>
        </w:rPr>
        <w:t>ה</w:t>
      </w:r>
      <w:r w:rsidR="00907B19" w:rsidRPr="009421BB">
        <w:rPr>
          <w:rFonts w:ascii="Times New Roman" w:hAnsi="Times New Roman" w:cs="Times New Roman"/>
          <w:position w:val="4"/>
          <w:sz w:val="24"/>
          <w:szCs w:val="24"/>
          <w:rtl/>
        </w:rPr>
        <w:t>ח</w:t>
      </w:r>
      <w:r w:rsidR="009421BB">
        <w:rPr>
          <w:rFonts w:ascii="Times New Roman" w:hAnsi="Times New Roman" w:cs="Times New Roman" w:hint="cs"/>
          <w:position w:val="4"/>
          <w:sz w:val="24"/>
          <w:szCs w:val="24"/>
          <w:rtl/>
        </w:rPr>
        <w:t>ו</w:t>
      </w:r>
      <w:r w:rsidR="00907B19" w:rsidRPr="009421BB">
        <w:rPr>
          <w:rFonts w:ascii="Times New Roman" w:hAnsi="Times New Roman" w:cs="Times New Roman"/>
          <w:position w:val="4"/>
          <w:sz w:val="24"/>
          <w:szCs w:val="24"/>
          <w:rtl/>
        </w:rPr>
        <w:t>י</w:t>
      </w:r>
      <w:proofErr w:type="spellEnd"/>
      <w:r w:rsidR="009421BB">
        <w:rPr>
          <w:rStyle w:val="FootnoteReference"/>
          <w:rFonts w:ascii="Times New Roman" w:hAnsi="Times New Roman" w:cs="Times New Roman"/>
          <w:position w:val="4"/>
          <w:sz w:val="24"/>
          <w:szCs w:val="24"/>
          <w:rtl/>
        </w:rPr>
        <w:footnoteReference w:id="9"/>
      </w:r>
      <w:r w:rsidR="0014685F" w:rsidRPr="004F0471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907B19" w:rsidRPr="004F0471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4F0471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וכתוב </w:t>
      </w:r>
      <w:r w:rsidRPr="004F0471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אלה בני שעיר החורי וצבעון וענה</w:t>
      </w:r>
      <w:r w:rsidRPr="004F0471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4F047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(</w:t>
      </w:r>
      <w:r w:rsidR="009421BB" w:rsidRPr="004F0471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בראשית</w:t>
      </w:r>
      <w:r w:rsidR="009421BB" w:rsidRPr="004F047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proofErr w:type="spellStart"/>
      <w:r w:rsidRPr="004F047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לו</w:t>
      </w:r>
      <w:r w:rsidR="009421BB" w:rsidRPr="004F0471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4F047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כ</w:t>
      </w:r>
      <w:proofErr w:type="spellEnd"/>
      <w:r w:rsidRPr="004F047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E27265" w:rsidRPr="004F0471">
        <w:rPr>
          <w:rFonts w:ascii="Times New Roman" w:hAnsi="Times New Roman" w:cs="Times New Roman"/>
          <w:position w:val="4"/>
          <w:sz w:val="24"/>
          <w:szCs w:val="24"/>
          <w:rtl/>
        </w:rPr>
        <w:t>,</w:t>
      </w:r>
      <w:r w:rsidRPr="004F0471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וכתוב </w:t>
      </w:r>
      <w:r w:rsidRPr="004F0471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 xml:space="preserve">צבעון </w:t>
      </w:r>
      <w:proofErr w:type="spellStart"/>
      <w:r w:rsidRPr="004F0471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הח</w:t>
      </w:r>
      <w:r w:rsidR="009421BB" w:rsidRPr="004F0471">
        <w:rPr>
          <w:rFonts w:ascii="Times New Roman" w:hAnsi="Times New Roman" w:cs="Times New Roman" w:hint="cs"/>
          <w:color w:val="FFC000" w:themeColor="accent4"/>
          <w:position w:val="4"/>
          <w:sz w:val="24"/>
          <w:szCs w:val="24"/>
          <w:rtl/>
        </w:rPr>
        <w:t>ו</w:t>
      </w:r>
      <w:r w:rsidRPr="004F0471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י</w:t>
      </w:r>
      <w:proofErr w:type="spellEnd"/>
      <w:r w:rsidRPr="004F0471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4F047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(</w:t>
      </w:r>
      <w:r w:rsidR="009421BB" w:rsidRPr="004F0471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שם </w:t>
      </w:r>
      <w:proofErr w:type="spellStart"/>
      <w:r w:rsidR="009421BB" w:rsidRPr="004F0471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לו:ב</w:t>
      </w:r>
      <w:proofErr w:type="spellEnd"/>
      <w:r w:rsidRPr="004F0471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C60C94" w:rsidRPr="004F0471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4D8E6840" w14:textId="77777777" w:rsidR="00EF28E8" w:rsidRDefault="00EF28E8" w:rsidP="004F0471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</w:p>
    <w:p w14:paraId="01A371D9" w14:textId="5054A8D4" w:rsidR="007928D7" w:rsidRDefault="00257280" w:rsidP="007C79E3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12</w:t>
      </w:r>
      <w:r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כאשר עשה ישראל לארץ ירושתו</w:t>
      </w:r>
      <w:r w:rsidR="00E27265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E27265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עשה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הוא עבר תחת עתיד</w:t>
      </w:r>
      <w:r w:rsidR="00602B5C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גם זה לטעם כי מה שזכו ישראל הוא מזכות אברהם</w:t>
      </w:r>
      <w:r w:rsidR="00E27265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="00E27265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ולהיות על מלחמת </w:t>
      </w:r>
      <w:proofErr w:type="spellStart"/>
      <w:r w:rsidR="00E27265">
        <w:rPr>
          <w:rFonts w:ascii="Times New Roman" w:hAnsi="Times New Roman" w:cs="Times New Roman"/>
          <w:position w:val="4"/>
          <w:sz w:val="24"/>
          <w:szCs w:val="24"/>
          <w:rtl/>
        </w:rPr>
        <w:t>סיחון</w:t>
      </w:r>
      <w:proofErr w:type="spellEnd"/>
      <w:r w:rsidR="00E27265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ועוג אין</w:t>
      </w:r>
      <w:r w:rsidR="007928D7">
        <w:rPr>
          <w:rFonts w:ascii="Times New Roman" w:hAnsi="Times New Roman" w:cs="Times New Roman"/>
          <w:position w:val="4"/>
          <w:sz w:val="24"/>
          <w:szCs w:val="24"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הטעם נראה:</w:t>
      </w:r>
    </w:p>
    <w:p w14:paraId="76533425" w14:textId="16B695E8" w:rsidR="007928D7" w:rsidRPr="00EF28E8" w:rsidRDefault="007928D7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75A19229" w14:textId="6878AEBF" w:rsidR="001B319E" w:rsidRDefault="001B319E" w:rsidP="0014685F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2:13 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עַתָּ֗ה קֻ֛מוּ וְעִבְר֥וּ לָכֶ֖ם אֶת־נַ֣חַל זָ֑רֶד וַֽנַּעֲבֹ֖ר אֶת־נַ֥חַל זָֽרֶד׃</w:t>
      </w:r>
    </w:p>
    <w:p w14:paraId="710476FC" w14:textId="699864ED" w:rsidR="008046EC" w:rsidRDefault="00257280" w:rsidP="0014685F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13</w:t>
      </w:r>
      <w:r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עתה קומו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המאמר נקשר למאמר </w:t>
      </w:r>
      <w:r w:rsidR="005A3C0F" w:rsidRPr="00E27265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אל תצר</w:t>
      </w:r>
      <w:r w:rsidR="00944090">
        <w:rPr>
          <w:rFonts w:ascii="Times New Roman" w:hAnsi="Times New Roman" w:cs="Times New Roman"/>
          <w:color w:val="FFC000"/>
          <w:position w:val="4"/>
          <w:sz w:val="24"/>
          <w:szCs w:val="24"/>
        </w:rPr>
        <w:t xml:space="preserve"> </w:t>
      </w:r>
      <w:r w:rsidR="00944090" w:rsidRPr="00ED2BCD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(דברים </w:t>
      </w:r>
      <w:proofErr w:type="spellStart"/>
      <w:proofErr w:type="gramStart"/>
      <w:r w:rsidR="00944090" w:rsidRPr="00ED2BCD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ב:ט</w:t>
      </w:r>
      <w:proofErr w:type="spellEnd"/>
      <w:proofErr w:type="gramEnd"/>
      <w:r w:rsidR="00944090" w:rsidRPr="00ED2BCD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)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53559D8D" w14:textId="78D4D609" w:rsidR="008046EC" w:rsidRDefault="008046EC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182412C1" w14:textId="52145362" w:rsidR="001B319E" w:rsidRDefault="001B319E" w:rsidP="0014685F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2:14 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וְהַיָּמִ֞ים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אֲשֶׁר־הָלַ֣כְנו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׀ מִקָּדֵ֣שׁ בַּרְנֵ֗עַ עַ֤ד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אֲשֶׁר־עָבַ֨רְ</w:t>
      </w:r>
      <w:r w:rsidRPr="004F12F6">
        <w:rPr>
          <w:rFonts w:asciiTheme="majorBidi" w:hAnsiTheme="majorBidi" w:cs="Times New Roman" w:hint="eastAsia"/>
          <w:b/>
          <w:bCs/>
          <w:sz w:val="24"/>
          <w:szCs w:val="24"/>
          <w:rtl/>
        </w:rPr>
        <w:t>נו</w:t>
      </w:r>
      <w:proofErr w:type="spellEnd"/>
      <w:r w:rsidRPr="004F12F6">
        <w:rPr>
          <w:rFonts w:asciiTheme="majorBidi" w:hAnsiTheme="majorBidi" w:cs="Times New Roman" w:hint="eastAsia"/>
          <w:b/>
          <w:bCs/>
          <w:sz w:val="24"/>
          <w:szCs w:val="24"/>
          <w:rtl/>
        </w:rPr>
        <w:t>ּ֙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אֶת־נַ֣חַל זֶ֔רֶד שְׁלֹשִׁ֥ים וּשְׁמֹנֶ֖ה שָׁנָ֑ה עַד־תֹּ֨ם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כָּל־הַדּ֜וֹר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אַנְשֵׁ֤י הַמִּלְחָמָה֙ מִקֶּ֣רֶב הַֽמַּחֲנֶ֔ה כַּֽאֲשֶׁ֛ר נִשְׁבַּ֥ע יְהוָ֖ה לָהֶֽם׃</w:t>
      </w:r>
    </w:p>
    <w:p w14:paraId="168A1BBE" w14:textId="2DBEEC9C" w:rsidR="008046EC" w:rsidRDefault="00257280" w:rsidP="0014685F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14</w:t>
      </w:r>
      <w:r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והימים אשר הלכנו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כון</w:t>
      </w:r>
      <w:proofErr w:type="spellEnd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לבאר הזמן שהלכו במדבר</w:t>
      </w:r>
      <w:r w:rsidR="0014685F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בעבור שמעתה</w:t>
      </w:r>
      <w:r w:rsidR="002D03BF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אחרי עברם את נחל זרד</w:t>
      </w:r>
      <w:r w:rsidR="002D03BF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יכנסו לארץ</w:t>
      </w:r>
      <w:r w:rsidR="00DC0C63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באר זמן לכתם במדבר</w:t>
      </w:r>
      <w:r w:rsidR="00E27265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ובאמרו </w:t>
      </w:r>
      <w:r w:rsidR="005A3C0F" w:rsidRPr="00E27265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אשר הלכנו</w:t>
      </w:r>
      <w:r w:rsidR="0014685F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,</w:t>
      </w:r>
      <w:r w:rsidR="00E27265" w:rsidRPr="00E27265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כנראה כי זמן מועט ישבו לשם</w:t>
      </w:r>
      <w:r w:rsidR="00E27265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.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ושלשים ושמונה שנה הלכו אחרי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נסוע</w:t>
      </w:r>
      <w:proofErr w:type="spellEnd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br/>
        <w:t xml:space="preserve">מקדש ברנע </w:t>
      </w:r>
      <w:r w:rsidR="00B77DA6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עד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שעברו את נחל זרד</w:t>
      </w:r>
      <w:r w:rsidR="0014685F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הואיל והמרגלים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נשתלחו</w:t>
      </w:r>
      <w:proofErr w:type="spellEnd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בראש חדש תמוז ובאו בעשרה באב</w:t>
      </w:r>
      <w:r w:rsidR="00113E74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כפי שבארו המפרשים</w:t>
      </w:r>
      <w:r w:rsidR="006326D8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ואהרן מת בראש חדש א</w:t>
      </w:r>
      <w:r w:rsidR="006326D8">
        <w:rPr>
          <w:rFonts w:ascii="Times New Roman" w:hAnsi="Times New Roman" w:cs="Times New Roman" w:hint="cs"/>
          <w:position w:val="4"/>
          <w:sz w:val="24"/>
          <w:szCs w:val="24"/>
          <w:rtl/>
        </w:rPr>
        <w:t>ב,</w:t>
      </w:r>
      <w:r w:rsidR="008046EC">
        <w:rPr>
          <w:rFonts w:ascii="Times New Roman" w:hAnsi="Times New Roman" w:cs="Times New Roman"/>
          <w:position w:val="4"/>
          <w:sz w:val="24"/>
          <w:szCs w:val="24"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ואחרי מות אהרן עברו את נחל זרד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4B57029E" w14:textId="05221899" w:rsidR="008046EC" w:rsidRDefault="008046EC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08166340" w14:textId="0C52B19E" w:rsidR="00145D4A" w:rsidRDefault="00145D4A" w:rsidP="0014685F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2:15 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וְגַ֤ם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יַד־יְהוָה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הָ֣יְתָה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בָּ֔ם לְהֻמָּ֖ם מִקֶּ֣רֶב הַֽמַּחֲנֶ֑ה עַ֖ד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תֻּמָּֽם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640C42E2" w14:textId="457DC724" w:rsidR="008046EC" w:rsidRDefault="00257280" w:rsidP="0014685F">
      <w:pPr>
        <w:tabs>
          <w:tab w:val="left" w:pos="9214"/>
        </w:tabs>
        <w:spacing w:after="0"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15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וגם יד ה' </w:t>
      </w:r>
      <w:proofErr w:type="spellStart"/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היתה</w:t>
      </w:r>
      <w:proofErr w:type="spellEnd"/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בם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באר זה בעבור שבגזר דין מתו אנשי המדבר</w:t>
      </w:r>
      <w:r w:rsidR="0014685F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לא שמלאו ימיהם:</w:t>
      </w:r>
    </w:p>
    <w:p w14:paraId="456ECFFD" w14:textId="5B74A016" w:rsidR="00264D27" w:rsidRDefault="00264D27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242E53D8" w14:textId="5271FA63" w:rsidR="00145D4A" w:rsidRDefault="00145D4A" w:rsidP="0014685F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2:16 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וַי</w:t>
      </w:r>
      <w:r w:rsidRPr="004F12F6">
        <w:rPr>
          <w:rFonts w:asciiTheme="majorBidi" w:hAnsiTheme="majorBidi" w:cs="Times New Roman" w:hint="eastAsia"/>
          <w:b/>
          <w:bCs/>
          <w:sz w:val="24"/>
          <w:szCs w:val="24"/>
          <w:rtl/>
        </w:rPr>
        <w:t>ְהִ֨י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כַֽאֲשֶׁר־תַּ֜מּו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כָּל־אַנְשֵׁ֧י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הַמִּלְחָמָ֛ה לָמ֖וּת מִקֶּ֥רֶב הָעָֽם׃</w:t>
      </w:r>
    </w:p>
    <w:p w14:paraId="7809E495" w14:textId="77777777" w:rsidR="0014685F" w:rsidRDefault="0014685F" w:rsidP="0014685F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2:17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וַיְדַבֵּ֥ר יְהוָ֖ה אֵלַ֥י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לֵאמֹֽר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799F86F9" w14:textId="6CCE65A7" w:rsidR="0014685F" w:rsidRDefault="0014685F" w:rsidP="0014685F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>2:18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אַתָּ֨ה עֹבֵ֥ר הַיּ֛וֹם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אֶת־גְּב֥וּל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מוֹאָ֖ב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אֶת־עָֽר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׃ </w:t>
      </w:r>
    </w:p>
    <w:p w14:paraId="4C879E9E" w14:textId="07F9759F" w:rsidR="008046EC" w:rsidRDefault="001B0AD2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>-18</w:t>
      </w:r>
      <w:r w:rsidR="00264D27" w:rsidRPr="00264D27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2:16 </w:t>
      </w:r>
      <w:r w:rsidR="005A3C0F" w:rsidRPr="00264D27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ויהי כאשר תמו</w:t>
      </w:r>
      <w:r w:rsidR="00264D27" w:rsidRPr="00264D27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264D27">
        <w:rPr>
          <w:rFonts w:ascii="Times New Roman" w:hAnsi="Times New Roman" w:cs="Times New Roman" w:hint="cs"/>
          <w:position w:val="4"/>
          <w:sz w:val="24"/>
          <w:szCs w:val="24"/>
          <w:rtl/>
        </w:rPr>
        <w:t>-</w:t>
      </w:r>
      <w:r w:rsidR="008046EC">
        <w:rPr>
          <w:rFonts w:ascii="Times New Roman" w:hAnsi="Times New Roman" w:cs="Times New Roman"/>
          <w:position w:val="4"/>
          <w:sz w:val="24"/>
          <w:szCs w:val="24"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הוצרך לבאר כי קודם השלים ארבעים שנה תמו דור המדבר</w:t>
      </w:r>
      <w:r w:rsidR="00B6041F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על כן</w:t>
      </w:r>
      <w:r w:rsidR="008046EC" w:rsidRPr="00FD14D7">
        <w:rPr>
          <w:rFonts w:ascii="Times New Roman" w:hAnsi="Times New Roman" w:cs="Times New Roman"/>
          <w:color w:val="FFC000"/>
          <w:position w:val="4"/>
          <w:sz w:val="24"/>
          <w:szCs w:val="24"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וידבר ה' אלי </w:t>
      </w:r>
      <w:proofErr w:type="spellStart"/>
      <w:r w:rsidR="005A3C0F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לאמר</w:t>
      </w:r>
      <w:proofErr w:type="spellEnd"/>
      <w:r w:rsidR="005A1EB9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,</w:t>
      </w:r>
      <w:r w:rsidR="005A3C0F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אתה עובר היום את גבול מואב את ער</w:t>
      </w:r>
      <w:r w:rsidR="0014685F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:</w:t>
      </w:r>
      <w:r w:rsidR="005A3C0F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</w:t>
      </w:r>
    </w:p>
    <w:p w14:paraId="2E466205" w14:textId="77777777" w:rsidR="00145D4A" w:rsidRDefault="00145D4A" w:rsidP="00EF2884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</w:p>
    <w:p w14:paraId="61B3DA18" w14:textId="2C92BE6F" w:rsidR="0014685F" w:rsidRDefault="005D2749" w:rsidP="0042629C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2:19</w:t>
      </w:r>
      <w:r w:rsidR="00145D4A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וְקָֽרַבְתָּ֗ מ֚וּל בְּנֵ֣י עַמּ֔וֹן </w:t>
      </w:r>
      <w:proofErr w:type="spellStart"/>
      <w:r w:rsidR="00145D4A"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אַל־תְּצֻרֵ֖ם</w:t>
      </w:r>
      <w:proofErr w:type="spellEnd"/>
      <w:r w:rsidR="00145D4A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="00145D4A"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וְאַל־תִּתְגָּ֣ר</w:t>
      </w:r>
      <w:proofErr w:type="spellEnd"/>
      <w:r w:rsidR="00145D4A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בָּ֑</w:t>
      </w:r>
      <w:r w:rsidR="00145D4A" w:rsidRPr="004F12F6">
        <w:rPr>
          <w:rFonts w:asciiTheme="majorBidi" w:hAnsiTheme="majorBidi" w:cs="Times New Roman" w:hint="eastAsia"/>
          <w:b/>
          <w:bCs/>
          <w:sz w:val="24"/>
          <w:szCs w:val="24"/>
          <w:rtl/>
        </w:rPr>
        <w:t>ם</w:t>
      </w:r>
      <w:r w:rsidR="00145D4A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כִּ֣י </w:t>
      </w:r>
      <w:proofErr w:type="spellStart"/>
      <w:r w:rsidR="00145D4A"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לֹֽא־אֶ֠תֵּן</w:t>
      </w:r>
      <w:proofErr w:type="spellEnd"/>
      <w:r w:rsidR="00145D4A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מֵאֶ֨רֶץ </w:t>
      </w:r>
      <w:proofErr w:type="spellStart"/>
      <w:r w:rsidR="00145D4A"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בְּנֵֽי־עַמּ֤וֹן</w:t>
      </w:r>
      <w:proofErr w:type="spellEnd"/>
      <w:r w:rsidR="00145D4A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לְךָ֙ יְרֻשָּׁ֔ה כִּ֥י </w:t>
      </w:r>
      <w:proofErr w:type="spellStart"/>
      <w:r w:rsidR="00145D4A"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לִבְנֵי־ל֖וֹט</w:t>
      </w:r>
      <w:proofErr w:type="spellEnd"/>
      <w:r w:rsidR="00145D4A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נְתַתִּ֥יהָ יְרֻשָּֽׁה׃ </w:t>
      </w:r>
    </w:p>
    <w:p w14:paraId="66FD9E31" w14:textId="5C6AE38B" w:rsidR="005D2749" w:rsidRDefault="0014685F" w:rsidP="0014685F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1B0AD2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2:19 </w:t>
      </w:r>
      <w:r w:rsidRPr="001B0AD2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וקרבת</w:t>
      </w:r>
      <w:r w:rsidRPr="001B0AD2">
        <w:rPr>
          <w:rFonts w:ascii="Times New Roman" w:hAnsi="Times New Roman" w:cs="Times New Roman"/>
          <w:color w:val="FF0000"/>
          <w:position w:val="4"/>
          <w:sz w:val="24"/>
          <w:szCs w:val="24"/>
        </w:rPr>
        <w:t xml:space="preserve"> </w:t>
      </w:r>
      <w:r w:rsidRPr="001B0AD2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מול בני עמון</w:t>
      </w:r>
      <w:r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/>
          <w:position w:val="4"/>
          <w:sz w:val="24"/>
          <w:szCs w:val="24"/>
          <w:rtl/>
        </w:rPr>
        <w:t>-</w:t>
      </w:r>
      <w:r w:rsidRPr="00B6041F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כי ארץ בני 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עמון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הניחוה לקרן צפונית מזרחית:</w:t>
      </w:r>
    </w:p>
    <w:p w14:paraId="0BA82809" w14:textId="77777777" w:rsidR="0014685F" w:rsidRDefault="0014685F" w:rsidP="0014685F">
      <w:pPr>
        <w:tabs>
          <w:tab w:val="left" w:pos="9214"/>
        </w:tabs>
        <w:bidi w:val="0"/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09DCE66C" w14:textId="150B20FF" w:rsidR="008046EC" w:rsidRDefault="005D2749" w:rsidP="0014685F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2:20</w:t>
      </w:r>
      <w:r w:rsidR="00145D4A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="00145D4A"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אֶֽרֶץ־רְפָאִ֥ים</w:t>
      </w:r>
      <w:proofErr w:type="spellEnd"/>
      <w:r w:rsidR="00145D4A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תֵּֽחָשֵׁ֖ב </w:t>
      </w:r>
      <w:proofErr w:type="spellStart"/>
      <w:r w:rsidR="00145D4A"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אַף־הִ֑וא</w:t>
      </w:r>
      <w:proofErr w:type="spellEnd"/>
      <w:r w:rsidR="00145D4A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רְפָאִ֤ים </w:t>
      </w:r>
      <w:proofErr w:type="spellStart"/>
      <w:r w:rsidR="00145D4A"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יָֽשְׁבוּ־בָה</w:t>
      </w:r>
      <w:proofErr w:type="spellEnd"/>
      <w:r w:rsidR="00145D4A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ּ֙ לְפָנִ֔ים </w:t>
      </w:r>
      <w:proofErr w:type="spellStart"/>
      <w:r w:rsidR="00145D4A"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וְהָֽעַמֹּנִ֔ים</w:t>
      </w:r>
      <w:proofErr w:type="spellEnd"/>
      <w:r w:rsidR="00145D4A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יִקְרְא֥וּ לָהֶ֖ם זַמְזֻמִּֽים׃</w:t>
      </w:r>
    </w:p>
    <w:p w14:paraId="7A807A99" w14:textId="1DCC7504" w:rsidR="008046EC" w:rsidRDefault="00257280" w:rsidP="001B0AD2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20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ארץ רפאים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הורה גם כן שארץ בני עמון גם היא </w:t>
      </w:r>
      <w:r w:rsidR="005A3C0F" w:rsidRPr="001E07A1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ארץ רפאים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היתה</w:t>
      </w:r>
      <w:proofErr w:type="spellEnd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כמו ארץ מואב</w:t>
      </w:r>
      <w:r w:rsidR="00B6041F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וכתוב </w:t>
      </w:r>
      <w:r w:rsidR="005A3C0F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ויכו את רפאים </w:t>
      </w:r>
      <w:proofErr w:type="spellStart"/>
      <w:r w:rsidR="005A3C0F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בעשתרות</w:t>
      </w:r>
      <w:proofErr w:type="spellEnd"/>
      <w:r w:rsidR="005A3C0F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</w:t>
      </w:r>
      <w:proofErr w:type="spellStart"/>
      <w:r w:rsidR="005A3C0F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קרנים</w:t>
      </w:r>
      <w:proofErr w:type="spellEnd"/>
      <w:r w:rsidR="005A3C0F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</w:t>
      </w:r>
      <w:r w:rsidR="004A1D8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(בראשית </w:t>
      </w:r>
      <w:proofErr w:type="spellStart"/>
      <w:proofErr w:type="gramStart"/>
      <w:r w:rsidR="004A1D8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יד</w:t>
      </w:r>
      <w:r w:rsidR="0080287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="004A1D8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ה</w:t>
      </w:r>
      <w:proofErr w:type="spellEnd"/>
      <w:proofErr w:type="gramEnd"/>
      <w:r w:rsidR="004A1D8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4A1D8F">
        <w:rPr>
          <w:rFonts w:ascii="Times New Roman" w:hAnsi="Times New Roman" w:cs="Times New Roman"/>
          <w:color w:val="0070C0"/>
          <w:position w:val="4"/>
          <w:sz w:val="24"/>
          <w:szCs w:val="24"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שהיה מתחום בני</w:t>
      </w:r>
      <w:r w:rsidR="008046EC">
        <w:rPr>
          <w:rFonts w:ascii="Times New Roman" w:hAnsi="Times New Roman" w:cs="Times New Roman"/>
          <w:position w:val="4"/>
          <w:sz w:val="24"/>
          <w:szCs w:val="24"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עמון</w:t>
      </w:r>
      <w:r w:rsidR="00B6041F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וכתוב </w:t>
      </w:r>
      <w:r w:rsidR="005A3C0F" w:rsidRPr="00C45E03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 xml:space="preserve">ואת האימים </w:t>
      </w:r>
      <w:proofErr w:type="spellStart"/>
      <w:r w:rsidR="005A3C0F" w:rsidRPr="00C45E03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בשוה</w:t>
      </w:r>
      <w:proofErr w:type="spellEnd"/>
      <w:r w:rsidR="005A3C0F" w:rsidRPr="00C45E03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 xml:space="preserve"> </w:t>
      </w:r>
      <w:proofErr w:type="spellStart"/>
      <w:r w:rsidR="005A3C0F" w:rsidRPr="00C45E03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קריתים</w:t>
      </w:r>
      <w:proofErr w:type="spellEnd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(</w:t>
      </w:r>
      <w:r w:rsidR="0014685F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שם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14685F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,</w:t>
      </w:r>
      <w:r w:rsidR="00264D27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שהיא מתחום בני</w:t>
      </w:r>
      <w:r w:rsidR="008046EC">
        <w:rPr>
          <w:rFonts w:ascii="Times New Roman" w:hAnsi="Times New Roman" w:cs="Times New Roman"/>
          <w:position w:val="4"/>
          <w:sz w:val="24"/>
          <w:szCs w:val="24"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מואב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59FC037D" w14:textId="2A2C5DE9" w:rsidR="00264D27" w:rsidRDefault="00257280" w:rsidP="0014685F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20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והעמונים יקראו להם זמזומים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264D27">
        <w:rPr>
          <w:rFonts w:ascii="Times New Roman" w:hAnsi="Times New Roman" w:cs="Times New Roman"/>
          <w:position w:val="4"/>
          <w:sz w:val="24"/>
          <w:szCs w:val="24"/>
          <w:rtl/>
        </w:rPr>
        <w:t>–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מלת</w:t>
      </w:r>
      <w:r w:rsidR="00264D27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5A3C0F" w:rsidRPr="00264D2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זמזומים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אם אינה לשון קדש</w:t>
      </w:r>
      <w:r w:rsidR="006E2B75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היא בנויה על מתכונת לשון קדש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341EB9AA" w14:textId="70374157" w:rsidR="00264D27" w:rsidRDefault="00264D27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2CEB97FC" w14:textId="77777777" w:rsidR="00780470" w:rsidRDefault="005D2749" w:rsidP="0042629C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2:21 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עַ֣ם גָּד֥וֹל וְרַ֛ב וָרָ֖ם כָּֽעֲנָקִ֑ים וַיַּשְׁמִידֵ֤ם יְהוָה֙ מִפְּנֵיהֶ֔ם וַיִּֽירָשֻׁ֖ם וַיֵּֽשְׁב֥וּ תַחְתָּֽם׃ </w:t>
      </w:r>
    </w:p>
    <w:p w14:paraId="5AD15030" w14:textId="77777777" w:rsidR="00780470" w:rsidRDefault="00780470" w:rsidP="0042629C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12D28C83" w14:textId="65326ECB" w:rsidR="005D2749" w:rsidRDefault="00780470" w:rsidP="0014685F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2:22</w:t>
      </w:r>
      <w:r w:rsidR="005D2749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כַּֽאֲשֶׁ֤ר עָשָׂה֙ לִבְנֵ֣י עֵשָׂ֔ו </w:t>
      </w:r>
      <w:proofErr w:type="spellStart"/>
      <w:r w:rsidR="005D2749"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הַיֹּֽשְׁבִ֖ים</w:t>
      </w:r>
      <w:proofErr w:type="spellEnd"/>
      <w:r w:rsidR="005D2749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בְּשֵׂעִ֑יר אֲשֶׁ֨ר הִשְׁמִ֤יד </w:t>
      </w:r>
      <w:proofErr w:type="spellStart"/>
      <w:r w:rsidR="005D2749"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אֶת־הַֽחֹרִי</w:t>
      </w:r>
      <w:proofErr w:type="spellEnd"/>
      <w:r w:rsidR="005D2749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מִפְּנֵיהֶ֔ם וַיִּֽירָשֻׁם֙ וַיֵּֽשְׁב֣וּ תַחְתָּ֔ם עַ֖ד </w:t>
      </w:r>
      <w:r w:rsidR="005D2749" w:rsidRPr="004F12F6">
        <w:rPr>
          <w:rFonts w:asciiTheme="majorBidi" w:hAnsiTheme="majorBidi" w:cs="Times New Roman" w:hint="eastAsia"/>
          <w:b/>
          <w:bCs/>
          <w:sz w:val="24"/>
          <w:szCs w:val="24"/>
          <w:rtl/>
        </w:rPr>
        <w:t>הַיּ֥וֹם</w:t>
      </w:r>
      <w:r w:rsidR="005D2749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הַזֶּֽה׃</w:t>
      </w:r>
    </w:p>
    <w:p w14:paraId="19C56DC6" w14:textId="68D6D8F2" w:rsidR="008046EC" w:rsidRDefault="00264D27" w:rsidP="0014685F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 w:rsidRPr="00264D27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2:22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5A3C0F" w:rsidRPr="00264D27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כאשר עשה לבני עשו</w:t>
      </w:r>
      <w:r w:rsidR="00C60C94" w:rsidRPr="00264D27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להרמיז</w:t>
      </w:r>
      <w:proofErr w:type="spellEnd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שגם בני עמון מזכות אברהם זכו</w:t>
      </w:r>
      <w:r w:rsidR="003100FF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והשמידו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גבורים</w:t>
      </w:r>
      <w:proofErr w:type="spellEnd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מהם </w:t>
      </w:r>
      <w:r w:rsidR="005A3C0F" w:rsidRPr="00615B91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וישבו תחתם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426CBD4A" w14:textId="77777777" w:rsidR="00780470" w:rsidRDefault="005A3C0F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2CC0F38B" w14:textId="77777777" w:rsidR="00780470" w:rsidRDefault="00780470" w:rsidP="0042629C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2:23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וְהָֽעַוִּ֛ים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הַיֹּֽשְׁבִ֥ים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בַּֽחֲצֵרִ֖ים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עַד־עַזָּ֑ה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כַּפְתֹּרִים֙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הַיֹּֽצְאִ֣ים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מִכַּפְתֹּ֔ר הִשְׁמִידֻ֖ם וַיֵּֽשְׁב֥וּ תַחְתָּֽם׃</w:t>
      </w:r>
    </w:p>
    <w:p w14:paraId="4611158D" w14:textId="45FB7FDF" w:rsidR="00264D27" w:rsidRDefault="00257280" w:rsidP="00DE155D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23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proofErr w:type="spellStart"/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והעוים</w:t>
      </w:r>
      <w:proofErr w:type="spellEnd"/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כנראה שגם אלו מבני כנען: </w:t>
      </w:r>
    </w:p>
    <w:p w14:paraId="0B800048" w14:textId="0839694B" w:rsidR="00F64701" w:rsidRDefault="00264D27" w:rsidP="00D54005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 w:rsidRPr="00264D27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2:23 </w:t>
      </w:r>
      <w:r w:rsidR="005A3C0F" w:rsidRPr="00264D27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כפתורים</w:t>
      </w:r>
      <w:r w:rsidR="00C60C94" w:rsidRPr="00264D27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ממשפחת מצרים</w:t>
      </w:r>
      <w:r w:rsidR="001E337F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והם התגברו על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העוים</w:t>
      </w:r>
      <w:proofErr w:type="spellEnd"/>
      <w:r w:rsidR="003B5A31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וישמידום</w:t>
      </w:r>
      <w:r w:rsidR="003B5A31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F41965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וישבו תחתם</w:t>
      </w:r>
      <w:r w:rsidR="001E337F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ונשארו מעטים</w:t>
      </w:r>
      <w:r w:rsidR="00E91F1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על כן נמנו עם</w:t>
      </w:r>
      <w:r w:rsidR="00B6041F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פלשתים</w:t>
      </w:r>
      <w:proofErr w:type="spellEnd"/>
      <w:r w:rsidR="00E91F1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E91F10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העזתי והאשדודי</w:t>
      </w:r>
      <w:r w:rsidR="00E91F10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...</w:t>
      </w:r>
      <w:r w:rsidR="00D54005" w:rsidRPr="00E91F10">
        <w:rPr>
          <w:rFonts w:ascii="Times New Roman" w:hAnsi="Times New Roman" w:cs="Times New Roman"/>
          <w:color w:val="FFC000"/>
          <w:position w:val="4"/>
          <w:sz w:val="24"/>
          <w:szCs w:val="24"/>
        </w:rPr>
        <w:t xml:space="preserve"> </w:t>
      </w:r>
      <w:proofErr w:type="spellStart"/>
      <w:r w:rsidR="005A3C0F" w:rsidRPr="00E91F10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והעוים</w:t>
      </w:r>
      <w:proofErr w:type="spellEnd"/>
      <w:r w:rsidR="00E91F10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="00E91F10" w:rsidRPr="00E91F10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(יהושע </w:t>
      </w:r>
      <w:proofErr w:type="spellStart"/>
      <w:r w:rsidR="00E91F10" w:rsidRPr="00E91F10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יג:ג</w:t>
      </w:r>
      <w:proofErr w:type="spellEnd"/>
      <w:r w:rsidR="00E91F10" w:rsidRPr="00E91F10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)</w:t>
      </w:r>
      <w:r w:rsidR="00F64701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</w:p>
    <w:p w14:paraId="3B883625" w14:textId="5EE085D1" w:rsidR="00264D27" w:rsidRDefault="005A3C0F" w:rsidP="00DB7557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ואולי הזכירם בעבור ברית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שהיתה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בין אברהם ובין אבימלך</w:t>
      </w:r>
      <w:r w:rsidR="000B06D9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שלא יזכו מארצם כאשר לא זכו מארץ אדום ומואב</w:t>
      </w:r>
      <w:r w:rsidR="00323199">
        <w:rPr>
          <w:rFonts w:ascii="Times New Roman" w:hAnsi="Times New Roman" w:cs="Times New Roman" w:hint="cs"/>
          <w:position w:val="4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41DFC67C" w14:textId="62755DA7" w:rsidR="008046EC" w:rsidRDefault="00264D27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 w:rsidRPr="00DB7557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2:23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וטעם </w:t>
      </w:r>
      <w:r w:rsidR="005A3C0F" w:rsidRPr="00323199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היושבים בחצרים</w:t>
      </w:r>
      <w:r w:rsidR="00847A00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ר"ל באין חומה ובריח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ודלתים</w:t>
      </w:r>
      <w:proofErr w:type="spellEnd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7BA24FD3" w14:textId="77777777" w:rsidR="00780470" w:rsidRDefault="00780470" w:rsidP="001278D0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</w:p>
    <w:p w14:paraId="40CE692D" w14:textId="21408199" w:rsidR="008046EC" w:rsidRDefault="00780470" w:rsidP="001278D0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2:24 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ק֣וּמוּ סְּע֗וּ וְעִבְרוּ֮ אֶת־נַ֣חַל אַרְנֹן֒ רְאֵ֣ה נָתַ֣תִּי בְ֠יָֽדְךָ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אֶת־סִיחֹ֨ן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מֶֽלֶךְ־חֶש</w:t>
      </w:r>
      <w:r w:rsidRPr="004F12F6">
        <w:rPr>
          <w:rFonts w:asciiTheme="majorBidi" w:hAnsiTheme="majorBidi" w:cs="Times New Roman" w:hint="eastAsia"/>
          <w:b/>
          <w:bCs/>
          <w:sz w:val="24"/>
          <w:szCs w:val="24"/>
          <w:rtl/>
        </w:rPr>
        <w:t>ְׁבּ֧וֹן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הָֽאֱמֹרִ֛י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וְאֶת־אַרְצ֖ו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ֹ הָחֵ֣ל רָ֑שׁ וְהִתְגָּ֥ר בּ֖וֹ מִלְחָמָֽה׃</w:t>
      </w:r>
    </w:p>
    <w:p w14:paraId="49A5ACED" w14:textId="467156E7" w:rsidR="008046EC" w:rsidRDefault="00257280" w:rsidP="00296FB7">
      <w:pPr>
        <w:tabs>
          <w:tab w:val="left" w:pos="9214"/>
        </w:tabs>
        <w:spacing w:after="0"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24</w:t>
      </w:r>
      <w:r w:rsidR="00AA6BD7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קומו סעו ועברו את נחל ארנון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C53502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כי ארנון גבול מואב </w:t>
      </w:r>
      <w:r w:rsidR="00AA6BD7" w:rsidRPr="00C53502">
        <w:rPr>
          <w:rFonts w:ascii="Times New Roman" w:hAnsi="Times New Roman" w:cs="Times New Roman" w:hint="eastAsia"/>
          <w:color w:val="FFC000"/>
          <w:position w:val="4"/>
          <w:sz w:val="24"/>
          <w:szCs w:val="24"/>
          <w:rtl/>
        </w:rPr>
        <w:t>בין</w:t>
      </w:r>
      <w:r w:rsidR="00AA6BD7" w:rsidRPr="00C53502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מואב </w:t>
      </w:r>
      <w:r w:rsidR="005A3C0F" w:rsidRPr="00C53502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ובין האמורי</w:t>
      </w:r>
      <w:r w:rsidR="004A1D8F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="004A1D8F" w:rsidRPr="00DE155D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(במדבר </w:t>
      </w:r>
      <w:proofErr w:type="spellStart"/>
      <w:proofErr w:type="gramStart"/>
      <w:r w:rsidR="004A1D8F" w:rsidRPr="00DE155D">
        <w:rPr>
          <w:rFonts w:ascii="Times New Roman" w:hAnsi="Times New Roman" w:cs="Times New Roman" w:hint="eastAsia"/>
          <w:color w:val="0070C0"/>
          <w:position w:val="4"/>
          <w:sz w:val="24"/>
          <w:szCs w:val="24"/>
          <w:rtl/>
        </w:rPr>
        <w:t>כא</w:t>
      </w:r>
      <w:r w:rsidR="00187E56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="004A1D8F" w:rsidRPr="00DE155D">
        <w:rPr>
          <w:rFonts w:ascii="Times New Roman" w:hAnsi="Times New Roman" w:cs="Times New Roman" w:hint="eastAsia"/>
          <w:color w:val="0070C0"/>
          <w:position w:val="4"/>
          <w:sz w:val="24"/>
          <w:szCs w:val="24"/>
          <w:rtl/>
        </w:rPr>
        <w:t>יג</w:t>
      </w:r>
      <w:proofErr w:type="spellEnd"/>
      <w:proofErr w:type="gramEnd"/>
      <w:r w:rsidR="004A1D8F" w:rsidRPr="00DE155D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2765A259" w14:textId="77777777" w:rsidR="00C53502" w:rsidRDefault="00C53502" w:rsidP="00296FB7">
      <w:pPr>
        <w:tabs>
          <w:tab w:val="left" w:pos="9214"/>
        </w:tabs>
        <w:spacing w:after="0"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</w:p>
    <w:p w14:paraId="22C2C54A" w14:textId="56753CD9" w:rsidR="001169C8" w:rsidRDefault="00257280" w:rsidP="00ED1836">
      <w:pPr>
        <w:tabs>
          <w:tab w:val="left" w:pos="9214"/>
        </w:tabs>
        <w:spacing w:after="0"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lastRenderedPageBreak/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24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החל רש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בא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קמ"ץ</w:t>
      </w:r>
      <w:proofErr w:type="spellEnd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גדול תחת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קמ"ץ</w:t>
      </w:r>
      <w:proofErr w:type="spellEnd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קטן:</w:t>
      </w:r>
    </w:p>
    <w:p w14:paraId="6AAC378E" w14:textId="77777777" w:rsidR="00ED1836" w:rsidRDefault="00ED1836" w:rsidP="00ED1836">
      <w:pPr>
        <w:tabs>
          <w:tab w:val="left" w:pos="9214"/>
        </w:tabs>
        <w:spacing w:after="0"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</w:p>
    <w:p w14:paraId="5570AF4C" w14:textId="3134BF76" w:rsidR="00A67C89" w:rsidRDefault="00257280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24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והתגר בו מלחמה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</w:t>
      </w:r>
      <w:r w:rsidR="00B6041F">
        <w:rPr>
          <w:rFonts w:ascii="Times New Roman" w:hAnsi="Times New Roman" w:cs="Times New Roman" w:hint="cs"/>
          <w:position w:val="4"/>
          <w:sz w:val="24"/>
          <w:szCs w:val="24"/>
          <w:rtl/>
        </w:rPr>
        <w:t>ה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לא דברי שלום שלח אליו</w:t>
      </w:r>
      <w:r w:rsidR="009E2B8C">
        <w:rPr>
          <w:rFonts w:ascii="Times New Roman" w:hAnsi="Times New Roman" w:cs="Times New Roman" w:hint="cs"/>
          <w:position w:val="4"/>
          <w:sz w:val="24"/>
          <w:szCs w:val="24"/>
          <w:rtl/>
        </w:rPr>
        <w:t>?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אלא כנראה שאלו המלכים היו חזקים</w:t>
      </w:r>
      <w:r w:rsidR="00DE34AD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תופשים</w:t>
      </w:r>
      <w:r w:rsidR="001169C8">
        <w:rPr>
          <w:rFonts w:ascii="Times New Roman" w:hAnsi="Times New Roman" w:cs="Times New Roman"/>
          <w:position w:val="4"/>
          <w:sz w:val="24"/>
          <w:szCs w:val="24"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מעברות הירדן לבלתי עבור מלך הצפון</w:t>
      </w:r>
      <w:r w:rsidR="00DE34AD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והיו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גובין</w:t>
      </w:r>
      <w:proofErr w:type="spellEnd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מס מן הכנעני</w:t>
      </w:r>
      <w:r w:rsidR="00EC70D4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&lt;שלא</w:t>
      </w:r>
      <w:r w:rsidR="00C80D17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להניח את ישראל לעבור&gt;,</w:t>
      </w:r>
      <w:r w:rsidR="00C80D17">
        <w:rPr>
          <w:rStyle w:val="FootnoteReference"/>
          <w:rFonts w:ascii="Times New Roman" w:hAnsi="Times New Roman" w:cs="Times New Roman"/>
          <w:position w:val="4"/>
          <w:sz w:val="24"/>
          <w:szCs w:val="24"/>
          <w:rtl/>
        </w:rPr>
        <w:footnoteReference w:id="10"/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והואיל</w:t>
      </w:r>
      <w:r w:rsidR="00B6041F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ובקש ישראל לעבור דרך ארצו</w:t>
      </w:r>
      <w:r w:rsidR="00AA6BD7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A67C89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זאת היא התגרה:</w:t>
      </w:r>
    </w:p>
    <w:p w14:paraId="6C42F985" w14:textId="77777777" w:rsidR="00780470" w:rsidRDefault="00780470" w:rsidP="00701BFB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64902AEC" w14:textId="61A7DA7E" w:rsidR="00A67C89" w:rsidRDefault="00780470" w:rsidP="00701BFB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2:25 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הַיּ֣וֹם הַזֶּ֗ה אָחֵל֙ תֵּ֤ת פַּחְדְּךָ֙ וְיִרְאָ֣תְךָ֔ עַל־פְּנֵי֙ הָֽעַמִּ֔ים תַּ֖חַת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כָּל־הַשָּׁמָ֑יִם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אֲשֶׁ֤ר יִשְׁמְעוּן֙ שִׁמְעֲךָ֔ וְרָֽגְז֥וּ וְחָל֖וּ מִפָּנֶֽיךָ׃</w:t>
      </w:r>
    </w:p>
    <w:p w14:paraId="0F6B83D1" w14:textId="159E9536" w:rsidR="001169C8" w:rsidRDefault="00A67C89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FD14D7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2:25 אחל תת פחדך 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- הואיל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והוא מלך חזק שאחרים חסים בצל</w:t>
      </w:r>
      <w:r w:rsidR="00D45FEB">
        <w:rPr>
          <w:rFonts w:ascii="Times New Roman" w:hAnsi="Times New Roman" w:cs="Times New Roman"/>
          <w:position w:val="4"/>
          <w:sz w:val="24"/>
          <w:szCs w:val="24"/>
          <w:rtl/>
        </w:rPr>
        <w:t>ו</w:t>
      </w:r>
      <w:r w:rsidR="00701BFB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D45FEB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הנה כשתנצחנו </w:t>
      </w:r>
      <w:r w:rsidR="00D45FEB" w:rsidRPr="00701BFB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ורגזו </w:t>
      </w:r>
      <w:r w:rsidRPr="00701BFB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</w:t>
      </w:r>
      <w:r w:rsidRPr="00701BFB">
        <w:rPr>
          <w:rFonts w:ascii="Times New Roman" w:hAnsi="Times New Roman" w:cs="Times New Roman" w:hint="eastAsia"/>
          <w:color w:val="FFC000"/>
          <w:position w:val="4"/>
          <w:sz w:val="24"/>
          <w:szCs w:val="24"/>
          <w:rtl/>
        </w:rPr>
        <w:t>ח</w:t>
      </w:r>
      <w:r w:rsidRPr="00701BFB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לו </w:t>
      </w:r>
      <w:r w:rsidR="00D45FEB" w:rsidRPr="00701BFB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מפניך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: </w:t>
      </w:r>
    </w:p>
    <w:p w14:paraId="04939CEE" w14:textId="77777777" w:rsidR="00780470" w:rsidRDefault="00780470" w:rsidP="00701BFB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</w:p>
    <w:p w14:paraId="47FD3C30" w14:textId="40F4F2EB" w:rsidR="00780470" w:rsidRDefault="00780470" w:rsidP="0042629C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2:26 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וָֽאֶשְׁלַ֤ח מַלְאָכִים֙ מִמִּדְבַּ֣ר קְדֵמ֔וֹת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אֶל־סִיח֖וֹן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מֶ֣לֶךְ חֶשְׁבּ֑וֹן דִּבְרֵ֥י שָׁל֖וֹם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לֵאמֹֽר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31A0EE08" w14:textId="63C559F9" w:rsidR="005577BA" w:rsidRDefault="00257280" w:rsidP="00701BFB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26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ואשלח מלאכים ממדבר קדמות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כבר כתוב </w:t>
      </w:r>
      <w:r w:rsidR="005A3C0F" w:rsidRPr="00264D2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ויחנו </w:t>
      </w:r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בעבר ארנון אשר במדבר</w:t>
      </w:r>
      <w:r w:rsidR="001169C8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</w:rPr>
        <w:t xml:space="preserve"> </w:t>
      </w:r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היוצא מגבול האמורי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(במדבר </w:t>
      </w:r>
      <w:proofErr w:type="spellStart"/>
      <w:proofErr w:type="gramStart"/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כא</w:t>
      </w:r>
      <w:r w:rsidR="003B4380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יג</w:t>
      </w:r>
      <w:proofErr w:type="spellEnd"/>
      <w:proofErr w:type="gramEnd"/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4F5DF4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ואיננו מדבר סיני</w:t>
      </w:r>
      <w:r w:rsidR="004F5DF4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ודעת בעלי הקבלה שענינו לשון קדימה</w:t>
      </w:r>
      <w:r w:rsidR="00264D27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ויתכן לומר בעבור שישראל היו הולכים במדבר מצד דרום</w:t>
      </w:r>
      <w:r w:rsidR="00360DDB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ואחרי כן נאמר להם</w:t>
      </w:r>
      <w:r w:rsidR="00A67C89">
        <w:rPr>
          <w:rFonts w:ascii="Times New Roman" w:hAnsi="Times New Roman" w:cs="Times New Roman" w:hint="cs"/>
          <w:position w:val="4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6B5C34">
        <w:rPr>
          <w:rFonts w:ascii="Times New Roman" w:hAnsi="Times New Roman" w:cs="Times New Roman"/>
          <w:color w:val="000000" w:themeColor="text1"/>
          <w:position w:val="4"/>
          <w:sz w:val="24"/>
          <w:szCs w:val="24"/>
          <w:rtl/>
        </w:rPr>
        <w:t xml:space="preserve">עתה </w:t>
      </w:r>
      <w:r w:rsidR="005A3C0F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פנו</w:t>
      </w:r>
      <w:r w:rsidR="007C6C1A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לכם צפונה</w:t>
      </w:r>
      <w:r w:rsidR="00AB30BE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="00AB30BE" w:rsidRPr="006B5C34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(דברים </w:t>
      </w:r>
      <w:proofErr w:type="spellStart"/>
      <w:r w:rsidR="00AB30BE" w:rsidRPr="006B5C34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ב:ג</w:t>
      </w:r>
      <w:proofErr w:type="spellEnd"/>
      <w:r w:rsidR="00AB30BE" w:rsidRPr="006B5C34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)</w:t>
      </w:r>
      <w:r w:rsidR="00264D27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והלכו ונכנסו ממזרח השמש</w:t>
      </w:r>
      <w:r w:rsidR="00A67C89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על שם קדימה נאמר</w:t>
      </w:r>
      <w:r w:rsidR="007E6D91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5A3C0F" w:rsidRPr="00DB755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מדבר קדמות</w:t>
      </w:r>
      <w:r w:rsidR="00DA44A5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ר"ל צד מזרח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20CA6FDC" w14:textId="7A364F00" w:rsidR="0008748A" w:rsidRDefault="00257280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26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דברי שלום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והלא כתוב </w:t>
      </w:r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לא ת</w:t>
      </w:r>
      <w:r w:rsidR="003F1C4C">
        <w:rPr>
          <w:rFonts w:ascii="Times New Roman" w:hAnsi="Times New Roman" w:cs="Times New Roman" w:hint="cs"/>
          <w:color w:val="FFC000" w:themeColor="accent4"/>
          <w:position w:val="4"/>
          <w:sz w:val="24"/>
          <w:szCs w:val="24"/>
          <w:rtl/>
        </w:rPr>
        <w:t>ְּ</w:t>
      </w:r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ח</w:t>
      </w:r>
      <w:r w:rsidR="003F1C4C">
        <w:rPr>
          <w:rFonts w:ascii="Times New Roman" w:hAnsi="Times New Roman" w:cs="Times New Roman" w:hint="cs"/>
          <w:color w:val="FFC000" w:themeColor="accent4"/>
          <w:position w:val="4"/>
          <w:sz w:val="24"/>
          <w:szCs w:val="24"/>
          <w:rtl/>
        </w:rPr>
        <w:t>ַ</w:t>
      </w:r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י</w:t>
      </w:r>
      <w:r w:rsidR="003F1C4C">
        <w:rPr>
          <w:rFonts w:ascii="Times New Roman" w:hAnsi="Times New Roman" w:cs="Times New Roman" w:hint="cs"/>
          <w:color w:val="FFC000" w:themeColor="accent4"/>
          <w:position w:val="4"/>
          <w:sz w:val="24"/>
          <w:szCs w:val="24"/>
          <w:rtl/>
        </w:rPr>
        <w:t>ֶּ</w:t>
      </w:r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ה כל נשמה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(דברים </w:t>
      </w:r>
      <w:proofErr w:type="spellStart"/>
      <w:proofErr w:type="gramStart"/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כ</w:t>
      </w:r>
      <w:r w:rsidR="00E16AA8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טז</w:t>
      </w:r>
      <w:proofErr w:type="spellEnd"/>
      <w:proofErr w:type="gramEnd"/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DC3A2A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ואם היו נשמעים כבר היו עוברים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במצוה</w:t>
      </w:r>
      <w:proofErr w:type="spellEnd"/>
      <w:r w:rsidR="00DC3A2A">
        <w:rPr>
          <w:rFonts w:ascii="Times New Roman" w:hAnsi="Times New Roman" w:cs="Times New Roman" w:hint="cs"/>
          <w:position w:val="4"/>
          <w:sz w:val="24"/>
          <w:szCs w:val="24"/>
          <w:rtl/>
        </w:rPr>
        <w:t>?</w:t>
      </w:r>
      <w:r w:rsidR="00DC3A2A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על כן החכם ר' אהרן נ"ע פירש כי קריאת שלום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היתה</w:t>
      </w:r>
      <w:proofErr w:type="spellEnd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אפילו במלחמת חובה</w:t>
      </w:r>
      <w:r w:rsidR="00415411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לבד שיקבלו מס ושעבוד</w:t>
      </w:r>
      <w:r w:rsidR="00264D27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ולומר כי ארץ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סיחון</w:t>
      </w:r>
      <w:proofErr w:type="spellEnd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ועוג לא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היתה</w:t>
      </w:r>
      <w:proofErr w:type="spellEnd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תחת הברית יקשה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הענין</w:t>
      </w:r>
      <w:proofErr w:type="spellEnd"/>
      <w:r w:rsidR="00F32FF6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וכתוב </w:t>
      </w:r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 xml:space="preserve">כי מאת ה' </w:t>
      </w:r>
      <w:proofErr w:type="spellStart"/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היתה</w:t>
      </w:r>
      <w:proofErr w:type="spellEnd"/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 xml:space="preserve"> לחזק את לבם לקראת </w:t>
      </w:r>
      <w:proofErr w:type="spellStart"/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המחלמה</w:t>
      </w:r>
      <w:proofErr w:type="spellEnd"/>
      <w:r w:rsidR="006A089C">
        <w:rPr>
          <w:rFonts w:ascii="Times New Roman" w:hAnsi="Times New Roman" w:cs="Times New Roman" w:hint="cs"/>
          <w:color w:val="FFC000" w:themeColor="accent4"/>
          <w:position w:val="4"/>
          <w:sz w:val="24"/>
          <w:szCs w:val="24"/>
          <w:rtl/>
        </w:rPr>
        <w:t>...</w:t>
      </w:r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 xml:space="preserve"> לבלתי היות להם</w:t>
      </w:r>
      <w:r w:rsidR="00A67C89">
        <w:rPr>
          <w:rFonts w:ascii="Times New Roman" w:hAnsi="Times New Roman" w:cs="Times New Roman" w:hint="cs"/>
          <w:color w:val="FFC000" w:themeColor="accent4"/>
          <w:position w:val="4"/>
          <w:sz w:val="24"/>
          <w:szCs w:val="24"/>
          <w:rtl/>
        </w:rPr>
        <w:t xml:space="preserve"> </w:t>
      </w:r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תחנה</w:t>
      </w:r>
      <w:r w:rsidR="00EA5BDB">
        <w:rPr>
          <w:rFonts w:ascii="Times New Roman" w:hAnsi="Times New Roman" w:cs="Times New Roman" w:hint="cs"/>
          <w:color w:val="FFC000" w:themeColor="accent4"/>
          <w:position w:val="4"/>
          <w:sz w:val="24"/>
          <w:szCs w:val="24"/>
          <w:rtl/>
        </w:rPr>
        <w:t xml:space="preserve"> 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(יהושע יא</w:t>
      </w:r>
      <w:r w:rsidR="006A089C">
        <w:rPr>
          <w:rFonts w:ascii="Times New Roman" w:hAnsi="Times New Roman" w:cs="Times New Roman"/>
          <w:color w:val="0070C0"/>
          <w:position w:val="4"/>
          <w:sz w:val="24"/>
          <w:szCs w:val="24"/>
        </w:rPr>
        <w:t>: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כ)</w:t>
      </w:r>
      <w:r w:rsidR="003352BC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והלא לא מצאנו אחרי עבור ישראל את הירדן שעשו קריאת שלום לשום עיר</w:t>
      </w:r>
      <w:r w:rsidR="003352BC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5C1FE1F3" w14:textId="6E6188AC" w:rsidR="005577BA" w:rsidRDefault="005A3C0F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על כן יש לומר כי ארץ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סיחון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ועוג תחת הברית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היתה</w:t>
      </w:r>
      <w:proofErr w:type="spellEnd"/>
      <w:r w:rsidR="00A67C89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אמנם הרצון היה שלא יירשו ישראל עתה כי אם מעבר הירדן</w:t>
      </w:r>
      <w:r w:rsidR="00F32FF6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וכתוב </w:t>
      </w:r>
      <w:r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מעט מעט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proofErr w:type="spellStart"/>
      <w:r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אגרשנו</w:t>
      </w:r>
      <w:proofErr w:type="spellEnd"/>
      <w:r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 xml:space="preserve"> מפניך עד אשר תפרה ונחלת</w:t>
      </w:r>
      <w:r w:rsidR="007F0815">
        <w:rPr>
          <w:rFonts w:ascii="Times New Roman" w:hAnsi="Times New Roman" w:cs="Times New Roman" w:hint="cs"/>
          <w:color w:val="FFC000" w:themeColor="accent4"/>
          <w:position w:val="4"/>
          <w:sz w:val="24"/>
          <w:szCs w:val="24"/>
          <w:rtl/>
        </w:rPr>
        <w:t>ָ</w:t>
      </w:r>
      <w:r w:rsidR="0080014E">
        <w:rPr>
          <w:rFonts w:ascii="Times New Roman" w:hAnsi="Times New Roman" w:cs="Times New Roman" w:hint="cs"/>
          <w:color w:val="FFC000" w:themeColor="accent4"/>
          <w:position w:val="4"/>
          <w:sz w:val="24"/>
          <w:szCs w:val="24"/>
          <w:rtl/>
        </w:rPr>
        <w:t>ּ</w:t>
      </w:r>
      <w:r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 xml:space="preserve"> את הארץ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(שמות </w:t>
      </w:r>
      <w:proofErr w:type="spellStart"/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כג</w:t>
      </w:r>
      <w:r w:rsidR="00812D10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ל</w:t>
      </w:r>
      <w:proofErr w:type="spellEnd"/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346862" w:rsidRPr="00DB7557">
        <w:rPr>
          <w:rFonts w:ascii="Times New Roman" w:hAnsi="Times New Roman" w:cs="Times New Roman"/>
          <w:position w:val="4"/>
          <w:sz w:val="24"/>
          <w:szCs w:val="24"/>
          <w:rtl/>
        </w:rPr>
        <w:t>,</w:t>
      </w:r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וזה לעתיד לבוא</w:t>
      </w:r>
      <w:r w:rsidR="00264D27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וכתוב </w:t>
      </w:r>
      <w:r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ו</w:t>
      </w:r>
      <w:r w:rsidR="0080014E">
        <w:rPr>
          <w:rFonts w:ascii="Times New Roman" w:hAnsi="Times New Roman" w:cs="Times New Roman" w:hint="cs"/>
          <w:color w:val="FFC000" w:themeColor="accent4"/>
          <w:position w:val="4"/>
          <w:sz w:val="24"/>
          <w:szCs w:val="24"/>
          <w:rtl/>
        </w:rPr>
        <w:t>ְשַׁ</w:t>
      </w:r>
      <w:r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ת</w:t>
      </w:r>
      <w:r w:rsidR="0080014E">
        <w:rPr>
          <w:rFonts w:ascii="Times New Roman" w:hAnsi="Times New Roman" w:cs="Times New Roman" w:hint="cs"/>
          <w:color w:val="FFC000" w:themeColor="accent4"/>
          <w:position w:val="4"/>
          <w:sz w:val="24"/>
          <w:szCs w:val="24"/>
          <w:rtl/>
        </w:rPr>
        <w:t>ִּ</w:t>
      </w:r>
      <w:r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 xml:space="preserve">י את גבולך מים סוף ועד ים </w:t>
      </w:r>
      <w:proofErr w:type="spellStart"/>
      <w:r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פלשתים</w:t>
      </w:r>
      <w:proofErr w:type="spellEnd"/>
      <w:r w:rsidR="005577BA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</w:rPr>
        <w:t xml:space="preserve"> </w:t>
      </w:r>
      <w:r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וממדבר עד הנהר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(</w:t>
      </w:r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שם </w:t>
      </w:r>
      <w:proofErr w:type="spellStart"/>
      <w:r w:rsidR="00812D10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כג:</w:t>
      </w:r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לא</w:t>
      </w:r>
      <w:proofErr w:type="spellEnd"/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A67C89" w:rsidRPr="00FD14D7">
        <w:rPr>
          <w:rFonts w:ascii="Times New Roman" w:hAnsi="Times New Roman" w:cs="Times New Roman"/>
          <w:position w:val="4"/>
          <w:sz w:val="24"/>
          <w:szCs w:val="24"/>
          <w:rtl/>
        </w:rPr>
        <w:t>,</w:t>
      </w:r>
      <w:r w:rsidRPr="00A67C89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זהו </w:t>
      </w:r>
      <w:r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ו</w:t>
      </w:r>
      <w:r w:rsidR="00190AE2">
        <w:rPr>
          <w:rFonts w:ascii="Times New Roman" w:hAnsi="Times New Roman" w:cs="Times New Roman" w:hint="cs"/>
          <w:color w:val="FFC000" w:themeColor="accent4"/>
          <w:position w:val="4"/>
          <w:sz w:val="24"/>
          <w:szCs w:val="24"/>
          <w:rtl/>
        </w:rPr>
        <w:t>ְ</w:t>
      </w:r>
      <w:r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י</w:t>
      </w:r>
      <w:r w:rsidR="00190AE2">
        <w:rPr>
          <w:rFonts w:ascii="Times New Roman" w:hAnsi="Times New Roman" w:cs="Times New Roman" w:hint="cs"/>
          <w:color w:val="FFC000" w:themeColor="accent4"/>
          <w:position w:val="4"/>
          <w:sz w:val="24"/>
          <w:szCs w:val="24"/>
          <w:rtl/>
        </w:rPr>
        <w:t>ֵ</w:t>
      </w:r>
      <w:r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ר</w:t>
      </w:r>
      <w:r w:rsidR="00190AE2">
        <w:rPr>
          <w:rFonts w:ascii="Times New Roman" w:hAnsi="Times New Roman" w:cs="Times New Roman" w:hint="cs"/>
          <w:color w:val="FFC000" w:themeColor="accent4"/>
          <w:position w:val="4"/>
          <w:sz w:val="24"/>
          <w:szCs w:val="24"/>
          <w:rtl/>
        </w:rPr>
        <w:t>ְ</w:t>
      </w:r>
      <w:r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ד</w:t>
      </w:r>
      <w:r w:rsidR="00190AE2">
        <w:rPr>
          <w:rFonts w:ascii="Times New Roman" w:hAnsi="Times New Roman" w:cs="Times New Roman" w:hint="cs"/>
          <w:color w:val="FFC000" w:themeColor="accent4"/>
          <w:position w:val="4"/>
          <w:sz w:val="24"/>
          <w:szCs w:val="24"/>
          <w:rtl/>
        </w:rPr>
        <w:t>ְּ</w:t>
      </w:r>
      <w:r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 xml:space="preserve"> מים עד ים ומנהר עד אפסי ארץ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(תהלים </w:t>
      </w:r>
      <w:proofErr w:type="spellStart"/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עב</w:t>
      </w:r>
      <w:r w:rsidR="00812D10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ח</w:t>
      </w:r>
      <w:proofErr w:type="spellEnd"/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A67C89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כי טעם </w:t>
      </w:r>
      <w:r w:rsidRPr="006E21F8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וממדבר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הוא טעם </w:t>
      </w:r>
      <w:r w:rsidRPr="006E21F8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אפסי ארץ</w:t>
      </w:r>
      <w:r w:rsidR="00E765D0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,</w:t>
      </w:r>
      <w:r w:rsidRPr="006E21F8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שאין עוד ישוב</w:t>
      </w:r>
      <w:r w:rsidR="00E765D0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אמנם עתה נטלו אותה בחלקם</w:t>
      </w:r>
      <w:r w:rsidR="008F2F83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על כן </w:t>
      </w:r>
      <w:proofErr w:type="spellStart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היתה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proofErr w:type="spellStart"/>
      <w:r w:rsidRPr="00346862">
        <w:rPr>
          <w:rFonts w:ascii="Times New Roman" w:hAnsi="Times New Roman" w:cs="Times New Roman"/>
          <w:position w:val="4"/>
          <w:sz w:val="24"/>
          <w:szCs w:val="24"/>
          <w:rtl/>
        </w:rPr>
        <w:t>לסיחון</w:t>
      </w:r>
      <w:proofErr w:type="spellEnd"/>
      <w:r w:rsidRPr="00346862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E33679">
        <w:rPr>
          <w:rFonts w:ascii="Times New Roman" w:hAnsi="Times New Roman" w:cs="Times New Roman"/>
          <w:position w:val="4"/>
          <w:sz w:val="24"/>
          <w:szCs w:val="24"/>
          <w:rtl/>
        </w:rPr>
        <w:t>הנה קריאת שלום:</w:t>
      </w:r>
    </w:p>
    <w:p w14:paraId="633B9B49" w14:textId="77777777" w:rsidR="00780470" w:rsidRPr="00EA5BDB" w:rsidRDefault="00780470" w:rsidP="00DB3DE5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color w:val="FFC000" w:themeColor="accent4"/>
          <w:position w:val="4"/>
          <w:sz w:val="24"/>
          <w:szCs w:val="24"/>
        </w:rPr>
      </w:pPr>
    </w:p>
    <w:p w14:paraId="656CC4FA" w14:textId="77777777" w:rsidR="00441C64" w:rsidRDefault="00A849B2" w:rsidP="0042629C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2:27 </w:t>
      </w:r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אֶעְבְּרָ֣ה בְאַרְצֶ֔ךָ בַּדֶּ֥רֶךְ </w:t>
      </w:r>
      <w:proofErr w:type="spellStart"/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בַּדֶּ֖רֶךְ</w:t>
      </w:r>
      <w:proofErr w:type="spellEnd"/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אֵלֵ֑ךְ לֹ֥א אָס֖וּר יָמִ֥ין וּשְׂמֹֽאול׃</w:t>
      </w:r>
    </w:p>
    <w:p w14:paraId="291500A9" w14:textId="25C72F42" w:rsidR="00441C64" w:rsidRDefault="00780470" w:rsidP="0042629C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</w:p>
    <w:p w14:paraId="333B38FB" w14:textId="77777777" w:rsidR="00DB3DE5" w:rsidRDefault="00441C64" w:rsidP="0042629C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2:28</w:t>
      </w:r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אֹ֣כֶל בַּכֶּ֤סֶף </w:t>
      </w:r>
      <w:proofErr w:type="spellStart"/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תַּשְׁבִּרֵ֨נִי</w:t>
      </w:r>
      <w:proofErr w:type="spellEnd"/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וְאָכַ֔לְתִּי </w:t>
      </w:r>
      <w:r w:rsidR="00780470" w:rsidRPr="004F12F6">
        <w:rPr>
          <w:rFonts w:asciiTheme="majorBidi" w:hAnsiTheme="majorBidi" w:cs="Times New Roman" w:hint="eastAsia"/>
          <w:b/>
          <w:bCs/>
          <w:sz w:val="24"/>
          <w:szCs w:val="24"/>
          <w:rtl/>
        </w:rPr>
        <w:t>וּמַ֛יִם</w:t>
      </w:r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בַּכֶּ֥סֶף </w:t>
      </w:r>
      <w:proofErr w:type="spellStart"/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תִּתֶּן־לִ֖י</w:t>
      </w:r>
      <w:proofErr w:type="spellEnd"/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וְשָׁתִ֑יתִי רַ֖ק אֶעְבְּרָ֥ה בְרַגְלָֽי׃ </w:t>
      </w:r>
    </w:p>
    <w:p w14:paraId="67F6D836" w14:textId="16115D76" w:rsidR="00780470" w:rsidRDefault="00441C64" w:rsidP="0042629C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2:29 </w:t>
      </w:r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כַּֽאֲשֶׁ֨ר </w:t>
      </w:r>
      <w:proofErr w:type="spellStart"/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עָֽשׂוּ־לִ֜י</w:t>
      </w:r>
      <w:proofErr w:type="spellEnd"/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בְּנֵ֣י עֵשָׂ֗ו </w:t>
      </w:r>
      <w:proofErr w:type="spellStart"/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הַיֹּֽשְׁבִים</w:t>
      </w:r>
      <w:proofErr w:type="spellEnd"/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בְּשֵׂעִ֔יר וְהַמּ֣וֹאָבִ֔ים </w:t>
      </w:r>
      <w:proofErr w:type="spellStart"/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הַיֹּֽשְׁבִ֖ים</w:t>
      </w:r>
      <w:proofErr w:type="spellEnd"/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בְּעָ֑ר עַ֤ד </w:t>
      </w:r>
      <w:proofErr w:type="spellStart"/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אֲשֶֽׁר־אֶעֱבֹר</w:t>
      </w:r>
      <w:proofErr w:type="spellEnd"/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אֶת־הַיַּרְדֵּ֔ן</w:t>
      </w:r>
      <w:proofErr w:type="spellEnd"/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אֶל־הָאָ֕רֶץ</w:t>
      </w:r>
      <w:proofErr w:type="spellEnd"/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אֲשֶׁר־יְהוָ֥ה</w:t>
      </w:r>
      <w:proofErr w:type="spellEnd"/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אֱל</w:t>
      </w:r>
      <w:r w:rsidR="00780470" w:rsidRPr="004F12F6">
        <w:rPr>
          <w:rFonts w:asciiTheme="majorBidi" w:hAnsiTheme="majorBidi" w:cs="Times New Roman" w:hint="eastAsia"/>
          <w:b/>
          <w:bCs/>
          <w:sz w:val="24"/>
          <w:szCs w:val="24"/>
          <w:rtl/>
        </w:rPr>
        <w:t>ֹהֵ֖ינו</w:t>
      </w:r>
      <w:proofErr w:type="spellEnd"/>
      <w:r w:rsidR="00780470" w:rsidRPr="004F12F6">
        <w:rPr>
          <w:rFonts w:asciiTheme="majorBidi" w:hAnsiTheme="majorBidi" w:cs="Times New Roman" w:hint="eastAsia"/>
          <w:b/>
          <w:bCs/>
          <w:sz w:val="24"/>
          <w:szCs w:val="24"/>
          <w:rtl/>
        </w:rPr>
        <w:t>ּ</w:t>
      </w:r>
      <w:r w:rsidR="00780470"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נֹתֵ֥ן לָֽנוּ׃</w:t>
      </w:r>
    </w:p>
    <w:p w14:paraId="4E2C0131" w14:textId="7D44663D" w:rsidR="005577BA" w:rsidRDefault="00257280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28</w:t>
      </w:r>
      <w:r w:rsidR="00E43D9E">
        <w:rPr>
          <w:rFonts w:ascii="Times New Roman" w:hAnsi="Times New Roman" w:cs="Times New Roman"/>
          <w:color w:val="FF0000"/>
          <w:position w:val="4"/>
          <w:sz w:val="24"/>
          <w:szCs w:val="24"/>
        </w:rPr>
        <w:t>-29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א</w:t>
      </w:r>
      <w:r w:rsidR="00346862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כ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ל בכסף </w:t>
      </w:r>
      <w:proofErr w:type="spellStart"/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תשברני</w:t>
      </w:r>
      <w:proofErr w:type="spellEnd"/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ואכלתי</w:t>
      </w:r>
      <w:r w:rsidR="00F16103">
        <w:rPr>
          <w:rFonts w:ascii="Times New Roman" w:hAnsi="Times New Roman" w:cs="Times New Roman" w:hint="cs"/>
          <w:position w:val="4"/>
          <w:sz w:val="24"/>
          <w:szCs w:val="24"/>
          <w:rtl/>
        </w:rPr>
        <w:t>...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264D27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כאשר עשו לי בני עשו</w:t>
      </w:r>
      <w:r w:rsidR="00264D27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264D27" w:rsidRPr="00264D27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על טעם שהקדימו</w:t>
      </w:r>
      <w:r w:rsidR="005577BA">
        <w:rPr>
          <w:rFonts w:ascii="Times New Roman" w:hAnsi="Times New Roman" w:cs="Times New Roman"/>
          <w:position w:val="4"/>
          <w:sz w:val="24"/>
          <w:szCs w:val="24"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אותם בלחם ובמים</w:t>
      </w:r>
      <w:r w:rsidR="00345AD2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כי לא עברו בארצו</w:t>
      </w:r>
      <w:r w:rsidR="00F16103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שהרי כתוב </w:t>
      </w:r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וימאן אדום נתון את</w:t>
      </w:r>
      <w:r w:rsidR="005577BA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</w:rPr>
        <w:t xml:space="preserve"> </w:t>
      </w:r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 xml:space="preserve">ישראל עבור 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(במדבר </w:t>
      </w:r>
      <w:proofErr w:type="spellStart"/>
      <w:proofErr w:type="gramStart"/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כ</w:t>
      </w:r>
      <w:r w:rsidR="004776E2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כא</w:t>
      </w:r>
      <w:proofErr w:type="spellEnd"/>
      <w:proofErr w:type="gramEnd"/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345AD2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ועל כן לא הביא לבני עמון</w:t>
      </w:r>
      <w:r w:rsidR="00345AD2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כי הם לא</w:t>
      </w:r>
      <w:r w:rsidR="00E43D9E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קדמו את ישראל בלחם ובמים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560835A3" w14:textId="13FE801D" w:rsidR="00441C64" w:rsidRDefault="00441C64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2585A078" w14:textId="33E2FAEE" w:rsidR="00441C64" w:rsidRDefault="00441C64" w:rsidP="00DB7557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2:30 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וְלֹ֣א אָבָ֗ה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סִיחֹן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מֶ֣לֶךְ חֶשְׁבּ֔וֹן הַֽעֲבִרֵ֖נוּ בּ֑וֹ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כִּֽי־הִקְשָׁה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֩ יְהוָ֨ה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אֱלֹהֶ֜יך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אֶת־רוּח֗ו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וְאִמֵּץ֙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אֶת־לְבָב֔ו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לְמַ֛עַן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תִּתּ֥ו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ֹ בְיָֽדְךָ֖ כַּיּ֥וֹם הַזֶּֽה׃</w:t>
      </w:r>
    </w:p>
    <w:p w14:paraId="01C00030" w14:textId="77777777" w:rsidR="00441C64" w:rsidRDefault="00257280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30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ולא אבה </w:t>
      </w:r>
      <w:proofErr w:type="spellStart"/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סיחון</w:t>
      </w:r>
      <w:proofErr w:type="spellEnd"/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על מה שלא השלימו אדום ומואב שהיו חלושים ממנו:</w:t>
      </w:r>
    </w:p>
    <w:p w14:paraId="0501B6B0" w14:textId="77777777" w:rsidR="00441C64" w:rsidRDefault="00441C64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23FE9863" w14:textId="77777777" w:rsidR="00E8359E" w:rsidRDefault="00441C64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2:31 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וַיֹּ֤אמֶר יְהוָה֙ אֵלַ֔י רְאֵ֗ה הַֽחִלֹּ֨ת</w:t>
      </w:r>
      <w:r w:rsidRPr="004F12F6">
        <w:rPr>
          <w:rFonts w:asciiTheme="majorBidi" w:hAnsiTheme="majorBidi" w:cs="Times New Roman" w:hint="eastAsia"/>
          <w:b/>
          <w:bCs/>
          <w:sz w:val="24"/>
          <w:szCs w:val="24"/>
          <w:rtl/>
        </w:rPr>
        <w:t>ִי֙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תֵּ֣ת לְפָנֶ֔יךָ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אֶת־סִיחֹ֖ן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וְאֶת־אַרְצ֑ו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הָחֵ֣ל רָ֔שׁ לָרֶ֖שֶׁת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אֶת־אַרְצֽו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ֹ׃ </w:t>
      </w:r>
    </w:p>
    <w:p w14:paraId="2D4C89CF" w14:textId="77777777" w:rsidR="00E8359E" w:rsidRDefault="00E8359E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43248A09" w14:textId="77777777" w:rsidR="00E8359E" w:rsidRDefault="00441C64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2:32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וַיֵּצֵא֩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סִיחֹ֨ן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לִקְרָאתֵ֜נוּ ה֧וּא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וְכָל־עַמּ֛ו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לַמִּלְחָמָ֖ה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יָֽהְצָה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׃ </w:t>
      </w:r>
    </w:p>
    <w:p w14:paraId="2F7E05F4" w14:textId="77777777" w:rsidR="00E8359E" w:rsidRDefault="00E8359E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0CDCFD53" w14:textId="6BD041ED" w:rsidR="00E43D9E" w:rsidRDefault="00441C64" w:rsidP="00A60DA8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2:33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וַֽיִּתְּנֵ֛הו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יְהוָ֥ה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אֱלֹהֵ֖ינו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לְפָנֵ֑ינוּ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וַנַּ֥ך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אֹת֛וֹ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וְאֶת־בָּנָ֖ו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וְאֶת־כָּל־</w:t>
      </w:r>
      <w:r w:rsidRPr="004F12F6">
        <w:rPr>
          <w:rFonts w:asciiTheme="majorBidi" w:hAnsiTheme="majorBidi" w:cs="Times New Roman" w:hint="eastAsia"/>
          <w:b/>
          <w:bCs/>
          <w:sz w:val="24"/>
          <w:szCs w:val="24"/>
          <w:rtl/>
        </w:rPr>
        <w:t>עַמּֽו</w:t>
      </w:r>
      <w:proofErr w:type="spellEnd"/>
      <w:r w:rsidRPr="004F12F6">
        <w:rPr>
          <w:rFonts w:asciiTheme="majorBidi" w:hAnsiTheme="majorBidi" w:cs="Times New Roman" w:hint="eastAsia"/>
          <w:b/>
          <w:bCs/>
          <w:sz w:val="24"/>
          <w:szCs w:val="24"/>
          <w:rtl/>
        </w:rPr>
        <w:t>ֹ׃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21515FB5" w14:textId="6D0152D5" w:rsidR="00441C64" w:rsidRDefault="00E43D9E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E43D9E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2:33 </w:t>
      </w:r>
      <w:proofErr w:type="spellStart"/>
      <w:r w:rsidR="005A3C0F" w:rsidRPr="00E43D9E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ונך</w:t>
      </w:r>
      <w:proofErr w:type="spellEnd"/>
      <w:r w:rsidR="005A3C0F" w:rsidRPr="00E43D9E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אותו</w:t>
      </w:r>
      <w:r w:rsidR="00C60C94" w:rsidRPr="00E43D9E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קרוח ויחף</w:t>
      </w:r>
      <w:r w:rsidR="00A60DA8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מבנין</w:t>
      </w:r>
      <w:proofErr w:type="spellEnd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הפעיל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3E76E816" w14:textId="77777777" w:rsidR="00441C64" w:rsidRDefault="00441C64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5516745B" w14:textId="49950040" w:rsidR="00267B10" w:rsidRPr="00267B10" w:rsidRDefault="00441C64" w:rsidP="00267B10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2:34 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וַנִּלְכֹּ֤ד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אֶת־כָּל־עָרָיו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בָּעֵ֣ת הַהִ֔וא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וַֽנַּחֲרֵם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אֶת־כָּל־עִ֣יר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מְתִ֔ם וְהַנָּשִׁ֖ים וְהַטָּ֑ף לֹ֥א הִשְׁאַ֖רְנוּ שָׂרִֽיד׃</w:t>
      </w:r>
    </w:p>
    <w:p w14:paraId="35B548AF" w14:textId="3F54C1C5" w:rsidR="00D45FEB" w:rsidRDefault="00257280" w:rsidP="00962DE4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34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את כל עיר מתם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מגזרת </w:t>
      </w:r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מ</w:t>
      </w:r>
      <w:r w:rsidR="009B74CF">
        <w:rPr>
          <w:rFonts w:ascii="Times New Roman" w:hAnsi="Times New Roman" w:cs="Times New Roman" w:hint="cs"/>
          <w:color w:val="FFC000" w:themeColor="accent4"/>
          <w:position w:val="4"/>
          <w:sz w:val="24"/>
          <w:szCs w:val="24"/>
          <w:rtl/>
        </w:rPr>
        <w:t>ְ</w:t>
      </w:r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ת</w:t>
      </w:r>
      <w:r w:rsidR="009B74CF">
        <w:rPr>
          <w:rFonts w:ascii="Times New Roman" w:hAnsi="Times New Roman" w:cs="Times New Roman" w:hint="cs"/>
          <w:color w:val="FFC000" w:themeColor="accent4"/>
          <w:position w:val="4"/>
          <w:sz w:val="24"/>
          <w:szCs w:val="24"/>
          <w:rtl/>
        </w:rPr>
        <w:t>ֵ</w:t>
      </w:r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י מספר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(בראשית </w:t>
      </w:r>
      <w:proofErr w:type="spellStart"/>
      <w:proofErr w:type="gramStart"/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לד</w:t>
      </w:r>
      <w:r w:rsidR="00EC07AB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ל</w:t>
      </w:r>
      <w:proofErr w:type="spellEnd"/>
      <w:proofErr w:type="gramEnd"/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A67C89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ולא נמצא ממנו ליחיד:</w:t>
      </w:r>
    </w:p>
    <w:p w14:paraId="7FF433C9" w14:textId="3000EBA7" w:rsidR="005577BA" w:rsidRDefault="00257280" w:rsidP="00962DE4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34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לא השארנו שריד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כאשר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נצטוינו</w:t>
      </w:r>
      <w:proofErr w:type="spellEnd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לא ת</w:t>
      </w:r>
      <w:r w:rsidR="00BC10FB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ְּ</w:t>
      </w:r>
      <w:r w:rsidR="005A3C0F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ח</w:t>
      </w:r>
      <w:r w:rsidR="00BC10FB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ַ</w:t>
      </w:r>
      <w:r w:rsidR="005A3C0F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י</w:t>
      </w:r>
      <w:r w:rsidR="00BC10FB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ֶּ</w:t>
      </w:r>
      <w:r w:rsidR="005A3C0F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ה כל נשמה</w:t>
      </w:r>
      <w:r w:rsidR="00EC07AB">
        <w:rPr>
          <w:rFonts w:ascii="Times New Roman" w:hAnsi="Times New Roman" w:cs="Times New Roman"/>
          <w:color w:val="FFC000"/>
          <w:position w:val="4"/>
          <w:sz w:val="24"/>
          <w:szCs w:val="24"/>
        </w:rPr>
        <w:t xml:space="preserve"> </w:t>
      </w:r>
      <w:r w:rsidR="00EC07AB" w:rsidRPr="00EC07AB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(דברים </w:t>
      </w:r>
      <w:proofErr w:type="spellStart"/>
      <w:proofErr w:type="gramStart"/>
      <w:r w:rsidR="00EC07AB" w:rsidRPr="00EC07AB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כ:טז</w:t>
      </w:r>
      <w:proofErr w:type="spellEnd"/>
      <w:proofErr w:type="gramEnd"/>
      <w:r w:rsidR="00EC07AB" w:rsidRPr="00EC07AB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5673AE17" w14:textId="4A728FE0" w:rsidR="005577BA" w:rsidRDefault="005577BA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26FA0C18" w14:textId="77777777" w:rsidR="00267B10" w:rsidRPr="00267B10" w:rsidRDefault="00267B10" w:rsidP="00267B10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2:35 </w:t>
      </w:r>
      <w:r w:rsidRPr="00267B10">
        <w:rPr>
          <w:rFonts w:asciiTheme="majorBidi" w:hAnsiTheme="majorBidi" w:cs="Times New Roman"/>
          <w:b/>
          <w:bCs/>
          <w:sz w:val="24"/>
          <w:szCs w:val="24"/>
          <w:rtl/>
        </w:rPr>
        <w:t>רַ֥ק הַבְּהֵמָ֖ה בָּזַ֣זְנוּ לָ֑נוּ וּשְׁלַ֥ל הֶעָרִ֖ים אֲשֶׁ֥ר לָכָֽדְנוּ׃</w:t>
      </w:r>
    </w:p>
    <w:p w14:paraId="2806645C" w14:textId="77777777" w:rsidR="00267B10" w:rsidRPr="00267B10" w:rsidRDefault="00267B10" w:rsidP="0042629C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037E7F3B" w14:textId="3B79EC11" w:rsidR="00662FBF" w:rsidRPr="005F1A98" w:rsidRDefault="00441C64" w:rsidP="005F1A98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2:36 </w:t>
      </w:r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מֵֽעֲרֹעֵ֡ר אֲשֶׁר֩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עַל־שְׂ</w:t>
      </w:r>
      <w:r w:rsidRPr="004F12F6">
        <w:rPr>
          <w:rFonts w:asciiTheme="majorBidi" w:hAnsiTheme="majorBidi" w:cs="Times New Roman" w:hint="eastAsia"/>
          <w:b/>
          <w:bCs/>
          <w:sz w:val="24"/>
          <w:szCs w:val="24"/>
          <w:rtl/>
        </w:rPr>
        <w:t>פַת־נַ֨חַל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אַרְנֹ֜ן וְהָעִ֨יר אֲשֶׁ֤ר בַּנַּ֨חַל֙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וְעַד־הַגִּלְעָ֔ד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לֹ֤א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הָֽיְתָה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קִרְיָ֔ה אֲשֶׁ֥ר שָֽׂגְבָ֖ה מִמֶּ֑נּוּ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אֶת־הַכֹּ֕ל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נָתַ֛ן יְהוָ֥ה </w:t>
      </w:r>
      <w:proofErr w:type="spellStart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אֱלֹהֵ֖ינו</w:t>
      </w:r>
      <w:proofErr w:type="spellEnd"/>
      <w:r w:rsidRPr="004F12F6">
        <w:rPr>
          <w:rFonts w:asciiTheme="majorBidi" w:hAnsiTheme="majorBidi" w:cs="Times New Roman"/>
          <w:b/>
          <w:bCs/>
          <w:sz w:val="24"/>
          <w:szCs w:val="24"/>
          <w:rtl/>
        </w:rPr>
        <w:t>ּ לְפָנֵֽינוּ׃</w:t>
      </w:r>
    </w:p>
    <w:p w14:paraId="2EEA7CCD" w14:textId="46E58D54" w:rsidR="000B0814" w:rsidRDefault="00257280" w:rsidP="00962DE4">
      <w:pPr>
        <w:tabs>
          <w:tab w:val="left" w:pos="9214"/>
        </w:tabs>
        <w:spacing w:line="240" w:lineRule="auto"/>
        <w:ind w:right="227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36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5A3C0F" w:rsidRPr="00EA5BDB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מערוער</w:t>
      </w:r>
      <w:r w:rsidR="00273DE3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-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5A3C0F" w:rsidRPr="00EA5BDB">
        <w:rPr>
          <w:rFonts w:ascii="Times New Roman" w:hAnsi="Times New Roman" w:cs="Times New Roman"/>
          <w:position w:val="4"/>
          <w:sz w:val="24"/>
          <w:szCs w:val="24"/>
          <w:rtl/>
        </w:rPr>
        <w:t>קצה גבול מואב</w:t>
      </w:r>
      <w:r w:rsidR="00C60C94" w:rsidRPr="00EA5BDB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  <w:r w:rsidR="005A3C0F" w:rsidRPr="00EA5BDB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6793E800" w14:textId="05A6D0CA" w:rsidR="005A3C0F" w:rsidRPr="00FB1DA6" w:rsidRDefault="000B0814" w:rsidP="00962DE4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257280">
        <w:rPr>
          <w:rFonts w:ascii="Times New Roman" w:hAnsi="Times New Roman" w:cs="Times New Roman"/>
          <w:color w:val="FF0000"/>
          <w:position w:val="4"/>
          <w:sz w:val="24"/>
          <w:szCs w:val="24"/>
        </w:rPr>
        <w:t>2:</w:t>
      </w:r>
      <w:r w:rsidR="00EA5BDB">
        <w:rPr>
          <w:rFonts w:ascii="Times New Roman" w:hAnsi="Times New Roman" w:cs="Times New Roman"/>
          <w:color w:val="FF0000"/>
          <w:position w:val="4"/>
          <w:sz w:val="24"/>
          <w:szCs w:val="24"/>
        </w:rPr>
        <w:t>36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5A3C0F" w:rsidRPr="000B081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קריה אשר שגבה</w:t>
      </w:r>
      <w:r w:rsidR="00C60C94" w:rsidRPr="000B081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מגזרת </w:t>
      </w:r>
      <w:r w:rsidR="005A3C0F" w:rsidRPr="007F48DE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חומה נשגבה</w:t>
      </w:r>
      <w:r w:rsidR="00AE4FDF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="00AE4FDF" w:rsidRPr="007F48DE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(ישעיהו </w:t>
      </w:r>
      <w:proofErr w:type="spellStart"/>
      <w:proofErr w:type="gramStart"/>
      <w:r w:rsidR="00AE4FDF" w:rsidRPr="007F48DE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ל</w:t>
      </w:r>
      <w:r w:rsidR="008B557A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="00AE4FDF" w:rsidRPr="007F48DE">
        <w:rPr>
          <w:rFonts w:ascii="Times New Roman" w:hAnsi="Times New Roman" w:cs="Times New Roman" w:hint="eastAsia"/>
          <w:color w:val="0070C0"/>
          <w:position w:val="4"/>
          <w:sz w:val="24"/>
          <w:szCs w:val="24"/>
          <w:rtl/>
        </w:rPr>
        <w:t>יג</w:t>
      </w:r>
      <w:proofErr w:type="spellEnd"/>
      <w:proofErr w:type="gramEnd"/>
      <w:r w:rsidR="00AE4FDF" w:rsidRPr="007F48DE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3038480E" w14:textId="4F62126E" w:rsidR="005A3C0F" w:rsidRDefault="005A3C0F" w:rsidP="0042629C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0069E007" w14:textId="47FBDAA9" w:rsidR="005F1A98" w:rsidRPr="005F1A98" w:rsidRDefault="005F1A98" w:rsidP="005F1A98">
      <w:pPr>
        <w:tabs>
          <w:tab w:val="left" w:pos="9214"/>
        </w:tabs>
        <w:spacing w:line="240" w:lineRule="auto"/>
        <w:ind w:right="227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2:37 </w:t>
      </w:r>
      <w:r w:rsidRPr="005F1A98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רַ֛ק </w:t>
      </w:r>
      <w:proofErr w:type="spellStart"/>
      <w:r w:rsidRPr="005F1A98">
        <w:rPr>
          <w:rFonts w:asciiTheme="majorBidi" w:hAnsiTheme="majorBidi" w:cs="Times New Roman"/>
          <w:b/>
          <w:bCs/>
          <w:sz w:val="24"/>
          <w:szCs w:val="24"/>
          <w:rtl/>
        </w:rPr>
        <w:t>אֶל־אֶ֥רֶץ</w:t>
      </w:r>
      <w:proofErr w:type="spellEnd"/>
      <w:r w:rsidRPr="005F1A98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5F1A98">
        <w:rPr>
          <w:rFonts w:asciiTheme="majorBidi" w:hAnsiTheme="majorBidi" w:cs="Times New Roman"/>
          <w:b/>
          <w:bCs/>
          <w:sz w:val="24"/>
          <w:szCs w:val="24"/>
          <w:rtl/>
        </w:rPr>
        <w:t>בְּנֵי־עַמּ֖וֹן</w:t>
      </w:r>
      <w:proofErr w:type="spellEnd"/>
      <w:r w:rsidRPr="005F1A98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לֹ֣א קָרָ֑בְתָּ </w:t>
      </w:r>
      <w:proofErr w:type="spellStart"/>
      <w:r w:rsidRPr="005F1A98">
        <w:rPr>
          <w:rFonts w:asciiTheme="majorBidi" w:hAnsiTheme="majorBidi" w:cs="Times New Roman"/>
          <w:b/>
          <w:bCs/>
          <w:sz w:val="24"/>
          <w:szCs w:val="24"/>
          <w:rtl/>
        </w:rPr>
        <w:t>כָּל־יַ֞ד</w:t>
      </w:r>
      <w:proofErr w:type="spellEnd"/>
      <w:r w:rsidRPr="005F1A98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נַ֤חַל </w:t>
      </w:r>
      <w:proofErr w:type="spellStart"/>
      <w:r w:rsidRPr="005F1A98">
        <w:rPr>
          <w:rFonts w:asciiTheme="majorBidi" w:hAnsiTheme="majorBidi" w:cs="Times New Roman"/>
          <w:b/>
          <w:bCs/>
          <w:sz w:val="24"/>
          <w:szCs w:val="24"/>
          <w:rtl/>
        </w:rPr>
        <w:t>יַבֹּק</w:t>
      </w:r>
      <w:proofErr w:type="spellEnd"/>
      <w:r w:rsidRPr="005F1A98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וְעָרֵ֣י הָהָ֔ר וְכֹ֥ל </w:t>
      </w:r>
      <w:proofErr w:type="spellStart"/>
      <w:r w:rsidRPr="005F1A98">
        <w:rPr>
          <w:rFonts w:asciiTheme="majorBidi" w:hAnsiTheme="majorBidi" w:cs="Times New Roman"/>
          <w:b/>
          <w:bCs/>
          <w:sz w:val="24"/>
          <w:szCs w:val="24"/>
          <w:rtl/>
        </w:rPr>
        <w:t>אֲשֶׁר־צִוָּ֖ה</w:t>
      </w:r>
      <w:proofErr w:type="spellEnd"/>
      <w:r w:rsidRPr="005F1A98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יְהוָ֥ה </w:t>
      </w:r>
      <w:proofErr w:type="spellStart"/>
      <w:r w:rsidRPr="005F1A98">
        <w:rPr>
          <w:rFonts w:asciiTheme="majorBidi" w:hAnsiTheme="majorBidi" w:cs="Times New Roman"/>
          <w:b/>
          <w:bCs/>
          <w:sz w:val="24"/>
          <w:szCs w:val="24"/>
          <w:rtl/>
        </w:rPr>
        <w:t>אֱלֹהֵֽינו</w:t>
      </w:r>
      <w:proofErr w:type="spellEnd"/>
      <w:r w:rsidRPr="005F1A98">
        <w:rPr>
          <w:rFonts w:asciiTheme="majorBidi" w:hAnsiTheme="majorBidi" w:cs="Times New Roman"/>
          <w:b/>
          <w:bCs/>
          <w:sz w:val="24"/>
          <w:szCs w:val="24"/>
          <w:rtl/>
        </w:rPr>
        <w:t>ּ׃</w:t>
      </w:r>
    </w:p>
    <w:p w14:paraId="18F5DB82" w14:textId="77777777" w:rsidR="005F1A98" w:rsidRDefault="005F1A98" w:rsidP="0042629C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089D9D93" w14:textId="77777777" w:rsidR="00BC14D4" w:rsidRDefault="00163A46" w:rsidP="0042629C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3:1</w:t>
      </w:r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וַנֵּ֣פֶן וַנַּ֔עַל דֶּ֖רֶךְ הַבָּשָׁ֑ן וַיֵּצֵ֣א עוֹג֩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מֶֽלֶךְ־הַבָּשָׁ֨ן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לִקְרָאתֵ֜נוּ ה֧וּא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וְכָל־עַמּ֛ו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לַמִּלְחָמָ֖ה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אֶדְרֶֽעִי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603435E0" w14:textId="77777777" w:rsidR="00BC14D4" w:rsidRDefault="00BC14D4" w:rsidP="0042629C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486A1923" w14:textId="77777777" w:rsidR="00BC14D4" w:rsidRDefault="00163A46" w:rsidP="0042629C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3:2</w:t>
      </w:r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וַיֹּ֨אמֶר יְהוָ֤ה אֵלַי֙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אַל־תִּירָ֣א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אֹת֔וֹ כִּ֣י בְיָֽדְךָ֞ נָתַ֧תִּי אֹת֛וֹ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וְאֶת־כָּל־עַמּ֖ו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וְאֶת־אַרְצ֑ו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וְעָשִׂ֣יתָ לּ֔וֹ כַּֽאֲשֶׁ֣ר עָשִׂ֗יתָ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לְסִיחֹן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מֶ֣לֶךְ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הָֽאֱמֹרִ֔י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יוֹשֵׁ֖ב בְּחֶשְׁבּֽוֹן׃ </w:t>
      </w:r>
    </w:p>
    <w:p w14:paraId="75DF7694" w14:textId="77777777" w:rsidR="00BC14D4" w:rsidRDefault="00BC14D4" w:rsidP="0042629C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1DFEA5C9" w14:textId="77777777" w:rsidR="00BC14D4" w:rsidRDefault="00163A46" w:rsidP="0042629C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3:3</w:t>
      </w:r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וַיִּתֵּן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֩ יְהוָ֨ה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אֱלֹהֵ֜ינו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בְּיָדֵ֗נוּ גַּ֛ם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אֶת־ע֥וֹג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מֶֽלֶךְ־הַבָּשָׁ֖ן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וְאֶת־כָּל־עַמּ֑ו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וַנַּכֵּ֕הוּ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עַד־בִּלְתִּ֥י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הִשְׁאִֽיר־ל֖ו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שָׂרִֽיד׃ </w:t>
      </w:r>
    </w:p>
    <w:p w14:paraId="011E3CD3" w14:textId="77777777" w:rsidR="00BC14D4" w:rsidRDefault="00BC14D4" w:rsidP="0042629C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2DA6B22F" w14:textId="0FF04632" w:rsidR="00163A46" w:rsidRDefault="00BC14D4" w:rsidP="007F48DE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3:4</w:t>
      </w:r>
      <w:r w:rsidR="00163A46"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וַנִּלְכֹּ֤ד </w:t>
      </w:r>
      <w:proofErr w:type="spellStart"/>
      <w:r w:rsidR="00163A46"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אֶת־כָּל־עָרָיו</w:t>
      </w:r>
      <w:proofErr w:type="spellEnd"/>
      <w:r w:rsidR="00163A46"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בָּעֵ֣ת הַהִ֔וא לֹ֤א </w:t>
      </w:r>
      <w:proofErr w:type="spellStart"/>
      <w:r w:rsidR="00163A46"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הָֽיְתָה</w:t>
      </w:r>
      <w:proofErr w:type="spellEnd"/>
      <w:r w:rsidR="00163A46"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קִרְיָ֔ה אֲשֶׁ֥ר </w:t>
      </w:r>
      <w:proofErr w:type="spellStart"/>
      <w:r w:rsidR="00163A46"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לֹֽא־לָקַ֖חְנו</w:t>
      </w:r>
      <w:proofErr w:type="spellEnd"/>
      <w:r w:rsidR="00163A46"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מֵֽאִתָּ֑ם שִׁשִּׁ֥ים עִיר֙ כָּל־חֶ֣בֶל </w:t>
      </w:r>
      <w:proofErr w:type="spellStart"/>
      <w:r w:rsidR="00163A46"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אַרְגֹּ֔ב</w:t>
      </w:r>
      <w:proofErr w:type="spellEnd"/>
      <w:r w:rsidR="00163A46"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מַמְלֶ֥כֶת ע֖וֹג בַּבָּשָֽׁן׃</w:t>
      </w:r>
    </w:p>
    <w:p w14:paraId="0FC19574" w14:textId="1FFBE0F6" w:rsidR="00AF1BF1" w:rsidRPr="00FB1DA6" w:rsidRDefault="00AF1BF1" w:rsidP="00AF1BF1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3:5</w:t>
      </w:r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כָּל־אֵ֜לֶּה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עָרִ֧ים בְּצֻרֹ֛ת חוֹמָ֥ה גְבֹהָ֖ה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דְּלָתַ֣יִם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וּבְרִ֑יחַ לְבַ֛ד מֵֽעָרֵ֥י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הַפְּרָזִ֖י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הַרְבֵּ֥ה מְאֹֽד׃ </w:t>
      </w:r>
    </w:p>
    <w:p w14:paraId="3C5E0E47" w14:textId="1CF20AB2" w:rsidR="0083724F" w:rsidRDefault="00AF1BF1" w:rsidP="0042629C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>-5</w:t>
      </w:r>
      <w:r w:rsidR="000B081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3:4</w:t>
      </w:r>
      <w:r w:rsidR="00257280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ששים עיר חבל ארגוב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יש מפרשים הטעם גורל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מלשון </w:t>
      </w:r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חבלים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(תהלים </w:t>
      </w:r>
      <w:proofErr w:type="spellStart"/>
      <w:proofErr w:type="gramStart"/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טז</w:t>
      </w:r>
      <w:r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ו</w:t>
      </w:r>
      <w:proofErr w:type="spellEnd"/>
      <w:proofErr w:type="gramEnd"/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E43D9E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וארגוב שם איש שישב </w:t>
      </w:r>
      <w:r w:rsidR="00A64434">
        <w:rPr>
          <w:rFonts w:ascii="Times New Roman" w:hAnsi="Times New Roman" w:cs="Times New Roman" w:hint="cs"/>
          <w:position w:val="4"/>
          <w:sz w:val="24"/>
          <w:szCs w:val="24"/>
          <w:rtl/>
        </w:rPr>
        <w:t>ה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מקום</w:t>
      </w:r>
      <w:r w:rsidR="00E43D9E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7A3104D1" w14:textId="34A6D2BF" w:rsidR="005577BA" w:rsidRDefault="005A3C0F" w:rsidP="0042629C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ויתכן</w:t>
      </w:r>
      <w:r w:rsidR="000B0814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שטעם ארגוב מלשון </w:t>
      </w:r>
      <w:r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ורגבים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(איוב ל</w:t>
      </w:r>
      <w:r w:rsidR="00273DE3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ח</w:t>
      </w:r>
      <w:r w:rsidR="0083724F">
        <w:rPr>
          <w:rFonts w:ascii="Times New Roman" w:hAnsi="Times New Roman" w:cs="Times New Roman"/>
          <w:color w:val="0070C0"/>
          <w:position w:val="4"/>
          <w:sz w:val="24"/>
          <w:szCs w:val="24"/>
        </w:rPr>
        <w:t>:</w:t>
      </w:r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לח)</w:t>
      </w:r>
      <w:r w:rsidR="00273DE3" w:rsidRPr="00FD14D7">
        <w:rPr>
          <w:rFonts w:ascii="Times New Roman" w:hAnsi="Times New Roman" w:cs="Times New Roman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והטעם שהיו ערים בצורות</w:t>
      </w:r>
      <w:r w:rsidR="00A33189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וזהו</w:t>
      </w:r>
      <w:r w:rsidR="005577BA">
        <w:rPr>
          <w:rFonts w:ascii="Times New Roman" w:hAnsi="Times New Roman" w:cs="Times New Roman"/>
          <w:position w:val="4"/>
          <w:sz w:val="24"/>
          <w:szCs w:val="24"/>
        </w:rPr>
        <w:t xml:space="preserve">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טעם</w:t>
      </w:r>
      <w:r w:rsidR="000B0814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Pr="00E43D9E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כל אלה ערים בצורות חומה גבוהה </w:t>
      </w:r>
      <w:proofErr w:type="spellStart"/>
      <w:r w:rsidRPr="00E43D9E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דלתים</w:t>
      </w:r>
      <w:proofErr w:type="spellEnd"/>
      <w:r w:rsidRPr="00E43D9E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ובריח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0ADA2612" w14:textId="77777777" w:rsidR="00BC14D4" w:rsidRDefault="00BC14D4" w:rsidP="0042629C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25955556" w14:textId="77777777" w:rsidR="00BC14D4" w:rsidRDefault="00BC14D4" w:rsidP="0042629C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3:6</w:t>
      </w:r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וַנַּֽחֲרֵ֣ם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אוֹתָ֔ם כַּֽאֲשֶׁ֣ר עָשִׂ֔ינוּ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לְסִיחֹ֖ן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מֶ֣לֶךְ חֶשְׁבּ֑וֹן הַֽחֲרֵם֙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כָּל־עִ֣יר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מְתִ֔ם הַנָּשִׁ֖ים וְהַטָּֽף׃ </w:t>
      </w:r>
    </w:p>
    <w:p w14:paraId="6D9315AF" w14:textId="77777777" w:rsidR="00BC14D4" w:rsidRDefault="00BC14D4" w:rsidP="0042629C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13DFE16C" w14:textId="77777777" w:rsidR="00BC14D4" w:rsidRDefault="00BC14D4" w:rsidP="0042629C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3:7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וְכָל־הַבְּהֵמָ֛ה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וּשְׁלַ֥ל הֶֽעָרִ֖ים בַּזּ֥וֹנוּ לָֽנוּ׃ </w:t>
      </w:r>
    </w:p>
    <w:p w14:paraId="04ABD18A" w14:textId="77777777" w:rsidR="00BC14D4" w:rsidRDefault="00BC14D4" w:rsidP="0042629C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4592CDEC" w14:textId="4E9243E5" w:rsidR="005577BA" w:rsidRDefault="00BC14D4" w:rsidP="0042629C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3:8</w:t>
      </w:r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וַנִּקַּ֞ח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בָּעֵ֤ת הַהִוא֙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אֶת־הָאָ֔רֶץ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מִיַּ֗ד שְׁנֵי֙ מַלְכֵ֣י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הָֽאֱמֹרִ֔י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אֲשֶׁ֖ר בְּעֵ֣בֶר הַיַּרְדֵּ֑ן מִנַּ֥חַל אַרְנֹ֖ן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עַד־הַ֥ר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חֶרְמֽוֹן׃</w:t>
      </w:r>
    </w:p>
    <w:p w14:paraId="5C437AD6" w14:textId="23CC4AFF" w:rsidR="00BC14D4" w:rsidRDefault="00BC14D4" w:rsidP="0042629C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</w:p>
    <w:p w14:paraId="6F65D7A6" w14:textId="6641F7CA" w:rsidR="00BC14D4" w:rsidRDefault="00BC14D4" w:rsidP="00AD1DAE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3:9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צִֽידֹנִ֛ים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יִקְרְא֥וּ לְחֶרְמ֖וֹן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שִׂרְיֹ֑ן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וְהָ֣אֱמֹרִ֔י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יִקְרְאוּ־ל֖ו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ֹ שְׂנִֽיר׃</w:t>
      </w:r>
    </w:p>
    <w:p w14:paraId="2BF2A449" w14:textId="7BA22C99" w:rsidR="005577BA" w:rsidRDefault="000B0814" w:rsidP="002F3948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>:</w:t>
      </w:r>
      <w:r w:rsidR="007106A6">
        <w:rPr>
          <w:rFonts w:ascii="Times New Roman" w:hAnsi="Times New Roman" w:cs="Times New Roman"/>
          <w:color w:val="FF0000"/>
          <w:position w:val="4"/>
          <w:sz w:val="24"/>
          <w:szCs w:val="24"/>
        </w:rPr>
        <w:t>9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3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יקראו</w:t>
      </w:r>
      <w:r w:rsidR="005577BA" w:rsidRPr="003E4536">
        <w:rPr>
          <w:rFonts w:ascii="Times New Roman" w:hAnsi="Times New Roman" w:cs="Times New Roman"/>
          <w:color w:val="FF0000"/>
          <w:position w:val="4"/>
          <w:sz w:val="24"/>
          <w:szCs w:val="24"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לחרמון שריון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בעבור שהיה בין צידון ובין האמורי</w:t>
      </w:r>
      <w:r w:rsidR="002F3948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על כן כל אחד קראו בשם</w:t>
      </w:r>
      <w:r w:rsidR="00E43D9E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ונקרא בשלשה שמות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16955E49" w14:textId="0DB489AD" w:rsidR="005577BA" w:rsidRDefault="005577BA" w:rsidP="0042629C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62126C97" w14:textId="764D7679" w:rsidR="00BC14D4" w:rsidRDefault="00BC14D4" w:rsidP="002F3948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3:10 </w:t>
      </w:r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כֹּ֣ל ׀ עָרֵ֣י הַמִּישֹׁ֗ר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וְכָל־הַגִּלְעָד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וְכָל־הַבָּשָׁ֔ן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עַד־סַלְכָ֖ה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וְאֶדְרֶ֑עִי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עָרֵ֛י מַמְלֶ֥כֶת ע֖וֹג בַּבָּשָֽׁן׃</w:t>
      </w:r>
    </w:p>
    <w:p w14:paraId="7B4EE138" w14:textId="77891FB3" w:rsidR="00E43D9E" w:rsidRDefault="000B0814" w:rsidP="002F3948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>:</w:t>
      </w:r>
      <w:r w:rsidR="007106A6">
        <w:rPr>
          <w:rFonts w:ascii="Times New Roman" w:hAnsi="Times New Roman" w:cs="Times New Roman"/>
          <w:color w:val="FF0000"/>
          <w:position w:val="4"/>
          <w:sz w:val="24"/>
          <w:szCs w:val="24"/>
        </w:rPr>
        <w:t>10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3</w:t>
      </w: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כל ערי המישור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נקשר למאמר </w:t>
      </w:r>
      <w:proofErr w:type="spellStart"/>
      <w:r w:rsidR="005A3C0F" w:rsidRPr="00FD14D7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ונק</w:t>
      </w:r>
      <w:r w:rsidR="00273DE3" w:rsidRPr="00FD14D7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ח</w:t>
      </w:r>
      <w:proofErr w:type="spellEnd"/>
      <w:r w:rsidR="005A3C0F" w:rsidRPr="00E43D9E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בעת ההיא</w:t>
      </w:r>
      <w:r w:rsidR="0059225C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="0059225C" w:rsidRPr="0059225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(דברים </w:t>
      </w:r>
      <w:proofErr w:type="spellStart"/>
      <w:proofErr w:type="gramStart"/>
      <w:r w:rsidR="0059225C" w:rsidRPr="0059225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ג:ח</w:t>
      </w:r>
      <w:proofErr w:type="spellEnd"/>
      <w:proofErr w:type="gramEnd"/>
      <w:r w:rsidR="0059225C" w:rsidRPr="0059225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)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: </w:t>
      </w:r>
    </w:p>
    <w:p w14:paraId="5415871C" w14:textId="77777777" w:rsidR="00BC14D4" w:rsidRDefault="00E43D9E" w:rsidP="0042629C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E43D9E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3:10 </w:t>
      </w:r>
      <w:r w:rsidR="005A3C0F" w:rsidRPr="00E43D9E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עד </w:t>
      </w:r>
      <w:proofErr w:type="spellStart"/>
      <w:r w:rsidR="005A3C0F" w:rsidRPr="00E43D9E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סלכה</w:t>
      </w:r>
      <w:proofErr w:type="spellEnd"/>
      <w:r w:rsidR="005A3C0F" w:rsidRPr="00E43D9E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proofErr w:type="spellStart"/>
      <w:r w:rsidR="005A3C0F" w:rsidRPr="00E43D9E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ואדרעי</w:t>
      </w:r>
      <w:proofErr w:type="spellEnd"/>
      <w:r w:rsidRPr="00E43D9E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סוף גבול ממלכת עוג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0B57A333" w14:textId="2EF04366" w:rsidR="005577BA" w:rsidRDefault="005A3C0F" w:rsidP="002F3948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3C1C8470" w14:textId="1163836D" w:rsidR="005577BA" w:rsidRDefault="00BC14D4" w:rsidP="002F3948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3:11 </w:t>
      </w:r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כִּ֣י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רַק־ע֞וֹג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מֶ֣לֶךְ הַבָּשָׁ֗ן נִשְׁאַר֮ מִיֶּ֣תֶר הָֽרְפָאִים֒ הִנֵּ֤ה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עַרְשׂו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ֹ֙ עֶ֣רֶשׂ בַּרְזֶ֔ל הֲלֹ֣ה הִ֔וא בְּרַבַּ֖ת בְּנֵ֣י עַמּ֑וֹן תֵּ֧שַׁע אַמּ֣וֹת אָרְכָּ֗הּ וְאַרְבַּ֥ע אַמּ֛וֹת רָחְבָּ֖הּ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בְּאַמַּת־אִֽיש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ׁ׃</w:t>
      </w:r>
    </w:p>
    <w:p w14:paraId="2D119D46" w14:textId="69A3C3B1" w:rsidR="005577BA" w:rsidRDefault="000B0814" w:rsidP="00B10FAE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>:</w:t>
      </w:r>
      <w:r w:rsidR="007106A6">
        <w:rPr>
          <w:rFonts w:ascii="Times New Roman" w:hAnsi="Times New Roman" w:cs="Times New Roman"/>
          <w:color w:val="FF0000"/>
          <w:position w:val="4"/>
          <w:sz w:val="24"/>
          <w:szCs w:val="24"/>
        </w:rPr>
        <w:t>11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3</w:t>
      </w: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כי רק עוג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החל לבאר גבורתו של עוג שהוא </w:t>
      </w:r>
      <w:r w:rsidR="005A3C0F" w:rsidRPr="00F62C4B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נשאר מיתר הרפאים</w:t>
      </w:r>
      <w:r w:rsidR="00B10FAE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שנאמר </w:t>
      </w:r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רפאים ישבו בה לפנים עם גדול ורב ורם כענקים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(דברים </w:t>
      </w:r>
      <w:proofErr w:type="spellStart"/>
      <w:proofErr w:type="gramStart"/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ב</w:t>
      </w:r>
      <w:r w:rsidR="0059225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="009C4F3D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כ</w:t>
      </w:r>
      <w:proofErr w:type="gramEnd"/>
      <w:r w:rsidR="009C4F3D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-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כא</w:t>
      </w:r>
      <w:proofErr w:type="spellEnd"/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55703AF8" w14:textId="77777777" w:rsidR="00263DD8" w:rsidRDefault="000B0814" w:rsidP="00B10FAE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>:</w:t>
      </w:r>
      <w:r w:rsidR="007106A6">
        <w:rPr>
          <w:rFonts w:ascii="Times New Roman" w:hAnsi="Times New Roman" w:cs="Times New Roman"/>
          <w:color w:val="FF0000"/>
          <w:position w:val="4"/>
          <w:sz w:val="24"/>
          <w:szCs w:val="24"/>
        </w:rPr>
        <w:t>11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3</w:t>
      </w: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 xml:space="preserve"> </w:t>
      </w:r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הנה </w:t>
      </w:r>
      <w:proofErr w:type="spellStart"/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ערשו</w:t>
      </w:r>
      <w:proofErr w:type="spellEnd"/>
      <w:r w:rsidR="005A3C0F" w:rsidRPr="003E4536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ערש ברזל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להיות דבר הסופר אי אפשר</w:t>
      </w:r>
      <w:r w:rsidR="009C4F3D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אמנם בעבור אמרו </w:t>
      </w:r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ארץ רפאים</w:t>
      </w:r>
      <w:r w:rsidR="005577BA" w:rsidRPr="00BF2958">
        <w:rPr>
          <w:rFonts w:ascii="Times New Roman" w:hAnsi="Times New Roman" w:cs="Times New Roman" w:hint="cs"/>
          <w:color w:val="FFC000" w:themeColor="accent4"/>
          <w:position w:val="4"/>
          <w:sz w:val="24"/>
          <w:szCs w:val="24"/>
          <w:rtl/>
        </w:rPr>
        <w:t xml:space="preserve"> </w:t>
      </w:r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תחשב אף היא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(</w:t>
      </w:r>
      <w:r w:rsidR="0059225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דברים </w:t>
      </w:r>
      <w:proofErr w:type="spellStart"/>
      <w:proofErr w:type="gramStart"/>
      <w:r w:rsidR="0059225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ב: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כ</w:t>
      </w:r>
      <w:proofErr w:type="spellEnd"/>
      <w:proofErr w:type="gramEnd"/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E43D9E" w:rsidRPr="00FD14D7">
        <w:rPr>
          <w:rFonts w:ascii="Times New Roman" w:hAnsi="Times New Roman" w:cs="Times New Roman"/>
          <w:position w:val="4"/>
          <w:sz w:val="24"/>
          <w:szCs w:val="24"/>
          <w:rtl/>
        </w:rPr>
        <w:t>,</w:t>
      </w:r>
      <w:r w:rsidR="00C60C94" w:rsidRPr="00FD14D7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577BA">
        <w:rPr>
          <w:rFonts w:ascii="Times New Roman" w:hAnsi="Times New Roman" w:cs="Times New Roman" w:hint="cs"/>
          <w:position w:val="4"/>
          <w:sz w:val="24"/>
          <w:szCs w:val="24"/>
          <w:rtl/>
        </w:rPr>
        <w:t>ו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בעבור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שהיתה</w:t>
      </w:r>
      <w:proofErr w:type="spellEnd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רבה </w:t>
      </w:r>
      <w:proofErr w:type="spellStart"/>
      <w:r w:rsidR="00273DE3" w:rsidRPr="00FD14D7">
        <w:rPr>
          <w:rFonts w:ascii="Times New Roman" w:hAnsi="Times New Roman" w:cs="Times New Roman"/>
          <w:position w:val="4"/>
          <w:sz w:val="24"/>
          <w:szCs w:val="24"/>
          <w:rtl/>
        </w:rPr>
        <w:t>כ</w:t>
      </w:r>
      <w:r w:rsidR="00273DE3">
        <w:rPr>
          <w:rFonts w:ascii="Times New Roman" w:hAnsi="Times New Roman" w:cs="Times New Roman" w:hint="cs"/>
          <w:position w:val="4"/>
          <w:sz w:val="24"/>
          <w:szCs w:val="24"/>
          <w:rtl/>
        </w:rPr>
        <w:t>סא</w:t>
      </w:r>
      <w:proofErr w:type="spellEnd"/>
      <w:r w:rsidR="00273DE3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עיר ממלכת עוג</w:t>
      </w:r>
      <w:r w:rsidR="00D93C83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וכתוב</w:t>
      </w:r>
      <w:r w:rsidR="005577BA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וישמידם ה' מפניהם ויירשום וישבו תחתם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(</w:t>
      </w:r>
      <w:r w:rsidR="0059225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שם </w:t>
      </w:r>
      <w:proofErr w:type="spellStart"/>
      <w:r w:rsidR="0059225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ב: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כא</w:t>
      </w:r>
      <w:proofErr w:type="spellEnd"/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273DE3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נלקחה רבה לבני עמון</w:t>
      </w:r>
      <w:r w:rsidR="005577BA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ונשאר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ערשו</w:t>
      </w:r>
      <w:proofErr w:type="spellEnd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לשם</w:t>
      </w:r>
      <w:r w:rsidR="00E43D9E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6B3FA207" w14:textId="79127DC7" w:rsidR="005577BA" w:rsidRDefault="005A3C0F" w:rsidP="00B10FAE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lastRenderedPageBreak/>
        <w:t xml:space="preserve">לא שטעם </w:t>
      </w:r>
      <w:r w:rsidRPr="00F62C4B">
        <w:rPr>
          <w:rFonts w:ascii="Times New Roman" w:hAnsi="Times New Roman" w:cs="Times New Roman"/>
          <w:color w:val="000000" w:themeColor="text1"/>
          <w:position w:val="4"/>
          <w:sz w:val="24"/>
          <w:szCs w:val="24"/>
          <w:rtl/>
        </w:rPr>
        <w:t xml:space="preserve">הוא </w:t>
      </w:r>
      <w:r w:rsidRPr="00E43D9E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נשאר </w:t>
      </w:r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מה שנאמר </w:t>
      </w:r>
      <w:r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 xml:space="preserve">ויכו את רפאים </w:t>
      </w:r>
      <w:proofErr w:type="spellStart"/>
      <w:r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בעשתרות</w:t>
      </w:r>
      <w:proofErr w:type="spellEnd"/>
      <w:r w:rsidR="005577BA" w:rsidRPr="00BF2958">
        <w:rPr>
          <w:rFonts w:ascii="Times New Roman" w:hAnsi="Times New Roman" w:cs="Times New Roman" w:hint="cs"/>
          <w:color w:val="FFC000" w:themeColor="accent4"/>
          <w:position w:val="4"/>
          <w:sz w:val="24"/>
          <w:szCs w:val="24"/>
          <w:rtl/>
        </w:rPr>
        <w:t xml:space="preserve"> </w:t>
      </w:r>
      <w:proofErr w:type="spellStart"/>
      <w:r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קרנים</w:t>
      </w:r>
      <w:proofErr w:type="spellEnd"/>
      <w:r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(בראשית </w:t>
      </w:r>
      <w:proofErr w:type="spellStart"/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יד</w:t>
      </w:r>
      <w:r w:rsidR="0059225C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ה</w:t>
      </w:r>
      <w:proofErr w:type="spellEnd"/>
      <w:r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102C3B46" w14:textId="732E822F" w:rsidR="00E43D9E" w:rsidRDefault="000B0814" w:rsidP="00B10FAE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>:</w:t>
      </w:r>
      <w:r w:rsidR="007106A6">
        <w:rPr>
          <w:rFonts w:ascii="Times New Roman" w:hAnsi="Times New Roman" w:cs="Times New Roman"/>
          <w:color w:val="FF0000"/>
          <w:position w:val="4"/>
          <w:sz w:val="24"/>
          <w:szCs w:val="24"/>
        </w:rPr>
        <w:t>11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3</w:t>
      </w: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 xml:space="preserve"> </w:t>
      </w:r>
      <w:r w:rsidR="005A3C0F" w:rsidRPr="00F012EB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באמת איש</w:t>
      </w:r>
      <w:r w:rsidR="00C60C94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="00C60C94" w:rsidRPr="00E43D9E">
        <w:rPr>
          <w:rFonts w:ascii="Times New Roman" w:hAnsi="Times New Roman" w:cs="Times New Roman"/>
          <w:position w:val="4"/>
          <w:sz w:val="24"/>
          <w:szCs w:val="24"/>
          <w:rtl/>
        </w:rPr>
        <w:t>-</w:t>
      </w:r>
      <w:r w:rsidR="005A3C0F" w:rsidRPr="00E43D9E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בא</w:t>
      </w:r>
      <w:r w:rsidR="00DC4D9A">
        <w:rPr>
          <w:rFonts w:ascii="Times New Roman" w:hAnsi="Times New Roman" w:cs="Times New Roman" w:hint="cs"/>
          <w:position w:val="4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מ</w:t>
      </w:r>
      <w:r w:rsidR="00DC4D9A">
        <w:rPr>
          <w:rFonts w:ascii="Times New Roman" w:hAnsi="Times New Roman" w:cs="Times New Roman" w:hint="cs"/>
          <w:position w:val="4"/>
          <w:sz w:val="24"/>
          <w:szCs w:val="24"/>
          <w:rtl/>
        </w:rPr>
        <w:t>ַּ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ת כל אדם</w:t>
      </w:r>
      <w:r w:rsidR="002B409F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לא באמתו</w:t>
      </w:r>
      <w:r w:rsidR="002B409F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כי אי</w:t>
      </w:r>
      <w:r w:rsidR="005577BA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אפשר</w:t>
      </w:r>
      <w:r w:rsidR="00C22E88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היותו משונה מצורת בני אדם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0BEAB950" w14:textId="1E271D75" w:rsidR="00E43D9E" w:rsidRDefault="00E43D9E" w:rsidP="0042629C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0E9E8A60" w14:textId="77777777" w:rsidR="00BC14D4" w:rsidRDefault="00BC14D4" w:rsidP="0042629C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3:12</w:t>
      </w:r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וְאֶת־הָאָ֧רֶץ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הַזֹּ֛את יָרַ֖שְׁנוּ בָּעֵ֣ת הַהִ֑וא מֵֽעֲרֹעֵ֞ר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אֲשֶׁר־עַל־נַ֣חַל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אַרְנֹ֗ן וַֽחֲצִ֤י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הַֽר־הַגִּלְעָד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֙ וְעָרָ֔יו נָתַ֕תִּי לָרֽאוּבֵנִ֖י וְלַגָּדִֽי׃</w:t>
      </w:r>
    </w:p>
    <w:p w14:paraId="75132C0E" w14:textId="77777777" w:rsidR="00BC14D4" w:rsidRDefault="00BC14D4" w:rsidP="0042629C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5DA1DEC1" w14:textId="57606133" w:rsidR="00BC14D4" w:rsidRDefault="00BC14D4" w:rsidP="00D129A2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3:13</w:t>
      </w:r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וְיֶ֨תֶר הַגִּלְעָ֤ד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וְכָל־הַבָּשָׁן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מַמְלֶ֣כֶת ע֔וֹג נָתַ֕תִּי לַֽחֲצִ֖י שֵׁ֣בֶט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הַֽמְנַשֶּׁ֑ה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כֹּ֣ל חֶ֤בֶל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הָֽאַרְגֹּב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לְכָל־הַבָּשָׁ֔ן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הַה֥וּא יִקָּרֵ֖א אֶ֥רֶץ רְפָאִֽים׃</w:t>
      </w:r>
    </w:p>
    <w:p w14:paraId="277DC75B" w14:textId="4503B330" w:rsidR="00F37759" w:rsidRDefault="00F37759" w:rsidP="00F37759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3:14 </w:t>
      </w:r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יָאִ֣יר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בֶּן־מְנַשֶּׁ֗ה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לָקַח֙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אֶת־כָּל־חֶ֣בֶל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אַרְגֹּ֔ב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עַד־גְּב֥וּל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הַגְּשׁוּרִ֖י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וְהַמַּֽעֲכָתִ֑י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וַיִּקְרָא֩ אֹתָ֨ם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עַל־שְׁמ֤ו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אֶת־הַבָּשָׁן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חַוֺּ֣ת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יָאִ֔יר עַ֖ד הַיּ֥וֹם הַזֶּֽה׃</w:t>
      </w:r>
    </w:p>
    <w:p w14:paraId="46D3E41D" w14:textId="1A1EFF25" w:rsidR="005577BA" w:rsidRDefault="00E43D9E" w:rsidP="00D129A2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E43D9E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3:13 </w:t>
      </w:r>
      <w:r w:rsidR="005A3C0F" w:rsidRPr="00E43D9E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לחצי שבט </w:t>
      </w:r>
      <w:proofErr w:type="spellStart"/>
      <w:r w:rsidR="005A3C0F" w:rsidRPr="00E43D9E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המנשה</w:t>
      </w:r>
      <w:proofErr w:type="spellEnd"/>
      <w:r w:rsidR="005A3C0F" w:rsidRPr="00E43D9E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כל חבל ארגוב</w:t>
      </w:r>
      <w:r w:rsidR="00C60C94" w:rsidRPr="00E43D9E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-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אלו </w:t>
      </w:r>
      <w:r w:rsidR="005A3C0F" w:rsidRPr="00AA5EB2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ששים עיר</w:t>
      </w:r>
      <w:r w:rsidR="003F6430">
        <w:rPr>
          <w:rFonts w:ascii="Times New Roman" w:hAnsi="Times New Roman" w:cs="Times New Roman" w:hint="cs"/>
          <w:position w:val="4"/>
          <w:sz w:val="24"/>
          <w:szCs w:val="24"/>
        </w:rPr>
        <w:t xml:space="preserve"> </w:t>
      </w:r>
      <w:r w:rsidR="003F6430" w:rsidRPr="00AA5EB2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 xml:space="preserve">(דברים </w:t>
      </w:r>
      <w:proofErr w:type="spellStart"/>
      <w:r w:rsidR="003F6430" w:rsidRPr="00AA5EB2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ג:ד</w:t>
      </w:r>
      <w:proofErr w:type="spellEnd"/>
      <w:r w:rsidR="003F6430" w:rsidRPr="00AA5EB2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)</w:t>
      </w:r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אומרים המפרשים כי אלו הערים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קנאם</w:t>
      </w:r>
      <w:proofErr w:type="spellEnd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יוסף בזמן הרעב</w:t>
      </w:r>
      <w:r w:rsidR="00B015DC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ועל כן זכו בני מנשה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61C0D073" w14:textId="655AD5C2" w:rsidR="00882992" w:rsidRDefault="000B0814" w:rsidP="00D129A2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>:</w:t>
      </w:r>
      <w:r w:rsidR="007106A6">
        <w:rPr>
          <w:rFonts w:ascii="Times New Roman" w:hAnsi="Times New Roman" w:cs="Times New Roman"/>
          <w:color w:val="FF0000"/>
          <w:position w:val="4"/>
          <w:sz w:val="24"/>
          <w:szCs w:val="24"/>
        </w:rPr>
        <w:t>13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3</w:t>
      </w: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 xml:space="preserve"> </w:t>
      </w:r>
      <w:r w:rsidR="007276C0" w:rsidRPr="00F012EB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הה</w:t>
      </w:r>
      <w:r w:rsidR="007276C0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ו</w:t>
      </w:r>
      <w:r w:rsidR="007276C0" w:rsidRPr="00F012EB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א </w:t>
      </w:r>
      <w:r w:rsidR="005A3C0F" w:rsidRPr="00F012EB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יקרא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הה"א מקום אשר</w:t>
      </w:r>
      <w:r w:rsidR="00AE1555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כמו </w:t>
      </w:r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ה</w:t>
      </w:r>
      <w:r w:rsidR="00222C46">
        <w:rPr>
          <w:rFonts w:ascii="Times New Roman" w:hAnsi="Times New Roman" w:cs="Times New Roman" w:hint="cs"/>
          <w:color w:val="FFC000" w:themeColor="accent4"/>
          <w:position w:val="4"/>
          <w:sz w:val="24"/>
          <w:szCs w:val="24"/>
          <w:rtl/>
        </w:rPr>
        <w:t>ַשָּׂ</w:t>
      </w:r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מ</w:t>
      </w:r>
      <w:r w:rsidR="00222C46">
        <w:rPr>
          <w:rFonts w:ascii="Times New Roman" w:hAnsi="Times New Roman" w:cs="Times New Roman" w:hint="cs"/>
          <w:color w:val="FFC000" w:themeColor="accent4"/>
          <w:position w:val="4"/>
          <w:sz w:val="24"/>
          <w:szCs w:val="24"/>
          <w:rtl/>
        </w:rPr>
        <w:t>ָ</w:t>
      </w:r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ה מעמקי ים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(ישעיה </w:t>
      </w:r>
      <w:proofErr w:type="spellStart"/>
      <w:proofErr w:type="gramStart"/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נא</w:t>
      </w:r>
      <w:r w:rsidR="00AA5EB2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י</w:t>
      </w:r>
      <w:proofErr w:type="spellEnd"/>
      <w:proofErr w:type="gramEnd"/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E43D9E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. </w:t>
      </w:r>
    </w:p>
    <w:p w14:paraId="045D848E" w14:textId="18F3AC0A" w:rsidR="00BC14D4" w:rsidRDefault="00D6570A" w:rsidP="009B03DA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</w:rPr>
      </w:pPr>
      <w:r w:rsidRPr="00A04230">
        <w:rPr>
          <w:rFonts w:ascii="Times New Roman" w:hAnsi="Times New Roman" w:cs="Times New Roman"/>
          <w:color w:val="FF0000"/>
          <w:position w:val="4"/>
          <w:sz w:val="24"/>
          <w:szCs w:val="24"/>
        </w:rPr>
        <w:t>3:13</w:t>
      </w:r>
      <w:r w:rsidR="00F37759" w:rsidRPr="00A04230">
        <w:rPr>
          <w:rFonts w:ascii="Times New Roman" w:hAnsi="Times New Roman" w:cs="Times New Roman"/>
          <w:color w:val="FF0000"/>
          <w:position w:val="4"/>
          <w:sz w:val="24"/>
          <w:szCs w:val="24"/>
        </w:rPr>
        <w:t>-14</w:t>
      </w:r>
      <w:r w:rsidRPr="00A04230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ואלו היו ארבעים עיר</w:t>
      </w:r>
      <w:r w:rsidR="00054368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שעשרים עיר היו ליאיר</w:t>
      </w:r>
      <w:r w:rsidR="00054368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ואמרו כי נתנם מכיר </w:t>
      </w:r>
      <w:proofErr w:type="spellStart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לחצרון</w:t>
      </w:r>
      <w:proofErr w:type="spellEnd"/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שהיה משבט יהודה שלקח</w:t>
      </w:r>
      <w:r w:rsidR="005A3C0F" w:rsidRPr="00B26970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לבתו</w:t>
      </w:r>
      <w:r w:rsidR="00B26970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כמו שכתוב </w:t>
      </w:r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ואחר</w:t>
      </w:r>
      <w:r w:rsidR="005577BA" w:rsidRPr="00BF2958">
        <w:rPr>
          <w:rFonts w:ascii="Times New Roman" w:hAnsi="Times New Roman" w:cs="Times New Roman" w:hint="cs"/>
          <w:color w:val="FFC000" w:themeColor="accent4"/>
          <w:position w:val="4"/>
          <w:sz w:val="24"/>
          <w:szCs w:val="24"/>
          <w:rtl/>
        </w:rPr>
        <w:t xml:space="preserve"> </w:t>
      </w:r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 xml:space="preserve">בא </w:t>
      </w:r>
      <w:proofErr w:type="spellStart"/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>חצרון</w:t>
      </w:r>
      <w:proofErr w:type="spellEnd"/>
      <w:r w:rsidR="005A3C0F" w:rsidRPr="00BF2958">
        <w:rPr>
          <w:rFonts w:ascii="Times New Roman" w:hAnsi="Times New Roman" w:cs="Times New Roman"/>
          <w:color w:val="FFC000" w:themeColor="accent4"/>
          <w:position w:val="4"/>
          <w:sz w:val="24"/>
          <w:szCs w:val="24"/>
          <w:rtl/>
        </w:rPr>
        <w:t xml:space="preserve"> אל בת מכיר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(</w:t>
      </w:r>
      <w:r w:rsidR="00950A52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דברי הימים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א</w:t>
      </w:r>
      <w:r w:rsidR="00950A52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׳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 xml:space="preserve"> </w:t>
      </w:r>
      <w:proofErr w:type="spellStart"/>
      <w:proofErr w:type="gramStart"/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ב</w:t>
      </w:r>
      <w:r w:rsidR="00950A52">
        <w:rPr>
          <w:rFonts w:ascii="Times New Roman" w:hAnsi="Times New Roman" w:cs="Times New Roman" w:hint="cs"/>
          <w:color w:val="0070C0"/>
          <w:position w:val="4"/>
          <w:sz w:val="24"/>
          <w:szCs w:val="24"/>
          <w:rtl/>
        </w:rPr>
        <w:t>:</w:t>
      </w:r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כא</w:t>
      </w:r>
      <w:proofErr w:type="spellEnd"/>
      <w:proofErr w:type="gramEnd"/>
      <w:r w:rsidR="005A3C0F" w:rsidRPr="00DC47A0">
        <w:rPr>
          <w:rFonts w:ascii="Times New Roman" w:hAnsi="Times New Roman" w:cs="Times New Roman"/>
          <w:color w:val="0070C0"/>
          <w:position w:val="4"/>
          <w:sz w:val="24"/>
          <w:szCs w:val="24"/>
          <w:rtl/>
        </w:rPr>
        <w:t>)</w:t>
      </w:r>
      <w:r w:rsidR="00273DE3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וזכה בם יאיר</w:t>
      </w:r>
      <w:r w:rsidR="0041340E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, </w:t>
      </w:r>
      <w:r w:rsidR="00E43D9E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וזהו </w:t>
      </w:r>
      <w:r w:rsidR="00E43D9E" w:rsidRPr="008942DF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טע</w:t>
      </w:r>
      <w:r w:rsidR="00E43D9E" w:rsidRPr="008942DF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>ם</w:t>
      </w:r>
      <w:r w:rsidR="000B0814" w:rsidRPr="008942DF">
        <w:rPr>
          <w:rFonts w:ascii="Times New Roman" w:hAnsi="Times New Roman" w:cs="Times New Roman"/>
          <w:color w:val="FFC000"/>
          <w:position w:val="4"/>
          <w:sz w:val="24"/>
          <w:szCs w:val="24"/>
        </w:rPr>
        <w:t xml:space="preserve"> </w:t>
      </w:r>
      <w:r w:rsidR="005A3C0F" w:rsidRPr="008942DF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ויאיר בן</w:t>
      </w:r>
      <w:r w:rsidR="005577BA" w:rsidRPr="008942DF">
        <w:rPr>
          <w:rFonts w:ascii="Times New Roman" w:hAnsi="Times New Roman" w:cs="Times New Roman" w:hint="cs"/>
          <w:color w:val="FFC000"/>
          <w:position w:val="4"/>
          <w:sz w:val="24"/>
          <w:szCs w:val="24"/>
          <w:rtl/>
        </w:rPr>
        <w:t xml:space="preserve"> </w:t>
      </w:r>
      <w:r w:rsidR="005A3C0F" w:rsidRPr="008942DF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מנשה</w:t>
      </w:r>
      <w:r w:rsidR="008942DF" w:rsidRPr="008942DF">
        <w:rPr>
          <w:rFonts w:ascii="Times New Roman" w:hAnsi="Times New Roman" w:cs="Times New Roman" w:hint="cs"/>
          <w:color w:val="000000" w:themeColor="text1"/>
          <w:position w:val="4"/>
          <w:sz w:val="24"/>
          <w:szCs w:val="24"/>
          <w:rtl/>
        </w:rPr>
        <w:t>,</w:t>
      </w:r>
      <w:r w:rsidR="0041340E">
        <w:rPr>
          <w:rStyle w:val="CommentReference"/>
          <w:rFonts w:hint="cs"/>
          <w:rtl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והטעם בני יאיר</w:t>
      </w:r>
      <w:r w:rsidR="00273DE3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כי יאיר דור שני מיורדי מצרים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</w:p>
    <w:p w14:paraId="571BBC72" w14:textId="77777777" w:rsidR="009B03DA" w:rsidRDefault="009B03DA" w:rsidP="009B03DA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75142FC9" w14:textId="6FE4DE61" w:rsidR="00BC14D4" w:rsidRDefault="00BC14D4" w:rsidP="0042629C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3:15 </w:t>
      </w:r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וּלְמָכִ֖יר נָתַ֥תִּי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אֶת־הַגִּלְעָֽד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3A3416CA" w14:textId="7B5B1E6B" w:rsidR="00BC14D4" w:rsidRDefault="00BC14D4" w:rsidP="0042629C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71AAE34F" w14:textId="23DB4874" w:rsidR="00BC14D4" w:rsidRDefault="00836284" w:rsidP="00DB7557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3:16 </w:t>
      </w:r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וְלָרֽאוּבֵנִ֨י וְלַגָּדִ֜י נָתַ֤תִּי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מִן־הַגִּלְעָד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וְעַד־נַ֣חַל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אַרְנֹ֔ן תּ֥וֹךְ הַנַּ֖חַל וּגְבֻ֑ל וְעַד֙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יַבֹּ֣ק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הַנַּ֔חַל גְּב֖וּל בְּנֵ֥י עַמּֽוֹן׃</w:t>
      </w:r>
    </w:p>
    <w:p w14:paraId="770F820D" w14:textId="76DA2DC7" w:rsidR="005577BA" w:rsidRDefault="000B0814" w:rsidP="00DB7557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>:</w:t>
      </w:r>
      <w:r w:rsidR="007106A6">
        <w:rPr>
          <w:rFonts w:ascii="Times New Roman" w:hAnsi="Times New Roman" w:cs="Times New Roman"/>
          <w:color w:val="FF0000"/>
          <w:position w:val="4"/>
          <w:sz w:val="24"/>
          <w:szCs w:val="24"/>
        </w:rPr>
        <w:t>16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3</w:t>
      </w: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 xml:space="preserve"> </w:t>
      </w:r>
      <w:del w:id="1" w:author="Daniel Tabak" w:date="2020-10-28T12:56:00Z">
        <w:r w:rsidR="00257280" w:rsidDel="002C3B20">
          <w:rPr>
            <w:rFonts w:ascii="Times New Roman" w:hAnsi="Times New Roman" w:cs="Times New Roman" w:hint="cs"/>
            <w:color w:val="FF0000"/>
            <w:position w:val="4"/>
            <w:sz w:val="24"/>
            <w:szCs w:val="24"/>
            <w:rtl/>
          </w:rPr>
          <w:delText xml:space="preserve"> </w:delText>
        </w:r>
      </w:del>
      <w:r w:rsidR="005A3C0F" w:rsidRPr="00F012EB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תוך הנחל</w:t>
      </w:r>
      <w:r w:rsidR="005577BA" w:rsidRPr="00F012EB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5A3C0F" w:rsidRPr="00F012EB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וגבול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ר"ל גבול הנחל</w:t>
      </w:r>
      <w:r w:rsidR="00E43D9E">
        <w:rPr>
          <w:rFonts w:ascii="Times New Roman" w:hAnsi="Times New Roman" w:cs="Times New Roman" w:hint="cs"/>
          <w:position w:val="4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וטעם</w:t>
      </w:r>
      <w:r w:rsidR="00E43D9E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 w:rsidR="005A3C0F" w:rsidRPr="00E43D9E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תוך הנחל</w:t>
      </w:r>
      <w:r w:rsidR="00C60C94" w:rsidRPr="00E43D9E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>הוא העיר אשר בנחל:</w:t>
      </w:r>
    </w:p>
    <w:p w14:paraId="3191B068" w14:textId="77777777" w:rsidR="00836284" w:rsidRDefault="00836284" w:rsidP="0042629C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0534F5D3" w14:textId="77777777" w:rsidR="00836284" w:rsidRDefault="00836284" w:rsidP="0042629C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3:17 </w:t>
      </w:r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וְהָֽעֲרָבָ֖ה וְהַיַּרְדֵּ֣ן וּגְבֻ֑ל מִכִּנֶּ֗רֶת וְעַ֨ד יָ֤ם הָֽעֲרָבָה֙ יָ֣ם הַמֶּ֔לַח תַּ֛חַת אַשְׁדֹּ֥ת הַפִּסְגָּ֖ה מִזְרָֽחָה׃ </w:t>
      </w:r>
    </w:p>
    <w:p w14:paraId="09DDFE61" w14:textId="77777777" w:rsidR="00836284" w:rsidRDefault="00836284" w:rsidP="0042629C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6A8964F3" w14:textId="6043F24A" w:rsidR="00836284" w:rsidRDefault="00836284" w:rsidP="0042629C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3:18 </w:t>
      </w:r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וָֽאֲצַ֣ו אֶתְכֶ֔ם בָּעֵ֥ת הַהִ֖וא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לֵאמֹ֑ר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יְהוָ֣ה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אֱלֹֽהֵיכֶ֗ם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נָתַ֨ן לָכֶ֜ם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אֶת־הָאָ֤רֶץ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הַזֹּאת֙ לְרִשְׁתָּ֔הּ חֲלוּצִ֣ים תַּֽעַבְר֗וּ לִפְנֵ֛י אֲחֵיכֶ֥ם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בְּנֵֽי־יִשְׂרָאֵ֖ל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כָּל־בְּנֵי־חָֽיִל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6D4D69DE" w14:textId="01BFBDBD" w:rsidR="00401A72" w:rsidRDefault="00401A72" w:rsidP="00401A72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3:19 </w:t>
      </w:r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רַ֠ק נְשֵׁיכֶ֣ם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וְטַפְּכֶם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֮ וּמִקְנֵכֶם֒ יָדַ֕עְתִּי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כִּֽי־מִקְנֶ֥ה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רַ֖ב לָכֶ֑ם יֵֽשְׁבוּ֙ בְּעָ֣רֵיכֶ֔ם אֲשֶׁ֥ר נָתַ֖תִּי לָכֶֽם׃</w:t>
      </w:r>
    </w:p>
    <w:p w14:paraId="281BA50C" w14:textId="72A24582" w:rsidR="00401A72" w:rsidRDefault="00401A72" w:rsidP="00401A72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3:20 </w:t>
      </w:r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עַ֠ד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אֲשֶׁר־יָנִ֨יח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ַ יְהוָ֥ה ׀ לַֽאֲחֵיכֶם֮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כָּכֶם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֒ וְיָֽרְשׁ֣וּ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גַם־הֵ֔ם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אֶת־הָאָ֕רֶץ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אֲשֶׁ֨ר יְהוָ֧ה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אֱלֹֽהֵיכֶ֛ם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נֹתֵ֥ן לָהֶ֖ם בְּעֵ֣בֶר הַיַּרְדֵּ֑ן וְשַׁבְתֶּ֗ם אִ֚ישׁ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לִֽירֻשָּׁת֔ו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אֲשֶׁ֥ר נָתַ֖תִּי לָכֶֽם׃ </w:t>
      </w:r>
    </w:p>
    <w:p w14:paraId="47978D88" w14:textId="3468ADD5" w:rsidR="00401A72" w:rsidRDefault="00401A72" w:rsidP="00401A72">
      <w:pPr>
        <w:tabs>
          <w:tab w:val="left" w:pos="921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3:21</w:t>
      </w:r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וְאֶת־יְהוֹשׁ֣וּע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ַ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צִוֵּ֔יתִי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בָּעֵ֥ת הַהִ֖וא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לֵאמֹ֑ר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עֵינֶ֣יךָ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הָֽרֹאֹ֗ת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אֵת֩ כָּל־אֲשֶׁ֨ר עָשָׂ֜ה יְהוָ֤ה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אֱלֹֽהֵיכֶם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לִשְׁנֵי֙ הַמְּלָכִ֣ים הָאֵ֔לֶּה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כֵּֽן־יַעֲשֶׂ֤ה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יְהוָה֙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לְכָל־הַמַּמְלָכ֔וֹת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אַתָּ֖ה עֹבֵ֥ר שָֽׁמָּה׃ </w:t>
      </w:r>
    </w:p>
    <w:p w14:paraId="29B2EC08" w14:textId="09754647" w:rsidR="00401A72" w:rsidRPr="00CF1411" w:rsidRDefault="00CF1411" w:rsidP="00CF1411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3:22</w:t>
      </w:r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לֹ֖א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תִּֽירָא֑וּם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כִּ֚י יְהוָ֣ה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אֱלֹֽהֵיכֶ֔ם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ה֖וּא הַנִּלְחָ֥ם לָכֶֽם׃</w:t>
      </w:r>
    </w:p>
    <w:p w14:paraId="28FD2C07" w14:textId="74809BDE" w:rsidR="00E43D9E" w:rsidRDefault="000B0814" w:rsidP="00BB7CC3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lastRenderedPageBreak/>
        <w:t>:</w:t>
      </w:r>
      <w:r w:rsidR="007106A6">
        <w:rPr>
          <w:rFonts w:ascii="Times New Roman" w:hAnsi="Times New Roman" w:cs="Times New Roman"/>
          <w:color w:val="FF0000"/>
          <w:position w:val="4"/>
          <w:sz w:val="24"/>
          <w:szCs w:val="24"/>
        </w:rPr>
        <w:t>18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3</w:t>
      </w: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 xml:space="preserve"> </w:t>
      </w:r>
      <w:del w:id="2" w:author="Tzemah Yoreh" w:date="2019-07-05T18:29:00Z">
        <w:r w:rsidR="00257280" w:rsidDel="00E8359E">
          <w:rPr>
            <w:rFonts w:ascii="Times New Roman" w:hAnsi="Times New Roman" w:cs="Times New Roman" w:hint="cs"/>
            <w:color w:val="FF0000"/>
            <w:position w:val="4"/>
            <w:sz w:val="24"/>
            <w:szCs w:val="24"/>
            <w:rtl/>
          </w:rPr>
          <w:delText xml:space="preserve"> </w:delText>
        </w:r>
      </w:del>
      <w:r w:rsidR="005A3C0F" w:rsidRPr="00F012EB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ואצו אתכם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עונה על שני שבטים וחצי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6950B523" w14:textId="160E1347" w:rsidR="005577BA" w:rsidRDefault="00056861" w:rsidP="005A7713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 w:rsidRPr="00056861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3:18 </w:t>
      </w:r>
      <w:r w:rsidR="005A3C0F" w:rsidRPr="00056861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בעת ההיא</w:t>
      </w:r>
      <w:r w:rsidR="00C60C94" w:rsidRPr="00056861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הטעם שנטלו</w:t>
      </w:r>
      <w:r w:rsidR="005577BA">
        <w:rPr>
          <w:rFonts w:ascii="Times New Roman" w:hAnsi="Times New Roman" w:cs="Times New Roman" w:hint="cs"/>
          <w:position w:val="4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position w:val="4"/>
          <w:sz w:val="24"/>
          <w:szCs w:val="24"/>
          <w:rtl/>
        </w:rPr>
        <w:t>אותה בחלקם</w:t>
      </w:r>
      <w:r w:rsidR="005A7713">
        <w:rPr>
          <w:rFonts w:ascii="Times New Roman" w:hAnsi="Times New Roman" w:cs="Times New Roman" w:hint="cs"/>
          <w:position w:val="4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</w:p>
    <w:p w14:paraId="408C758E" w14:textId="20E113E2" w:rsidR="00A04230" w:rsidRDefault="00A04230" w:rsidP="00CF1411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3:18-21</w:t>
      </w:r>
      <w:r w:rsidR="00401A72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401A72">
        <w:rPr>
          <w:rFonts w:ascii="Times New Roman" w:hAnsi="Times New Roman" w:cs="Times New Roman"/>
          <w:position w:val="4"/>
          <w:sz w:val="24"/>
          <w:szCs w:val="24"/>
          <w:rtl/>
        </w:rPr>
        <w:t>וכתוב</w:t>
      </w:r>
      <w:r w:rsidR="00401A72" w:rsidRPr="00685808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401A72" w:rsidRPr="00A04230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 xml:space="preserve">ואת יהושע </w:t>
      </w:r>
      <w:proofErr w:type="spellStart"/>
      <w:r w:rsidR="00401A72" w:rsidRPr="00A04230">
        <w:rPr>
          <w:rFonts w:ascii="Times New Roman" w:hAnsi="Times New Roman" w:cs="Times New Roman"/>
          <w:color w:val="FFC000"/>
          <w:position w:val="4"/>
          <w:sz w:val="24"/>
          <w:szCs w:val="24"/>
          <w:rtl/>
        </w:rPr>
        <w:t>צויתי</w:t>
      </w:r>
      <w:proofErr w:type="spellEnd"/>
      <w:r>
        <w:rPr>
          <w:rFonts w:ascii="Times New Roman" w:hAnsi="Times New Roman" w:cs="Times New Roman" w:hint="cs"/>
          <w:position w:val="4"/>
          <w:sz w:val="24"/>
          <w:szCs w:val="24"/>
          <w:rtl/>
        </w:rPr>
        <w:t>:</w:t>
      </w:r>
      <w:r w:rsidR="004562A7">
        <w:rPr>
          <w:rStyle w:val="FootnoteReference"/>
          <w:rFonts w:ascii="Times New Roman" w:hAnsi="Times New Roman" w:cs="Times New Roman"/>
          <w:position w:val="4"/>
          <w:sz w:val="24"/>
          <w:szCs w:val="24"/>
          <w:rtl/>
        </w:rPr>
        <w:footnoteReference w:id="11"/>
      </w:r>
    </w:p>
    <w:p w14:paraId="73FB8EF5" w14:textId="414757A6" w:rsidR="005577BA" w:rsidRDefault="00BA7385" w:rsidP="005A7713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3:22</w:t>
      </w:r>
      <w:r w:rsidR="005A7713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</w:t>
      </w:r>
      <w:r w:rsidR="005A3C0F" w:rsidRPr="00F012EB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לא </w:t>
      </w:r>
      <w:proofErr w:type="spellStart"/>
      <w:r w:rsidR="005A3C0F" w:rsidRPr="00F012EB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תיראום</w:t>
      </w:r>
      <w:proofErr w:type="spellEnd"/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כנגד כל ישראל:</w:t>
      </w:r>
    </w:p>
    <w:p w14:paraId="14A84CE9" w14:textId="0D3A9473" w:rsidR="005A3C0F" w:rsidRDefault="000B0814" w:rsidP="0042629C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position w:val="4"/>
          <w:sz w:val="24"/>
          <w:szCs w:val="24"/>
        </w:rPr>
        <w:t>:</w:t>
      </w:r>
      <w:r w:rsidR="007106A6">
        <w:rPr>
          <w:rFonts w:ascii="Times New Roman" w:hAnsi="Times New Roman" w:cs="Times New Roman"/>
          <w:color w:val="FF0000"/>
          <w:position w:val="4"/>
          <w:sz w:val="24"/>
          <w:szCs w:val="24"/>
        </w:rPr>
        <w:t>22</w:t>
      </w:r>
      <w:r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>3</w:t>
      </w:r>
      <w:r w:rsidR="00257280">
        <w:rPr>
          <w:rFonts w:ascii="Times New Roman" w:hAnsi="Times New Roman" w:cs="Times New Roman" w:hint="cs"/>
          <w:color w:val="FF0000"/>
          <w:position w:val="4"/>
          <w:sz w:val="24"/>
          <w:szCs w:val="24"/>
          <w:rtl/>
        </w:rPr>
        <w:t xml:space="preserve"> </w:t>
      </w:r>
      <w:r w:rsidR="005A3C0F" w:rsidRPr="00F012EB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 xml:space="preserve">כי ה' </w:t>
      </w:r>
      <w:proofErr w:type="spellStart"/>
      <w:r w:rsidR="005A3C0F" w:rsidRPr="00F012EB">
        <w:rPr>
          <w:rFonts w:ascii="Times New Roman" w:hAnsi="Times New Roman" w:cs="Times New Roman"/>
          <w:color w:val="FF0000"/>
          <w:position w:val="4"/>
          <w:sz w:val="24"/>
          <w:szCs w:val="24"/>
          <w:rtl/>
        </w:rPr>
        <w:t>אלהיכם</w:t>
      </w:r>
      <w:proofErr w:type="spellEnd"/>
      <w:r w:rsidR="00C60C94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כאשר נצח אלו המלכים</w:t>
      </w:r>
      <w:r w:rsidR="00C7026C">
        <w:rPr>
          <w:rFonts w:ascii="Times New Roman" w:hAnsi="Times New Roman" w:cs="Times New Roman" w:hint="cs"/>
          <w:position w:val="4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position w:val="4"/>
          <w:sz w:val="24"/>
          <w:szCs w:val="24"/>
          <w:rtl/>
        </w:rPr>
        <w:t xml:space="preserve"> כן ינצח למלכי כנען:</w:t>
      </w:r>
    </w:p>
    <w:p w14:paraId="4ACC23BD" w14:textId="77777777" w:rsidR="00836284" w:rsidRDefault="00836284" w:rsidP="00EA0F5F">
      <w:pPr>
        <w:tabs>
          <w:tab w:val="left" w:pos="9214"/>
        </w:tabs>
        <w:spacing w:line="240" w:lineRule="auto"/>
        <w:jc w:val="both"/>
        <w:rPr>
          <w:rFonts w:ascii="Times New Roman" w:hAnsi="Times New Roman" w:cs="Times New Roman"/>
          <w:position w:val="4"/>
          <w:sz w:val="24"/>
          <w:szCs w:val="24"/>
          <w:rtl/>
        </w:rPr>
      </w:pPr>
    </w:p>
    <w:p w14:paraId="179B3C85" w14:textId="6ED6638A" w:rsidR="005A3C0F" w:rsidRPr="00ED1ADC" w:rsidRDefault="00685808" w:rsidP="001A4E05">
      <w:pPr>
        <w:tabs>
          <w:tab w:val="left" w:pos="9214"/>
        </w:tabs>
        <w:spacing w:line="240" w:lineRule="auto"/>
        <w:jc w:val="center"/>
        <w:rPr>
          <w:rFonts w:ascii="Times New Roman" w:hAnsi="Times New Roman" w:cs="Times New Roman"/>
          <w:b/>
          <w:bCs/>
          <w:position w:val="4"/>
          <w:sz w:val="24"/>
          <w:szCs w:val="24"/>
          <w:rtl/>
        </w:rPr>
      </w:pPr>
      <w:r w:rsidRPr="00ED1ADC">
        <w:rPr>
          <w:rFonts w:ascii="Times New Roman" w:hAnsi="Times New Roman" w:cs="Times New Roman" w:hint="cs"/>
          <w:b/>
          <w:bCs/>
          <w:position w:val="4"/>
          <w:sz w:val="24"/>
          <w:szCs w:val="24"/>
          <w:rtl/>
        </w:rPr>
        <w:t>נשלמה פרשת אלה הדברים / בשם מוריש ומעשיר משפיל ומרים</w:t>
      </w:r>
      <w:r w:rsidR="001A4E05" w:rsidRPr="00ED1ADC">
        <w:rPr>
          <w:rStyle w:val="FootnoteReference"/>
          <w:rFonts w:ascii="Times New Roman" w:hAnsi="Times New Roman" w:cs="Times New Roman"/>
          <w:b/>
          <w:bCs/>
          <w:position w:val="4"/>
          <w:sz w:val="24"/>
          <w:szCs w:val="24"/>
          <w:rtl/>
        </w:rPr>
        <w:footnoteReference w:id="12"/>
      </w:r>
    </w:p>
    <w:p w14:paraId="30AB3E82" w14:textId="64649C8C" w:rsidR="00425056" w:rsidRDefault="00132583" w:rsidP="0042505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___________________</w:t>
      </w:r>
    </w:p>
    <w:p w14:paraId="7DFF4F90" w14:textId="77777777" w:rsidR="00132583" w:rsidRDefault="00132583" w:rsidP="00425056">
      <w:pPr>
        <w:spacing w:line="24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  <w:rtl/>
        </w:rPr>
      </w:pPr>
    </w:p>
    <w:p w14:paraId="7FAA5C15" w14:textId="6C9524A2" w:rsidR="00425056" w:rsidRPr="0051709C" w:rsidRDefault="005A3C0F" w:rsidP="00425056">
      <w:pPr>
        <w:spacing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  <w:rtl/>
        </w:rPr>
      </w:pPr>
      <w:r w:rsidRPr="0051709C">
        <w:rPr>
          <w:rFonts w:ascii="Times New Roman" w:hAnsi="Times New Roman" w:cs="Times New Roman"/>
          <w:b/>
          <w:bCs/>
          <w:caps/>
          <w:sz w:val="28"/>
          <w:szCs w:val="28"/>
          <w:rtl/>
        </w:rPr>
        <w:t>פרשת ואתחנן</w:t>
      </w:r>
    </w:p>
    <w:p w14:paraId="0215FA72" w14:textId="77777777" w:rsidR="00836284" w:rsidRPr="007106A6" w:rsidRDefault="00836284" w:rsidP="004F2B29">
      <w:pPr>
        <w:spacing w:line="24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  <w:rtl/>
        </w:rPr>
      </w:pPr>
    </w:p>
    <w:p w14:paraId="66E36C56" w14:textId="49E14BBB" w:rsidR="00836284" w:rsidRDefault="00836284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3:23</w:t>
      </w:r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וָֽאֶתְחַנַּ֖ן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אֶל־יְהוָ֑ה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בָּעֵ֥ת הַהִ֖וא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לֵאמֹֽר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58881F43" w14:textId="77777777" w:rsidR="006204F8" w:rsidRDefault="006204F8" w:rsidP="006204F8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3:24 </w:t>
      </w:r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אֲדֹנָ֣י יְהוִ֗ה אַתָּ֤ה הַֽחִלּ֨וֹתָ֙ לְהַרְא֣וֹת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אֶֽת־עַבְדְּך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ָ֔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אֶ֨ת־גָּדְלְך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ָ֔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וְאֶת־יָֽדְך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הַֽחֲזָקָ֑ה אֲשֶׁ֤ר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מִי־אֵל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בַּשָּׁמַ֣יִם וּבָאָ֔רֶץ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אֲשֶׁר־יַֽעֲשֶׂ֥ה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כְמַֽעֲשֶׂ֖יךָ וְכִגְבֽוּרֹתֶֽךָ׃</w:t>
      </w:r>
    </w:p>
    <w:p w14:paraId="632333D3" w14:textId="184F2AF8" w:rsidR="006204F8" w:rsidRPr="006204F8" w:rsidRDefault="006204F8" w:rsidP="006204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3:25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אֶעְבְּרָה־נָּ֗א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וְאֶרְאֶה֙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אֶת־הָאָ֣רֶץ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הַטּוֹבָ֔ה אֲשֶׁ֖ר בְּעֵ֣בֶר הַיַּרְדֵּ֑ן הָהָ֥ר הַטּ֛וֹב הַזֶּ֖ה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וְהַלְּבָנֹֽן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56B49CB1" w14:textId="2736313E" w:rsidR="005577BA" w:rsidRPr="007106A6" w:rsidRDefault="000B0814" w:rsidP="00AC54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7106A6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7106A6" w:rsidRPr="007106A6">
        <w:rPr>
          <w:rFonts w:ascii="Times New Roman" w:hAnsi="Times New Roman" w:cs="Times New Roman"/>
          <w:color w:val="FF0000"/>
          <w:sz w:val="24"/>
          <w:szCs w:val="24"/>
        </w:rPr>
        <w:t>23</w:t>
      </w:r>
      <w:r w:rsidRPr="007106A6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Pr="007106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A3C0F" w:rsidRPr="007106A6">
        <w:rPr>
          <w:rFonts w:ascii="Times New Roman" w:hAnsi="Times New Roman" w:cs="Times New Roman"/>
          <w:color w:val="FF0000"/>
          <w:sz w:val="24"/>
          <w:szCs w:val="24"/>
          <w:rtl/>
        </w:rPr>
        <w:t>ואתחנן אל ה'</w:t>
      </w:r>
      <w:r w:rsidR="00C60C94" w:rsidRPr="007106A6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אחרי שהורה הע</w:t>
      </w:r>
      <w:r w:rsidR="006670A4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>לה אשר מסבתה נמנעו ולא נכנסו</w:t>
      </w:r>
      <w:r w:rsidR="005577BA" w:rsidRPr="007106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>לארץ ועשו ארבעים שנה במדבר</w:t>
      </w:r>
      <w:r w:rsidR="00DC64D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כאשר באר</w:t>
      </w:r>
      <w:r w:rsidR="0096520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שכל זה היה</w:t>
      </w:r>
      <w:r w:rsidR="005577BA" w:rsidRPr="007106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אחרי </w:t>
      </w:r>
      <w:proofErr w:type="spellStart"/>
      <w:r w:rsidR="005A3C0F" w:rsidRPr="007106A6">
        <w:rPr>
          <w:rFonts w:ascii="Times New Roman" w:hAnsi="Times New Roman" w:cs="Times New Roman"/>
          <w:sz w:val="24"/>
          <w:szCs w:val="24"/>
          <w:rtl/>
        </w:rPr>
        <w:t>שצוה</w:t>
      </w:r>
      <w:proofErr w:type="spellEnd"/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להם השם עניני </w:t>
      </w:r>
      <w:r w:rsidR="005A3C0F" w:rsidRPr="00510C03">
        <w:rPr>
          <w:rFonts w:ascii="Times New Roman" w:hAnsi="Times New Roman" w:cs="Times New Roman"/>
          <w:sz w:val="24"/>
          <w:szCs w:val="24"/>
          <w:rtl/>
        </w:rPr>
        <w:t>התורה</w:t>
      </w:r>
      <w:r w:rsidR="00965206" w:rsidRPr="00510C0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510C03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3830F1" w:rsidRPr="00510C03">
        <w:rPr>
          <w:rFonts w:ascii="Times New Roman" w:hAnsi="Times New Roman" w:cs="Times New Roman" w:hint="cs"/>
          <w:sz w:val="24"/>
          <w:szCs w:val="24"/>
          <w:rtl/>
        </w:rPr>
        <w:t>כ</w:t>
      </w:r>
      <w:r w:rsidR="005A3C0F" w:rsidRPr="00510C03">
        <w:rPr>
          <w:rFonts w:ascii="Times New Roman" w:hAnsi="Times New Roman" w:cs="Times New Roman"/>
          <w:sz w:val="24"/>
          <w:szCs w:val="24"/>
          <w:rtl/>
        </w:rPr>
        <w:t>מבאר להם</w:t>
      </w:r>
      <w:r w:rsidR="00510C03" w:rsidRPr="00510C03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3830F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אע"פ </w:t>
      </w:r>
      <w:proofErr w:type="spellStart"/>
      <w:r w:rsidR="005A3C0F" w:rsidRPr="007106A6">
        <w:rPr>
          <w:rFonts w:ascii="Times New Roman" w:hAnsi="Times New Roman" w:cs="Times New Roman"/>
          <w:sz w:val="24"/>
          <w:szCs w:val="24"/>
          <w:rtl/>
        </w:rPr>
        <w:t>שאחרו</w:t>
      </w:r>
      <w:proofErr w:type="spellEnd"/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ישראל</w:t>
      </w:r>
      <w:r w:rsidR="005107C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577BA" w:rsidRPr="007106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>אם הייתי נכנס עמכם בארץ לא הייתי צריך לבאר לכם התורה</w:t>
      </w:r>
      <w:r w:rsidR="003830F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אל</w:t>
      </w:r>
      <w:r w:rsidR="003830F1">
        <w:rPr>
          <w:rFonts w:ascii="Times New Roman" w:hAnsi="Times New Roman" w:cs="Times New Roman" w:hint="cs"/>
          <w:sz w:val="24"/>
          <w:szCs w:val="24"/>
          <w:rtl/>
        </w:rPr>
        <w:t>א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נגזרה עלי גזרה </w:t>
      </w:r>
      <w:proofErr w:type="spellStart"/>
      <w:r w:rsidR="005A3C0F" w:rsidRPr="007106A6">
        <w:rPr>
          <w:rFonts w:ascii="Times New Roman" w:hAnsi="Times New Roman" w:cs="Times New Roman"/>
          <w:sz w:val="24"/>
          <w:szCs w:val="24"/>
          <w:rtl/>
        </w:rPr>
        <w:t>מלהכנס</w:t>
      </w:r>
      <w:proofErr w:type="spellEnd"/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בארץ</w:t>
      </w:r>
      <w:r w:rsidR="006755E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7106A6">
        <w:rPr>
          <w:rFonts w:ascii="Times New Roman" w:hAnsi="Times New Roman" w:cs="Times New Roman"/>
          <w:sz w:val="24"/>
          <w:szCs w:val="24"/>
          <w:rtl/>
        </w:rPr>
        <w:t>ועכ"ז</w:t>
      </w:r>
      <w:proofErr w:type="spellEnd"/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כבר התחננתי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 xml:space="preserve">לשם </w:t>
      </w:r>
      <w:proofErr w:type="spellStart"/>
      <w:r w:rsidR="005A3C0F" w:rsidRPr="007106A6">
        <w:rPr>
          <w:rFonts w:ascii="Times New Roman" w:hAnsi="Times New Roman" w:cs="Times New Roman"/>
          <w:sz w:val="24"/>
          <w:szCs w:val="24"/>
          <w:rtl/>
        </w:rPr>
        <w:t>שיניחני</w:t>
      </w:r>
      <w:proofErr w:type="spellEnd"/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לעבור ולא שמע</w:t>
      </w:r>
      <w:r w:rsidR="006755E9">
        <w:rPr>
          <w:rFonts w:ascii="Times New Roman" w:hAnsi="Times New Roman" w:cs="Times New Roman" w:hint="cs"/>
          <w:sz w:val="24"/>
          <w:szCs w:val="24"/>
          <w:rtl/>
        </w:rPr>
        <w:t xml:space="preserve"> אלי,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על כן</w:t>
      </w:r>
      <w:r w:rsidR="006755E9">
        <w:rPr>
          <w:rFonts w:ascii="Times New Roman" w:hAnsi="Times New Roman" w:cs="Times New Roman" w:hint="cs"/>
          <w:sz w:val="24"/>
          <w:szCs w:val="24"/>
          <w:rtl/>
        </w:rPr>
        <w:t xml:space="preserve"> אני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מבאר לכם התורה</w:t>
      </w:r>
      <w:r w:rsidR="00C60C94" w:rsidRPr="007106A6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424E743" w14:textId="5DD393B5" w:rsidR="00836284" w:rsidRDefault="000B0814" w:rsidP="006204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7106A6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23</w:t>
      </w:r>
      <w:r w:rsidR="00A057C8">
        <w:rPr>
          <w:rFonts w:ascii="Times New Roman" w:hAnsi="Times New Roman" w:cs="Times New Roman"/>
          <w:color w:val="FF0000"/>
          <w:sz w:val="24"/>
          <w:szCs w:val="24"/>
        </w:rPr>
        <w:t>-24</w:t>
      </w:r>
      <w:r w:rsidRPr="007106A6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Pr="007106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A3C0F" w:rsidRPr="007106A6">
        <w:rPr>
          <w:rFonts w:ascii="Times New Roman" w:hAnsi="Times New Roman" w:cs="Times New Roman"/>
          <w:color w:val="FF0000"/>
          <w:sz w:val="24"/>
          <w:szCs w:val="24"/>
          <w:rtl/>
        </w:rPr>
        <w:t>בעת ההיא</w:t>
      </w:r>
      <w:r w:rsidR="00C60C94" w:rsidRPr="007106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C457B7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אחרי</w:t>
      </w:r>
      <w:r w:rsidR="005577BA" w:rsidRPr="007106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שנלחם עם </w:t>
      </w:r>
      <w:proofErr w:type="spellStart"/>
      <w:r w:rsidR="005A3C0F" w:rsidRPr="007106A6">
        <w:rPr>
          <w:rFonts w:ascii="Times New Roman" w:hAnsi="Times New Roman" w:cs="Times New Roman"/>
          <w:sz w:val="24"/>
          <w:szCs w:val="24"/>
          <w:rtl/>
        </w:rPr>
        <w:t>סיחון</w:t>
      </w:r>
      <w:proofErr w:type="spellEnd"/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ועוג ונסע מקדש</w:t>
      </w:r>
      <w:r w:rsidR="00C457B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ונאמר לו</w:t>
      </w:r>
      <w:r w:rsidR="003830F1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עלה אל הר העברים</w:t>
      </w:r>
      <w:r w:rsidR="00A057C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A057C8" w:rsidRPr="00AD2E2E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proofErr w:type="gramStart"/>
      <w:r w:rsidR="00A057C8" w:rsidRPr="00AD2E2E">
        <w:rPr>
          <w:rFonts w:ascii="Times New Roman" w:hAnsi="Times New Roman" w:cs="Times New Roman" w:hint="cs"/>
          <w:color w:val="0070C0"/>
          <w:sz w:val="24"/>
          <w:szCs w:val="24"/>
          <w:rtl/>
        </w:rPr>
        <w:t>לב:מט</w:t>
      </w:r>
      <w:proofErr w:type="spellEnd"/>
      <w:proofErr w:type="gramEnd"/>
      <w:r w:rsidR="00A057C8" w:rsidRPr="00AD2E2E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A057C8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A057C8" w:rsidRPr="007106A6">
        <w:rPr>
          <w:rFonts w:ascii="Times New Roman" w:hAnsi="Times New Roman" w:cs="Times New Roman"/>
          <w:sz w:val="24"/>
          <w:szCs w:val="24"/>
          <w:rtl/>
        </w:rPr>
        <w:t>וזהו</w:t>
      </w:r>
      <w:r w:rsidR="00A057C8" w:rsidRPr="007106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A057C8">
        <w:rPr>
          <w:rFonts w:ascii="Times New Roman" w:hAnsi="Times New Roman" w:cs="Times New Roman"/>
          <w:sz w:val="24"/>
          <w:szCs w:val="24"/>
          <w:rtl/>
        </w:rPr>
        <w:t>טע</w:t>
      </w:r>
      <w:r w:rsidR="00A057C8">
        <w:rPr>
          <w:rFonts w:ascii="Times New Roman" w:hAnsi="Times New Roman" w:cs="Times New Roman" w:hint="cs"/>
          <w:sz w:val="24"/>
          <w:szCs w:val="24"/>
          <w:rtl/>
        </w:rPr>
        <w:t>ם</w:t>
      </w:r>
      <w:r w:rsidR="00A057C8" w:rsidRPr="007106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057C8" w:rsidRPr="005B08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ה' </w:t>
      </w:r>
      <w:proofErr w:type="spellStart"/>
      <w:r w:rsidR="00A057C8" w:rsidRPr="005B0852">
        <w:rPr>
          <w:rFonts w:ascii="Times New Roman" w:hAnsi="Times New Roman" w:cs="Times New Roman"/>
          <w:color w:val="FFC000"/>
          <w:sz w:val="24"/>
          <w:szCs w:val="24"/>
          <w:rtl/>
        </w:rPr>
        <w:t>אלהים</w:t>
      </w:r>
      <w:proofErr w:type="spellEnd"/>
      <w:r w:rsidR="00A057C8" w:rsidRPr="005B08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אתה החלות</w:t>
      </w:r>
      <w:r w:rsidR="005B085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A057C8" w:rsidRPr="007106A6">
        <w:rPr>
          <w:rFonts w:ascii="Times New Roman" w:hAnsi="Times New Roman" w:cs="Times New Roman"/>
          <w:sz w:val="24"/>
          <w:szCs w:val="24"/>
          <w:rtl/>
        </w:rPr>
        <w:t xml:space="preserve"> כאשר נאמר לו</w:t>
      </w:r>
      <w:r w:rsidR="00A057C8" w:rsidRPr="007106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A057C8" w:rsidRPr="007106A6">
        <w:rPr>
          <w:rFonts w:ascii="Times New Roman" w:hAnsi="Times New Roman" w:cs="Times New Roman" w:hint="cs"/>
          <w:color w:val="FFC000" w:themeColor="accent4"/>
          <w:sz w:val="24"/>
          <w:szCs w:val="24"/>
          <w:rtl/>
        </w:rPr>
        <w:t xml:space="preserve">אחל תת פחדך ויראתך </w:t>
      </w:r>
      <w:r w:rsidR="00A057C8" w:rsidRPr="007106A6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A057C8" w:rsidRPr="007106A6">
        <w:rPr>
          <w:rFonts w:ascii="Times New Roman" w:hAnsi="Times New Roman" w:cs="Times New Roman" w:hint="cs"/>
          <w:color w:val="0070C0"/>
          <w:sz w:val="24"/>
          <w:szCs w:val="24"/>
          <w:rtl/>
        </w:rPr>
        <w:t>ב</w:t>
      </w:r>
      <w:r w:rsidR="005B085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A057C8" w:rsidRPr="007106A6">
        <w:rPr>
          <w:rFonts w:ascii="Times New Roman" w:hAnsi="Times New Roman" w:cs="Times New Roman" w:hint="cs"/>
          <w:color w:val="0070C0"/>
          <w:sz w:val="24"/>
          <w:szCs w:val="24"/>
          <w:rtl/>
        </w:rPr>
        <w:t>כה</w:t>
      </w:r>
      <w:proofErr w:type="spellEnd"/>
      <w:r w:rsidR="00A057C8" w:rsidRPr="007106A6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A057C8" w:rsidRPr="007106A6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A057C8" w:rsidRPr="007106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911207E" w14:textId="0942AA24" w:rsidR="006F076E" w:rsidRPr="007106A6" w:rsidRDefault="000B0814" w:rsidP="004D59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7106A6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24</w:t>
      </w:r>
      <w:r w:rsidRPr="007106A6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Pr="007106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A3C0F" w:rsidRPr="007106A6">
        <w:rPr>
          <w:rFonts w:ascii="Times New Roman" w:hAnsi="Times New Roman" w:cs="Times New Roman"/>
          <w:color w:val="FF0000"/>
          <w:sz w:val="24"/>
          <w:szCs w:val="24"/>
          <w:rtl/>
        </w:rPr>
        <w:t>אדני</w:t>
      </w:r>
      <w:r w:rsidR="00C60C94" w:rsidRPr="007106A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 w:rsidRPr="00436EE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3830F1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>אל"ף דל"ת</w:t>
      </w:r>
      <w:r w:rsidR="0069302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שהוא האדון האמתי בצבאות</w:t>
      </w:r>
      <w:r w:rsidR="005577BA" w:rsidRPr="007106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>עליונים</w:t>
      </w:r>
      <w:r w:rsidR="00436EE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ואינו נכון שיהיה </w:t>
      </w:r>
      <w:proofErr w:type="spellStart"/>
      <w:r w:rsidR="005A3C0F" w:rsidRPr="007106A6">
        <w:rPr>
          <w:rFonts w:ascii="Times New Roman" w:hAnsi="Times New Roman" w:cs="Times New Roman"/>
          <w:sz w:val="24"/>
          <w:szCs w:val="24"/>
          <w:rtl/>
        </w:rPr>
        <w:t>מרמיז</w:t>
      </w:r>
      <w:proofErr w:type="spellEnd"/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על מה שנראה לו בלבת אש מתוך</w:t>
      </w:r>
      <w:r w:rsidRPr="007106A6">
        <w:rPr>
          <w:rFonts w:ascii="Times New Roman" w:hAnsi="Times New Roman" w:cs="Times New Roman"/>
          <w:sz w:val="24"/>
          <w:szCs w:val="24"/>
        </w:rPr>
        <w:t xml:space="preserve"> 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>הסנה</w:t>
      </w:r>
      <w:r w:rsidR="009F1C3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436EE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גם אינו רוצה על מה שהראה לו </w:t>
      </w:r>
      <w:proofErr w:type="spellStart"/>
      <w:r w:rsidR="005A3C0F" w:rsidRPr="007106A6">
        <w:rPr>
          <w:rFonts w:ascii="Times New Roman" w:hAnsi="Times New Roman" w:cs="Times New Roman"/>
          <w:sz w:val="24"/>
          <w:szCs w:val="24"/>
          <w:rtl/>
        </w:rPr>
        <w:t>מדותיו</w:t>
      </w:r>
      <w:proofErr w:type="spellEnd"/>
      <w:r w:rsidR="000C494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אמנם כאשר </w:t>
      </w:r>
      <w:proofErr w:type="spellStart"/>
      <w:r w:rsidR="005A3C0F" w:rsidRPr="007106A6">
        <w:rPr>
          <w:rFonts w:ascii="Times New Roman" w:hAnsi="Times New Roman" w:cs="Times New Roman"/>
          <w:sz w:val="24"/>
          <w:szCs w:val="24"/>
          <w:rtl/>
        </w:rPr>
        <w:t>הרמזנו</w:t>
      </w:r>
      <w:proofErr w:type="spellEnd"/>
      <w:r w:rsidR="000C494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F076E" w:rsidRPr="007106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שהרצון</w:t>
      </w:r>
      <w:r w:rsidR="005A3C0F" w:rsidRPr="003830F1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3830F1" w:rsidRPr="00FD14D7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מלחמת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7106A6">
        <w:rPr>
          <w:rFonts w:ascii="Times New Roman" w:hAnsi="Times New Roman" w:cs="Times New Roman"/>
          <w:sz w:val="24"/>
          <w:szCs w:val="24"/>
          <w:rtl/>
        </w:rPr>
        <w:t>סיחון</w:t>
      </w:r>
      <w:proofErr w:type="spellEnd"/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ועוג</w:t>
      </w:r>
      <w:r w:rsidR="00ED069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3830F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436EE4">
        <w:rPr>
          <w:rFonts w:ascii="Times New Roman" w:hAnsi="Times New Roman" w:cs="Times New Roman"/>
          <w:sz w:val="24"/>
          <w:szCs w:val="24"/>
          <w:rtl/>
        </w:rPr>
        <w:t>על כן נאמר</w:t>
      </w:r>
      <w:r w:rsidRPr="007106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את </w:t>
      </w:r>
      <w:proofErr w:type="spellStart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גדלך</w:t>
      </w:r>
      <w:proofErr w:type="spellEnd"/>
      <w:r w:rsidR="00ED069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שהוא גדול</w:t>
      </w:r>
      <w:r w:rsidR="006F076E" w:rsidRPr="007106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מכל </w:t>
      </w:r>
      <w:proofErr w:type="spellStart"/>
      <w:r w:rsidR="005A3C0F" w:rsidRPr="007106A6">
        <w:rPr>
          <w:rFonts w:ascii="Times New Roman" w:hAnsi="Times New Roman" w:cs="Times New Roman"/>
          <w:sz w:val="24"/>
          <w:szCs w:val="24"/>
          <w:rtl/>
        </w:rPr>
        <w:t>האלהים</w:t>
      </w:r>
      <w:proofErr w:type="spellEnd"/>
      <w:r w:rsidR="00C60C94" w:rsidRPr="007106A6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1183373" w14:textId="77777777" w:rsidR="006F076E" w:rsidRPr="007106A6" w:rsidRDefault="000B0814" w:rsidP="009F63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7106A6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24</w:t>
      </w:r>
      <w:r w:rsidRPr="007106A6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Pr="007106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A3C0F" w:rsidRPr="007106A6">
        <w:rPr>
          <w:rFonts w:ascii="Times New Roman" w:hAnsi="Times New Roman" w:cs="Times New Roman"/>
          <w:color w:val="FF0000"/>
          <w:sz w:val="24"/>
          <w:szCs w:val="24"/>
          <w:rtl/>
        </w:rPr>
        <w:t>ואת ידך החזקה</w:t>
      </w:r>
      <w:r w:rsidR="00C60C94" w:rsidRPr="007106A6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שאתה יכול לנצח מערכת העליונים</w:t>
      </w:r>
      <w:r w:rsidR="00C60C94" w:rsidRPr="007106A6">
        <w:rPr>
          <w:rFonts w:ascii="Times New Roman" w:hAnsi="Times New Roman" w:cs="Times New Roman"/>
          <w:sz w:val="24"/>
          <w:szCs w:val="24"/>
          <w:rtl/>
        </w:rPr>
        <w:t>:</w:t>
      </w:r>
    </w:p>
    <w:p w14:paraId="587AAD06" w14:textId="6C783694" w:rsidR="006F076E" w:rsidRPr="007106A6" w:rsidRDefault="000B0814" w:rsidP="009E2E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7106A6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24</w:t>
      </w:r>
      <w:r w:rsidRPr="007106A6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Pr="007106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A3C0F" w:rsidRPr="007106A6">
        <w:rPr>
          <w:rFonts w:ascii="Times New Roman" w:hAnsi="Times New Roman" w:cs="Times New Roman"/>
          <w:color w:val="FF0000"/>
          <w:sz w:val="24"/>
          <w:szCs w:val="24"/>
          <w:rtl/>
        </w:rPr>
        <w:t>אשר מי אל בשמים ובארץ</w:t>
      </w:r>
      <w:r w:rsidR="00C60C94" w:rsidRPr="007106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ED069F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="005A3C0F" w:rsidRPr="007106A6">
        <w:rPr>
          <w:rFonts w:ascii="Times New Roman" w:hAnsi="Times New Roman" w:cs="Times New Roman"/>
          <w:color w:val="FFC000" w:themeColor="accent4"/>
          <w:sz w:val="24"/>
          <w:szCs w:val="24"/>
          <w:rtl/>
        </w:rPr>
        <w:t>אחל תת פחדך ויראתך על פני</w:t>
      </w:r>
      <w:r w:rsidR="006F076E" w:rsidRPr="007106A6">
        <w:rPr>
          <w:rFonts w:ascii="Times New Roman" w:hAnsi="Times New Roman" w:cs="Times New Roman" w:hint="cs"/>
          <w:color w:val="FFC000" w:themeColor="accent4"/>
          <w:sz w:val="24"/>
          <w:szCs w:val="24"/>
          <w:rtl/>
        </w:rPr>
        <w:t xml:space="preserve"> </w:t>
      </w:r>
      <w:r w:rsidR="005A3C0F" w:rsidRPr="007106A6">
        <w:rPr>
          <w:rFonts w:ascii="Times New Roman" w:hAnsi="Times New Roman" w:cs="Times New Roman"/>
          <w:color w:val="FFC000" w:themeColor="accent4"/>
          <w:sz w:val="24"/>
          <w:szCs w:val="24"/>
          <w:rtl/>
        </w:rPr>
        <w:t>העמים אשר תחת כל השמים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106A6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proofErr w:type="gramStart"/>
      <w:r w:rsidR="005A3C0F" w:rsidRPr="007106A6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r w:rsidR="00B9250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7106A6">
        <w:rPr>
          <w:rFonts w:ascii="Times New Roman" w:hAnsi="Times New Roman" w:cs="Times New Roman"/>
          <w:color w:val="0070C0"/>
          <w:sz w:val="24"/>
          <w:szCs w:val="24"/>
          <w:rtl/>
        </w:rPr>
        <w:t>כה</w:t>
      </w:r>
      <w:proofErr w:type="spellEnd"/>
      <w:proofErr w:type="gramEnd"/>
      <w:r w:rsidR="005A3C0F" w:rsidRPr="007106A6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81A56" w:rsidRPr="00C81A56">
        <w:rPr>
          <w:rFonts w:ascii="Times New Roman" w:hAnsi="Times New Roman" w:cs="Times New Roman"/>
          <w:sz w:val="24"/>
          <w:szCs w:val="24"/>
        </w:rPr>
        <w:t>:</w:t>
      </w:r>
      <w:r w:rsidR="005A3C0F" w:rsidRPr="00C81A5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54CAEBF" w14:textId="437F2DDB" w:rsidR="006F076E" w:rsidRDefault="000B0814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7106A6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24</w:t>
      </w:r>
      <w:r w:rsidR="005659DC">
        <w:rPr>
          <w:rFonts w:ascii="Times New Roman" w:hAnsi="Times New Roman" w:cs="Times New Roman"/>
          <w:color w:val="FF0000"/>
          <w:sz w:val="24"/>
          <w:szCs w:val="24"/>
        </w:rPr>
        <w:t>-25</w:t>
      </w:r>
      <w:r w:rsidRPr="007106A6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Pr="007106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81A56" w:rsidRPr="007106A6">
        <w:rPr>
          <w:rFonts w:ascii="Times New Roman" w:hAnsi="Times New Roman" w:cs="Times New Roman"/>
          <w:sz w:val="24"/>
          <w:szCs w:val="24"/>
          <w:rtl/>
        </w:rPr>
        <w:t xml:space="preserve">או הטעם </w:t>
      </w:r>
      <w:r w:rsidR="005A3C0F" w:rsidRPr="00620A3C">
        <w:rPr>
          <w:rFonts w:ascii="Times New Roman" w:hAnsi="Times New Roman" w:cs="Times New Roman"/>
          <w:color w:val="FFC000"/>
          <w:sz w:val="24"/>
          <w:szCs w:val="24"/>
          <w:rtl/>
        </w:rPr>
        <w:t>אתה החלות</w:t>
      </w:r>
      <w:r w:rsidR="006F076E" w:rsidRPr="00620A3C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6B6B03">
        <w:rPr>
          <w:rFonts w:ascii="Times New Roman" w:hAnsi="Times New Roman" w:cs="Times New Roman"/>
          <w:color w:val="FFC000"/>
          <w:sz w:val="24"/>
          <w:szCs w:val="24"/>
          <w:rtl/>
        </w:rPr>
        <w:t>להראות את עבדך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7106A6">
        <w:rPr>
          <w:rFonts w:ascii="Times New Roman" w:hAnsi="Times New Roman" w:cs="Times New Roman"/>
          <w:sz w:val="24"/>
          <w:szCs w:val="24"/>
          <w:rtl/>
        </w:rPr>
        <w:t>מרמיז</w:t>
      </w:r>
      <w:proofErr w:type="spellEnd"/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לכל מה שנעשה על ידי משה מעת שנגלה</w:t>
      </w:r>
      <w:r w:rsidR="006F076E" w:rsidRPr="007106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>בסנ</w:t>
      </w:r>
      <w:r w:rsidR="00C81A56">
        <w:rPr>
          <w:rFonts w:ascii="Times New Roman" w:hAnsi="Times New Roman" w:cs="Times New Roman"/>
          <w:sz w:val="24"/>
          <w:szCs w:val="24"/>
          <w:rtl/>
        </w:rPr>
        <w:t>ה</w:t>
      </w:r>
      <w:r w:rsidR="00D85AA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81A56">
        <w:rPr>
          <w:rFonts w:ascii="Times New Roman" w:hAnsi="Times New Roman" w:cs="Times New Roman"/>
          <w:sz w:val="24"/>
          <w:szCs w:val="24"/>
          <w:rtl/>
        </w:rPr>
        <w:t xml:space="preserve"> ואני מתחנן לך </w:t>
      </w:r>
      <w:r w:rsidR="00C81A56" w:rsidRPr="008A2FCF">
        <w:rPr>
          <w:rFonts w:ascii="Times New Roman" w:hAnsi="Times New Roman" w:cs="Times New Roman"/>
          <w:sz w:val="24"/>
          <w:szCs w:val="24"/>
          <w:rtl/>
        </w:rPr>
        <w:t>שיהיה</w:t>
      </w:r>
      <w:r w:rsidR="00C81A56">
        <w:rPr>
          <w:rFonts w:ascii="Times New Roman" w:hAnsi="Times New Roman" w:cs="Times New Roman"/>
          <w:sz w:val="24"/>
          <w:szCs w:val="24"/>
          <w:rtl/>
        </w:rPr>
        <w:t xml:space="preserve"> עד התכלית</w:t>
      </w:r>
      <w:r w:rsidR="0032378B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32378B" w:rsidRPr="007106A6">
        <w:rPr>
          <w:rFonts w:ascii="Times New Roman" w:hAnsi="Times New Roman" w:cs="Times New Roman"/>
          <w:sz w:val="24"/>
          <w:szCs w:val="24"/>
          <w:rtl/>
        </w:rPr>
        <w:t>זהו טעם</w:t>
      </w:r>
      <w:r w:rsidR="0032378B" w:rsidRPr="007106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2378B" w:rsidRPr="006B6B03">
        <w:rPr>
          <w:rFonts w:ascii="Times New Roman" w:hAnsi="Times New Roman" w:cs="Times New Roman"/>
          <w:color w:val="FFC000"/>
          <w:sz w:val="24"/>
          <w:szCs w:val="24"/>
          <w:rtl/>
        </w:rPr>
        <w:t>אעברה נא ואראה</w:t>
      </w:r>
      <w:r w:rsidR="00C81A56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6269A181" w14:textId="0965C8EE" w:rsidR="00836284" w:rsidRDefault="00836284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0D9F7A1" w14:textId="19B992F0" w:rsidR="00836284" w:rsidRDefault="00244925" w:rsidP="00AC542E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3:26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וַיִּתְעַבֵּ֨ר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יְהוָ֥ה בִּי֙ לְמַ֣עַנְכֶ֔ם וְלֹ֥א שָׁמַ֖ע אֵלָ֑י וַיֹּ֨אמֶר יְהוָ֤ה אֵלַי֙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רַב־לָ֔ך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אַל־תּ֗וֹסֶף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דַּבֵּ֥ר אֵלַ֛י ע֖וֹד בַּדָּבָ֥ר הַזֶּֽה׃</w:t>
      </w:r>
    </w:p>
    <w:p w14:paraId="7F46C3A5" w14:textId="66B80486" w:rsidR="00D74A01" w:rsidRDefault="00D74A01" w:rsidP="00D74A01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3:27 </w:t>
      </w:r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עֲלֵ֣ה ׀ רֹ֣אשׁ הַפִּסְגָּ֗ה וְשָׂ֥א עֵינֶ֛יךָ יָ֧מָּה וְצָפֹ֛נָה וְתֵימָ֥נָה וּמִזְרָ֖חָה וּרְאֵ֣ה בְעֵינֶ֑יךָ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כִּי־לֹ֥א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תַֽעֲבֹ֖ר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אֶת־הַיַּרְדֵּ֥ן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הַזֶּֽה׃</w:t>
      </w:r>
    </w:p>
    <w:p w14:paraId="3C92710E" w14:textId="0C0D90A9" w:rsidR="00B1724A" w:rsidRPr="007106A6" w:rsidRDefault="00B1724A" w:rsidP="00B1724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3:28 </w:t>
      </w:r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וְצַ֥ו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אֶת־יְהוֹשֻׁ֖ע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ַ וְחַזְּקֵ֣הוּ וְאַמְּצֵ֑הוּ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כִּי־ה֣וּא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יַֽעֲבֹ֗ר לִפְנֵי֙ הָעָ֣ם הַזֶּ֔ה וְהוּא֙ יַנְחִ֣יל אוֹתָ֔ם </w:t>
      </w:r>
      <w:proofErr w:type="spellStart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אֶת־הָאָ֖רֶץ</w:t>
      </w:r>
      <w:proofErr w:type="spellEnd"/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תִּרְאֶֽה׃ </w:t>
      </w:r>
    </w:p>
    <w:p w14:paraId="59512E2D" w14:textId="4C086DB8" w:rsidR="000357FF" w:rsidRDefault="000357FF" w:rsidP="0042629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3:26 </w:t>
      </w:r>
      <w:proofErr w:type="spellStart"/>
      <w:r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ויתעבר</w:t>
      </w:r>
      <w:proofErr w:type="spellEnd"/>
      <w:r w:rsidRPr="007106A6">
        <w:rPr>
          <w:rFonts w:ascii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Pr="007106A6">
        <w:rPr>
          <w:rFonts w:ascii="Times New Roman" w:hAnsi="Times New Roman" w:cs="Times New Roman"/>
          <w:sz w:val="24"/>
          <w:szCs w:val="24"/>
          <w:rtl/>
        </w:rPr>
        <w:t>וכבר התעבר בי למענכם אודות מי מריבה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7106A6">
        <w:rPr>
          <w:rFonts w:ascii="Times New Roman" w:hAnsi="Times New Roman" w:cs="Times New Roman"/>
          <w:sz w:val="24"/>
          <w:szCs w:val="24"/>
          <w:rtl/>
        </w:rPr>
        <w:t xml:space="preserve"> ועתה </w:t>
      </w:r>
      <w:r w:rsidRPr="00F733E1">
        <w:rPr>
          <w:rFonts w:ascii="Times New Roman" w:hAnsi="Times New Roman" w:cs="Times New Roman"/>
          <w:color w:val="FFC000"/>
          <w:sz w:val="24"/>
          <w:szCs w:val="24"/>
          <w:rtl/>
        </w:rPr>
        <w:t>לא שמע אלי</w:t>
      </w:r>
      <w:r w:rsidR="00D74A0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7106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7106A6">
        <w:rPr>
          <w:rFonts w:ascii="Times New Roman" w:hAnsi="Times New Roman" w:cs="Times New Roman"/>
          <w:sz w:val="24"/>
          <w:szCs w:val="24"/>
          <w:rtl/>
        </w:rPr>
        <w:t xml:space="preserve">לא </w:t>
      </w:r>
      <w:r w:rsidRPr="00FD14D7">
        <w:rPr>
          <w:rFonts w:ascii="Times New Roman" w:hAnsi="Times New Roman" w:cs="Times New Roman" w:hint="cs"/>
          <w:sz w:val="24"/>
          <w:szCs w:val="24"/>
          <w:rtl/>
        </w:rPr>
        <w:t>ב</w:t>
      </w:r>
      <w:r w:rsidRPr="00FD14D7">
        <w:rPr>
          <w:rFonts w:ascii="Times New Roman" w:hAnsi="Times New Roman" w:cs="Times New Roman"/>
          <w:sz w:val="24"/>
          <w:szCs w:val="24"/>
          <w:rtl/>
        </w:rPr>
        <w:t>עבור</w:t>
      </w:r>
      <w:r w:rsidRPr="007106A6">
        <w:rPr>
          <w:rFonts w:ascii="Times New Roman" w:hAnsi="Times New Roman" w:cs="Times New Roman"/>
          <w:sz w:val="24"/>
          <w:szCs w:val="24"/>
          <w:rtl/>
        </w:rPr>
        <w:t xml:space="preserve"> שהתחננתי:</w:t>
      </w:r>
    </w:p>
    <w:p w14:paraId="394CF97E" w14:textId="0D87EE28" w:rsidR="00244925" w:rsidRDefault="000B0814" w:rsidP="002D76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7106A6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26</w:t>
      </w:r>
      <w:r w:rsidR="00D74A01">
        <w:rPr>
          <w:rFonts w:ascii="Times New Roman" w:hAnsi="Times New Roman" w:cs="Times New Roman"/>
          <w:color w:val="FF0000"/>
          <w:sz w:val="24"/>
          <w:szCs w:val="24"/>
        </w:rPr>
        <w:t>-27</w:t>
      </w:r>
      <w:r w:rsidRPr="007106A6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Pr="007106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A3C0F" w:rsidRPr="007106A6">
        <w:rPr>
          <w:rFonts w:ascii="Times New Roman" w:hAnsi="Times New Roman" w:cs="Times New Roman"/>
          <w:color w:val="FF0000"/>
          <w:sz w:val="24"/>
          <w:szCs w:val="24"/>
          <w:rtl/>
        </w:rPr>
        <w:t>ויאמר ה' אלי רב לך אל תוסף דבר אלי</w:t>
      </w:r>
      <w:r w:rsidR="00C60C94" w:rsidRPr="007106A6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ר"ל</w:t>
      </w:r>
      <w:r w:rsidR="006F076E" w:rsidRPr="007106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>לעבור</w:t>
      </w:r>
      <w:r w:rsidR="002962C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אמנם בעבור שאמר</w:t>
      </w:r>
      <w:r w:rsidR="003830F1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C81A5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E9731B">
        <w:rPr>
          <w:rFonts w:ascii="Times New Roman" w:hAnsi="Times New Roman" w:cs="Times New Roman"/>
          <w:color w:val="FFC000"/>
          <w:sz w:val="24"/>
          <w:szCs w:val="24"/>
          <w:rtl/>
        </w:rPr>
        <w:t>ואראה</w:t>
      </w:r>
      <w:r w:rsidR="002962C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2962C8" w:rsidRPr="007106A6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746A2B">
        <w:rPr>
          <w:rFonts w:ascii="Times New Roman" w:hAnsi="Times New Roman" w:cs="Times New Roman" w:hint="cs"/>
          <w:color w:val="0070C0"/>
          <w:sz w:val="24"/>
          <w:szCs w:val="24"/>
          <w:rtl/>
        </w:rPr>
        <w:t>ג</w:t>
      </w:r>
      <w:r w:rsidR="002962C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2962C8" w:rsidRPr="007106A6">
        <w:rPr>
          <w:rFonts w:ascii="Times New Roman" w:hAnsi="Times New Roman" w:cs="Times New Roman" w:hint="cs"/>
          <w:color w:val="0070C0"/>
          <w:sz w:val="24"/>
          <w:szCs w:val="24"/>
          <w:rtl/>
        </w:rPr>
        <w:t>כה</w:t>
      </w:r>
      <w:proofErr w:type="spellEnd"/>
      <w:r w:rsidR="002962C8" w:rsidRPr="007106A6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2962C8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proofErr w:type="spellStart"/>
      <w:r w:rsidR="005A3C0F" w:rsidRPr="007106A6">
        <w:rPr>
          <w:rFonts w:ascii="Times New Roman" w:hAnsi="Times New Roman" w:cs="Times New Roman"/>
          <w:sz w:val="24"/>
          <w:szCs w:val="24"/>
          <w:rtl/>
        </w:rPr>
        <w:t>נ</w:t>
      </w:r>
      <w:r w:rsidR="00187468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>ת</w:t>
      </w:r>
      <w:r w:rsidR="00187468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>פ</w:t>
      </w:r>
      <w:r w:rsidR="008E6181">
        <w:rPr>
          <w:rFonts w:ascii="Times New Roman" w:hAnsi="Times New Roman" w:cs="Times New Roman" w:hint="cs"/>
          <w:sz w:val="24"/>
          <w:szCs w:val="24"/>
          <w:rtl/>
        </w:rPr>
        <w:t>ַּ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>י</w:t>
      </w:r>
      <w:r w:rsidR="008E6181">
        <w:rPr>
          <w:rFonts w:ascii="Times New Roman" w:hAnsi="Times New Roman" w:cs="Times New Roman" w:hint="cs"/>
          <w:sz w:val="24"/>
          <w:szCs w:val="24"/>
          <w:rtl/>
        </w:rPr>
        <w:t>ֵּ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>ס</w:t>
      </w:r>
      <w:proofErr w:type="spellEnd"/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כדי לראות</w:t>
      </w:r>
      <w:r w:rsidR="00E9731B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>על כן נאמר</w:t>
      </w:r>
      <w:r w:rsidR="006F076E" w:rsidRPr="007106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>לו</w:t>
      </w:r>
      <w:r w:rsidR="00C60C94" w:rsidRPr="007106A6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E9731B">
        <w:rPr>
          <w:rFonts w:ascii="Times New Roman" w:hAnsi="Times New Roman" w:cs="Times New Roman"/>
          <w:color w:val="FFC000"/>
          <w:sz w:val="24"/>
          <w:szCs w:val="24"/>
          <w:rtl/>
        </w:rPr>
        <w:t>עלה ראש הפסגה ושא עיניך ימה ותימנה וצפונה ומזרחה</w:t>
      </w:r>
      <w:r w:rsidR="00C60C94" w:rsidRPr="007106A6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7464A7C" w14:textId="4FA955D1" w:rsidR="00B1724A" w:rsidRDefault="000B0814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7106A6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27</w:t>
      </w:r>
      <w:r w:rsidRPr="007106A6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Pr="007106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A3C0F" w:rsidRPr="007106A6">
        <w:rPr>
          <w:rFonts w:ascii="Times New Roman" w:hAnsi="Times New Roman" w:cs="Times New Roman"/>
          <w:color w:val="FF0000"/>
          <w:sz w:val="24"/>
          <w:szCs w:val="24"/>
          <w:rtl/>
        </w:rPr>
        <w:t>ושא</w:t>
      </w:r>
      <w:r w:rsidR="006F076E" w:rsidRPr="007106A6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106A6">
        <w:rPr>
          <w:rFonts w:ascii="Times New Roman" w:hAnsi="Times New Roman" w:cs="Times New Roman"/>
          <w:color w:val="FF0000"/>
          <w:sz w:val="24"/>
          <w:szCs w:val="24"/>
          <w:rtl/>
        </w:rPr>
        <w:t>עיניך</w:t>
      </w:r>
      <w:r w:rsidR="00C60C94" w:rsidRPr="007106A6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כנגד מקום </w:t>
      </w:r>
      <w:proofErr w:type="spellStart"/>
      <w:r w:rsidR="005A3C0F" w:rsidRPr="007106A6">
        <w:rPr>
          <w:rFonts w:ascii="Times New Roman" w:hAnsi="Times New Roman" w:cs="Times New Roman"/>
          <w:sz w:val="24"/>
          <w:szCs w:val="24"/>
          <w:rtl/>
        </w:rPr>
        <w:t>ההשתחויה</w:t>
      </w:r>
      <w:proofErr w:type="spellEnd"/>
      <w:r w:rsidR="00B1724A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FC9FB81" w14:textId="30A9D602" w:rsidR="006F076E" w:rsidRDefault="00B1724A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3:28 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>ואז נאמר</w:t>
      </w:r>
      <w:r w:rsidR="00931831">
        <w:rPr>
          <w:rFonts w:ascii="Times New Roman" w:hAnsi="Times New Roman" w:cs="Times New Roman" w:hint="cs"/>
          <w:sz w:val="24"/>
          <w:szCs w:val="24"/>
          <w:rtl/>
        </w:rPr>
        <w:t xml:space="preserve"> &lt;לו&gt;</w:t>
      </w:r>
      <w:r w:rsidR="00931831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13"/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E9731B">
        <w:rPr>
          <w:rFonts w:ascii="Times New Roman" w:hAnsi="Times New Roman" w:cs="Times New Roman"/>
          <w:color w:val="FFC000"/>
          <w:sz w:val="24"/>
          <w:szCs w:val="24"/>
          <w:rtl/>
        </w:rPr>
        <w:t>וצו את יהושע</w:t>
      </w:r>
      <w:r w:rsidR="00C60C94" w:rsidRPr="007106A6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FFFB12D" w14:textId="77777777" w:rsidR="00244925" w:rsidRDefault="00244925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45DCB16C" w14:textId="09921277" w:rsidR="00244925" w:rsidRPr="007106A6" w:rsidRDefault="00244925" w:rsidP="00AC54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3:29 </w:t>
      </w:r>
      <w:r w:rsidRPr="00CB181B">
        <w:rPr>
          <w:rFonts w:asciiTheme="majorBidi" w:hAnsiTheme="majorBidi" w:cs="Times New Roman"/>
          <w:b/>
          <w:bCs/>
          <w:sz w:val="24"/>
          <w:szCs w:val="24"/>
          <w:rtl/>
        </w:rPr>
        <w:t>וַנֵּ֣שֶׁב בַּגָּ֔יְא מ֖וּל בֵּ֥ית פְּעֽוֹר׃</w:t>
      </w:r>
    </w:p>
    <w:p w14:paraId="52C237CA" w14:textId="057E15C9" w:rsidR="005A3C0F" w:rsidRDefault="000B0814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7106A6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29</w:t>
      </w:r>
      <w:r w:rsidRPr="007106A6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Pr="007106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830F1" w:rsidRPr="00FD14D7">
        <w:rPr>
          <w:rFonts w:ascii="Times New Roman" w:hAnsi="Times New Roman" w:cs="Times New Roman" w:hint="cs"/>
          <w:color w:val="FF0000"/>
          <w:sz w:val="24"/>
          <w:szCs w:val="24"/>
          <w:rtl/>
        </w:rPr>
        <w:t>ו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נשב</w:t>
      </w:r>
      <w:r w:rsidR="005A3C0F" w:rsidRPr="007106A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בגיא</w:t>
      </w:r>
      <w:r w:rsidR="00C60C94" w:rsidRPr="007106A6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6F076E" w:rsidRPr="007106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אחרי שלא </w:t>
      </w:r>
      <w:proofErr w:type="spellStart"/>
      <w:r w:rsidR="00746A2B" w:rsidRPr="007106A6">
        <w:rPr>
          <w:rFonts w:ascii="Times New Roman" w:hAnsi="Times New Roman" w:cs="Times New Roman"/>
          <w:sz w:val="24"/>
          <w:szCs w:val="24"/>
          <w:rtl/>
        </w:rPr>
        <w:t>נ</w:t>
      </w:r>
      <w:r w:rsidR="00746A2B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746A2B" w:rsidRPr="007106A6">
        <w:rPr>
          <w:rFonts w:ascii="Times New Roman" w:hAnsi="Times New Roman" w:cs="Times New Roman"/>
          <w:sz w:val="24"/>
          <w:szCs w:val="24"/>
          <w:rtl/>
        </w:rPr>
        <w:t>ת</w:t>
      </w:r>
      <w:r w:rsidR="00746A2B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746A2B" w:rsidRPr="007106A6">
        <w:rPr>
          <w:rFonts w:ascii="Times New Roman" w:hAnsi="Times New Roman" w:cs="Times New Roman"/>
          <w:sz w:val="24"/>
          <w:szCs w:val="24"/>
          <w:rtl/>
        </w:rPr>
        <w:t>פ</w:t>
      </w:r>
      <w:r w:rsidR="00746A2B">
        <w:rPr>
          <w:rFonts w:ascii="Times New Roman" w:hAnsi="Times New Roman" w:cs="Times New Roman" w:hint="cs"/>
          <w:sz w:val="24"/>
          <w:szCs w:val="24"/>
          <w:rtl/>
        </w:rPr>
        <w:t>ַּ</w:t>
      </w:r>
      <w:r w:rsidR="00746A2B" w:rsidRPr="007106A6">
        <w:rPr>
          <w:rFonts w:ascii="Times New Roman" w:hAnsi="Times New Roman" w:cs="Times New Roman"/>
          <w:sz w:val="24"/>
          <w:szCs w:val="24"/>
          <w:rtl/>
        </w:rPr>
        <w:t>י</w:t>
      </w:r>
      <w:r w:rsidR="00746A2B">
        <w:rPr>
          <w:rFonts w:ascii="Times New Roman" w:hAnsi="Times New Roman" w:cs="Times New Roman" w:hint="cs"/>
          <w:sz w:val="24"/>
          <w:szCs w:val="24"/>
          <w:rtl/>
        </w:rPr>
        <w:t>ֵּ</w:t>
      </w:r>
      <w:r w:rsidR="00746A2B" w:rsidRPr="007106A6">
        <w:rPr>
          <w:rFonts w:ascii="Times New Roman" w:hAnsi="Times New Roman" w:cs="Times New Roman"/>
          <w:sz w:val="24"/>
          <w:szCs w:val="24"/>
          <w:rtl/>
        </w:rPr>
        <w:t>ס</w:t>
      </w:r>
      <w:proofErr w:type="spellEnd"/>
      <w:r w:rsidR="000F3C8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ועדין לא נסעו משם</w:t>
      </w:r>
      <w:r w:rsidR="00AD577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ויחל העם לזנות א</w:t>
      </w:r>
      <w:r w:rsidR="00E921CF">
        <w:rPr>
          <w:rFonts w:ascii="Times New Roman" w:hAnsi="Times New Roman" w:cs="Times New Roman" w:hint="cs"/>
          <w:color w:val="FFC000"/>
          <w:sz w:val="24"/>
          <w:szCs w:val="24"/>
          <w:rtl/>
        </w:rPr>
        <w:t>ל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בנות מואב</w:t>
      </w:r>
      <w:r w:rsidR="006F076E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60019D" w:rsidRPr="006112E0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(במדבר </w:t>
      </w:r>
      <w:proofErr w:type="spellStart"/>
      <w:proofErr w:type="gramStart"/>
      <w:r w:rsidR="0060019D" w:rsidRPr="006112E0">
        <w:rPr>
          <w:rFonts w:ascii="Times New Roman" w:hAnsi="Times New Roman" w:cs="Times New Roman" w:hint="cs"/>
          <w:color w:val="0070C0"/>
          <w:sz w:val="24"/>
          <w:szCs w:val="24"/>
          <w:rtl/>
        </w:rPr>
        <w:t>כה:א</w:t>
      </w:r>
      <w:proofErr w:type="spellEnd"/>
      <w:proofErr w:type="gramEnd"/>
      <w:r w:rsidR="0060019D" w:rsidRPr="006112E0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60019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="005A3C0F" w:rsidRPr="007106A6">
        <w:rPr>
          <w:rFonts w:ascii="Times New Roman" w:hAnsi="Times New Roman" w:cs="Times New Roman"/>
          <w:sz w:val="24"/>
          <w:szCs w:val="24"/>
          <w:rtl/>
        </w:rPr>
        <w:t>ויצמדו</w:t>
      </w:r>
      <w:proofErr w:type="spellEnd"/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לבעל פעור</w:t>
      </w:r>
      <w:r w:rsidR="00E0348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ואתם ראיתם מה שאירע בבעל פעור</w:t>
      </w:r>
      <w:r w:rsidR="00865D8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על כן מעתה</w:t>
      </w:r>
      <w:r w:rsidR="006F076E" w:rsidRPr="007106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>יש לי לבאר לכם התורה</w:t>
      </w:r>
      <w:r w:rsidR="00E9731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ואע"פ שנגזרה עלי גזרה שלא אעבור בשבילכם</w:t>
      </w:r>
      <w:r w:rsidR="00E0348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7106A6">
        <w:rPr>
          <w:rFonts w:ascii="Times New Roman" w:hAnsi="Times New Roman" w:cs="Times New Roman"/>
          <w:sz w:val="24"/>
          <w:szCs w:val="24"/>
          <w:rtl/>
        </w:rPr>
        <w:t xml:space="preserve"> יש לי לצוות אתכם</w:t>
      </w:r>
      <w:r w:rsidR="00C60C94" w:rsidRPr="007106A6">
        <w:rPr>
          <w:rFonts w:ascii="Times New Roman" w:hAnsi="Times New Roman" w:cs="Times New Roman"/>
          <w:sz w:val="24"/>
          <w:szCs w:val="24"/>
          <w:rtl/>
        </w:rPr>
        <w:t>:</w:t>
      </w:r>
    </w:p>
    <w:p w14:paraId="1C44FFF6" w14:textId="1E1C490D" w:rsidR="00CF6C5F" w:rsidRDefault="00CF6C5F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E2B328B" w14:textId="4A199027" w:rsidR="00CF6C5F" w:rsidRPr="003663D0" w:rsidRDefault="00706278" w:rsidP="00AC542E">
      <w:pPr>
        <w:spacing w:line="240" w:lineRule="auto"/>
        <w:jc w:val="both"/>
        <w:rPr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4:1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וְעַתָּ֣ה יִשְׂרָאֵ֗ל שְׁמַ֤ע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אֶל־הַֽחֻקִּים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וְאֶל־הַמִּשְׁפָּטִ֔ים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אֲשֶׁ֧ר אָֽנֹכִ֛י מְלַמֵּ֥ד אֶתְכֶ֖ם לַֽעֲשׂ֑וֹת לְמַ֣עַן תִּֽחְי֗וּ וּבָאתֶם֙ וִֽירִשְׁתֶּ֣ם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אֶת־הָאָ֔רֶץ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אֲשֶׁ֧ר יְהוָ֛ה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אֱלֹהֵ֥י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אֲבֹֽתֵיכֶ֖ם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נֹתֵ֥ן לָכֶֽם׃</w:t>
      </w:r>
    </w:p>
    <w:p w14:paraId="7FE3157F" w14:textId="757973C2" w:rsidR="006F076E" w:rsidRPr="007854C9" w:rsidRDefault="000B0814" w:rsidP="003663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D45FEB"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854C9">
        <w:rPr>
          <w:rFonts w:ascii="Times New Roman" w:hAnsi="Times New Roman" w:cs="Times New Roman"/>
          <w:color w:val="FF0000"/>
          <w:sz w:val="24"/>
          <w:szCs w:val="24"/>
          <w:rtl/>
        </w:rPr>
        <w:t>ועתה</w:t>
      </w:r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854C9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ישראל שמע אל </w:t>
      </w:r>
      <w:proofErr w:type="spellStart"/>
      <w:r w:rsidR="005A3C0F" w:rsidRPr="007854C9">
        <w:rPr>
          <w:rFonts w:ascii="Times New Roman" w:hAnsi="Times New Roman" w:cs="Times New Roman"/>
          <w:color w:val="FF0000"/>
          <w:sz w:val="24"/>
          <w:szCs w:val="24"/>
          <w:rtl/>
        </w:rPr>
        <w:t>החקים</w:t>
      </w:r>
      <w:proofErr w:type="spellEnd"/>
      <w:r w:rsidR="005A3C0F" w:rsidRPr="007854C9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ואל המשפטים</w:t>
      </w:r>
      <w:r w:rsidR="00C60C94" w:rsidRPr="007854C9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 הקדים </w:t>
      </w:r>
      <w:proofErr w:type="spellStart"/>
      <w:r w:rsidR="005A3C0F" w:rsidRPr="009C3A68">
        <w:rPr>
          <w:rFonts w:ascii="Times New Roman" w:hAnsi="Times New Roman" w:cs="Times New Roman"/>
          <w:color w:val="FFC000"/>
          <w:sz w:val="24"/>
          <w:szCs w:val="24"/>
          <w:rtl/>
        </w:rPr>
        <w:t>החקים</w:t>
      </w:r>
      <w:proofErr w:type="spellEnd"/>
      <w:r w:rsidR="006F076E" w:rsidRPr="007854C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מן </w:t>
      </w:r>
      <w:r w:rsidR="005A3C0F" w:rsidRPr="009C3A6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המשפטים </w:t>
      </w:r>
      <w:r w:rsidR="005A3C0F" w:rsidRPr="007854C9">
        <w:rPr>
          <w:rFonts w:ascii="Times New Roman" w:hAnsi="Times New Roman" w:cs="Times New Roman"/>
          <w:sz w:val="24"/>
          <w:szCs w:val="24"/>
          <w:rtl/>
        </w:rPr>
        <w:t>למעלתם</w:t>
      </w:r>
      <w:r w:rsidR="003663D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7854C9">
        <w:rPr>
          <w:rFonts w:ascii="Times New Roman" w:hAnsi="Times New Roman" w:cs="Times New Roman"/>
          <w:sz w:val="24"/>
          <w:szCs w:val="24"/>
          <w:rtl/>
        </w:rPr>
        <w:t>שה</w:t>
      </w:r>
      <w:r w:rsidR="005A3C0F" w:rsidRPr="0011386C">
        <w:rPr>
          <w:rFonts w:ascii="Times New Roman" w:hAnsi="Times New Roman" w:cs="Times New Roman"/>
          <w:color w:val="FFC000"/>
          <w:sz w:val="24"/>
          <w:szCs w:val="24"/>
          <w:rtl/>
        </w:rPr>
        <w:t>חקים</w:t>
      </w:r>
      <w:proofErr w:type="spellEnd"/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 הם </w:t>
      </w:r>
      <w:proofErr w:type="spellStart"/>
      <w:r w:rsidR="005A3C0F" w:rsidRPr="007854C9">
        <w:rPr>
          <w:rFonts w:ascii="Times New Roman" w:hAnsi="Times New Roman" w:cs="Times New Roman"/>
          <w:sz w:val="24"/>
          <w:szCs w:val="24"/>
          <w:rtl/>
        </w:rPr>
        <w:t>ענינים</w:t>
      </w:r>
      <w:proofErr w:type="spellEnd"/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 תמידיים</w:t>
      </w:r>
      <w:r w:rsidR="006B23A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 אמנם</w:t>
      </w:r>
      <w:r w:rsidR="006F076E" w:rsidRPr="007854C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11386C">
        <w:rPr>
          <w:rFonts w:ascii="Times New Roman" w:hAnsi="Times New Roman" w:cs="Times New Roman"/>
          <w:color w:val="FFC000"/>
          <w:sz w:val="24"/>
          <w:szCs w:val="24"/>
          <w:rtl/>
        </w:rPr>
        <w:t>המשפטים</w:t>
      </w:r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 יהיו בעת שיזדמן להם עניני דינים</w:t>
      </w:r>
      <w:r w:rsidR="00C60C94" w:rsidRPr="007854C9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3B32997" w14:textId="15524194" w:rsidR="006F076E" w:rsidRPr="007854C9" w:rsidRDefault="000B0814" w:rsidP="003663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854C9">
        <w:rPr>
          <w:rFonts w:ascii="Times New Roman" w:hAnsi="Times New Roman" w:cs="Times New Roman"/>
          <w:color w:val="FF0000"/>
          <w:sz w:val="24"/>
          <w:szCs w:val="24"/>
          <w:rtl/>
        </w:rPr>
        <w:t>למען תחיו</w:t>
      </w:r>
      <w:r w:rsidR="00C60C94" w:rsidRPr="007854C9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 כי כל</w:t>
      </w:r>
      <w:r w:rsidR="006F076E" w:rsidRPr="007854C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854C9">
        <w:rPr>
          <w:rFonts w:ascii="Times New Roman" w:hAnsi="Times New Roman" w:cs="Times New Roman"/>
          <w:sz w:val="24"/>
          <w:szCs w:val="24"/>
          <w:rtl/>
        </w:rPr>
        <w:t>עוד שתבעטו תמותו</w:t>
      </w:r>
      <w:r w:rsidR="003663D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 שלא תזכו לבוא לרשת את הארץ</w:t>
      </w:r>
      <w:r w:rsidR="00C60C94" w:rsidRPr="007854C9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B4F69CF" w14:textId="36EA7E47" w:rsidR="006F076E" w:rsidRDefault="006F076E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CFB285B" w14:textId="7BE5CDBA" w:rsidR="00706278" w:rsidRPr="007854C9" w:rsidRDefault="00706278" w:rsidP="003663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4:2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לֹ֣א תֹסִ֗פוּ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עַל־הַדָּבָר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אֲשֶׁ֤ר אָֽנֹכִי֙ מְצַוֶּ֣ה אֶתְכֶ֔ם וְלֹ֥א תִגְרְע֖וּ מִמֶּ֑נּוּ לִשְׁמֹ֗ר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אֶת־מִצְוֺת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יְהוָ֣ה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אֱלֹֽהֵיכֶ֔ם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אָֽנֹכִ֖י מְצַוֶּ֥ה אֶתְכֶֽם׃</w:t>
      </w:r>
    </w:p>
    <w:p w14:paraId="709B1006" w14:textId="6880EA46" w:rsidR="006F076E" w:rsidRPr="007854C9" w:rsidRDefault="000B0814" w:rsidP="00F979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854C9">
        <w:rPr>
          <w:rFonts w:ascii="Times New Roman" w:hAnsi="Times New Roman" w:cs="Times New Roman"/>
          <w:color w:val="FF0000"/>
          <w:sz w:val="24"/>
          <w:szCs w:val="24"/>
          <w:rtl/>
        </w:rPr>
        <w:t>לא תוסיפו</w:t>
      </w:r>
      <w:r w:rsidR="00C60C94" w:rsidRPr="007854C9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6F076E" w:rsidRPr="007854C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כי </w:t>
      </w:r>
      <w:proofErr w:type="spellStart"/>
      <w:r w:rsidR="005A3C0F" w:rsidRPr="007854C9">
        <w:rPr>
          <w:rFonts w:ascii="Times New Roman" w:hAnsi="Times New Roman" w:cs="Times New Roman"/>
          <w:sz w:val="24"/>
          <w:szCs w:val="24"/>
          <w:rtl/>
        </w:rPr>
        <w:t>החקים</w:t>
      </w:r>
      <w:proofErr w:type="spellEnd"/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 והמשפטים הם על פי שעור </w:t>
      </w:r>
      <w:proofErr w:type="spellStart"/>
      <w:r w:rsidR="005A3C0F" w:rsidRPr="007854C9">
        <w:rPr>
          <w:rFonts w:ascii="Times New Roman" w:hAnsi="Times New Roman" w:cs="Times New Roman"/>
          <w:sz w:val="24"/>
          <w:szCs w:val="24"/>
          <w:rtl/>
        </w:rPr>
        <w:t>אלהי</w:t>
      </w:r>
      <w:proofErr w:type="spellEnd"/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 אשר לא יכללנו שכל האדם</w:t>
      </w:r>
      <w:r w:rsidR="003663D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F076E" w:rsidRPr="007854C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854C9">
        <w:rPr>
          <w:rFonts w:ascii="Times New Roman" w:hAnsi="Times New Roman" w:cs="Times New Roman"/>
          <w:sz w:val="24"/>
          <w:szCs w:val="24"/>
          <w:rtl/>
        </w:rPr>
        <w:t>על כן אין ראוי להוסיף עליו ולא לגרוע ממנו בכל מה שאני מצוה אתכם</w:t>
      </w:r>
      <w:r w:rsidR="00A34E4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6F076E" w:rsidRPr="007854C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על כן בעלי הקבלה </w:t>
      </w:r>
      <w:proofErr w:type="spellStart"/>
      <w:r w:rsidR="005A3C0F" w:rsidRPr="007854C9">
        <w:rPr>
          <w:rFonts w:ascii="Times New Roman" w:hAnsi="Times New Roman" w:cs="Times New Roman"/>
          <w:sz w:val="24"/>
          <w:szCs w:val="24"/>
          <w:rtl/>
        </w:rPr>
        <w:t>כשמוסיפין</w:t>
      </w:r>
      <w:proofErr w:type="spellEnd"/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7854C9">
        <w:rPr>
          <w:rFonts w:ascii="Times New Roman" w:hAnsi="Times New Roman" w:cs="Times New Roman"/>
          <w:sz w:val="24"/>
          <w:szCs w:val="24"/>
          <w:rtl/>
        </w:rPr>
        <w:t>וגורעין</w:t>
      </w:r>
      <w:proofErr w:type="spellEnd"/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 עוברים במה שגזרה התורה</w:t>
      </w:r>
      <w:r w:rsidR="00F9799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F076E" w:rsidRPr="007854C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854C9">
        <w:rPr>
          <w:rFonts w:ascii="Times New Roman" w:hAnsi="Times New Roman" w:cs="Times New Roman"/>
          <w:sz w:val="24"/>
          <w:szCs w:val="24"/>
          <w:rtl/>
        </w:rPr>
        <w:t>ומוסיפים חטא על חטא</w:t>
      </w:r>
      <w:r w:rsidR="00C60C94" w:rsidRPr="007854C9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7C2B09E" w14:textId="6CBECE49" w:rsidR="006F076E" w:rsidRDefault="006F076E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EFCAE71" w14:textId="6D0D2F8C" w:rsidR="00706278" w:rsidRDefault="00706278" w:rsidP="00F97992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4:3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עֵֽינֵיכֶם֙ הָֽרֹא֔וֹת אֵ֛ת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אֲשֶׁר־עָשָׂ֥ה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יְהוָ֖ה בְּבַ֣עַל פְּע֑וֹר כִּ֣י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כָל־הָאִ֗יש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אֲשֶׁ֤ר הָלַךְ֙ אַֽחֲרֵ֣י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בַֽעַל־פְּע֔וֹר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הִשְׁמִיד֛וֹ יְהוָ֥ה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ָ מִקִּרְבֶּֽךָ׃</w:t>
      </w:r>
    </w:p>
    <w:p w14:paraId="2DE607EB" w14:textId="0ACF898F" w:rsidR="00263B0B" w:rsidRPr="007854C9" w:rsidRDefault="00263B0B" w:rsidP="00263B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4:4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וְאַתֶּם֙ הַדְּבֵקִ֔ים בַּֽיהוָ֖ה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אֱלֹֽהֵיכֶ֑ם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חַיִּ֥ים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כֻּלְּכֶ֖ם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הַיּֽוֹם׃</w:t>
      </w:r>
    </w:p>
    <w:p w14:paraId="2DC4B6AB" w14:textId="6810DAC4" w:rsidR="002C46B1" w:rsidRDefault="000B0814" w:rsidP="00263B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854C9">
        <w:rPr>
          <w:rFonts w:ascii="Times New Roman" w:hAnsi="Times New Roman" w:cs="Times New Roman"/>
          <w:color w:val="FF0000"/>
          <w:sz w:val="24"/>
          <w:szCs w:val="24"/>
          <w:rtl/>
        </w:rPr>
        <w:t>עינ</w:t>
      </w:r>
      <w:r w:rsidR="00931F16">
        <w:rPr>
          <w:rFonts w:ascii="Times New Roman" w:hAnsi="Times New Roman" w:cs="Times New Roman" w:hint="cs"/>
          <w:color w:val="FF0000"/>
          <w:sz w:val="24"/>
          <w:szCs w:val="24"/>
          <w:rtl/>
        </w:rPr>
        <w:t>י</w:t>
      </w:r>
      <w:r w:rsidR="005A3C0F" w:rsidRPr="007854C9">
        <w:rPr>
          <w:rFonts w:ascii="Times New Roman" w:hAnsi="Times New Roman" w:cs="Times New Roman"/>
          <w:color w:val="FF0000"/>
          <w:sz w:val="24"/>
          <w:szCs w:val="24"/>
          <w:rtl/>
        </w:rPr>
        <w:t>כם הרואות</w:t>
      </w:r>
      <w:r w:rsidR="00C60C94" w:rsidRPr="007854C9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 שב על מה שאמר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למען תחיו</w:t>
      </w:r>
      <w:r w:rsidR="00220A61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 w:rsidR="00220A61" w:rsidRPr="002C46B1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proofErr w:type="gramStart"/>
      <w:r w:rsidR="00220A61" w:rsidRPr="002C46B1">
        <w:rPr>
          <w:rFonts w:ascii="Times New Roman" w:hAnsi="Times New Roman" w:cs="Times New Roman" w:hint="cs"/>
          <w:color w:val="0070C0"/>
          <w:sz w:val="24"/>
          <w:szCs w:val="24"/>
          <w:rtl/>
        </w:rPr>
        <w:t>ד:א</w:t>
      </w:r>
      <w:proofErr w:type="spellEnd"/>
      <w:proofErr w:type="gramEnd"/>
      <w:r w:rsidR="00220A61" w:rsidRPr="002C46B1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5C2152" w:rsidRPr="002C46B1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,</w:t>
      </w:r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 יש</w:t>
      </w:r>
      <w:r w:rsidR="006F076E" w:rsidRPr="007854C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לכם לדעת מדבר קרוב שנהיה </w:t>
      </w:r>
      <w:proofErr w:type="spellStart"/>
      <w:r w:rsidR="005A3C0F" w:rsidRPr="007854C9">
        <w:rPr>
          <w:rFonts w:ascii="Times New Roman" w:hAnsi="Times New Roman" w:cs="Times New Roman"/>
          <w:sz w:val="24"/>
          <w:szCs w:val="24"/>
          <w:rtl/>
        </w:rPr>
        <w:t>בענין</w:t>
      </w:r>
      <w:proofErr w:type="spellEnd"/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 בעל פעור</w:t>
      </w:r>
      <w:r w:rsidR="00970E0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 והעיר מהמצות שהם</w:t>
      </w:r>
      <w:r w:rsidR="007106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חייבים חוצה לארץ </w:t>
      </w:r>
      <w:proofErr w:type="spellStart"/>
      <w:r w:rsidR="005A3C0F" w:rsidRPr="007854C9">
        <w:rPr>
          <w:rFonts w:ascii="Times New Roman" w:hAnsi="Times New Roman" w:cs="Times New Roman"/>
          <w:sz w:val="24"/>
          <w:szCs w:val="24"/>
          <w:rtl/>
        </w:rPr>
        <w:t>לענין</w:t>
      </w:r>
      <w:proofErr w:type="spellEnd"/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 ע"ז</w:t>
      </w:r>
      <w:r w:rsidR="00955A5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2FE4961" w14:textId="18EA0C49" w:rsidR="006F076E" w:rsidRDefault="002C46B1" w:rsidP="00263B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C44FD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4:4 </w:t>
      </w:r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והעיר </w:t>
      </w:r>
      <w:proofErr w:type="spellStart"/>
      <w:r w:rsidR="005A3C0F" w:rsidRPr="007854C9">
        <w:rPr>
          <w:rFonts w:ascii="Times New Roman" w:hAnsi="Times New Roman" w:cs="Times New Roman"/>
          <w:sz w:val="24"/>
          <w:szCs w:val="24"/>
          <w:rtl/>
        </w:rPr>
        <w:t>בענין</w:t>
      </w:r>
      <w:proofErr w:type="spellEnd"/>
      <w:r w:rsidR="005A3C0F" w:rsidRPr="007854C9">
        <w:rPr>
          <w:rFonts w:ascii="Times New Roman" w:hAnsi="Times New Roman" w:cs="Times New Roman"/>
          <w:sz w:val="24"/>
          <w:szCs w:val="24"/>
          <w:rtl/>
        </w:rPr>
        <w:t xml:space="preserve"> בעל </w:t>
      </w:r>
      <w:r w:rsidR="005A3C0F" w:rsidRPr="002C46B1">
        <w:rPr>
          <w:rFonts w:ascii="Times New Roman" w:hAnsi="Times New Roman" w:cs="Times New Roman"/>
          <w:sz w:val="24"/>
          <w:szCs w:val="24"/>
          <w:rtl/>
        </w:rPr>
        <w:t>פעור</w:t>
      </w:r>
      <w:r w:rsidR="003A03C3" w:rsidRPr="002C46B1">
        <w:rPr>
          <w:rFonts w:ascii="Times New Roman" w:hAnsi="Times New Roman" w:cs="Times New Roman"/>
          <w:sz w:val="24"/>
          <w:szCs w:val="24"/>
        </w:rPr>
        <w:t xml:space="preserve"> </w:t>
      </w:r>
      <w:r w:rsidR="00F81B14" w:rsidRPr="002C46B1">
        <w:rPr>
          <w:rFonts w:ascii="Times New Roman" w:hAnsi="Times New Roman" w:cs="Times New Roman" w:hint="cs"/>
          <w:color w:val="FFC000"/>
          <w:sz w:val="24"/>
          <w:szCs w:val="24"/>
          <w:rtl/>
        </w:rPr>
        <w:t>ואתם הדבקים</w:t>
      </w:r>
      <w:r w:rsidR="001832DC" w:rsidRPr="002C46B1">
        <w:rPr>
          <w:rFonts w:ascii="Times New Roman" w:hAnsi="Times New Roman" w:cs="Times New Roman" w:hint="cs"/>
          <w:b/>
          <w:bCs/>
          <w:color w:val="FFC000"/>
          <w:sz w:val="24"/>
          <w:szCs w:val="24"/>
          <w:rtl/>
        </w:rPr>
        <w:t xml:space="preserve"> </w:t>
      </w:r>
      <w:r w:rsidR="00C11806">
        <w:rPr>
          <w:rFonts w:ascii="Times New Roman" w:hAnsi="Times New Roman" w:cs="Times New Roman" w:hint="cs"/>
          <w:sz w:val="24"/>
          <w:szCs w:val="24"/>
          <w:rtl/>
        </w:rPr>
        <w:t>כי ע״ז אמצעית ביניכם לבין השם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11806">
        <w:rPr>
          <w:rFonts w:ascii="Times New Roman" w:hAnsi="Times New Roman" w:cs="Times New Roman" w:hint="cs"/>
          <w:sz w:val="24"/>
          <w:szCs w:val="24"/>
          <w:rtl/>
        </w:rPr>
        <w:t xml:space="preserve"> ועל </w:t>
      </w:r>
      <w:r w:rsidR="00C11806" w:rsidRPr="002C46B1">
        <w:rPr>
          <w:rFonts w:ascii="Times New Roman" w:hAnsi="Times New Roman" w:cs="Times New Roman" w:hint="cs"/>
          <w:sz w:val="24"/>
          <w:szCs w:val="24"/>
          <w:rtl/>
        </w:rPr>
        <w:t xml:space="preserve">כן </w:t>
      </w:r>
      <w:r w:rsidR="00C11806" w:rsidRPr="002C46B1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ואתם הדבקים בה׳ </w:t>
      </w:r>
      <w:proofErr w:type="spellStart"/>
      <w:r w:rsidR="00C11806" w:rsidRPr="002C46B1">
        <w:rPr>
          <w:rFonts w:ascii="Times New Roman" w:hAnsi="Times New Roman" w:cs="Times New Roman" w:hint="cs"/>
          <w:color w:val="FFC000"/>
          <w:sz w:val="24"/>
          <w:szCs w:val="24"/>
          <w:rtl/>
        </w:rPr>
        <w:t>אלהיכם</w:t>
      </w:r>
      <w:proofErr w:type="spellEnd"/>
      <w:r w:rsidR="00981A2E" w:rsidRPr="002C46B1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חיים </w:t>
      </w:r>
      <w:proofErr w:type="spellStart"/>
      <w:r w:rsidR="00981A2E" w:rsidRPr="002C46B1">
        <w:rPr>
          <w:rFonts w:ascii="Times New Roman" w:hAnsi="Times New Roman" w:cs="Times New Roman" w:hint="cs"/>
          <w:color w:val="FFC000"/>
          <w:sz w:val="24"/>
          <w:szCs w:val="24"/>
          <w:rtl/>
        </w:rPr>
        <w:t>כלכם</w:t>
      </w:r>
      <w:proofErr w:type="spellEnd"/>
      <w:r w:rsidR="00981A2E" w:rsidRPr="002C46B1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היום</w:t>
      </w:r>
      <w:r>
        <w:rPr>
          <w:rFonts w:ascii="Times New Roman" w:hAnsi="Times New Roman" w:cs="Times New Roman" w:hint="cs"/>
          <w:color w:val="FFC000"/>
          <w:sz w:val="24"/>
          <w:szCs w:val="24"/>
          <w:rtl/>
        </w:rPr>
        <w:t>,</w:t>
      </w:r>
      <w:r w:rsidR="00263B0B">
        <w:rPr>
          <w:rFonts w:ascii="Times New Roman" w:hAnsi="Times New Roman" w:cs="Times New Roman" w:hint="cs"/>
          <w:sz w:val="24"/>
          <w:szCs w:val="24"/>
          <w:rtl/>
        </w:rPr>
        <w:t xml:space="preserve"> הפך </w:t>
      </w:r>
      <w:r w:rsidR="00263B0B" w:rsidRPr="002C46B1">
        <w:rPr>
          <w:rFonts w:ascii="Times New Roman" w:hAnsi="Times New Roman" w:cs="Times New Roman"/>
          <w:color w:val="FFC000"/>
          <w:sz w:val="24"/>
          <w:szCs w:val="24"/>
          <w:rtl/>
        </w:rPr>
        <w:t>כי כל האיש אשר הלך אחרי בעל פעור</w:t>
      </w:r>
      <w:r w:rsidR="00263B0B" w:rsidRPr="002C46B1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263B0B" w:rsidRPr="002C46B1">
        <w:rPr>
          <w:rFonts w:ascii="Times New Roman" w:hAnsi="Times New Roman" w:cs="Times New Roman"/>
          <w:color w:val="FFC000"/>
          <w:sz w:val="24"/>
          <w:szCs w:val="24"/>
          <w:rtl/>
        </w:rPr>
        <w:t>השמידו ה'</w:t>
      </w:r>
      <w:r w:rsidR="00263B0B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03247BB4" w14:textId="27E10B9B" w:rsidR="006F076E" w:rsidRDefault="006F076E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F870D99" w14:textId="766091F1" w:rsidR="00706278" w:rsidRDefault="00706278" w:rsidP="00263B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4:5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רְאֵ֣ה ׀ לִמַּ֣דְתִּי אֶתְכֶ֗ם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חֻקִּים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וּמִשְׁפָּטִ֔ים כַּֽאֲשֶׁ֥ר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צִוַּ֖נִי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יְהוָ֣ה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אֱלֹהָ֑י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לַֽעֲשׂ֣וֹת כֵּ֔ן בְּקֶ֣רֶב הָאָ֔רֶץ אֲשֶׁ֥ר אַתֶּ֛ם בָּאִ֥ים שָׁ֖מָּה לְרִשְׁתָּֽהּ׃</w:t>
      </w:r>
    </w:p>
    <w:p w14:paraId="559794F3" w14:textId="76A9B739" w:rsidR="000207E6" w:rsidRDefault="000B0814" w:rsidP="005361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ראה למדתי אתכם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רבים ויחיד</w:t>
      </w:r>
      <w:r w:rsidR="00A34E4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שהוא כמו 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הבט ימין </w:t>
      </w:r>
      <w:r w:rsidR="00E516C4">
        <w:rPr>
          <w:rFonts w:ascii="Times New Roman" w:hAnsi="Times New Roman" w:cs="Times New Roman" w:hint="cs"/>
          <w:color w:val="FFC000"/>
          <w:sz w:val="24"/>
          <w:szCs w:val="24"/>
          <w:rtl/>
        </w:rPr>
        <w:t>וּ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ר</w:t>
      </w:r>
      <w:r w:rsidR="00E516C4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א</w:t>
      </w:r>
      <w:r w:rsidR="00E516C4">
        <w:rPr>
          <w:rFonts w:ascii="Times New Roman" w:hAnsi="Times New Roman" w:cs="Times New Roman" w:hint="cs"/>
          <w:color w:val="FFC000"/>
          <w:sz w:val="24"/>
          <w:szCs w:val="24"/>
          <w:rtl/>
        </w:rPr>
        <w:t>ֵ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ה</w:t>
      </w:r>
      <w:r w:rsidR="006F076E" w:rsidRPr="007854C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קמב</w:t>
      </w:r>
      <w:r w:rsidR="000207E6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proofErr w:type="spellEnd"/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F0798E" w:rsidRPr="00F0798E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:</w:t>
      </w:r>
      <w:r w:rsidR="006B23A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29AA6310" w14:textId="76BC3A36" w:rsidR="006F076E" w:rsidRDefault="00EF6922" w:rsidP="005361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0798E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4:5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משמע זה הפסוק מורה המצות שהן תלויות בארץ</w:t>
      </w:r>
      <w:r w:rsidR="009A72F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אמר</w:t>
      </w:r>
      <w:r w:rsidR="000B0814"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34E4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כאשר </w:t>
      </w:r>
      <w:proofErr w:type="spellStart"/>
      <w:r w:rsidR="005A3C0F" w:rsidRPr="00A34E42">
        <w:rPr>
          <w:rFonts w:ascii="Times New Roman" w:hAnsi="Times New Roman" w:cs="Times New Roman"/>
          <w:color w:val="FFC000"/>
          <w:sz w:val="24"/>
          <w:szCs w:val="24"/>
          <w:rtl/>
        </w:rPr>
        <w:t>צוני</w:t>
      </w:r>
      <w:proofErr w:type="spellEnd"/>
      <w:r w:rsidR="005A3C0F" w:rsidRPr="00A34E4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ה' </w:t>
      </w:r>
      <w:proofErr w:type="spellStart"/>
      <w:r w:rsidR="005A3C0F" w:rsidRPr="00A34E42">
        <w:rPr>
          <w:rFonts w:ascii="Times New Roman" w:hAnsi="Times New Roman" w:cs="Times New Roman"/>
          <w:color w:val="FFC000"/>
          <w:sz w:val="24"/>
          <w:szCs w:val="24"/>
          <w:rtl/>
        </w:rPr>
        <w:t>אלהי</w:t>
      </w:r>
      <w:proofErr w:type="spellEnd"/>
      <w:r w:rsidR="005A3C0F" w:rsidRPr="00A34E4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לעשות כן בקרב הארץ</w:t>
      </w:r>
      <w:r w:rsidR="000207E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 בואכם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2D40A8B3" w14:textId="77777777" w:rsidR="00706278" w:rsidRDefault="005A3C0F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2F7D35A" w14:textId="2FD8EC9D" w:rsidR="00706278" w:rsidRDefault="00706278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4:6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וּשְׁמַרְתֶּם֮ וַֽעֲשִׂיתֶם֒ כִּ֣י הִ֤וא חָכְמַתְכֶם֙ וּבִ֣ינַתְכֶ֔ם לְעֵינֵ֖י הָֽעַמִּ֑ים אֲשֶׁ֣ר יִשְׁמְע֗וּן אֵ֚ת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כָּל־הַֽחֻקִּ֣ים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הָאֵ֔לֶּה וְאָֽמְר֗וּ רַ֚ק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עַם־חָכָ֣ם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וְנָב֔וֹן הַגּ֥וֹי הַגָּד֖וֹל הַזֶּֽה׃</w:t>
      </w:r>
    </w:p>
    <w:p w14:paraId="5219369B" w14:textId="21CA84AC" w:rsidR="002356C3" w:rsidRDefault="00FF4CAA" w:rsidP="00FF4C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4:7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כִּ֚י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מִי־ג֣וֹי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גָּד֔וֹל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אֲשֶׁר־ל֥ו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אֱלֹהִ֖ים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קְרֹבִ֣ים אֵלָ֑יו כַּֽיהוָ֣ה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אֱלֹהֵ֔ינו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בְּכָל־קָרְאֵ֖נו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ּ אֵלָֽיו׃</w:t>
      </w:r>
    </w:p>
    <w:p w14:paraId="2FFA16A8" w14:textId="5337F2BA" w:rsidR="00FF4CAA" w:rsidRDefault="002356C3" w:rsidP="002356C3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4:8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וּמִי֙ גּ֣וֹי גָּד֔וֹל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אֲשֶׁר־ל֛ו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חֻקִּ֥ים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וּמִשְׁפָּטִ֖ים צַדִּיקִ֑ם כְּכֹל֙ הַתּוֹרָ֣ה הַזֹּ֔את אֲשֶׁ֧ר אָֽנֹכִ֛י נֹתֵ֥ן לִפְנֵיכֶ֖ם הַיּֽוֹם׃</w:t>
      </w:r>
    </w:p>
    <w:p w14:paraId="2467AA01" w14:textId="54F09DDC" w:rsidR="006650EC" w:rsidRPr="00EC75AF" w:rsidRDefault="006650EC" w:rsidP="006650E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4:9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רַ֡ק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הִשָּׁ֣מֶר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לְךָ֩ וּשְׁמֹ֨ר נַפְשְׁךָ֜ מְאֹ֗ד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פֶּן־תִּשְׁכַּ֨ח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אֶת־הַדְּבָרִ֜ים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אֲשֶׁר־רָא֣ו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עֵינֶ֗יךָ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וּפֶן־יָס֨וּרו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ּ֙ מִלְּבָ֣בְךָ֔ כֹּ֖ל יְמֵ֣י חַיֶּ֑יךָ וְהֽוֹדַעְתָּ֥ם לְבָנֶ֖יךָ וְלִבְנֵ֥י בָנֶֽיךָ׃</w:t>
      </w:r>
    </w:p>
    <w:p w14:paraId="08A718E9" w14:textId="333AA942" w:rsidR="006F076E" w:rsidRDefault="000B0814" w:rsidP="00AC70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ושמרתם ועשיתם כי היא חכמתכם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היא אחוזתם </w:t>
      </w:r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(ויקרא </w:t>
      </w:r>
      <w:proofErr w:type="spellStart"/>
      <w:proofErr w:type="gramStart"/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כה</w:t>
      </w:r>
      <w:r w:rsidR="00837B1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לג</w:t>
      </w:r>
      <w:proofErr w:type="spellEnd"/>
      <w:proofErr w:type="gramEnd"/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FD14D7">
        <w:rPr>
          <w:rFonts w:ascii="Times New Roman" w:hAnsi="Times New Roman" w:cs="Times New Roman"/>
          <w:sz w:val="24"/>
          <w:szCs w:val="24"/>
          <w:rtl/>
        </w:rPr>
        <w:t>:</w:t>
      </w:r>
      <w:r w:rsidR="006F076E" w:rsidRPr="006B23A8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E5102B3" w14:textId="4BD0A6F3" w:rsidR="006F076E" w:rsidRDefault="000B0814" w:rsidP="005F1D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אשר ישמעון את כל </w:t>
      </w:r>
      <w:proofErr w:type="spellStart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החקים</w:t>
      </w:r>
      <w:proofErr w:type="spellEnd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האלה ואמרו רק עם חכם ונבון הגוי הגדול</w:t>
      </w:r>
      <w:r w:rsidR="006F076E" w:rsidRPr="00BB4595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הזה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 מאמר נפלא</w:t>
      </w:r>
      <w:r w:rsidR="006B23A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איך יבינו העמים תכלית עניני התורות</w:t>
      </w:r>
      <w:r w:rsidR="00EE3031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ומה שיש לנו לומר</w:t>
      </w:r>
      <w:r w:rsidR="005202F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הענינים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שנעלמו מהמון העם הם כגון מציאות השם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בהמשכם אחרי המורגש</w:t>
      </w:r>
      <w:r w:rsidR="00810D5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והש"י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נתן שביל ודרך להבין מציאותו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 על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ידי השגחה המופתית</w:t>
      </w:r>
      <w:r w:rsidR="006B23A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אשר על ידי ההשגחה נעשו אותות ומופתים</w:t>
      </w:r>
      <w:r w:rsidR="00C606C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אע"פ</w:t>
      </w:r>
      <w:r w:rsidR="006B23A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שמופתי העיון מדרך המציאות מורים למציאותו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A34E4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F1D2A">
        <w:rPr>
          <w:rFonts w:ascii="Times New Roman" w:hAnsi="Times New Roman" w:cs="Times New Roman"/>
          <w:sz w:val="24"/>
          <w:szCs w:val="24"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ואולם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</w:t>
      </w:r>
      <w:r w:rsidR="00B136B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כמו שהעירונו</w:t>
      </w:r>
      <w:r w:rsidR="00B136B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בקיום המשך זאת ההשגחה לקיום מציאותו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6E54A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יחלו הנפשות עוד להאמין בהעדר מציאותו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2E14B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ועל כן בחר השם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את ישראל</w:t>
      </w:r>
      <w:r w:rsidR="006E54A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היות ההשגחה מצורפת עליהם תדיר</w:t>
      </w:r>
      <w:r w:rsidR="0020006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5FEC4B1" w14:textId="5FBF3B07" w:rsidR="00BD055A" w:rsidRDefault="00200068" w:rsidP="008E4D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וכאשר נהל דעות </w:t>
      </w:r>
      <w:r w:rsidRPr="00C157EE">
        <w:rPr>
          <w:rFonts w:ascii="Times New Roman" w:hAnsi="Times New Roman" w:cs="Times New Roman"/>
          <w:sz w:val="24"/>
          <w:szCs w:val="24"/>
          <w:rtl/>
        </w:rPr>
        <w:t>בני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C157EE">
        <w:rPr>
          <w:rFonts w:ascii="Times New Roman" w:hAnsi="Times New Roman" w:cs="Times New Roman" w:hint="cs"/>
          <w:sz w:val="24"/>
          <w:szCs w:val="24"/>
          <w:rtl/>
        </w:rPr>
        <w:t xml:space="preserve">אדם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בקיום מציאותו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FA214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כן אירע הדבר בקיום הצלחת הנפש אשר לא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האמינו בה המון העם</w:t>
      </w:r>
      <w:r w:rsidR="00FA214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כאשר העיר המשורר במזמור </w:t>
      </w:r>
      <w:r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שמעו זאת כל</w:t>
      </w:r>
      <w:r w:rsidRPr="007854C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העמים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מט</w:t>
      </w:r>
      <w:r w:rsidR="00F65811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proofErr w:type="spellEnd"/>
      <w:r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  <w:r w:rsidR="000B0814"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ואע"פ שדרכי העיון מורים בקיום הצלחת הנפש</w:t>
      </w:r>
      <w:r w:rsidR="006120B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ונעלמו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סודותם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מרבים מן העם</w:t>
      </w:r>
      <w:r w:rsidR="006B23A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והם ידועים אצל ה</w:t>
      </w:r>
      <w:r w:rsidR="005A3C0F" w:rsidRPr="00577CC7">
        <w:rPr>
          <w:rFonts w:ascii="Times New Roman" w:hAnsi="Times New Roman" w:cs="Times New Roman"/>
          <w:color w:val="FFC000"/>
          <w:sz w:val="24"/>
          <w:szCs w:val="24"/>
          <w:rtl/>
        </w:rPr>
        <w:t>שרידים אשר ה' קורא</w:t>
      </w:r>
      <w:r w:rsidR="00577C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77CC7" w:rsidRPr="00577CC7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(יואל </w:t>
      </w:r>
      <w:proofErr w:type="spellStart"/>
      <w:r w:rsidR="00577CC7" w:rsidRPr="00577CC7">
        <w:rPr>
          <w:rFonts w:ascii="Times New Roman" w:hAnsi="Times New Roman" w:cs="Times New Roman" w:hint="cs"/>
          <w:color w:val="0070C0"/>
          <w:sz w:val="24"/>
          <w:szCs w:val="24"/>
          <w:rtl/>
        </w:rPr>
        <w:t>ג:ה</w:t>
      </w:r>
      <w:proofErr w:type="spellEnd"/>
      <w:r w:rsidR="00577CC7" w:rsidRPr="00577CC7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C85BD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נתן השם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' עניני התורות שהם אטים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ונהול</w:t>
      </w:r>
      <w:r w:rsidR="001F76C6">
        <w:rPr>
          <w:rFonts w:ascii="Times New Roman" w:hAnsi="Times New Roman" w:cs="Times New Roman" w:hint="cs"/>
          <w:sz w:val="24"/>
          <w:szCs w:val="24"/>
          <w:rtl/>
        </w:rPr>
        <w:t>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לקיום הצלחת הנפש</w:t>
      </w:r>
      <w:r w:rsidR="006B23A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שאם לא תהיה תכלית נתינת המצות לקיום הצלחת הנפש</w:t>
      </w:r>
      <w:r w:rsidR="001F76C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לשוא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נתנו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התורות</w:t>
      </w:r>
      <w:r w:rsidR="00C85BD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וכל זה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בארנוהו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בספר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ע"ץ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החיי"ם</w:t>
      </w:r>
      <w:proofErr w:type="spellEnd"/>
      <w:r w:rsidR="003C3AF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8E4D5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137F8020" w14:textId="7845BEBC" w:rsidR="000E5070" w:rsidRDefault="00BD055A" w:rsidP="005755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32058E">
        <w:rPr>
          <w:rFonts w:ascii="Times New Roman" w:hAnsi="Times New Roman" w:cs="Times New Roman" w:hint="cs"/>
          <w:color w:val="FF0000"/>
          <w:sz w:val="24"/>
          <w:szCs w:val="24"/>
          <w:rtl/>
        </w:rPr>
        <w:t>4:6-</w:t>
      </w:r>
      <w:r w:rsidR="007D5015" w:rsidRPr="0032058E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על כן אמר </w:t>
      </w:r>
      <w:r w:rsidR="005A3C0F" w:rsidRPr="00A34E42">
        <w:rPr>
          <w:rFonts w:ascii="Times New Roman" w:hAnsi="Times New Roman" w:cs="Times New Roman"/>
          <w:color w:val="FFC000"/>
          <w:sz w:val="24"/>
          <w:szCs w:val="24"/>
          <w:rtl/>
        </w:rPr>
        <w:t>כי היא</w:t>
      </w:r>
      <w:r w:rsidR="006F076E" w:rsidRPr="00A34E4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A34E42">
        <w:rPr>
          <w:rFonts w:ascii="Times New Roman" w:hAnsi="Times New Roman" w:cs="Times New Roman"/>
          <w:color w:val="FFC000"/>
          <w:sz w:val="24"/>
          <w:szCs w:val="24"/>
          <w:rtl/>
        </w:rPr>
        <w:t>חכמתכם ובינתכם</w:t>
      </w:r>
      <w:r w:rsidR="001D18F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ומתוך שמירת המצות יתעוררו בקיום הצלחת הנפש</w:t>
      </w:r>
      <w:r w:rsidR="003C3AF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על כן אמר </w:t>
      </w:r>
      <w:r w:rsidR="005A3C0F" w:rsidRPr="00A34E4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אשר ישמעון את כל </w:t>
      </w:r>
      <w:proofErr w:type="spellStart"/>
      <w:r w:rsidR="005A3C0F" w:rsidRPr="00A34E42">
        <w:rPr>
          <w:rFonts w:ascii="Times New Roman" w:hAnsi="Times New Roman" w:cs="Times New Roman"/>
          <w:color w:val="FFC000"/>
          <w:sz w:val="24"/>
          <w:szCs w:val="24"/>
          <w:rtl/>
        </w:rPr>
        <w:t>החקים</w:t>
      </w:r>
      <w:proofErr w:type="spellEnd"/>
      <w:r w:rsidR="005A3C0F" w:rsidRPr="00A34E4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האלה ואמרו רק עם חכם</w:t>
      </w:r>
      <w:r w:rsidR="006F076E" w:rsidRPr="00A34E4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A34E42">
        <w:rPr>
          <w:rFonts w:ascii="Times New Roman" w:hAnsi="Times New Roman" w:cs="Times New Roman"/>
          <w:color w:val="FFC000"/>
          <w:sz w:val="24"/>
          <w:szCs w:val="24"/>
          <w:rtl/>
        </w:rPr>
        <w:t>ונכון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A34E42" w:rsidRPr="00FB1DA6">
        <w:rPr>
          <w:rFonts w:ascii="Times New Roman" w:hAnsi="Times New Roman" w:cs="Times New Roman"/>
          <w:sz w:val="24"/>
          <w:szCs w:val="24"/>
          <w:rtl/>
        </w:rPr>
        <w:t xml:space="preserve">ומאיזה </w:t>
      </w:r>
      <w:proofErr w:type="spellStart"/>
      <w:r w:rsidR="00A34E42" w:rsidRPr="00FB1DA6">
        <w:rPr>
          <w:rFonts w:ascii="Times New Roman" w:hAnsi="Times New Roman" w:cs="Times New Roman"/>
          <w:sz w:val="24"/>
          <w:szCs w:val="24"/>
          <w:rtl/>
        </w:rPr>
        <w:t>כח</w:t>
      </w:r>
      <w:proofErr w:type="spellEnd"/>
      <w:r w:rsidR="00A34E42" w:rsidRPr="00FB1DA6">
        <w:rPr>
          <w:rFonts w:ascii="Times New Roman" w:hAnsi="Times New Roman" w:cs="Times New Roman"/>
          <w:sz w:val="24"/>
          <w:szCs w:val="24"/>
          <w:rtl/>
        </w:rPr>
        <w:t xml:space="preserve"> יבינו זה</w:t>
      </w:r>
      <w:r w:rsidR="009313BA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A34E42" w:rsidRPr="00FB1DA6">
        <w:rPr>
          <w:rFonts w:ascii="Times New Roman" w:hAnsi="Times New Roman" w:cs="Times New Roman"/>
          <w:sz w:val="24"/>
          <w:szCs w:val="24"/>
          <w:rtl/>
        </w:rPr>
        <w:t xml:space="preserve"> באמרם</w:t>
      </w:r>
      <w:r w:rsidR="00A34E42">
        <w:rPr>
          <w:rFonts w:ascii="Times New Roman" w:hAnsi="Times New Roman" w:cs="Times New Roman"/>
          <w:sz w:val="24"/>
          <w:szCs w:val="24"/>
          <w:rtl/>
        </w:rPr>
        <w:t>:</w:t>
      </w:r>
      <w:r w:rsidR="00A34E42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D501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מי גוי גדול אשר לו </w:t>
      </w:r>
      <w:proofErr w:type="spellStart"/>
      <w:r w:rsidR="005A3C0F" w:rsidRPr="007D5015">
        <w:rPr>
          <w:rFonts w:ascii="Times New Roman" w:hAnsi="Times New Roman" w:cs="Times New Roman"/>
          <w:color w:val="FFC000"/>
          <w:sz w:val="24"/>
          <w:szCs w:val="24"/>
          <w:rtl/>
        </w:rPr>
        <w:t>אלהים</w:t>
      </w:r>
      <w:proofErr w:type="spellEnd"/>
      <w:r w:rsidR="006F076E" w:rsidRPr="007D501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7D501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קרובים אליו כה' </w:t>
      </w:r>
      <w:proofErr w:type="spellStart"/>
      <w:r w:rsidR="005A3C0F" w:rsidRPr="007D5015">
        <w:rPr>
          <w:rFonts w:ascii="Times New Roman" w:hAnsi="Times New Roman" w:cs="Times New Roman"/>
          <w:color w:val="FFC000"/>
          <w:sz w:val="24"/>
          <w:szCs w:val="24"/>
          <w:rtl/>
        </w:rPr>
        <w:t>אלהינו</w:t>
      </w:r>
      <w:proofErr w:type="spellEnd"/>
      <w:r w:rsidR="005A3C0F" w:rsidRPr="007D501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בכל קראנו אליו</w:t>
      </w:r>
      <w:r w:rsidR="002356C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 ומציאות השם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נודעת על ידי השגחה המופתית</w:t>
      </w:r>
      <w:r w:rsidR="0095701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והדבר מובן הואיל והוא הנמצא שלם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בשלמות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אמתתו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 מכל חסרון</w:t>
      </w:r>
      <w:r w:rsidR="009313B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והתורות נתנו ממנו</w:t>
      </w:r>
      <w:r w:rsidR="0095701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צריך להבין ולהאמין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שהם </w:t>
      </w:r>
      <w:proofErr w:type="spellStart"/>
      <w:r w:rsidR="005A3C0F" w:rsidRPr="007D5015">
        <w:rPr>
          <w:rFonts w:ascii="Times New Roman" w:hAnsi="Times New Roman" w:cs="Times New Roman"/>
          <w:color w:val="FFC000"/>
          <w:sz w:val="24"/>
          <w:szCs w:val="24"/>
          <w:rtl/>
        </w:rPr>
        <w:t>חקים</w:t>
      </w:r>
      <w:proofErr w:type="spellEnd"/>
      <w:r w:rsidR="005A3C0F" w:rsidRPr="007D501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ומשפטים צדיקים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כשהם מורים לקיום הצלחת הנפש</w:t>
      </w:r>
      <w:r w:rsidR="006650E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650EC"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6650EC" w:rsidRPr="00FB1DA6">
        <w:rPr>
          <w:rFonts w:ascii="Times New Roman" w:hAnsi="Times New Roman" w:cs="Times New Roman"/>
          <w:sz w:val="24"/>
          <w:szCs w:val="24"/>
          <w:rtl/>
        </w:rPr>
        <w:t>ואמר</w:t>
      </w:r>
      <w:r w:rsidR="006650E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6650EC" w:rsidRPr="0032058E">
        <w:rPr>
          <w:rFonts w:ascii="Times New Roman" w:hAnsi="Times New Roman" w:cs="Times New Roman"/>
          <w:color w:val="FFC000"/>
          <w:sz w:val="24"/>
          <w:szCs w:val="24"/>
          <w:rtl/>
        </w:rPr>
        <w:t>צדיקים</w:t>
      </w:r>
      <w:r w:rsidR="006650EC" w:rsidRPr="00FB1DA6">
        <w:rPr>
          <w:rFonts w:ascii="Times New Roman" w:hAnsi="Times New Roman" w:cs="Times New Roman"/>
          <w:sz w:val="24"/>
          <w:szCs w:val="24"/>
          <w:rtl/>
        </w:rPr>
        <w:t xml:space="preserve"> כי כל מה שמורים הם דברים אמתיים</w:t>
      </w:r>
      <w:r w:rsidR="006650E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6650EC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C3AAC6D" w14:textId="5485121F" w:rsidR="000E5070" w:rsidRDefault="00961396" w:rsidP="005E4A02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 w:rsidRPr="0032058E"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4:9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על כן נאמר </w:t>
      </w:r>
      <w:r w:rsidR="005A3C0F" w:rsidRPr="00CD442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רק </w:t>
      </w:r>
      <w:proofErr w:type="spellStart"/>
      <w:r w:rsidR="005A3C0F" w:rsidRPr="00CD442E">
        <w:rPr>
          <w:rFonts w:ascii="Times New Roman" w:hAnsi="Times New Roman" w:cs="Times New Roman"/>
          <w:color w:val="FFC000"/>
          <w:sz w:val="24"/>
          <w:szCs w:val="24"/>
          <w:rtl/>
        </w:rPr>
        <w:t>השמר</w:t>
      </w:r>
      <w:proofErr w:type="spellEnd"/>
      <w:r w:rsidR="005A3C0F" w:rsidRPr="00CD442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לך</w:t>
      </w:r>
      <w:r w:rsidR="006F076E" w:rsidRPr="00CD442E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CD442E">
        <w:rPr>
          <w:rFonts w:ascii="Times New Roman" w:hAnsi="Times New Roman" w:cs="Times New Roman"/>
          <w:color w:val="FFC000"/>
          <w:sz w:val="24"/>
          <w:szCs w:val="24"/>
          <w:rtl/>
        </w:rPr>
        <w:t>ושמור נפשך מאד</w:t>
      </w:r>
      <w:r w:rsidR="005755F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 והם מורים על קיום הצלחת הנפש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צריך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להאמין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באמתתם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איך נתנו ממנו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C655E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שאין נתינת התורות כמו קיום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מציאותו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C655E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שתלוי על ידי השגחה המופתית</w:t>
      </w:r>
      <w:r w:rsidR="0065348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ור"ל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כשההשגחה קימת היא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מורה למציאותו</w:t>
      </w:r>
      <w:r w:rsidR="0095701F" w:rsidRPr="00141861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141861">
        <w:rPr>
          <w:rFonts w:ascii="Times New Roman" w:hAnsi="Times New Roman" w:cs="Times New Roman"/>
          <w:sz w:val="24"/>
          <w:szCs w:val="24"/>
          <w:rtl/>
        </w:rPr>
        <w:t xml:space="preserve"> אבל נתינת </w:t>
      </w:r>
      <w:r w:rsidR="0095701F" w:rsidRPr="00141861">
        <w:rPr>
          <w:rFonts w:ascii="Times New Roman" w:hAnsi="Times New Roman" w:cs="Times New Roman" w:hint="eastAsia"/>
          <w:sz w:val="24"/>
          <w:szCs w:val="24"/>
          <w:rtl/>
        </w:rPr>
        <w:t>ה</w:t>
      </w:r>
      <w:r w:rsidR="005A3C0F" w:rsidRPr="00141861">
        <w:rPr>
          <w:rFonts w:ascii="Times New Roman" w:hAnsi="Times New Roman" w:cs="Times New Roman"/>
          <w:sz w:val="24"/>
          <w:szCs w:val="24"/>
          <w:rtl/>
        </w:rPr>
        <w:t xml:space="preserve">תורות </w:t>
      </w:r>
      <w:r w:rsidR="005A3C0F" w:rsidRPr="002F3F8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אחת </w:t>
      </w:r>
      <w:r w:rsidR="005A3C0F" w:rsidRPr="0032058E">
        <w:rPr>
          <w:rFonts w:ascii="Times New Roman" w:hAnsi="Times New Roman" w:cs="Times New Roman"/>
          <w:color w:val="FFC000"/>
          <w:sz w:val="24"/>
          <w:szCs w:val="24"/>
          <w:rtl/>
        </w:rPr>
        <w:t>ד</w:t>
      </w:r>
      <w:r w:rsidR="007F1982" w:rsidRPr="0032058E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8256BA">
        <w:rPr>
          <w:rFonts w:ascii="Times New Roman" w:hAnsi="Times New Roman" w:cs="Times New Roman" w:hint="cs"/>
          <w:color w:val="FFC000"/>
          <w:sz w:val="24"/>
          <w:szCs w:val="24"/>
          <w:rtl/>
        </w:rPr>
        <w:t>ּ</w:t>
      </w:r>
      <w:r w:rsidR="005A3C0F" w:rsidRPr="0032058E">
        <w:rPr>
          <w:rFonts w:ascii="Times New Roman" w:hAnsi="Times New Roman" w:cs="Times New Roman"/>
          <w:color w:val="FFC000"/>
          <w:sz w:val="24"/>
          <w:szCs w:val="24"/>
          <w:rtl/>
        </w:rPr>
        <w:t>ב</w:t>
      </w:r>
      <w:r w:rsidR="007F1982" w:rsidRPr="0032058E">
        <w:rPr>
          <w:rFonts w:ascii="Times New Roman" w:hAnsi="Times New Roman" w:cs="Times New Roman" w:hint="cs"/>
          <w:color w:val="FFC000"/>
          <w:sz w:val="24"/>
          <w:szCs w:val="24"/>
          <w:rtl/>
        </w:rPr>
        <w:t>ּ</w:t>
      </w:r>
      <w:r w:rsidR="008256BA">
        <w:rPr>
          <w:rFonts w:ascii="Times New Roman" w:hAnsi="Times New Roman" w:cs="Times New Roman" w:hint="cs"/>
          <w:color w:val="FFC000"/>
          <w:sz w:val="24"/>
          <w:szCs w:val="24"/>
          <w:rtl/>
        </w:rPr>
        <w:t>ֶ</w:t>
      </w:r>
      <w:r w:rsidR="005A3C0F" w:rsidRPr="0032058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ר </w:t>
      </w:r>
      <w:proofErr w:type="spellStart"/>
      <w:r w:rsidR="005A3C0F" w:rsidRPr="0032058E">
        <w:rPr>
          <w:rFonts w:ascii="Times New Roman" w:hAnsi="Times New Roman" w:cs="Times New Roman"/>
          <w:color w:val="FFC000"/>
          <w:sz w:val="24"/>
          <w:szCs w:val="24"/>
          <w:rtl/>
        </w:rPr>
        <w:t>אלהים</w:t>
      </w:r>
      <w:proofErr w:type="spellEnd"/>
      <w:r w:rsidR="007F198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7F1982" w:rsidRPr="0032058E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(תהלים </w:t>
      </w:r>
      <w:proofErr w:type="spellStart"/>
      <w:r w:rsidR="007F1982" w:rsidRPr="0032058E">
        <w:rPr>
          <w:rFonts w:ascii="Times New Roman" w:hAnsi="Times New Roman" w:cs="Times New Roman" w:hint="cs"/>
          <w:color w:val="0070C0"/>
          <w:sz w:val="24"/>
          <w:szCs w:val="24"/>
          <w:rtl/>
        </w:rPr>
        <w:t>סב:יב</w:t>
      </w:r>
      <w:proofErr w:type="spellEnd"/>
      <w:r w:rsidR="007F1982" w:rsidRPr="0032058E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7F198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141861">
        <w:rPr>
          <w:rFonts w:ascii="Times New Roman" w:hAnsi="Times New Roman" w:cs="Times New Roman"/>
          <w:sz w:val="24"/>
          <w:szCs w:val="24"/>
          <w:rtl/>
        </w:rPr>
        <w:t xml:space="preserve"> על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כן צריך להאמין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בה על ידי הקבלה המשולשלת אשר לא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ישיגנה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שום דופי</w:t>
      </w:r>
      <w:r w:rsidR="00830BC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C3948B8" w14:textId="3D3B7A26" w:rsidR="006F076E" w:rsidRDefault="00830BC5" w:rsidP="008058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F38C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4:9-10 </w:t>
      </w:r>
      <w:r w:rsidR="00CD442E" w:rsidRPr="00FB1DA6">
        <w:rPr>
          <w:rFonts w:ascii="Times New Roman" w:hAnsi="Times New Roman" w:cs="Times New Roman"/>
          <w:sz w:val="24"/>
          <w:szCs w:val="24"/>
          <w:rtl/>
        </w:rPr>
        <w:t xml:space="preserve">על כן </w:t>
      </w:r>
      <w:r w:rsidR="00CD442E" w:rsidRPr="008B2856">
        <w:rPr>
          <w:rFonts w:ascii="Times New Roman" w:hAnsi="Times New Roman" w:cs="Times New Roman"/>
          <w:color w:val="FFC000"/>
          <w:sz w:val="24"/>
          <w:szCs w:val="24"/>
          <w:rtl/>
        </w:rPr>
        <w:t>הזהיר</w:t>
      </w:r>
      <w:r w:rsidR="000B0814" w:rsidRPr="008B2856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8B2856">
        <w:rPr>
          <w:rFonts w:ascii="Times New Roman" w:hAnsi="Times New Roman" w:cs="Times New Roman"/>
          <w:color w:val="FFC000"/>
          <w:sz w:val="24"/>
          <w:szCs w:val="24"/>
          <w:rtl/>
        </w:rPr>
        <w:t>פן תשכח את הדברים אשר ראו עיניך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בכל מה שמעיר זה הפסוק</w:t>
      </w:r>
      <w:r w:rsidR="0095701F">
        <w:rPr>
          <w:rFonts w:ascii="Times New Roman" w:hAnsi="Times New Roman" w:cs="Times New Roman" w:hint="cs"/>
          <w:sz w:val="24"/>
          <w:szCs w:val="24"/>
          <w:rtl/>
        </w:rPr>
        <w:t>, 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איזהו</w:t>
      </w:r>
      <w:r w:rsidR="00A9071F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יום אשר עמדת לפני ה' </w:t>
      </w:r>
      <w:proofErr w:type="spellStart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בחורב</w:t>
      </w:r>
      <w:r w:rsidR="006B114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על ידי אותו המעמד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הנורא נתאמתו התורות שהם ממנו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6B114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אשר לא ישיגנו קצרון ידיעה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וצריך להאמין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באמתתם</w:t>
      </w:r>
      <w:proofErr w:type="spellEnd"/>
      <w:r w:rsidR="0095701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כל עוד שהם נתונים על ידי נביא</w:t>
      </w:r>
      <w:r w:rsidR="002879E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תתחזק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אמתתם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שהם ממנו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 כאשר הדברים מוכיחים</w:t>
      </w:r>
      <w:r w:rsidR="00CD442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ולכן העירונו התכלית</w:t>
      </w:r>
      <w:r w:rsidR="00CD44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בנתינת הלוחות</w:t>
      </w:r>
      <w:r w:rsidR="0080586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להיות דבר קים בקיום זאת האמונה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CA77A4F" w14:textId="28A0116E" w:rsidR="006F076E" w:rsidRDefault="006F076E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FC96C06" w14:textId="3B1A5611" w:rsidR="00DE1CA5" w:rsidRDefault="00835CF3" w:rsidP="008058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4:10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י֗וֹם אֲשֶׁ֨ר עָמַ֜דְתָּ לִפְנֵ֨י יְהוָ֣ה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אֱלֹהֶיך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ָ֮ בְּחֹרֵב֒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בֶּֽאֱמֹ֨ר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יְהוָ֜ה אֵלַ֗י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הַקְהֶל־לִי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אֶת־הָעָ֔ם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וְאַשְׁמִעֵ֖ם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אֶת־דְּבָרָ֑י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אֲשֶׁ֨ר יִלְמְד֜וּן לְיִרְאָ֣ה אֹתִ֗י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כָּל־הַיָּמִים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אֲשֶׁ֨ר הֵ֤ם חַיִּים֙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עַל־הָ֣אֲדָמָ֔ה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וְאֶת־בְּנֵיהֶ֖ם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יְלַמֵּדֽוּן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:</w:t>
      </w:r>
    </w:p>
    <w:p w14:paraId="300BFCC5" w14:textId="77777777" w:rsidR="006F076E" w:rsidRDefault="000B0814" w:rsidP="009D76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באמור ה' אלי</w:t>
      </w:r>
      <w:r w:rsidR="006F076E" w:rsidRPr="00BB4595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הקהל לי את העם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יום המעמד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8EA93A5" w14:textId="325200A9" w:rsidR="006F076E" w:rsidRDefault="000B0814" w:rsidP="009D76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ואשמיעם את דברי אשר ילמדון</w:t>
      </w:r>
      <w:r w:rsidR="006F076E" w:rsidRPr="00BB4595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ליראה אותי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מאמר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אנכי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לא יהיה לך</w:t>
      </w:r>
      <w:r w:rsidR="00EE53D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EE53D5" w:rsidRPr="00EE53D5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proofErr w:type="gramStart"/>
      <w:r w:rsidR="00EE53D5" w:rsidRPr="00EE53D5">
        <w:rPr>
          <w:rFonts w:ascii="Times New Roman" w:hAnsi="Times New Roman" w:cs="Times New Roman" w:hint="cs"/>
          <w:color w:val="0070C0"/>
          <w:sz w:val="24"/>
          <w:szCs w:val="24"/>
          <w:rtl/>
        </w:rPr>
        <w:t>ה:</w:t>
      </w:r>
      <w:r w:rsidR="00EE53D5" w:rsidRPr="008B2856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ו</w:t>
      </w:r>
      <w:proofErr w:type="spellEnd"/>
      <w:proofErr w:type="gramEnd"/>
      <w:r w:rsidR="00EE53D5" w:rsidRPr="008B2856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EE53D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95701F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כאשר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החמירם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בענשי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אזהרות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73C4762" w14:textId="40490F20" w:rsidR="00835CF3" w:rsidRDefault="000B0814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ואת בניהם ילמדון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שתהיה העתקה משלשלת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7071FF3" w14:textId="7364A5DF" w:rsidR="00CD442E" w:rsidRDefault="005A3C0F" w:rsidP="009D76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76186F8" w14:textId="727970CD" w:rsidR="00CD442E" w:rsidRDefault="00835CF3" w:rsidP="009D767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4:11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וַתִּקְרְב֥וּן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וַתַּֽעַמְד֖וּן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תַּ֣חַת הָהָ֑ר וְהָהָ֞ר בֹּעֵ֤ר בָּאֵשׁ֙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עַד־לֵ֣ב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הַשָּׁמַ֔יִם חֹ֖שֶׁךְ עָנָ֥ן וַֽעֲרָפֶֽל׃</w:t>
      </w:r>
    </w:p>
    <w:p w14:paraId="37E955DE" w14:textId="536D3551" w:rsidR="0066650D" w:rsidRDefault="0066650D" w:rsidP="006665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4:12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וַיְדַבֵּ֧ר יְהוָ֛ה אֲלֵיכֶ֖ם מִתּ֣וֹךְ הָאֵ֑שׁ ק֤וֹל דְּבָרִים֙ אַתֶּ֣ם שֹֽׁמְעִ֔ים וּתְמוּנָ֛ה אֵֽינְכֶ֥ם רֹאִ</w:t>
      </w:r>
      <w:r w:rsidRPr="00864692">
        <w:rPr>
          <w:rFonts w:asciiTheme="majorBidi" w:hAnsiTheme="majorBidi" w:cs="Times New Roman" w:hint="cs"/>
          <w:b/>
          <w:bCs/>
          <w:sz w:val="24"/>
          <w:szCs w:val="24"/>
          <w:rtl/>
        </w:rPr>
        <w:t>֖</w:t>
      </w:r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ים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זֽוּלָתִ֥י קֽוֹל׃</w:t>
      </w:r>
    </w:p>
    <w:p w14:paraId="0BC5AEC9" w14:textId="5EDAB15C" w:rsidR="006F076E" w:rsidRDefault="00643B66" w:rsidP="006665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643B66">
        <w:rPr>
          <w:rFonts w:ascii="Times New Roman" w:hAnsi="Times New Roman" w:cs="Times New Roman" w:hint="cs"/>
          <w:color w:val="FF0000"/>
          <w:sz w:val="24"/>
          <w:szCs w:val="24"/>
          <w:rtl/>
        </w:rPr>
        <w:t>4:11</w:t>
      </w:r>
      <w:r w:rsidR="0066650D">
        <w:rPr>
          <w:rFonts w:ascii="Times New Roman" w:hAnsi="Times New Roman" w:cs="Times New Roman" w:hint="cs"/>
          <w:color w:val="FF0000"/>
          <w:sz w:val="24"/>
          <w:szCs w:val="24"/>
          <w:rtl/>
        </w:rPr>
        <w:t>-12</w:t>
      </w:r>
      <w:r w:rsidRPr="00643B66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643B66">
        <w:rPr>
          <w:rFonts w:ascii="Times New Roman" w:hAnsi="Times New Roman" w:cs="Times New Roman"/>
          <w:color w:val="FF0000"/>
          <w:sz w:val="24"/>
          <w:szCs w:val="24"/>
          <w:rtl/>
        </w:rPr>
        <w:t>וההר בוער</w:t>
      </w:r>
      <w:r w:rsidR="006F076E" w:rsidRPr="00643B66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643B66">
        <w:rPr>
          <w:rFonts w:ascii="Times New Roman" w:hAnsi="Times New Roman" w:cs="Times New Roman"/>
          <w:color w:val="FF0000"/>
          <w:sz w:val="24"/>
          <w:szCs w:val="24"/>
          <w:rtl/>
        </w:rPr>
        <w:t>באש</w:t>
      </w:r>
      <w:r w:rsidR="003857AC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5A3C0F" w:rsidRPr="00643B6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חשך ענן וערפל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95701F" w:rsidRPr="00FD14D7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אר</w:t>
      </w:r>
      <w:r w:rsidR="005A3C0F" w:rsidRPr="0095701F">
        <w:rPr>
          <w:rFonts w:ascii="Times New Roman" w:hAnsi="Times New Roman" w:cs="Times New Roman"/>
          <w:sz w:val="24"/>
          <w:szCs w:val="24"/>
          <w:rtl/>
        </w:rPr>
        <w:t xml:space="preserve"> ארבעה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מסכים שבאמצעותם נבנה הדבור</w:t>
      </w:r>
      <w:r w:rsidR="00A5484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כנרמז</w:t>
      </w:r>
      <w:r w:rsidR="006665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66650D">
        <w:rPr>
          <w:rFonts w:ascii="Times New Roman" w:hAnsi="Times New Roman" w:cs="Times New Roman"/>
          <w:color w:val="FFC000"/>
          <w:sz w:val="24"/>
          <w:szCs w:val="24"/>
          <w:rtl/>
        </w:rPr>
        <w:t>וידבר ה' אליכם מתוך האש</w:t>
      </w:r>
      <w:r w:rsidR="0066650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חציבות הדבור כאשר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הרמזנו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5778DF7" w14:textId="2B19F421" w:rsidR="006F076E" w:rsidRDefault="000B0814" w:rsidP="00DF74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12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קול דברים אתם שומעים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כנה הדבור בשם </w:t>
      </w:r>
      <w:r w:rsidR="005A3C0F" w:rsidRPr="00E43471">
        <w:rPr>
          <w:rFonts w:ascii="Times New Roman" w:hAnsi="Times New Roman" w:cs="Times New Roman"/>
          <w:color w:val="FFC000"/>
          <w:sz w:val="24"/>
          <w:szCs w:val="24"/>
          <w:rtl/>
        </w:rPr>
        <w:t>קול</w:t>
      </w:r>
      <w:r w:rsidR="00083B1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אומר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גם כן </w:t>
      </w:r>
      <w:r w:rsidR="005A3C0F" w:rsidRPr="00E43471">
        <w:rPr>
          <w:rFonts w:ascii="Times New Roman" w:hAnsi="Times New Roman" w:cs="Times New Roman"/>
          <w:color w:val="FFC000"/>
          <w:sz w:val="24"/>
          <w:szCs w:val="24"/>
          <w:rtl/>
        </w:rPr>
        <w:t>שומעים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14DF6C4" w14:textId="77777777" w:rsidR="00273CB6" w:rsidRDefault="000B0814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12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ותמונה אינכם רואים זולתי קול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אומרים ולא קולות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שמעתם </w:t>
      </w:r>
      <w:r w:rsidR="005A3C0F" w:rsidRPr="00643B66">
        <w:rPr>
          <w:rFonts w:ascii="Times New Roman" w:hAnsi="Times New Roman" w:cs="Times New Roman"/>
          <w:color w:val="FFC000"/>
          <w:sz w:val="24"/>
          <w:szCs w:val="24"/>
          <w:rtl/>
        </w:rPr>
        <w:t>זולתי קול</w:t>
      </w:r>
      <w:r w:rsidR="00D45ADF">
        <w:rPr>
          <w:rFonts w:ascii="Times New Roman" w:hAnsi="Times New Roman" w:cs="Times New Roman" w:hint="cs"/>
          <w:sz w:val="24"/>
          <w:szCs w:val="24"/>
          <w:rtl/>
        </w:rPr>
        <w:t>, 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ומר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אנכי ה'</w:t>
      </w:r>
      <w:r w:rsidR="00D45ADF">
        <w:rPr>
          <w:rFonts w:ascii="Times New Roman" w:hAnsi="Times New Roman" w:cs="Times New Roman" w:hint="cs"/>
          <w:sz w:val="24"/>
          <w:szCs w:val="24"/>
          <w:rtl/>
        </w:rPr>
        <w:t>, 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היות המותנה ממין התנאי</w:t>
      </w:r>
      <w:r w:rsidR="00643B6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4832B05" w14:textId="35978820" w:rsidR="00C81307" w:rsidRDefault="005A3C0F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ואולם</w:t>
      </w:r>
      <w:r w:rsidR="006F07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כפי שפירשנו חציבות הדבור</w:t>
      </w:r>
      <w:r w:rsidR="009C6B9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אם יהיה הדבור נכלל בשם </w:t>
      </w:r>
      <w:r w:rsidRPr="001D6386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תמונה </w:t>
      </w:r>
      <w:r w:rsidRPr="00FB1DA6">
        <w:rPr>
          <w:rFonts w:ascii="Times New Roman" w:hAnsi="Times New Roman" w:cs="Times New Roman"/>
          <w:sz w:val="24"/>
          <w:szCs w:val="24"/>
          <w:rtl/>
        </w:rPr>
        <w:t>לא</w:t>
      </w:r>
      <w:r w:rsidR="00C8130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יקשה</w:t>
      </w:r>
      <w:r w:rsidR="00643B66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ואולם כפי שבארנו בספר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ע"ץ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החיי"ם</w:t>
      </w:r>
      <w:proofErr w:type="spellEnd"/>
      <w:r w:rsidR="001D638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שכל דבר יש לו תכונה</w:t>
      </w:r>
      <w:r w:rsidR="001D638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8130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והתכונה ההיא תקרא בשם תמונה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681ED87" w14:textId="77777777" w:rsidR="00835CF3" w:rsidRDefault="00835CF3" w:rsidP="00DF74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71642B2" w14:textId="3CE7321A" w:rsidR="00C81307" w:rsidRDefault="00835CF3" w:rsidP="00DF74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4:13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וַיַּגֵּ֨ד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לָכֶ֜ם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אֶת־בְּרִית֗ו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אֲשֶׁ֨ר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צִוָּ֤ה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אֶתְכֶם֙ לַֽעֲשׂ֔וֹת עֲשֶׂ֖רֶת הַדְּבָרִ֑ים וַֽיִּכְתְּבֵ֔ם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עַל־שְׁנֵ֖י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לֻח֥וֹת אֲבָנִֽים׃</w:t>
      </w:r>
    </w:p>
    <w:p w14:paraId="5C098572" w14:textId="343F9984" w:rsidR="00774B01" w:rsidRDefault="000B0814" w:rsidP="000748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13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ויגד</w:t>
      </w:r>
      <w:proofErr w:type="spellEnd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לכם את בריתו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שהם </w:t>
      </w:r>
      <w:r w:rsidR="005A3C0F" w:rsidRPr="00E14BAF">
        <w:rPr>
          <w:rFonts w:ascii="Times New Roman" w:hAnsi="Times New Roman" w:cs="Times New Roman"/>
          <w:color w:val="FFC000"/>
          <w:sz w:val="24"/>
          <w:szCs w:val="24"/>
          <w:rtl/>
        </w:rPr>
        <w:t>עשרת</w:t>
      </w:r>
      <w:r w:rsidR="00C81307" w:rsidRPr="00E14BAF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E14BAF">
        <w:rPr>
          <w:rFonts w:ascii="Times New Roman" w:hAnsi="Times New Roman" w:cs="Times New Roman"/>
          <w:color w:val="FFC000"/>
          <w:sz w:val="24"/>
          <w:szCs w:val="24"/>
          <w:rtl/>
        </w:rPr>
        <w:t>הדברים</w:t>
      </w:r>
      <w:r w:rsidR="00074810" w:rsidRPr="00E14BAF">
        <w:rPr>
          <w:rFonts w:ascii="Times New Roman" w:hAnsi="Times New Roman" w:cs="Times New Roman" w:hint="cs"/>
          <w:color w:val="FFC000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והם הכתובים </w:t>
      </w:r>
      <w:r w:rsidR="005A3C0F" w:rsidRPr="00E14BAF">
        <w:rPr>
          <w:rFonts w:ascii="Times New Roman" w:hAnsi="Times New Roman" w:cs="Times New Roman"/>
          <w:color w:val="FFC000"/>
          <w:sz w:val="24"/>
          <w:szCs w:val="24"/>
          <w:rtl/>
        </w:rPr>
        <w:t>על שני לוחות אבנים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4515DFF" w14:textId="3C678BDB" w:rsidR="00D45FEB" w:rsidRDefault="00D45FEB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B6D17BD" w14:textId="79A7BB11" w:rsidR="00835CF3" w:rsidRDefault="00835CF3" w:rsidP="002F5C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4:14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וְאֹתִ֞י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צִוָּ֤ה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יְהוָה֙ בָּעֵ֣ת הַהִ֔וא לְלַמֵּ֣ד אֶתְכֶ֔ם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חֻקִּ֖ים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וּמִשְׁפָּטִ֑ים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לַע</w:t>
      </w:r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ֲשֹֽׂתְכֶ֣ם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אֹתָ֔ם בָּאָ֕רֶץ אֲשֶׁ֥ר אַתֶּ֛ם עֹֽבְרִ֥ים שָׁ֖מָּה לְרִשְׁתָּֽהּ׃</w:t>
      </w:r>
    </w:p>
    <w:p w14:paraId="708FFBF1" w14:textId="341B19F7" w:rsidR="00774B01" w:rsidRDefault="000B0814" w:rsidP="002F5C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lastRenderedPageBreak/>
        <w:t>4: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14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ואותי </w:t>
      </w:r>
      <w:proofErr w:type="spellStart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צוה</w:t>
      </w:r>
      <w:proofErr w:type="spellEnd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ה' בעת</w:t>
      </w:r>
      <w:r w:rsidR="00774B01" w:rsidRPr="00BB4595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ההיא ללמד אתכם </w:t>
      </w:r>
      <w:proofErr w:type="spellStart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חקים</w:t>
      </w:r>
      <w:proofErr w:type="spellEnd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ומשפטים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כפי שנאמר 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ואתה פה עמוד עמדי</w:t>
      </w:r>
      <w:r w:rsidR="00774B01" w:rsidRPr="007854C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3E285B" w:rsidRPr="00FE5B2E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{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ואתנה לך</w:t>
      </w:r>
      <w:r w:rsidR="003E285B" w:rsidRPr="00FE5B2E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}</w:t>
      </w:r>
      <w:r w:rsidR="007661A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7661A5" w:rsidRPr="00FE5B2E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&lt;</w:t>
      </w:r>
      <w:proofErr w:type="spellStart"/>
      <w:r w:rsidR="007661A5">
        <w:rPr>
          <w:rFonts w:ascii="Times New Roman" w:hAnsi="Times New Roman" w:cs="Times New Roman" w:hint="cs"/>
          <w:color w:val="FFC000"/>
          <w:sz w:val="24"/>
          <w:szCs w:val="24"/>
          <w:rtl/>
        </w:rPr>
        <w:t>ואדברה</w:t>
      </w:r>
      <w:proofErr w:type="spellEnd"/>
      <w:r w:rsidR="007661A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אליך</w:t>
      </w:r>
      <w:r w:rsidR="007661A5" w:rsidRPr="00FE5B2E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&gt;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190B1D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דברים </w:t>
      </w:r>
      <w:proofErr w:type="spellStart"/>
      <w:proofErr w:type="gramStart"/>
      <w:r w:rsidR="00190B1D">
        <w:rPr>
          <w:rFonts w:ascii="Times New Roman" w:hAnsi="Times New Roman" w:cs="Times New Roman" w:hint="cs"/>
          <w:color w:val="0070C0"/>
          <w:sz w:val="24"/>
          <w:szCs w:val="24"/>
          <w:rtl/>
        </w:rPr>
        <w:t>ה:כז</w:t>
      </w:r>
      <w:proofErr w:type="spellEnd"/>
      <w:proofErr w:type="gramEnd"/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697D56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697D56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ונאמר </w:t>
      </w:r>
      <w:r w:rsidR="00664125">
        <w:rPr>
          <w:rFonts w:ascii="Times New Roman" w:hAnsi="Times New Roman" w:cs="Times New Roman" w:hint="cs"/>
          <w:sz w:val="24"/>
          <w:szCs w:val="24"/>
          <w:rtl/>
        </w:rPr>
        <w:t>&lt;</w:t>
      </w:r>
      <w:r w:rsidR="00664125" w:rsidRPr="00F97F84">
        <w:rPr>
          <w:rFonts w:ascii="Times New Roman" w:hAnsi="Times New Roman" w:cs="Times New Roman" w:hint="cs"/>
          <w:color w:val="FFC000"/>
          <w:sz w:val="24"/>
          <w:szCs w:val="24"/>
          <w:rtl/>
        </w:rPr>
        <w:t>ואתנה לך</w:t>
      </w:r>
      <w:r w:rsidR="00F97F84" w:rsidRPr="00F97F84">
        <w:rPr>
          <w:rFonts w:ascii="Times New Roman" w:hAnsi="Times New Roman" w:cs="Times New Roman" w:hint="cs"/>
          <w:color w:val="FFC000"/>
          <w:sz w:val="24"/>
          <w:szCs w:val="24"/>
          <w:rtl/>
        </w:rPr>
        <w:t>...</w:t>
      </w:r>
      <w:r w:rsidR="00F97F84">
        <w:rPr>
          <w:rFonts w:ascii="Times New Roman" w:hAnsi="Times New Roman" w:cs="Times New Roman" w:hint="cs"/>
          <w:sz w:val="24"/>
          <w:szCs w:val="24"/>
          <w:rtl/>
        </w:rPr>
        <w:t>&gt;</w:t>
      </w:r>
      <w:r w:rsidR="00F97F84" w:rsidRPr="00FE5B2E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  <w:rtl/>
        </w:rPr>
        <w:footnoteReference w:id="14"/>
      </w:r>
      <w:r w:rsidR="0066412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והתורה ומצוה אשר כתבתי להורותם</w:t>
      </w:r>
      <w:r w:rsidR="00774B0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190B1D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שמות </w:t>
      </w:r>
      <w:proofErr w:type="spellStart"/>
      <w:r w:rsidR="00190B1D">
        <w:rPr>
          <w:rFonts w:ascii="Times New Roman" w:hAnsi="Times New Roman" w:cs="Times New Roman" w:hint="cs"/>
          <w:color w:val="0070C0"/>
          <w:sz w:val="24"/>
          <w:szCs w:val="24"/>
          <w:rtl/>
        </w:rPr>
        <w:t>כד:יב</w:t>
      </w:r>
      <w:proofErr w:type="spellEnd"/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EC13393" w14:textId="3D0C5A4F" w:rsidR="00774B01" w:rsidRDefault="00774B01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DF16E61" w14:textId="6F4E0145" w:rsidR="00835CF3" w:rsidRDefault="00835CF3" w:rsidP="008F53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4:15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וְנִשְׁמַרְתֶּ֥ם מְאֹ֖ד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לְנַפְשֹֽׁתֵיכֶ֑ם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כִּ֣י לֹ֤א רְאִיתֶם֙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כָּל־תְּמוּנָ֔ה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בְּי֗וֹם דִּבֶּ֨ר יְהוָ֧ה אֲלֵיכֶ֛ם בְּחֹרֵ֖ב מִתּ֥וֹךְ הָאֵֽשׁ׃</w:t>
      </w:r>
    </w:p>
    <w:p w14:paraId="34E48551" w14:textId="64C7C379" w:rsidR="00774B01" w:rsidRDefault="000B0814" w:rsidP="005E56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ונשמרתם מאד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הזהירם עוד שלא יתפתו ויעשו להם שום</w:t>
      </w:r>
      <w:r w:rsidR="00774B0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תמונה</w:t>
      </w:r>
      <w:r w:rsidR="005E56F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 ולא ראו שום תמונה ביום המעמד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2D7437D" w14:textId="1E939540" w:rsidR="00774B01" w:rsidRDefault="00774B01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ED1825B" w14:textId="0D21BE43" w:rsidR="00835CF3" w:rsidRDefault="00835CF3" w:rsidP="005E56F6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4:16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פֶּ֨ן־תַּשְׁחִת֔וּן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וַֽעֲש</w:t>
      </w:r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ִׂיתֶ֥ם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לָכֶ֛ם פֶּ֖סֶל תְּמוּנַ֣ת כָּל־סָ֑מֶל תַּבְנִ֥ית זָכָ֖ר א֥וֹ נְקֵבָֽה׃</w:t>
      </w:r>
    </w:p>
    <w:p w14:paraId="50C791FD" w14:textId="77777777" w:rsidR="0067191C" w:rsidRDefault="0067191C" w:rsidP="0067191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4:17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תַּבְנִ֕ית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כָּל־בְּהֵמָ֖ה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אֲשֶׁ֣ר בָּאָ֑רֶץ תַּבְנִית֙ כָּל־צִפּ֣וֹר כָּנָ֔ף אֲשֶׁ֥ר תָּע֖וּף בַּשָּׁמָֽיִם׃ </w:t>
      </w:r>
    </w:p>
    <w:p w14:paraId="628CDB57" w14:textId="1E50AF18" w:rsidR="0067191C" w:rsidRDefault="0067191C" w:rsidP="0067191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4:18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תַּבְנִ֕ית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כָּל־רֹמֵ֖ש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ׂ בָּֽאֲדָמָ֑ה תַּבְנִ֛ית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כָּל־דָּגָ֥ה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</w:t>
      </w:r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ֲשֶׁר־בַּמַּ֖יִם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מִתַּ֥חַת לָאָֽרֶץ׃ </w:t>
      </w:r>
    </w:p>
    <w:p w14:paraId="1859F12E" w14:textId="0C837552" w:rsidR="004938DC" w:rsidRDefault="004938DC" w:rsidP="004938D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4:19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וּפֶן־תִּשָּׂ֨א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עֵינֶ֜יךָ הַשָּׁמַ֗יְמָה וְֽ֠רָאִיתָ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אֶת־הַשֶּׁ֨מֶש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וְאֶת־הַיָּרֵ֜ח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ַ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וְאֶת־הַכּֽוֹכָבִ֗ים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כֹּ֚ל צְבָ֣א הַשָּׁמַ֔יִם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וְנִדַּחְת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ָּ֛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וְהִשְׁתַּֽחֲוִ֥ית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לָהֶ֖ם וַֽעֲבַדְתָּ֑ם אֲשֶׁ֨ר חָלַ֜ק יְהוָ֤ה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אֱלֹ</w:t>
      </w:r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הֶ֨יך</w:t>
      </w:r>
      <w:proofErr w:type="spellEnd"/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ָ֙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אֹתָ֔ם לְכֹל֙ הָֽעַמִּ֔ים תַּ֖חַת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כָּל־הַשָּׁמָֽיִם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2A387653" w14:textId="5F279319" w:rsidR="004938DC" w:rsidRPr="004938DC" w:rsidRDefault="004938DC" w:rsidP="004938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4:20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וְאֶתְכֶם֙ לָקַ֣ח יְהוָ֔ה וַיּוֹצִ֥א אֶתְכֶ֛ם מִכּ֥וּר הַבַּרְזֶ֖ל מִמִּצְרָ֑יִם לִֽהְי֥וֹת ל֛וֹ לְעַ֥ם נַֽחֲלָ֖ה כַּיּ֥וֹם הַזֶּֽה׃ </w:t>
      </w:r>
    </w:p>
    <w:p w14:paraId="124268BC" w14:textId="4EB73CD2" w:rsidR="001D20A8" w:rsidRPr="00226924" w:rsidRDefault="001D20A8" w:rsidP="001D20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4:16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תמונת כל סמל</w:t>
      </w:r>
      <w:r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הטעם צורה</w:t>
      </w:r>
      <w:r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B04B2F0" w14:textId="77777777" w:rsidR="004938DC" w:rsidRDefault="000B0814" w:rsidP="006B0A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16</w:t>
      </w:r>
      <w:r w:rsidR="0067191C">
        <w:rPr>
          <w:rFonts w:ascii="Times New Roman" w:hAnsi="Times New Roman" w:cs="Times New Roman"/>
          <w:color w:val="FF0000"/>
          <w:sz w:val="24"/>
          <w:szCs w:val="24"/>
        </w:rPr>
        <w:t>-18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תבנית זכר או נקבה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ופירש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643B66">
        <w:rPr>
          <w:rFonts w:ascii="Times New Roman" w:hAnsi="Times New Roman" w:cs="Times New Roman"/>
          <w:color w:val="FFC000"/>
          <w:sz w:val="24"/>
          <w:szCs w:val="24"/>
          <w:rtl/>
        </w:rPr>
        <w:t>תבנית כל בהמה</w:t>
      </w:r>
      <w:r w:rsidR="006B0AB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הביא</w:t>
      </w:r>
      <w:r w:rsidR="00774B0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משלשה מינים</w:t>
      </w:r>
      <w:r w:rsidR="0067191C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המהלך</w:t>
      </w:r>
      <w:r w:rsidR="004A65D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והמעופף</w:t>
      </w:r>
      <w:r w:rsidR="004A65D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והשוחה</w:t>
      </w:r>
      <w:r w:rsidR="006B0AB0">
        <w:rPr>
          <w:rFonts w:ascii="Times New Roman" w:hAnsi="Times New Roman" w:cs="Times New Roman" w:hint="cs"/>
          <w:sz w:val="24"/>
          <w:szCs w:val="24"/>
          <w:rtl/>
        </w:rPr>
        <w:t xml:space="preserve"> {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ואפשר</w:t>
      </w:r>
      <w:r w:rsidR="006B0AB0">
        <w:rPr>
          <w:rFonts w:ascii="Times New Roman" w:hAnsi="Times New Roman" w:cs="Times New Roman" w:hint="cs"/>
          <w:sz w:val="24"/>
          <w:szCs w:val="24"/>
          <w:rtl/>
        </w:rPr>
        <w:t>}</w:t>
      </w:r>
      <w:r w:rsidR="006B0AB0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15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במאמר </w:t>
      </w:r>
      <w:r w:rsidR="005A3C0F" w:rsidRPr="00B57224">
        <w:rPr>
          <w:rFonts w:ascii="Times New Roman" w:hAnsi="Times New Roman" w:cs="Times New Roman"/>
          <w:color w:val="FFC000"/>
          <w:sz w:val="24"/>
          <w:szCs w:val="24"/>
          <w:rtl/>
        </w:rPr>
        <w:t>תבנית זכר</w:t>
      </w:r>
      <w:r w:rsidR="00774B01" w:rsidRPr="00B57224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B57224">
        <w:rPr>
          <w:rFonts w:ascii="Times New Roman" w:hAnsi="Times New Roman" w:cs="Times New Roman"/>
          <w:color w:val="FFC000"/>
          <w:sz w:val="24"/>
          <w:szCs w:val="24"/>
          <w:rtl/>
        </w:rPr>
        <w:t>או נקבה</w:t>
      </w:r>
      <w:r w:rsidR="004938D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744C67C" w14:textId="49832127" w:rsidR="00774B01" w:rsidRDefault="004938DC" w:rsidP="006B0A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4938D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4:18-19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והנה באר הנמצאים בארץ</w:t>
      </w:r>
      <w:r w:rsidR="00D64A6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ועתה רוצה להזהירם מצורות</w:t>
      </w:r>
      <w:r w:rsidR="00774B0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העליונות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628FBF2" w14:textId="77777777" w:rsidR="004938DC" w:rsidRDefault="004938DC" w:rsidP="004938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>
        <w:rPr>
          <w:rFonts w:ascii="Times New Roman" w:hAnsi="Times New Roman" w:cs="Times New Roman"/>
          <w:color w:val="FF0000"/>
          <w:sz w:val="24"/>
          <w:szCs w:val="24"/>
        </w:rPr>
        <w:t>19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ופן </w:t>
      </w:r>
      <w:proofErr w:type="spellStart"/>
      <w:r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תשא</w:t>
      </w:r>
      <w:proofErr w:type="spellEnd"/>
      <w:r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עיניך השמימה</w:t>
      </w:r>
      <w:r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אין הטעם שהזהיר הכתוב שלא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ישא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האדם עיניו אליהם השמים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אמנם הטעם בו כשיראה שתבוא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  <w:rtl/>
        </w:rPr>
        <w:t xml:space="preserve">תועלת מהם </w:t>
      </w:r>
      <w:proofErr w:type="spellStart"/>
      <w:r>
        <w:rPr>
          <w:rFonts w:ascii="Times New Roman" w:hAnsi="Times New Roman" w:cs="Times New Roman"/>
          <w:sz w:val="24"/>
          <w:szCs w:val="24"/>
          <w:rtl/>
        </w:rPr>
        <w:t>בנמצאי</w:t>
      </w:r>
      <w:proofErr w:type="spellEnd"/>
      <w:r>
        <w:rPr>
          <w:rFonts w:ascii="Times New Roman" w:hAnsi="Times New Roman" w:cs="Times New Roman"/>
          <w:sz w:val="24"/>
          <w:szCs w:val="24"/>
          <w:rtl/>
        </w:rPr>
        <w:t xml:space="preserve"> מטה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>
        <w:rPr>
          <w:rFonts w:ascii="Times New Roman" w:hAnsi="Times New Roman" w:cs="Times New Roman"/>
          <w:sz w:val="24"/>
          <w:szCs w:val="24"/>
          <w:rtl/>
        </w:rPr>
        <w:t xml:space="preserve"> שלא ידח</w:t>
      </w:r>
      <w:r>
        <w:rPr>
          <w:rFonts w:ascii="Times New Roman" w:hAnsi="Times New Roman" w:cs="Times New Roman" w:hint="cs"/>
          <w:sz w:val="24"/>
          <w:szCs w:val="24"/>
          <w:rtl/>
        </w:rPr>
        <w:t>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לעבדם</w:t>
      </w:r>
      <w:r>
        <w:rPr>
          <w:rFonts w:ascii="Times New Roman" w:hAnsi="Times New Roman" w:cs="Times New Roman" w:hint="cs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D564F4D" w14:textId="77777777" w:rsidR="004938DC" w:rsidRDefault="004938DC" w:rsidP="004938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>
        <w:rPr>
          <w:rFonts w:ascii="Times New Roman" w:hAnsi="Times New Roman" w:cs="Times New Roman"/>
          <w:color w:val="FF0000"/>
          <w:sz w:val="24"/>
          <w:szCs w:val="24"/>
        </w:rPr>
        <w:t>19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ואמר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השמש והירח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  <w:rtl/>
        </w:rPr>
        <w:t>-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שהם המאורות הגדולים שתועלתם גלויה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בנמצאי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מטה</w:t>
      </w:r>
      <w:r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32D1563" w14:textId="77777777" w:rsidR="004938DC" w:rsidRDefault="004938DC" w:rsidP="004938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>
        <w:rPr>
          <w:rFonts w:ascii="Times New Roman" w:hAnsi="Times New Roman" w:cs="Times New Roman"/>
          <w:color w:val="FF0000"/>
          <w:sz w:val="24"/>
          <w:szCs w:val="24"/>
        </w:rPr>
        <w:t>19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ואת הכוכבים</w:t>
      </w:r>
      <w:r>
        <w:rPr>
          <w:rFonts w:ascii="Times New Roman" w:hAnsi="Times New Roman" w:cs="Times New Roman"/>
          <w:sz w:val="24"/>
          <w:szCs w:val="24"/>
          <w:rtl/>
        </w:rPr>
        <w:t xml:space="preserve"> -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הם חמשה כוכבי לכת</w:t>
      </w:r>
      <w:r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39A5DB1" w14:textId="77777777" w:rsidR="004938DC" w:rsidRDefault="004938DC" w:rsidP="004938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>
        <w:rPr>
          <w:rFonts w:ascii="Times New Roman" w:hAnsi="Times New Roman" w:cs="Times New Roman"/>
          <w:color w:val="FF0000"/>
          <w:sz w:val="24"/>
          <w:szCs w:val="24"/>
        </w:rPr>
        <w:t>19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כל צבא השמים</w:t>
      </w:r>
      <w:r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שאר הצורות שיש בגלגל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השמיני</w:t>
      </w:r>
      <w:r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4092A43" w14:textId="77777777" w:rsidR="004938DC" w:rsidRDefault="004938DC" w:rsidP="004938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>
        <w:rPr>
          <w:rFonts w:ascii="Times New Roman" w:hAnsi="Times New Roman" w:cs="Times New Roman"/>
          <w:color w:val="FF0000"/>
          <w:sz w:val="24"/>
          <w:szCs w:val="24"/>
        </w:rPr>
        <w:t>19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ונדחת</w:t>
      </w:r>
      <w:proofErr w:type="spellEnd"/>
      <w:r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והשתחוית</w:t>
      </w:r>
      <w:proofErr w:type="spellEnd"/>
      <w:r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להם</w:t>
      </w:r>
      <w:r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לקבלם לאלוה לעבדם</w:t>
      </w:r>
      <w:r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EA739CF" w14:textId="5A3D4B1F" w:rsidR="004938DC" w:rsidRDefault="004938DC" w:rsidP="006272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>
        <w:rPr>
          <w:rFonts w:ascii="Times New Roman" w:hAnsi="Times New Roman" w:cs="Times New Roman"/>
          <w:color w:val="FF0000"/>
          <w:sz w:val="24"/>
          <w:szCs w:val="24"/>
        </w:rPr>
        <w:t>19-20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אשר חלק ה'</w:t>
      </w:r>
      <w:r w:rsidRPr="00BB4595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אותם</w:t>
      </w:r>
      <w:r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הם מוכרחים בתועלת שמשגת מהם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בנמצאי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מטה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>והם כגרזן ביד החוצב בו</w:t>
      </w:r>
      <w:r w:rsidR="0062726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627269" w:rsidRPr="00627269">
        <w:rPr>
          <w:rFonts w:ascii="Times New Roman" w:hAnsi="Times New Roman" w:cs="Times New Roman" w:hint="cs"/>
          <w:sz w:val="24"/>
          <w:szCs w:val="24"/>
          <w:rtl/>
        </w:rPr>
        <w:t xml:space="preserve">(ע״פ ישעיהו </w:t>
      </w:r>
      <w:proofErr w:type="spellStart"/>
      <w:proofErr w:type="gramStart"/>
      <w:r w:rsidR="00627269" w:rsidRPr="00627269">
        <w:rPr>
          <w:rFonts w:ascii="Times New Roman" w:hAnsi="Times New Roman" w:cs="Times New Roman" w:hint="cs"/>
          <w:sz w:val="24"/>
          <w:szCs w:val="24"/>
          <w:rtl/>
        </w:rPr>
        <w:t>י:טו</w:t>
      </w:r>
      <w:proofErr w:type="spellEnd"/>
      <w:proofErr w:type="gramEnd"/>
      <w:r w:rsidR="00627269" w:rsidRPr="00627269">
        <w:rPr>
          <w:rFonts w:ascii="Times New Roman" w:hAnsi="Times New Roman" w:cs="Times New Roman" w:hint="cs"/>
          <w:sz w:val="24"/>
          <w:szCs w:val="24"/>
          <w:rtl/>
        </w:rPr>
        <w:t>)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אמנם </w:t>
      </w:r>
      <w:r w:rsidR="003C3794">
        <w:rPr>
          <w:rFonts w:ascii="Times New Roman" w:hAnsi="Times New Roman" w:cs="Times New Roman" w:hint="cs"/>
          <w:sz w:val="24"/>
          <w:szCs w:val="24"/>
          <w:rtl/>
        </w:rPr>
        <w:t>{</w:t>
      </w:r>
      <w:r w:rsidRPr="00FB1DA6">
        <w:rPr>
          <w:rFonts w:ascii="Times New Roman" w:hAnsi="Times New Roman" w:cs="Times New Roman"/>
          <w:sz w:val="24"/>
          <w:szCs w:val="24"/>
          <w:rtl/>
        </w:rPr>
        <w:t>אותם</w:t>
      </w:r>
      <w:r w:rsidR="003C3794">
        <w:rPr>
          <w:rFonts w:ascii="Times New Roman" w:hAnsi="Times New Roman" w:cs="Times New Roman" w:hint="cs"/>
          <w:sz w:val="24"/>
          <w:szCs w:val="24"/>
          <w:rtl/>
        </w:rPr>
        <w:t>} &lt;אתם&gt;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ח</w:t>
      </w:r>
      <w:r w:rsidR="00D332C5">
        <w:rPr>
          <w:rFonts w:ascii="Times New Roman" w:hAnsi="Times New Roman" w:cs="Times New Roman" w:hint="cs"/>
          <w:sz w:val="24"/>
          <w:szCs w:val="24"/>
          <w:rtl/>
        </w:rPr>
        <w:t>ֵ</w:t>
      </w:r>
      <w:r w:rsidRPr="00FB1DA6">
        <w:rPr>
          <w:rFonts w:ascii="Times New Roman" w:hAnsi="Times New Roman" w:cs="Times New Roman"/>
          <w:sz w:val="24"/>
          <w:szCs w:val="24"/>
          <w:rtl/>
        </w:rPr>
        <w:t>ל</w:t>
      </w:r>
      <w:r w:rsidR="00D332C5">
        <w:rPr>
          <w:rFonts w:ascii="Times New Roman" w:hAnsi="Times New Roman" w:cs="Times New Roman" w:hint="cs"/>
          <w:sz w:val="24"/>
          <w:szCs w:val="24"/>
          <w:rtl/>
        </w:rPr>
        <w:t>ֶ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ק השם </w:t>
      </w:r>
      <w:r w:rsidR="003C3794">
        <w:rPr>
          <w:rFonts w:ascii="Times New Roman" w:hAnsi="Times New Roman" w:cs="Times New Roman" w:hint="cs"/>
          <w:sz w:val="24"/>
          <w:szCs w:val="24"/>
          <w:rtl/>
        </w:rPr>
        <w:t>{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והם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מוגזרים</w:t>
      </w:r>
      <w:proofErr w:type="spellEnd"/>
      <w:r w:rsidR="003C3794">
        <w:rPr>
          <w:rFonts w:ascii="Times New Roman" w:hAnsi="Times New Roman" w:cs="Times New Roman" w:hint="cs"/>
          <w:sz w:val="24"/>
          <w:szCs w:val="24"/>
          <w:rtl/>
        </w:rPr>
        <w:t>}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3C3794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16"/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והעד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על זה שנצח המערכת והוציא אתכם מעבדות לחירות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וזהו טעם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ויוציא אתכם מכור הברזל ממצרים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להיות סגולת השם</w:t>
      </w:r>
      <w:r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8E4D036" w14:textId="77777777" w:rsidR="00B66EFE" w:rsidRDefault="00B66EFE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4BD06520" w14:textId="0D97DBB7" w:rsidR="00774B01" w:rsidRDefault="00B66EFE" w:rsidP="00975119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4:21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וַֽיהוָ֥ה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הִתְאַנַּף־בִּ֖י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עַל־דִּבְרֵיכֶ֑ם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וַיִּשָּׁבַ֗ע לְבִלְתִּ֤י עָבְרִי֙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אֶת־הַיַּרְדֵּ֔ן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וּלְבִלְתִּי־בֹא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אֶל־הָאָ֣רֶץ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הַטּוֹבָ֔ה אֲשֶׁר֙ יְהוָ֣ה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ָ נֹתֵ֥ן לְךָ֖ נַֽחֲלָֽה׃</w:t>
      </w:r>
    </w:p>
    <w:p w14:paraId="15D4BD45" w14:textId="0C449D23" w:rsidR="00DD4615" w:rsidRDefault="00DD4615" w:rsidP="00DD46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4:22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כִּ֣י אָֽנֹכִ֥י מֵת֙ בָּאָ֣רֶץ הַזֹּ֔את אֵינֶ֥נִּי עֹבֵ֖ר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אֶת־הַיַּרְדֵּ֑ן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וְאַתֶּם֙ עֹֽבְרִ֔ים וִֽירִשְׁתֶּ֕ם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אֶת־הָאָ֥ר</w:t>
      </w:r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ֶץ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הַטּוֹבָ֖ה הַזֹּֽאת׃</w:t>
      </w:r>
    </w:p>
    <w:p w14:paraId="4E12E3EC" w14:textId="708DD19C" w:rsidR="00B57224" w:rsidRDefault="000B0814" w:rsidP="00DD46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21</w:t>
      </w:r>
      <w:r w:rsidR="00DD4615">
        <w:rPr>
          <w:rFonts w:ascii="Times New Roman" w:hAnsi="Times New Roman" w:cs="Times New Roman"/>
          <w:color w:val="FF0000"/>
          <w:sz w:val="24"/>
          <w:szCs w:val="24"/>
        </w:rPr>
        <w:t>-22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וה' התאנף בי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הביא</w:t>
      </w:r>
      <w:r w:rsidR="00774B0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לבאר כי אע"פ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שצוני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ללמד</w:t>
      </w:r>
      <w:r w:rsidR="000A7F0B">
        <w:rPr>
          <w:rFonts w:ascii="Times New Roman" w:hAnsi="Times New Roman" w:cs="Times New Roman" w:hint="cs"/>
          <w:sz w:val="24"/>
          <w:szCs w:val="24"/>
          <w:rtl/>
        </w:rPr>
        <w:t xml:space="preserve"> אתכם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חקים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ומשפטים שתלויים בארץ</w:t>
      </w:r>
      <w:r w:rsidR="00C879A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הנה</w:t>
      </w:r>
      <w:r w:rsidR="00774B0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אני אינני עובר</w:t>
      </w:r>
      <w:r w:rsidR="0071423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אבל אני </w:t>
      </w:r>
      <w:r w:rsidR="005A3C0F" w:rsidRPr="00DD4615">
        <w:rPr>
          <w:rFonts w:ascii="Times New Roman" w:hAnsi="Times New Roman" w:cs="Times New Roman"/>
          <w:color w:val="FFC000"/>
          <w:sz w:val="24"/>
          <w:szCs w:val="24"/>
          <w:rtl/>
        </w:rPr>
        <w:t>מת בארץ הזאת</w:t>
      </w:r>
      <w:r w:rsidR="00B57224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45BEC56D" w14:textId="74A20AAE" w:rsidR="00774B01" w:rsidRDefault="00B57224" w:rsidP="003B2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57224">
        <w:rPr>
          <w:rFonts w:ascii="Times New Roman" w:hAnsi="Times New Roman" w:cs="Times New Roman" w:hint="cs"/>
          <w:color w:val="FF0000"/>
          <w:sz w:val="24"/>
          <w:szCs w:val="24"/>
          <w:rtl/>
        </w:rPr>
        <w:t>4:22</w:t>
      </w:r>
      <w:r w:rsidR="005A3C0F" w:rsidRPr="00B5722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DD4615">
        <w:rPr>
          <w:rFonts w:ascii="Times New Roman" w:hAnsi="Times New Roman" w:cs="Times New Roman"/>
          <w:color w:val="FF0000"/>
          <w:sz w:val="24"/>
          <w:szCs w:val="24"/>
          <w:rtl/>
        </w:rPr>
        <w:t>ואינני</w:t>
      </w:r>
      <w:r w:rsidR="005A3C0F" w:rsidRPr="00B5722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עובר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-</w:t>
      </w:r>
      <w:r w:rsidR="005A3C0F" w:rsidRPr="00B5722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הטעם אין ארוני</w:t>
      </w:r>
      <w:r w:rsidR="00774B0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עובר כמו ארון יוסף</w:t>
      </w:r>
      <w:r w:rsidR="000A7F0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אמנם </w:t>
      </w:r>
      <w:r w:rsidR="005A3C0F" w:rsidRPr="00DD4615">
        <w:rPr>
          <w:rFonts w:ascii="Times New Roman" w:hAnsi="Times New Roman" w:cs="Times New Roman"/>
          <w:color w:val="FFC000"/>
          <w:sz w:val="24"/>
          <w:szCs w:val="24"/>
          <w:rtl/>
        </w:rPr>
        <w:t>אתם עוברים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2A8C7A1" w14:textId="712634F6" w:rsidR="00774B01" w:rsidRDefault="00774B01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1CAB07C" w14:textId="7BF36D32" w:rsidR="00B66EFE" w:rsidRDefault="00B66EFE" w:rsidP="003B2D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4:23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הִשָּֽׁמְר֣ו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לָכֶ֗ם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פֶּֽן־תִּשְׁכְּחו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אֶת־בְּרִ֤ית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יְהוָה֙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אֱלֹ֣הֵיכֶ֔ם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כָּרַ֖ת עִמָּכֶ֑ם וַֽעֲשִׂיתֶ֨ם לָכֶ֥ם פֶּ֨סֶל֙ תְּמ֣וּנַת כֹּ֔ל אֲשֶׁ֥ר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צִוְּך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יְהוָ֥ה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אֱלֹהֶֽיך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5FFF4DF1" w14:textId="13338932" w:rsidR="00774B01" w:rsidRDefault="000B0814" w:rsidP="00A54C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7106A6">
        <w:rPr>
          <w:rFonts w:ascii="Times New Roman" w:hAnsi="Times New Roman" w:cs="Times New Roman"/>
          <w:color w:val="FF0000"/>
          <w:sz w:val="24"/>
          <w:szCs w:val="24"/>
        </w:rPr>
        <w:t>23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השמרו</w:t>
      </w:r>
      <w:proofErr w:type="spellEnd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לכם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להשמר</w:t>
      </w:r>
      <w:proofErr w:type="spellEnd"/>
      <w:r w:rsidR="00774B0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שלא תעבדו ע"ז כלום</w:t>
      </w:r>
      <w:r w:rsidR="000A7F0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שאם תעבדו ע"ז תגלו בראש גולים</w:t>
      </w:r>
      <w:r w:rsidR="00F62FB6">
        <w:rPr>
          <w:rFonts w:ascii="Times New Roman" w:hAnsi="Times New Roman" w:cs="Times New Roman"/>
          <w:sz w:val="24"/>
          <w:szCs w:val="24"/>
        </w:rPr>
        <w:t xml:space="preserve"> </w:t>
      </w:r>
      <w:r w:rsidR="00F62FB6">
        <w:rPr>
          <w:rFonts w:ascii="Times New Roman" w:hAnsi="Times New Roman" w:cs="Times New Roman" w:hint="cs"/>
          <w:sz w:val="24"/>
          <w:szCs w:val="24"/>
          <w:rtl/>
        </w:rPr>
        <w:t xml:space="preserve">(ע״פ עמוס </w:t>
      </w:r>
      <w:proofErr w:type="spellStart"/>
      <w:proofErr w:type="gramStart"/>
      <w:r w:rsidR="00F62FB6">
        <w:rPr>
          <w:rFonts w:ascii="Times New Roman" w:hAnsi="Times New Roman" w:cs="Times New Roman" w:hint="cs"/>
          <w:sz w:val="24"/>
          <w:szCs w:val="24"/>
          <w:rtl/>
        </w:rPr>
        <w:t>ו:ז</w:t>
      </w:r>
      <w:proofErr w:type="spellEnd"/>
      <w:proofErr w:type="gramEnd"/>
      <w:r w:rsidR="00F62FB6">
        <w:rPr>
          <w:rFonts w:ascii="Times New Roman" w:hAnsi="Times New Roman" w:cs="Times New Roman" w:hint="cs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1DAB2E0" w14:textId="17FDF2EA" w:rsidR="000A7F0B" w:rsidRDefault="000B0814" w:rsidP="00A54C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23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פסל תמונת כל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0A7F0B">
        <w:rPr>
          <w:rFonts w:ascii="Times New Roman" w:hAnsi="Times New Roman" w:cs="Times New Roman"/>
          <w:sz w:val="24"/>
          <w:szCs w:val="24"/>
          <w:rtl/>
        </w:rPr>
        <w:t>–</w:t>
      </w:r>
      <w:r w:rsidR="00774B0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0A7F0B">
        <w:rPr>
          <w:rFonts w:ascii="Times New Roman" w:hAnsi="Times New Roman" w:cs="Times New Roman" w:hint="cs"/>
          <w:sz w:val="24"/>
          <w:szCs w:val="24"/>
          <w:rtl/>
        </w:rPr>
        <w:t xml:space="preserve">הטעם </w:t>
      </w:r>
      <w:r w:rsidR="000A7F0B" w:rsidRPr="00187D2D">
        <w:rPr>
          <w:rFonts w:ascii="Times New Roman" w:hAnsi="Times New Roman" w:cs="Times New Roman" w:hint="eastAsia"/>
          <w:sz w:val="24"/>
          <w:szCs w:val="24"/>
          <w:rtl/>
        </w:rPr>
        <w:t>כלום</w:t>
      </w:r>
      <w:r w:rsidR="000A7F0B">
        <w:rPr>
          <w:rFonts w:ascii="Times New Roman" w:hAnsi="Times New Roman" w:cs="Times New Roman" w:hint="cs"/>
          <w:sz w:val="24"/>
          <w:szCs w:val="24"/>
          <w:rtl/>
        </w:rPr>
        <w:t xml:space="preserve"> תמונה:</w:t>
      </w:r>
    </w:p>
    <w:p w14:paraId="1E8E9099" w14:textId="143EB3B7" w:rsidR="00F73224" w:rsidRDefault="000A7F0B" w:rsidP="00AF26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4:23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 w:hint="cs"/>
          <w:color w:val="FF0000"/>
          <w:sz w:val="24"/>
          <w:szCs w:val="24"/>
          <w:rtl/>
        </w:rPr>
        <w:t>אשר</w:t>
      </w:r>
      <w:r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צוך</w:t>
      </w:r>
      <w:proofErr w:type="spellEnd"/>
      <w:r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>- מכל מה שפרט</w:t>
      </w:r>
      <w:r w:rsidR="00AF264C">
        <w:rPr>
          <w:rFonts w:ascii="Times New Roman" w:hAnsi="Times New Roman" w:cs="Times New Roman" w:hint="cs"/>
          <w:sz w:val="24"/>
          <w:szCs w:val="24"/>
          <w:rtl/>
        </w:rPr>
        <w:t>: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33D73D8F" w14:textId="77777777" w:rsidR="00774B01" w:rsidRDefault="00774B01" w:rsidP="00AF26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C7202DB" w14:textId="7A2EA59C" w:rsidR="00B66EFE" w:rsidRDefault="00B66EFE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4:24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כִּ֚י יְהוָ֣ה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אֵ֥שׁ אֹֽכְלָ֖ה </w:t>
      </w:r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ה֑וּא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אֵ֖ל קַנָּֽא׃</w:t>
      </w:r>
    </w:p>
    <w:p w14:paraId="6A945AB7" w14:textId="019CF2E0" w:rsidR="00AF264C" w:rsidRDefault="00FC4A6A" w:rsidP="0076641C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 w:rsidRPr="00730AA0">
        <w:rPr>
          <w:rFonts w:ascii="Times New Roman" w:hAnsi="Times New Roman" w:cs="Times New Roman"/>
          <w:color w:val="FF0000"/>
          <w:sz w:val="24"/>
          <w:szCs w:val="24"/>
        </w:rPr>
        <w:t>4:24</w:t>
      </w:r>
      <w:r w:rsidRPr="00730AA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AF264C" w:rsidRPr="00730AA0">
        <w:rPr>
          <w:rFonts w:ascii="Times New Roman" w:hAnsi="Times New Roman" w:cs="Times New Roman" w:hint="cs"/>
          <w:color w:val="FF0000"/>
          <w:sz w:val="24"/>
          <w:szCs w:val="24"/>
          <w:rtl/>
        </w:rPr>
        <w:t>כי</w:t>
      </w:r>
      <w:r w:rsidR="00AF264C" w:rsidRPr="00730AA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AF264C" w:rsidRPr="00730AA0">
        <w:rPr>
          <w:rFonts w:ascii="Times New Roman" w:hAnsi="Times New Roman" w:cs="Times New Roman" w:hint="cs"/>
          <w:color w:val="FF0000"/>
          <w:sz w:val="24"/>
          <w:szCs w:val="24"/>
          <w:rtl/>
        </w:rPr>
        <w:t>ה</w:t>
      </w:r>
      <w:r w:rsidR="00AF264C" w:rsidRPr="00730AA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' </w:t>
      </w:r>
      <w:proofErr w:type="spellStart"/>
      <w:r w:rsidR="00AF264C" w:rsidRPr="00730AA0">
        <w:rPr>
          <w:rFonts w:ascii="Times New Roman" w:hAnsi="Times New Roman" w:cs="Times New Roman" w:hint="cs"/>
          <w:color w:val="FF0000"/>
          <w:sz w:val="24"/>
          <w:szCs w:val="24"/>
          <w:rtl/>
        </w:rPr>
        <w:t>אלהיך</w:t>
      </w:r>
      <w:proofErr w:type="spellEnd"/>
      <w:r w:rsidR="00AF264C" w:rsidRPr="00730AA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AF264C" w:rsidRPr="00730AA0">
        <w:rPr>
          <w:rFonts w:ascii="Times New Roman" w:hAnsi="Times New Roman" w:cs="Times New Roman" w:hint="cs"/>
          <w:color w:val="FF0000"/>
          <w:sz w:val="24"/>
          <w:szCs w:val="24"/>
          <w:rtl/>
        </w:rPr>
        <w:t>אש</w:t>
      </w:r>
      <w:r w:rsidR="00AF264C" w:rsidRPr="00730AA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AF264C" w:rsidRPr="00730AA0">
        <w:rPr>
          <w:rFonts w:ascii="Times New Roman" w:hAnsi="Times New Roman" w:cs="Times New Roman" w:hint="cs"/>
          <w:color w:val="FF0000"/>
          <w:sz w:val="24"/>
          <w:szCs w:val="24"/>
          <w:rtl/>
        </w:rPr>
        <w:t>אוכלה</w:t>
      </w:r>
      <w:r w:rsidRPr="00730AA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AF264C">
        <w:rPr>
          <w:rFonts w:ascii="Times New Roman" w:hAnsi="Times New Roman" w:cs="Times New Roman" w:hint="cs"/>
          <w:sz w:val="24"/>
          <w:szCs w:val="24"/>
          <w:rtl/>
        </w:rPr>
        <w:t xml:space="preserve">הטעם </w:t>
      </w:r>
      <w:r w:rsidR="00AF264C" w:rsidRPr="00FB1DA6">
        <w:rPr>
          <w:rFonts w:ascii="Times New Roman" w:hAnsi="Times New Roman" w:cs="Times New Roman"/>
          <w:sz w:val="24"/>
          <w:szCs w:val="24"/>
          <w:rtl/>
        </w:rPr>
        <w:t>כאש אוכלה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AF264C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AF264C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כי חטאת קסם מרי</w:t>
      </w:r>
      <w:r w:rsidR="00AF264C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AF264C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(שמואל א</w:t>
      </w:r>
      <w:r w:rsidR="003F17F9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AF264C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proofErr w:type="gramStart"/>
      <w:r w:rsidR="00AF264C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r w:rsidR="003F17F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AF264C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כג</w:t>
      </w:r>
      <w:proofErr w:type="spellEnd"/>
      <w:proofErr w:type="gramEnd"/>
      <w:r w:rsidR="00AF264C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F264C" w:rsidRPr="00FD14D7">
        <w:rPr>
          <w:rFonts w:ascii="Times New Roman" w:hAnsi="Times New Roman" w:cs="Times New Roman"/>
          <w:sz w:val="24"/>
          <w:szCs w:val="24"/>
          <w:rtl/>
        </w:rPr>
        <w:t>.</w:t>
      </w:r>
      <w:r w:rsidR="00AF264C" w:rsidRPr="00FB1DA6">
        <w:rPr>
          <w:rFonts w:ascii="Times New Roman" w:hAnsi="Times New Roman" w:cs="Times New Roman"/>
          <w:sz w:val="24"/>
          <w:szCs w:val="24"/>
          <w:rtl/>
        </w:rPr>
        <w:t xml:space="preserve"> ואחרי שהוא</w:t>
      </w:r>
      <w:r w:rsidR="00AF264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AF264C" w:rsidRPr="00FB1DA6">
        <w:rPr>
          <w:rFonts w:ascii="Times New Roman" w:hAnsi="Times New Roman" w:cs="Times New Roman"/>
          <w:sz w:val="24"/>
          <w:szCs w:val="24"/>
          <w:rtl/>
        </w:rPr>
        <w:t>נמשל כאש</w:t>
      </w:r>
      <w:r w:rsidR="0076641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AF264C" w:rsidRPr="00FB1DA6">
        <w:rPr>
          <w:rFonts w:ascii="Times New Roman" w:hAnsi="Times New Roman" w:cs="Times New Roman"/>
          <w:sz w:val="24"/>
          <w:szCs w:val="24"/>
          <w:rtl/>
        </w:rPr>
        <w:t xml:space="preserve"> הנה תאכל השורש גם הענף</w:t>
      </w:r>
      <w:r w:rsidR="00AF264C">
        <w:rPr>
          <w:rFonts w:ascii="Times New Roman" w:hAnsi="Times New Roman" w:cs="Times New Roman"/>
          <w:sz w:val="24"/>
          <w:szCs w:val="24"/>
          <w:rtl/>
        </w:rPr>
        <w:t>:</w:t>
      </w:r>
      <w:r w:rsidR="00AF264C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7C9785C" w14:textId="55B71A57" w:rsidR="00D56AAE" w:rsidRDefault="000B0814" w:rsidP="00881A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24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אל קנא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כקנאת האיש באשתו</w:t>
      </w:r>
      <w:r w:rsidR="008E72D7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636173B5" w14:textId="1A945D1A" w:rsidR="00774B01" w:rsidRDefault="00D56AAE" w:rsidP="00881A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92F8E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4:24-25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יש לכם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אתם הבאים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להשמר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מעשות ע"ז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CA0E203" w14:textId="46829D2C" w:rsidR="00774B01" w:rsidRDefault="00774B01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BD46E3D" w14:textId="61D9D7FF" w:rsidR="00B66EFE" w:rsidRDefault="00B66EFE" w:rsidP="00881A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4:25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כִּֽי־תוֹלִ֤יד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בָּנִים֙ וּבְנֵ֣י בָנִ֔ים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וְנֽוֹשַׁנְתֶּ֖ם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בָּאָ֑רֶץ וְהִשְׁחַתֶּ֗ם וַֽעֲשִׂ֤יתֶם פֶּ֨סֶל֙ תְּמ֣וּנַת כֹּ֔ל וַֽעֲשִׂיתֶ֥ם הָרַ֛ע בְּעֵינֵ֥י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יְהוָֽה־אֱלֹהֶ֖יך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ָ לְהַכְעִיסֽוֹ׃</w:t>
      </w:r>
    </w:p>
    <w:p w14:paraId="330B5F36" w14:textId="00F66253" w:rsidR="00774B01" w:rsidRDefault="000B0814" w:rsidP="00881A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25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כי תוליד בנים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881AD2">
        <w:rPr>
          <w:rFonts w:ascii="Times New Roman" w:hAnsi="Times New Roman" w:cs="Times New Roman"/>
          <w:sz w:val="24"/>
          <w:szCs w:val="24"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ודאי</w:t>
      </w:r>
      <w:r w:rsidR="009D2F5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כי ה'</w:t>
      </w:r>
      <w:r w:rsidR="00774B01" w:rsidRPr="007854C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ברכך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83FC0">
        <w:rPr>
          <w:rFonts w:ascii="Times New Roman" w:hAnsi="Times New Roman" w:cs="Times New Roman" w:hint="cs"/>
          <w:sz w:val="24"/>
          <w:szCs w:val="24"/>
          <w:rtl/>
        </w:rPr>
        <w:t>{</w:t>
      </w:r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proofErr w:type="gramStart"/>
      <w:r w:rsidR="00783FC0">
        <w:rPr>
          <w:rFonts w:ascii="Times New Roman" w:hAnsi="Times New Roman" w:cs="Times New Roman" w:hint="cs"/>
          <w:color w:val="0070C0"/>
          <w:sz w:val="24"/>
          <w:szCs w:val="24"/>
          <w:rtl/>
        </w:rPr>
        <w:t>טו:ו</w:t>
      </w:r>
      <w:proofErr w:type="spellEnd"/>
      <w:proofErr w:type="gramEnd"/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83FC0">
        <w:rPr>
          <w:rFonts w:ascii="Times New Roman" w:hAnsi="Times New Roman" w:cs="Times New Roman" w:hint="cs"/>
          <w:sz w:val="24"/>
          <w:szCs w:val="24"/>
          <w:rtl/>
        </w:rPr>
        <w:t>} &lt;</w:t>
      </w:r>
      <w:r w:rsidR="00783FC0" w:rsidRPr="00783FC0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דברים </w:t>
      </w:r>
      <w:proofErr w:type="spellStart"/>
      <w:r w:rsidR="00783FC0" w:rsidRPr="00783FC0">
        <w:rPr>
          <w:rFonts w:ascii="Times New Roman" w:hAnsi="Times New Roman" w:cs="Times New Roman" w:hint="cs"/>
          <w:color w:val="0070C0"/>
          <w:sz w:val="24"/>
          <w:szCs w:val="24"/>
          <w:rtl/>
        </w:rPr>
        <w:t>ב:ז</w:t>
      </w:r>
      <w:proofErr w:type="spellEnd"/>
      <w:r w:rsidR="00783FC0">
        <w:rPr>
          <w:rFonts w:ascii="Times New Roman" w:hAnsi="Times New Roman" w:cs="Times New Roman" w:hint="cs"/>
          <w:sz w:val="24"/>
          <w:szCs w:val="24"/>
          <w:rtl/>
        </w:rPr>
        <w:t>&gt;:</w:t>
      </w:r>
      <w:r w:rsidR="00783FC0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17"/>
      </w:r>
    </w:p>
    <w:p w14:paraId="68037900" w14:textId="77777777" w:rsidR="00774B01" w:rsidRDefault="000B0814" w:rsidP="00881A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25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ונושנתם</w:t>
      </w:r>
      <w:proofErr w:type="spellEnd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בארץ והשחתם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אותו הדור ישחיתו</w:t>
      </w:r>
      <w:r w:rsidR="00774B0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ויעשו ע"ז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845E95D" w14:textId="2ADAC7E5" w:rsidR="00774B01" w:rsidRDefault="00774B01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63376DB" w14:textId="6CC49F3B" w:rsidR="00B66EFE" w:rsidRDefault="00B66EFE" w:rsidP="002F5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4:26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הַֽעִידֹתִי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֩ בָכֶ֨ם הַיּ֜וֹם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אֶת־הַשָּׁמַ֣יִם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וְאֶת־הָאָ֗רֶץ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כִּֽי־אָבֹ֣ד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תֹּֽאבֵדוּן֮ מַהֵר֒ מֵעַ֣ל הָאָ֔רֶץ אֲשֶׁ֨ר אַתֶּ֜ם עֹֽבְרִ֧ים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אֶת־הַיַּרְדֵּ֛ן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שָׁ֖מָּה לְרִשְׁתָּ֑הּ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לֹֽא־תַאֲרִיכֻ֤ן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יָמִים֙ עָלֶ֔יהָ כִּ֥י הִשָּׁמֵ֖ד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תִּשָּֽׁמֵדֽוּן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5D1671FF" w14:textId="77777777" w:rsidR="00D45FEB" w:rsidRDefault="000B0814" w:rsidP="006149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26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העידותי בכם את השמים ואת הארץ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עדים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קימים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7DE2595" w14:textId="5C952E3E" w:rsidR="00774B01" w:rsidRDefault="000B0814" w:rsidP="00BE11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26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כי אבוד</w:t>
      </w:r>
      <w:r w:rsidR="00774B01" w:rsidRPr="00BB4595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תאבדון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ואם אתם נושנים בארץ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תתחיבו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גלות</w:t>
      </w:r>
      <w:r w:rsidR="00BE115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EB23F5">
        <w:rPr>
          <w:rFonts w:ascii="Times New Roman" w:hAnsi="Times New Roman" w:cs="Times New Roman"/>
          <w:sz w:val="24"/>
          <w:szCs w:val="24"/>
          <w:rtl/>
        </w:rPr>
        <w:t>ולא תאריכו ימים עליה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CBD1F42" w14:textId="77777777" w:rsidR="00B66EFE" w:rsidRDefault="00B66EFE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03A4821" w14:textId="4E226F98" w:rsidR="00B66EFE" w:rsidRDefault="00B66EFE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4:27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וְהֵפִ֧יץ יְהוָ֛ה אֶתְכֶ֖ם בָּֽעַמִּ֑ים וְנִשְׁאַרְתֶּם֙ מְתֵ֣י מִסְפ</w:t>
      </w:r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ָּ֔ר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בַּגּוֹיִ֕ם אֲשֶׁ֨ר יְנַהֵ֧ג יְהוָ֛ה אֶתְכֶ֖ם שָֽׁמָּה׃</w:t>
      </w:r>
    </w:p>
    <w:p w14:paraId="70547DD9" w14:textId="55AA2B92" w:rsidR="00774B01" w:rsidRDefault="000B0814" w:rsidP="00BE11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lastRenderedPageBreak/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27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והפיץ ה' אתכם בעמים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מרמיז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זו הגלות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46CDAED" w14:textId="1A1FF316" w:rsidR="00774B01" w:rsidRDefault="00774B01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6BD56CD" w14:textId="16B7D2E1" w:rsidR="00B66EFE" w:rsidRDefault="00B66EFE" w:rsidP="00BE11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4:28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וַֽעֲבַדְתֶּם־שָׁ֣ם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אֱלֹהִ֔ים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מַֽעֲשֵׂ֖ה יְדֵ֣י אָדָ֑ם עֵ֣ץ וָאֶ֔בֶן אֲשֶׁ֤ר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לֹֽא־יִרְאוּן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֙ וְלֹ֣א יִשְׁמְע֔וּן וְלֹ֥א יֹֽאכְל֖וּן וְלֹ֥א יְרִיחֻֽן</w:t>
      </w:r>
      <w:r w:rsidR="00EB23F5">
        <w:rPr>
          <w:rFonts w:asciiTheme="majorBidi" w:hAnsiTheme="majorBidi" w:cs="Times New Roman" w:hint="cs"/>
          <w:b/>
          <w:bCs/>
          <w:sz w:val="24"/>
          <w:szCs w:val="24"/>
          <w:rtl/>
        </w:rPr>
        <w:t>:</w:t>
      </w:r>
    </w:p>
    <w:p w14:paraId="1058A017" w14:textId="77777777" w:rsidR="001E74CF" w:rsidRDefault="000B0814" w:rsidP="00EB23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28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ועבדתם שם </w:t>
      </w:r>
      <w:proofErr w:type="spellStart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אלהים</w:t>
      </w:r>
      <w:proofErr w:type="spellEnd"/>
      <w:r w:rsidR="00774B01" w:rsidRPr="00BB4595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924BE4">
        <w:rPr>
          <w:rFonts w:ascii="Times New Roman" w:hAnsi="Times New Roman" w:cs="Times New Roman" w:hint="cs"/>
          <w:color w:val="FF0000"/>
          <w:sz w:val="24"/>
          <w:szCs w:val="24"/>
          <w:rtl/>
        </w:rPr>
        <w:t>{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אחרים</w:t>
      </w:r>
      <w:r w:rsidR="00924BE4">
        <w:rPr>
          <w:rFonts w:ascii="Times New Roman" w:hAnsi="Times New Roman" w:cs="Times New Roman" w:hint="cs"/>
          <w:color w:val="FF0000"/>
          <w:sz w:val="24"/>
          <w:szCs w:val="24"/>
          <w:rtl/>
        </w:rPr>
        <w:t>}</w:t>
      </w:r>
      <w:r w:rsidR="00C77BB1">
        <w:rPr>
          <w:rStyle w:val="FootnoteReference"/>
          <w:rFonts w:ascii="Times New Roman" w:hAnsi="Times New Roman" w:cs="Times New Roman"/>
          <w:color w:val="FF0000"/>
          <w:sz w:val="24"/>
          <w:szCs w:val="24"/>
          <w:rtl/>
        </w:rPr>
        <w:footnoteReference w:id="18"/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אומרים שיהיו עובדים לעובדי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אלהים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אחרים</w:t>
      </w:r>
      <w:r w:rsidR="001E74C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B1AF894" w14:textId="18B68BB8" w:rsidR="001E74CF" w:rsidRDefault="005A3C0F" w:rsidP="00EB23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או כדרך </w:t>
      </w:r>
      <w:r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כי</w:t>
      </w:r>
      <w:r w:rsidR="00774B01" w:rsidRPr="007854C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גרשני היום מהסתפח בנחלת ה' </w:t>
      </w:r>
      <w:proofErr w:type="spellStart"/>
      <w:r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לאמר</w:t>
      </w:r>
      <w:proofErr w:type="spellEnd"/>
      <w:r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לך עבוד </w:t>
      </w:r>
      <w:proofErr w:type="spellStart"/>
      <w:r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אלהים</w:t>
      </w:r>
      <w:proofErr w:type="spellEnd"/>
      <w:r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אחרים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(שמואל א</w:t>
      </w:r>
      <w:r w:rsidR="001E74CF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774B01" w:rsidRPr="00DC47A0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כו</w:t>
      </w:r>
      <w:r w:rsidR="001E74CF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proofErr w:type="spellEnd"/>
      <w:r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B57224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F17A1EC" w14:textId="33025245" w:rsidR="00774B01" w:rsidRDefault="005A3C0F" w:rsidP="00EB23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מרמיז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לקצת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זמנים אשר יגזרו אומות העולם שמד לישראל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00BC3CDF" w14:textId="77777777" w:rsidR="00B66EFE" w:rsidRDefault="00B66EFE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455F8E5" w14:textId="440C3FF3" w:rsidR="00492DA7" w:rsidRDefault="00492DA7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4:29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וּבִקַּשְׁתֶּ֥ם מִשָּׁ֛ם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אֶת־יְהוָ֥ה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אֱל</w:t>
      </w:r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ֹהֶ֖יך</w:t>
      </w:r>
      <w:proofErr w:type="spellEnd"/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ָ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וּמָצָ֑אתָ כִּ֣י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תִדְרְשֶׁ֔נּו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בְּכָל־לְבָֽבְך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וּבְכָל־נַפְשֶֽׁך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18AB9CE6" w14:textId="2543EC45" w:rsidR="00B57224" w:rsidRDefault="000B0814" w:rsidP="000234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29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ובקשתם משם את ה' </w:t>
      </w:r>
      <w:proofErr w:type="spellStart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ומצאת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יחיד ורבים</w:t>
      </w:r>
      <w:r w:rsidR="009F2A5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הבטיחם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שהשם יענה</w:t>
      </w:r>
      <w:r w:rsidR="00774B0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אותם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2B825D7" w14:textId="77777777" w:rsidR="00B57224" w:rsidRDefault="00B57224" w:rsidP="00B25A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5722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4:29 </w:t>
      </w:r>
      <w:r w:rsidR="005A3C0F" w:rsidRPr="00B5722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כי </w:t>
      </w:r>
      <w:proofErr w:type="spellStart"/>
      <w:r w:rsidR="005A3C0F" w:rsidRPr="00B57224">
        <w:rPr>
          <w:rFonts w:ascii="Times New Roman" w:hAnsi="Times New Roman" w:cs="Times New Roman"/>
          <w:color w:val="FF0000"/>
          <w:sz w:val="24"/>
          <w:szCs w:val="24"/>
          <w:rtl/>
        </w:rPr>
        <w:t>תדרשנו</w:t>
      </w:r>
      <w:proofErr w:type="spellEnd"/>
      <w:r w:rsidR="00C60C94" w:rsidRPr="00B5722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תדרשנו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: </w:t>
      </w:r>
    </w:p>
    <w:p w14:paraId="4F80071B" w14:textId="77777777" w:rsidR="00774B01" w:rsidRDefault="00B57224" w:rsidP="00B25A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5722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4:29 </w:t>
      </w:r>
      <w:r w:rsidR="005A3C0F" w:rsidRPr="00B57224">
        <w:rPr>
          <w:rFonts w:ascii="Times New Roman" w:hAnsi="Times New Roman" w:cs="Times New Roman"/>
          <w:color w:val="FF0000"/>
          <w:sz w:val="24"/>
          <w:szCs w:val="24"/>
          <w:rtl/>
        </w:rPr>
        <w:t>בכל לבבך ובכל נפשך</w:t>
      </w:r>
      <w:r w:rsidR="00C60C94" w:rsidRPr="00B5722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בעשותם</w:t>
      </w:r>
      <w:r w:rsidR="00774B0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תשובה שלמה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D9D7EA8" w14:textId="3D806268" w:rsidR="00774B01" w:rsidRDefault="00774B01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14BF279" w14:textId="1E08B6E5" w:rsidR="00492DA7" w:rsidRDefault="00492DA7" w:rsidP="00B25A5E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4:30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בַּצַּ֣ר לְךָ֔ וּמְצָא֕וּךָ כֹּ֖ל הַדְּבָרִ֣ים הָאֵ֑לֶּה בְּאַֽחֲרִית֙ הַיָּמִ֔ים וְשַׁבְתָּ֙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עַד־יְהוָ֣ה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וְשָֽׁמַעְתָּ֖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בְּקֹלֽו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ֹ׃</w:t>
      </w:r>
    </w:p>
    <w:p w14:paraId="4F5D32ED" w14:textId="29D50B10" w:rsidR="00A6646A" w:rsidRDefault="00A6646A" w:rsidP="00A664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4:31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כִּ֣י אֵ֤ל רַחוּם֙ יְהוָ֣ה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אֱל</w:t>
      </w:r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ֹהֶ֔יך</w:t>
      </w:r>
      <w:proofErr w:type="spellEnd"/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ָ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לֹ֥א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יַרְפְּך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וְלֹ֣א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יַשְׁחִיתֶ֑ך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וְלֹ֤א יִשְׁכַּח֙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אֶת־בְּרִ֣ית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אֲבֹתֶ֔יך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ָ אֲשֶׁ֥ר נִשְׁבַּ֖ע לָהֶֽם׃</w:t>
      </w:r>
    </w:p>
    <w:p w14:paraId="1E10E9CC" w14:textId="77777777" w:rsidR="00774B01" w:rsidRDefault="000B0814" w:rsidP="00AF2F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30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בצר לך ומצאוך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 הפסוק באור למה שאמר קודם</w:t>
      </w:r>
      <w:r w:rsidR="00B5722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</w:t>
      </w:r>
      <w:r w:rsidR="00774B0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טעם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57224">
        <w:rPr>
          <w:rFonts w:ascii="Times New Roman" w:hAnsi="Times New Roman" w:cs="Times New Roman"/>
          <w:color w:val="FFC000"/>
          <w:sz w:val="24"/>
          <w:szCs w:val="24"/>
          <w:rtl/>
        </w:rPr>
        <w:t>בצר לך</w:t>
      </w:r>
      <w:r w:rsidR="00C60C94" w:rsidRPr="00B5722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הוא כשיגזרו לישראל גזרות קשות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E17D04D" w14:textId="2927D644" w:rsidR="00E014E6" w:rsidRDefault="000B0814" w:rsidP="00B43E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30</w:t>
      </w:r>
      <w:r w:rsidR="00A6646A">
        <w:rPr>
          <w:rFonts w:ascii="Times New Roman" w:hAnsi="Times New Roman" w:cs="Times New Roman"/>
          <w:color w:val="FF0000"/>
          <w:sz w:val="24"/>
          <w:szCs w:val="24"/>
        </w:rPr>
        <w:t>-31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ושבת עד ה' </w:t>
      </w:r>
      <w:proofErr w:type="spellStart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74B0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והוא טעם </w:t>
      </w:r>
      <w:r w:rsidR="005A3C0F" w:rsidRPr="00B43EC5">
        <w:rPr>
          <w:rFonts w:ascii="Times New Roman" w:hAnsi="Times New Roman" w:cs="Times New Roman"/>
          <w:color w:val="FFC000"/>
          <w:sz w:val="24"/>
          <w:szCs w:val="24"/>
          <w:rtl/>
        </w:rPr>
        <w:t>ובקשתם</w:t>
      </w:r>
      <w:r w:rsidR="00D868E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 על דרך הגדה ואינו צווי</w:t>
      </w:r>
      <w:r w:rsidR="00B5722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ויסבול היותו על</w:t>
      </w:r>
      <w:r w:rsidR="00774B0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דרך צווי</w:t>
      </w:r>
      <w:r w:rsidR="0045665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אמר</w:t>
      </w:r>
      <w:r w:rsidR="00FF47B0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0164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50164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אל רחום ה' </w:t>
      </w:r>
      <w:proofErr w:type="spellStart"/>
      <w:r w:rsidR="005A3C0F" w:rsidRPr="0050164C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מפני שהוא רחום </w:t>
      </w:r>
      <w:r w:rsidR="005A3C0F" w:rsidRPr="00B43EC5">
        <w:rPr>
          <w:rFonts w:ascii="Times New Roman" w:hAnsi="Times New Roman" w:cs="Times New Roman"/>
          <w:color w:val="FFC000"/>
          <w:sz w:val="24"/>
          <w:szCs w:val="24"/>
          <w:rtl/>
        </w:rPr>
        <w:t>ורחמיו</w:t>
      </w:r>
      <w:r w:rsidR="006A13C2" w:rsidRPr="00B43EC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B43EC5">
        <w:rPr>
          <w:rFonts w:ascii="Times New Roman" w:hAnsi="Times New Roman" w:cs="Times New Roman"/>
          <w:color w:val="FFC000"/>
          <w:sz w:val="24"/>
          <w:szCs w:val="24"/>
          <w:rtl/>
        </w:rPr>
        <w:t>על כל מעשיו</w:t>
      </w:r>
      <w:r w:rsidR="00C6624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C66246" w:rsidRPr="00B43EC5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(תהלים </w:t>
      </w:r>
      <w:proofErr w:type="spellStart"/>
      <w:r w:rsidR="00C66246" w:rsidRPr="00B43EC5">
        <w:rPr>
          <w:rFonts w:ascii="Times New Roman" w:hAnsi="Times New Roman" w:cs="Times New Roman" w:hint="cs"/>
          <w:color w:val="0070C0"/>
          <w:sz w:val="24"/>
          <w:szCs w:val="24"/>
          <w:rtl/>
        </w:rPr>
        <w:t>קמה:</w:t>
      </w:r>
      <w:r w:rsidR="00B43EC5" w:rsidRPr="00B43EC5">
        <w:rPr>
          <w:rFonts w:ascii="Times New Roman" w:hAnsi="Times New Roman" w:cs="Times New Roman" w:hint="cs"/>
          <w:color w:val="0070C0"/>
          <w:sz w:val="24"/>
          <w:szCs w:val="24"/>
          <w:rtl/>
        </w:rPr>
        <w:t>ט</w:t>
      </w:r>
      <w:proofErr w:type="spellEnd"/>
      <w:r w:rsidR="00B43EC5" w:rsidRPr="00B43EC5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B43EC5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3AA5664" w14:textId="5A7BC051" w:rsidR="006A13C2" w:rsidRDefault="000B0814" w:rsidP="007D03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31</w:t>
      </w:r>
      <w:r w:rsidR="0050164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0164C" w:rsidRPr="00FB1DA6">
        <w:rPr>
          <w:rFonts w:ascii="Times New Roman" w:hAnsi="Times New Roman" w:cs="Times New Roman"/>
          <w:sz w:val="24"/>
          <w:szCs w:val="24"/>
          <w:rtl/>
        </w:rPr>
        <w:t>ומפני זכות האבות בא מיד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73DB6">
        <w:rPr>
          <w:rFonts w:ascii="Times New Roman" w:hAnsi="Times New Roman" w:cs="Times New Roman"/>
          <w:color w:val="FFC000"/>
          <w:sz w:val="24"/>
          <w:szCs w:val="24"/>
          <w:rtl/>
        </w:rPr>
        <w:t>ולא ישכח את ברית אבותיך</w:t>
      </w:r>
      <w:r w:rsidR="006A13C2" w:rsidRPr="00573DB6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573DB6">
        <w:rPr>
          <w:rFonts w:ascii="Times New Roman" w:hAnsi="Times New Roman" w:cs="Times New Roman"/>
          <w:color w:val="FFC000"/>
          <w:sz w:val="24"/>
          <w:szCs w:val="24"/>
          <w:rtl/>
        </w:rPr>
        <w:t>אשר נשבע להם</w:t>
      </w:r>
      <w:r w:rsidR="00573DB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מפני זכות האבות תדיר מעירך במה שהוא </w:t>
      </w:r>
      <w:r w:rsidR="005A3C0F" w:rsidRPr="00B43EC5">
        <w:rPr>
          <w:rFonts w:ascii="Times New Roman" w:hAnsi="Times New Roman" w:cs="Times New Roman"/>
          <w:sz w:val="24"/>
          <w:szCs w:val="24"/>
          <w:rtl/>
        </w:rPr>
        <w:t>על</w:t>
      </w:r>
      <w:r w:rsidR="006A13C2" w:rsidRPr="00B43EC5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B43EC5">
        <w:rPr>
          <w:rFonts w:ascii="Times New Roman" w:hAnsi="Times New Roman" w:cs="Times New Roman"/>
          <w:sz w:val="24"/>
          <w:szCs w:val="24"/>
          <w:rtl/>
        </w:rPr>
        <w:t xml:space="preserve">צד </w:t>
      </w:r>
      <w:proofErr w:type="spellStart"/>
      <w:r w:rsidR="005A3C0F" w:rsidRPr="00B43EC5">
        <w:rPr>
          <w:rFonts w:ascii="Times New Roman" w:hAnsi="Times New Roman" w:cs="Times New Roman"/>
          <w:sz w:val="24"/>
          <w:szCs w:val="24"/>
          <w:rtl/>
        </w:rPr>
        <w:t>הליאוט</w:t>
      </w:r>
      <w:proofErr w:type="spellEnd"/>
      <w:r w:rsidR="00FF47B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וכל זה מפני זכות האבות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8C11CB6" w14:textId="15CF6A1C" w:rsidR="006A13C2" w:rsidRDefault="006A13C2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1265E48" w14:textId="5EBCB743" w:rsidR="00492DA7" w:rsidRDefault="00492DA7" w:rsidP="007D03BD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4:32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כִּ֣י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שְׁאַל־נָא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֩ לְיָמִ֨ים רִֽאשֹׁנִ֜ים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אֲשֶׁר־הָי֣ו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לְפָנֶ֗יךָ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לְמִן־הַיּוֹם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אֲשֶׁר֩ בָּרָ֨א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אֱלֹהִ֤ים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׀ אָדָם֙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עַל־הָאָ֔רֶץ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וּלְמִקְצֵ</w:t>
      </w:r>
      <w:r w:rsidRPr="00864692">
        <w:rPr>
          <w:rFonts w:asciiTheme="majorBidi" w:hAnsiTheme="majorBidi" w:cs="Times New Roman" w:hint="cs"/>
          <w:b/>
          <w:bCs/>
          <w:sz w:val="24"/>
          <w:szCs w:val="24"/>
          <w:rtl/>
        </w:rPr>
        <w:t>֥</w:t>
      </w:r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ה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הַשָּׁמַ֖יִם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וְעַד־קְצֵ֣ה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הַשָּׁמָ֑יִם הֲנִֽהְיָ֗ה כַּדָּבָ֤ר הַגָּדוֹל֙ הַזֶּ֔ה א֖וֹ הֲנִשְׁמַ֥ע כָּמֹֽהוּ׃</w:t>
      </w:r>
    </w:p>
    <w:p w14:paraId="08CF64F4" w14:textId="340D9C1D" w:rsidR="00F30379" w:rsidRDefault="00F30379" w:rsidP="00F303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4:33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הֲשָׁ֣מַֽע עָם֩ ק֨וֹל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אֱלֹהִ֜ים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מְדַבֵּ֧ר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מִתּוֹךְ־הָאֵ֛ש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כַּֽאֲשֶׁר־שָׁמַ֥עְת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ָּ אַתָּ֖ה וַיֶּֽחִי׃</w:t>
      </w:r>
    </w:p>
    <w:p w14:paraId="4377388D" w14:textId="5DDDE233" w:rsidR="006A13C2" w:rsidRDefault="000B0814" w:rsidP="00F822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32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כי שאל נא לימים ראשונים</w:t>
      </w:r>
      <w:r w:rsidR="006853EC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למן</w:t>
      </w:r>
      <w:r w:rsidR="006A13C2" w:rsidRPr="00BB4595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היום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הלמ"ד נוסף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520EF8E" w14:textId="3BFD58B9" w:rsidR="006A13C2" w:rsidRDefault="000B0814" w:rsidP="00F822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32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ברא </w:t>
      </w:r>
      <w:proofErr w:type="spellStart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אלהים</w:t>
      </w:r>
      <w:proofErr w:type="spellEnd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אדם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ורב יעבוד צעיר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(בראשית</w:t>
      </w:r>
      <w:r w:rsidR="006A13C2" w:rsidRPr="00DC47A0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proofErr w:type="gramStart"/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כה</w:t>
      </w:r>
      <w:r w:rsidR="001E0BA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כג</w:t>
      </w:r>
      <w:proofErr w:type="spellEnd"/>
      <w:proofErr w:type="gramEnd"/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0AF0025" w14:textId="77777777" w:rsidR="00D45FEB" w:rsidRDefault="000B0814" w:rsidP="00F822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32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ולמקצה השמים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הו"ו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והלמ"ד נוספים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C7B1B3E" w14:textId="60178556" w:rsidR="006A13C2" w:rsidRDefault="000B0814" w:rsidP="00684D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32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D45FEB">
        <w:rPr>
          <w:rFonts w:ascii="Times New Roman" w:hAnsi="Times New Roman" w:cs="Times New Roman"/>
          <w:color w:val="FF0000"/>
          <w:sz w:val="24"/>
          <w:szCs w:val="24"/>
          <w:rtl/>
        </w:rPr>
        <w:t>הנהיה כדבר הגדול</w:t>
      </w:r>
      <w:r w:rsidR="006A13C2" w:rsidRPr="00D45FEB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D45FEB">
        <w:rPr>
          <w:rFonts w:ascii="Times New Roman" w:hAnsi="Times New Roman" w:cs="Times New Roman"/>
          <w:color w:val="FF0000"/>
          <w:sz w:val="24"/>
          <w:szCs w:val="24"/>
          <w:rtl/>
        </w:rPr>
        <w:t>הזה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 יציא</w:t>
      </w:r>
      <w:r w:rsidR="00684DF7">
        <w:rPr>
          <w:rFonts w:ascii="Times New Roman" w:hAnsi="Times New Roman" w:cs="Times New Roman" w:hint="cs"/>
          <w:sz w:val="24"/>
          <w:szCs w:val="24"/>
          <w:rtl/>
        </w:rPr>
        <w:t>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מצרים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91ED34F" w14:textId="4434455E" w:rsidR="008250CE" w:rsidRDefault="000B0814" w:rsidP="00F822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lastRenderedPageBreak/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32</w:t>
      </w:r>
      <w:r w:rsidR="00F30379">
        <w:rPr>
          <w:rFonts w:ascii="Times New Roman" w:hAnsi="Times New Roman" w:cs="Times New Roman"/>
          <w:color w:val="FF0000"/>
          <w:sz w:val="24"/>
          <w:szCs w:val="24"/>
        </w:rPr>
        <w:t>-33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או הנשמע כמוהו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יום המעמד</w:t>
      </w:r>
      <w:r w:rsidR="0051776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וממה שחתם</w:t>
      </w:r>
      <w:r w:rsidR="006A13C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החל</w:t>
      </w:r>
      <w:r w:rsidR="00852DA5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FD3ABF9" w14:textId="574643E1" w:rsidR="006A13C2" w:rsidRDefault="008250CE" w:rsidP="008250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>4:33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השמע עם קול </w:t>
      </w:r>
      <w:proofErr w:type="spellStart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אלהים</w:t>
      </w:r>
      <w:proofErr w:type="spellEnd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מדבר מתוך האש כאשר שמעת אתה ויחי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AB7057">
        <w:rPr>
          <w:rFonts w:ascii="Times New Roman" w:hAnsi="Times New Roman" w:cs="Times New Roman"/>
          <w:sz w:val="24"/>
          <w:szCs w:val="24"/>
          <w:rtl/>
        </w:rPr>
        <w:t>–</w:t>
      </w:r>
      <w:r w:rsidR="006A13C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חוזר אל העם</w:t>
      </w:r>
      <w:r w:rsidR="00D52F8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מפני שהיה נפלא בעיניהם איך ידבר פשוט עם מורכב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4D06C8CD" w14:textId="77777777" w:rsidR="00492DA7" w:rsidRDefault="00492DA7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F21FA61" w14:textId="553B5128" w:rsidR="00492DA7" w:rsidRDefault="00492DA7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4:34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א֣וֹ ׀ הֲנִסָּ֣ה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אֱלֹהִ֗ים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לָ֠בוֹא לָ</w:t>
      </w:r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קַ֨חַת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ל֣וֹ גוֹי֮ מִקֶּ֣רֶב גּוֹי֒ בְּמַסֹּת֩ בְּאֹתֹ֨ת וּבְמֽוֹפְתִ֜ים וּבְמִלְחָמָ֗ה וּבְיָ֤ד חֲזָקָה֙ וּבִזְר֣וֹעַ נְטוּיָ֔ה וּבְמֽוֹרָאִ֖ים גְּדֹלִ֑ים כְּ֠כֹל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אֲשֶׁר־עָשָׂ֨ה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לָכֶ֜ם יְהוָ֧ה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אֱלֹֽהֵיכֶ֛ם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בְּמִצְרַ֖יִם לְעֵינֶֽיךָ׃</w:t>
      </w:r>
    </w:p>
    <w:p w14:paraId="5FA54FEF" w14:textId="62050077" w:rsidR="00697482" w:rsidRDefault="00697482" w:rsidP="00697482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4:35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אַתָּה֙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הָרְאֵ֣ת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ָ לָ</w:t>
      </w:r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דַ֔עַת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כִּ֥י יְהוָ֖ה ה֣וּא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הָֽאֱלֹהִ֑ים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אֵ֥ין ע֖וֹד מִלְּבַדּֽוֹ׃</w:t>
      </w:r>
    </w:p>
    <w:p w14:paraId="56795462" w14:textId="46D5692C" w:rsidR="006A13C2" w:rsidRDefault="000B0814" w:rsidP="008A6F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34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או הנסה </w:t>
      </w:r>
      <w:proofErr w:type="spellStart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אלהים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12020B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המפרשים אותו לשון חול לא אמרו כלום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67E3B7B" w14:textId="77777777" w:rsidR="00B42A9D" w:rsidRDefault="000B0814" w:rsidP="008A6F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34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הנסה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12020B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6A13C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מפרשים אותו לשון ה</w:t>
      </w:r>
      <w:r w:rsidR="006C0E43">
        <w:rPr>
          <w:rFonts w:ascii="Times New Roman" w:hAnsi="Times New Roman" w:cs="Times New Roman" w:hint="cs"/>
          <w:sz w:val="24"/>
          <w:szCs w:val="24"/>
          <w:rtl/>
        </w:rPr>
        <w:t>ֶ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</w:t>
      </w:r>
      <w:r w:rsidR="006C0E43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ג</w:t>
      </w:r>
      <w:r w:rsidR="006C0E43">
        <w:rPr>
          <w:rFonts w:ascii="Times New Roman" w:hAnsi="Times New Roman" w:cs="Times New Roman" w:hint="cs"/>
          <w:sz w:val="24"/>
          <w:szCs w:val="24"/>
          <w:rtl/>
        </w:rPr>
        <w:t>ֵּ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</w:t>
      </w:r>
      <w:r w:rsidR="00AB705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</w:t>
      </w:r>
      <w:proofErr w:type="spellStart"/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לבעבור</w:t>
      </w:r>
      <w:proofErr w:type="spellEnd"/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נסות אתכם בא </w:t>
      </w:r>
      <w:proofErr w:type="spellStart"/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האלהים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proofErr w:type="gramStart"/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r w:rsidR="00E1632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CE4A0F">
        <w:rPr>
          <w:rFonts w:ascii="Times New Roman" w:hAnsi="Times New Roman" w:cs="Times New Roman" w:hint="cs"/>
          <w:color w:val="0070C0"/>
          <w:sz w:val="24"/>
          <w:szCs w:val="24"/>
          <w:rtl/>
        </w:rPr>
        <w:t>כ</w:t>
      </w:r>
      <w:proofErr w:type="spellEnd"/>
      <w:proofErr w:type="gramEnd"/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50164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A81607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19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2956D5D" w14:textId="41FEA17E" w:rsidR="006A13C2" w:rsidRDefault="005A3C0F" w:rsidP="008A6F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ואחרים פירשוהו שהסמ"ך מקום </w:t>
      </w:r>
      <w:r w:rsidR="00B42A9D">
        <w:rPr>
          <w:rFonts w:ascii="Times New Roman" w:hAnsi="Times New Roman" w:cs="Times New Roman" w:hint="cs"/>
          <w:sz w:val="24"/>
          <w:szCs w:val="24"/>
          <w:rtl/>
        </w:rPr>
        <w:t>שׂ</w:t>
      </w:r>
      <w:r w:rsidRPr="00FB1DA6">
        <w:rPr>
          <w:rFonts w:ascii="Times New Roman" w:hAnsi="Times New Roman" w:cs="Times New Roman"/>
          <w:sz w:val="24"/>
          <w:szCs w:val="24"/>
          <w:rtl/>
        </w:rPr>
        <w:t>י"ן ענין התנשאות</w:t>
      </w:r>
      <w:r w:rsidR="0050164C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והפירוש</w:t>
      </w:r>
      <w:r w:rsidR="006A13C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הראשון יותר טוב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A533C5B" w14:textId="2712A9D0" w:rsidR="006A13C2" w:rsidRDefault="000B0814" w:rsidP="008A6F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34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במסות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יתכן היותו שם כ</w:t>
      </w:r>
      <w:r w:rsidR="00A25441">
        <w:rPr>
          <w:rFonts w:ascii="Times New Roman" w:hAnsi="Times New Roman" w:cs="Times New Roman" w:hint="cs"/>
          <w:sz w:val="24"/>
          <w:szCs w:val="24"/>
          <w:rtl/>
        </w:rPr>
        <w:t>ֹּ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</w:t>
      </w:r>
      <w:r w:rsidR="00E02FA8">
        <w:rPr>
          <w:rFonts w:ascii="Times New Roman" w:hAnsi="Times New Roman" w:cs="Times New Roman" w:hint="cs"/>
          <w:sz w:val="24"/>
          <w:szCs w:val="24"/>
          <w:rtl/>
        </w:rPr>
        <w:t>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 שיהיה ענין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נסיון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763F4E84" w14:textId="3BB711CA" w:rsidR="006A13C2" w:rsidRDefault="000B0814" w:rsidP="008A6F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34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באותות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ויעש האותות לעיני העם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E96FC8">
        <w:rPr>
          <w:rFonts w:ascii="Times New Roman" w:hAnsi="Times New Roman" w:cs="Times New Roman" w:hint="cs"/>
          <w:color w:val="0070C0"/>
          <w:sz w:val="24"/>
          <w:szCs w:val="24"/>
          <w:rtl/>
        </w:rPr>
        <w:t>שמות</w:t>
      </w:r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proofErr w:type="gramStart"/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r w:rsidR="00676E9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ל</w:t>
      </w:r>
      <w:proofErr w:type="spellEnd"/>
      <w:proofErr w:type="gramEnd"/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6919D56" w14:textId="53216035" w:rsidR="006A13C2" w:rsidRDefault="000B0814" w:rsidP="008A6F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34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והמופתים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פירשנו</w:t>
      </w:r>
      <w:r w:rsidR="006A13C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ענינו 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תנו לכם מופת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E96FC8">
        <w:rPr>
          <w:rFonts w:ascii="Times New Roman" w:hAnsi="Times New Roman" w:cs="Times New Roman" w:hint="cs"/>
          <w:color w:val="0070C0"/>
          <w:sz w:val="24"/>
          <w:szCs w:val="24"/>
          <w:rtl/>
        </w:rPr>
        <w:t>שמות</w:t>
      </w:r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proofErr w:type="gramStart"/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r w:rsidR="00C012B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proofErr w:type="spellEnd"/>
      <w:proofErr w:type="gramEnd"/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F7BBEE9" w14:textId="77777777" w:rsidR="006A13C2" w:rsidRDefault="000B0814" w:rsidP="008A6F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34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ובמלחמה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עשר מכות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3BB79DC" w14:textId="4A3E1E2A" w:rsidR="006A13C2" w:rsidRDefault="000B0814" w:rsidP="008A6F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34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וביד חזקה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6A13C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6A13C2">
        <w:rPr>
          <w:rFonts w:ascii="Times New Roman" w:hAnsi="Times New Roman" w:cs="Times New Roman"/>
          <w:sz w:val="24"/>
          <w:szCs w:val="24"/>
          <w:rtl/>
        </w:rPr>
        <w:t>מכת בכורות</w:t>
      </w:r>
      <w:r w:rsidR="0077262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A13C2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6A13C2">
        <w:rPr>
          <w:rFonts w:ascii="Times New Roman" w:hAnsi="Times New Roman" w:cs="Times New Roman"/>
          <w:sz w:val="24"/>
          <w:szCs w:val="24"/>
          <w:rtl/>
        </w:rPr>
        <w:t>כענין</w:t>
      </w:r>
      <w:proofErr w:type="spellEnd"/>
      <w:r w:rsidR="006A13C2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6A13C2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ושלחתי את ידי 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והכיתי את מצרים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A12190">
        <w:rPr>
          <w:rFonts w:ascii="Times New Roman" w:hAnsi="Times New Roman" w:cs="Times New Roman" w:hint="cs"/>
          <w:color w:val="0070C0"/>
          <w:sz w:val="24"/>
          <w:szCs w:val="24"/>
          <w:rtl/>
        </w:rPr>
        <w:t>שמות</w:t>
      </w:r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proofErr w:type="gramStart"/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r w:rsidR="003E3D36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proofErr w:type="spellEnd"/>
      <w:proofErr w:type="gramEnd"/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2A3EE5C8" w14:textId="76A4C261" w:rsidR="006A13C2" w:rsidRDefault="000B0814" w:rsidP="008A6F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34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ובזרוע נטויה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בקיעת ים סוף</w:t>
      </w:r>
      <w:r w:rsidR="0012020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97482">
        <w:rPr>
          <w:rFonts w:ascii="Times New Roman" w:hAnsi="Times New Roman" w:cs="Times New Roman"/>
          <w:color w:val="FFC000"/>
          <w:sz w:val="24"/>
          <w:szCs w:val="24"/>
          <w:rtl/>
        </w:rPr>
        <w:t>מוליך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לימין משה זרוע תפארתו</w:t>
      </w:r>
      <w:r w:rsidR="006A13C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proofErr w:type="gramStart"/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סג</w:t>
      </w:r>
      <w:r w:rsidR="009467A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8A6F51">
        <w:rPr>
          <w:rFonts w:ascii="Times New Roman" w:hAnsi="Times New Roman" w:cs="Times New Roman" w:hint="cs"/>
          <w:color w:val="0070C0"/>
          <w:sz w:val="24"/>
          <w:szCs w:val="24"/>
          <w:rtl/>
        </w:rPr>
        <w:t>י</w:t>
      </w:r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proofErr w:type="spellEnd"/>
      <w:proofErr w:type="gramEnd"/>
      <w:r w:rsidR="005A3C0F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A38D1B7" w14:textId="41BDDCAF" w:rsidR="006A13C2" w:rsidRDefault="000B0814" w:rsidP="008A6F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34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ובמוראים גדולים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טביעת פרעה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98953AA" w14:textId="11E47D6E" w:rsidR="006A13C2" w:rsidRDefault="00192411" w:rsidP="008A6F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9A178F">
        <w:rPr>
          <w:rFonts w:ascii="Times New Roman" w:hAnsi="Times New Roman" w:cs="Times New Roman"/>
          <w:color w:val="FF0000"/>
          <w:sz w:val="24"/>
          <w:szCs w:val="24"/>
        </w:rPr>
        <w:t>4:34-35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6D0F6F">
        <w:rPr>
          <w:rFonts w:ascii="Times New Roman" w:hAnsi="Times New Roman" w:cs="Times New Roman"/>
          <w:color w:val="FF0000"/>
          <w:sz w:val="24"/>
          <w:szCs w:val="24"/>
          <w:rtl/>
        </w:rPr>
        <w:t>ככל אשר עשה במצרים לעיניך</w:t>
      </w:r>
      <w:r w:rsidR="00697482" w:rsidRPr="006D0F6F">
        <w:rPr>
          <w:rFonts w:ascii="Times New Roman" w:hAnsi="Times New Roman" w:cs="Times New Roman" w:hint="cs"/>
          <w:color w:val="FF0000"/>
          <w:sz w:val="24"/>
          <w:szCs w:val="24"/>
          <w:rtl/>
        </w:rPr>
        <w:t>,</w:t>
      </w:r>
      <w:r w:rsidRPr="006D0F6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אתה הראית לדעת</w:t>
      </w:r>
      <w:r w:rsidR="00697482" w:rsidRPr="006D0F6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697482" w:rsidRPr="006D0F6F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-</w:t>
      </w:r>
      <w:r w:rsidR="0069748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הטעם מתוך האותות שנהיו</w:t>
      </w:r>
      <w:r w:rsidR="00E3492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A13C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שתובעים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לחדוש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העולם</w:t>
      </w:r>
      <w:r w:rsidR="00E3492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המורה למציאותו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050ACBD" w14:textId="011EC889" w:rsidR="000C2C44" w:rsidRDefault="000B0814" w:rsidP="008A6F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35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כי ה' הוא </w:t>
      </w:r>
      <w:proofErr w:type="spellStart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האלהים</w:t>
      </w:r>
      <w:proofErr w:type="spellEnd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אין</w:t>
      </w:r>
      <w:r w:rsidR="006A13C2" w:rsidRPr="00BB4595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עוד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4A081D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 וכל המציאות נקשרת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קצתה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בקצתה</w:t>
      </w:r>
      <w:proofErr w:type="spellEnd"/>
      <w:r w:rsidR="00E3492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הנה כלל המציאות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תורה לאלוה אחד ו</w:t>
      </w:r>
      <w:r w:rsidR="005A3C0F" w:rsidRPr="006D0F6F">
        <w:rPr>
          <w:rFonts w:ascii="Times New Roman" w:hAnsi="Times New Roman" w:cs="Times New Roman"/>
          <w:color w:val="FFC000"/>
          <w:sz w:val="24"/>
          <w:szCs w:val="24"/>
          <w:rtl/>
        </w:rPr>
        <w:t>אין עוד מלבדו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 </w:t>
      </w:r>
    </w:p>
    <w:p w14:paraId="31FF8AC1" w14:textId="09EC06A9" w:rsidR="000C2C44" w:rsidRDefault="000C2C44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EC83026" w14:textId="3A3A9F68" w:rsidR="00F6135C" w:rsidRDefault="00F6135C" w:rsidP="004A08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4:36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מִן־הַשָּׁמַ֛יִם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הִשְׁמִֽיעֲךָ֥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אֶת־קֹל֖ו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לְיַסְּרֶ֑ך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ָּ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וְעַל־הָאָ֗רֶץ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הֶרְאֲךָ֙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אֶת־אִשּׁ֣ו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ֹ הַגְּדוֹלָ֔ה וּדְבָרָ֥יו שָׁמַ֖עְתָּ מִתּ֥וֹךְ הָאֵֽשׁ׃</w:t>
      </w:r>
    </w:p>
    <w:p w14:paraId="337ADB84" w14:textId="19EB6368" w:rsidR="000C2C44" w:rsidRDefault="000B0814" w:rsidP="004A08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36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מן השמים השמיעך את קולו</w:t>
      </w:r>
      <w:r w:rsidR="000C2C44" w:rsidRPr="00BB4595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ליסרך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שהיו כופרים בנבואה לקחת מוסר השכל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באמתת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הנבואה</w:t>
      </w:r>
      <w:r w:rsidR="00FF47B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כאשר מתוך האותות תביעת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חדוש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העולם שמורה בקיומו</w:t>
      </w:r>
      <w:r w:rsidR="0050164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כן על ידי המעמד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הנורא מתאמת ענין הנבואה</w:t>
      </w:r>
      <w:r w:rsidR="005651A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אמרו</w:t>
      </w:r>
      <w:r w:rsidR="00AA52EC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הן הראנו ה'</w:t>
      </w:r>
      <w:r w:rsidR="0065269C">
        <w:rPr>
          <w:rFonts w:ascii="Times New Roman" w:hAnsi="Times New Roman" w:cs="Times New Roman" w:hint="cs"/>
          <w:sz w:val="24"/>
          <w:szCs w:val="24"/>
          <w:rtl/>
        </w:rPr>
        <w:t xml:space="preserve">... 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היום הזה</w:t>
      </w:r>
      <w:r w:rsidR="000C2C44" w:rsidRPr="007854C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ראינו כי ידבר </w:t>
      </w:r>
      <w:proofErr w:type="spellStart"/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אלהים</w:t>
      </w:r>
      <w:proofErr w:type="spellEnd"/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את האדם וחי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65269C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דברים </w:t>
      </w:r>
      <w:proofErr w:type="spellStart"/>
      <w:proofErr w:type="gramStart"/>
      <w:r w:rsidR="0065269C">
        <w:rPr>
          <w:rFonts w:ascii="Times New Roman" w:hAnsi="Times New Roman" w:cs="Times New Roman" w:hint="cs"/>
          <w:color w:val="0070C0"/>
          <w:sz w:val="24"/>
          <w:szCs w:val="24"/>
          <w:rtl/>
        </w:rPr>
        <w:t>ה:כ</w:t>
      </w:r>
      <w:proofErr w:type="spellEnd"/>
      <w:proofErr w:type="gramEnd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B44312C" w14:textId="2D9051BF" w:rsidR="000C2C44" w:rsidRDefault="000C2C44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49CC8C8" w14:textId="7E5CFC65" w:rsidR="00F6135C" w:rsidRDefault="00F6135C" w:rsidP="00BC06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4:37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וְתַ֗חַת כִּ֤י אָהַב֙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אֶת־אֲבֹתֶ֔</w:t>
      </w:r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יך</w:t>
      </w:r>
      <w:proofErr w:type="spellEnd"/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ָ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וַיִּבְחַ֥ר בְּזַרְע֖וֹ אַֽחֲרָ֑יו וַיּוֹצִֽאֲךָ֧ בְּפָנָ֛יו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בְּכֹח֥ו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ֹ הַגָּדֹ֖ל מִמִּצְרָֽיִם</w:t>
      </w:r>
      <w:r w:rsidR="00510134">
        <w:rPr>
          <w:rFonts w:asciiTheme="majorBidi" w:hAnsiTheme="majorBidi" w:cs="Times New Roman" w:hint="cs"/>
          <w:b/>
          <w:bCs/>
          <w:sz w:val="24"/>
          <w:szCs w:val="24"/>
          <w:rtl/>
        </w:rPr>
        <w:t>:</w:t>
      </w:r>
    </w:p>
    <w:p w14:paraId="521F0CC5" w14:textId="43A8A501" w:rsidR="000C2C44" w:rsidRDefault="000B0814" w:rsidP="00BC06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lastRenderedPageBreak/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37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ותחת כי אהב את אבותיך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בו"ו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החבור</w:t>
      </w:r>
      <w:r w:rsidR="00FA50F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כדי להורות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באמתת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הדברים ממה שא</w:t>
      </w:r>
      <w:r w:rsidR="009B34D0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</w:t>
      </w:r>
      <w:r w:rsidR="00672A1E">
        <w:rPr>
          <w:rFonts w:ascii="Times New Roman" w:hAnsi="Times New Roman" w:cs="Times New Roman" w:hint="cs"/>
          <w:sz w:val="24"/>
          <w:szCs w:val="24"/>
          <w:rtl/>
        </w:rPr>
        <w:t>ְּ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תו העיון</w:t>
      </w:r>
      <w:r w:rsidR="00511F3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לאהבת האמת ולזכות האבות אשר בחר בזרעם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06F5895" w14:textId="3F1A8F22" w:rsidR="000C2C44" w:rsidRDefault="000B0814" w:rsidP="00BC06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37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ויוציאך בפניו </w:t>
      </w:r>
      <w:proofErr w:type="spellStart"/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בכחו</w:t>
      </w:r>
      <w:proofErr w:type="spellEnd"/>
      <w:r w:rsidR="000C2C44" w:rsidRPr="00BB4595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B4595">
        <w:rPr>
          <w:rFonts w:ascii="Times New Roman" w:hAnsi="Times New Roman" w:cs="Times New Roman"/>
          <w:color w:val="FF0000"/>
          <w:sz w:val="24"/>
          <w:szCs w:val="24"/>
          <w:rtl/>
        </w:rPr>
        <w:t>הגדול</w:t>
      </w:r>
      <w:r w:rsidR="00C60C94">
        <w:rPr>
          <w:rFonts w:ascii="Times New Roman" w:hAnsi="Times New Roman" w:cs="Times New Roman" w:hint="cs"/>
          <w:sz w:val="24"/>
          <w:szCs w:val="24"/>
          <w:rtl/>
        </w:rPr>
        <w:t xml:space="preserve"> -</w:t>
      </w:r>
      <w:r w:rsidR="00C54F7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ומלאך פניו הושיעם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41422F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ישעיה </w:t>
      </w:r>
      <w:proofErr w:type="spellStart"/>
      <w:proofErr w:type="gramStart"/>
      <w:r w:rsidR="0041422F">
        <w:rPr>
          <w:rFonts w:ascii="Times New Roman" w:hAnsi="Times New Roman" w:cs="Times New Roman" w:hint="cs"/>
          <w:color w:val="0070C0"/>
          <w:sz w:val="24"/>
          <w:szCs w:val="24"/>
          <w:rtl/>
        </w:rPr>
        <w:t>סג: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proofErr w:type="spellEnd"/>
      <w:proofErr w:type="gramEnd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6146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50164C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 הטעם בעצמו</w:t>
      </w:r>
      <w:r w:rsidR="0076146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בלי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אמצעי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AA60645" w14:textId="3C201EB6" w:rsidR="000C2C44" w:rsidRDefault="000C2C44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7470B34" w14:textId="0550115C" w:rsidR="00F6135C" w:rsidRDefault="00F6135C" w:rsidP="007614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4:38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לְהוֹרִ֗ישׁ גּוֹיִ֛ם גְּדֹלִ֧ים וַֽעֲצֻמִ֛ים מִמְּךָ֖ מִפָּנֶ֑יךָ לַהֲבִֽיאֲךָ֗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לָֽתֶת־לְך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ָ֧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אֶת־אַרְצָ֛ם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נַֽחֲלָ֖ה כַּיּ֥וֹם הַזֶּֽה׃</w:t>
      </w:r>
    </w:p>
    <w:p w14:paraId="7E4B8378" w14:textId="77777777" w:rsidR="000C2C44" w:rsidRDefault="00A933C7" w:rsidP="007614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38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להוריש גוים גדולים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ארץ שבעה עממים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16533D3" w14:textId="5425C564" w:rsidR="000C2C44" w:rsidRDefault="00A933C7" w:rsidP="007614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38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לתת לך את ארצם</w:t>
      </w:r>
      <w:r w:rsidR="000C2C44" w:rsidRPr="00FA1BAE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נחלה כיום הזה</w:t>
      </w:r>
      <w:r w:rsidR="00C60C9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אשר עשה לשני המלכים האלה כן יעשה ה'</w:t>
      </w:r>
      <w:r w:rsidR="000C2C44" w:rsidRPr="007854C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לכל הממלכות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proofErr w:type="gramStart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r w:rsidR="008B321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כא</w:t>
      </w:r>
      <w:proofErr w:type="spellEnd"/>
      <w:proofErr w:type="gramEnd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50164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ויש מפרשים קרוב מהיום הזה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281F8D3" w14:textId="6BB69E95" w:rsidR="000C2C44" w:rsidRDefault="000C2C44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7EEA1C1" w14:textId="7559D9FD" w:rsidR="00F6135C" w:rsidRDefault="00F6135C" w:rsidP="00D0141A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4:39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וְיָֽדַעְתָּ֣ ה</w:t>
      </w:r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ַיּ֗וֹם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וַהֲשֵֽׁבֹתָ֮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אֶל־לְבָבֶך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ָ֒ כִּ֤י יְהוָה֙ ה֣וּא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הָֽאֱלֹהִ֔ים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בַּשָּׁמַ֣יִם מִמַּ֔עַל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וְעַל־הָאָ֖רֶץ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מִתָּ֑חַת אֵ֖ין עֽוֹד׃</w:t>
      </w:r>
    </w:p>
    <w:p w14:paraId="130CA80A" w14:textId="28137283" w:rsidR="001E33EA" w:rsidRDefault="001E33EA" w:rsidP="001E3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4:40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וְשָֽׁמַרְתָּ֞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אֶת־חֻקָּ֣יו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וְאֶת־מִצְוֺתָ֗יו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אֲשֶׁ֨ר אָֽנֹכִ֤י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מְצַוְּך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ָ֙ הַיּ֔וֹם אֲשֶׁר֙ יִיטַ֣ב לְךָ֔ וּלְבָנֶ֖יךָ אַֽח</w:t>
      </w:r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ֲרֶ֑יךָ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וּלְמַ֨עַן תַּֽאֲרִ֤יךְ יָמִים֙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עַל־הָ֣אֲדָמָ֔ה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אֲשֶׁ֨ר יְהוָ֧ה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אֱלֹהֶ֛יך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נֹתֵ֥ן לְךָ֖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כָּל־הַיָּמִֽים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538B35ED" w14:textId="08F40556" w:rsidR="001E33EA" w:rsidRDefault="00A933C7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39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וידעת</w:t>
      </w:r>
      <w:r w:rsidR="000C2C44" w:rsidRPr="00FA1BAE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היום והשבות אל לבבך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מכאן יש לך לדעת הואיל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ונמצאי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מטה קשורים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 ידי האמצעים</w:t>
      </w:r>
      <w:r w:rsidR="0043483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 נצח את המערכת וחדש אותות ומופתים</w:t>
      </w:r>
      <w:r w:rsidR="0043483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לך להבין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הוא </w:t>
      </w:r>
      <w:proofErr w:type="spellStart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האלהים</w:t>
      </w:r>
      <w:proofErr w:type="spellEnd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בשמים ממעל ועל הארץ מתחת אין עוד</w:t>
      </w:r>
      <w:r w:rsidR="0043483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35E22D6B" w14:textId="052F5219" w:rsidR="00F6135C" w:rsidRDefault="001E33EA" w:rsidP="001E3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24075E">
        <w:rPr>
          <w:rFonts w:ascii="Times New Roman" w:hAnsi="Times New Roman" w:cs="Times New Roman" w:hint="cs"/>
          <w:color w:val="FF0000"/>
          <w:sz w:val="24"/>
          <w:szCs w:val="24"/>
          <w:rtl/>
        </w:rPr>
        <w:t>4:40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על כן יש לך לשמור </w:t>
      </w:r>
      <w:r w:rsidR="005A3C0F" w:rsidRPr="00F9625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את </w:t>
      </w:r>
      <w:proofErr w:type="spellStart"/>
      <w:r w:rsidR="005A3C0F" w:rsidRPr="00F96259">
        <w:rPr>
          <w:rFonts w:ascii="Times New Roman" w:hAnsi="Times New Roman" w:cs="Times New Roman"/>
          <w:color w:val="FFC000"/>
          <w:sz w:val="24"/>
          <w:szCs w:val="24"/>
          <w:rtl/>
        </w:rPr>
        <w:t>חקיו</w:t>
      </w:r>
      <w:proofErr w:type="spellEnd"/>
      <w:r w:rsidR="005A3C0F" w:rsidRPr="00F9625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ואת מצותיו אשר אנכי </w:t>
      </w:r>
      <w:proofErr w:type="spellStart"/>
      <w:r w:rsidR="005A3C0F" w:rsidRPr="00F96259">
        <w:rPr>
          <w:rFonts w:ascii="Times New Roman" w:hAnsi="Times New Roman" w:cs="Times New Roman"/>
          <w:color w:val="FFC000"/>
          <w:sz w:val="24"/>
          <w:szCs w:val="24"/>
          <w:rtl/>
        </w:rPr>
        <w:t>מצוך</w:t>
      </w:r>
      <w:proofErr w:type="spellEnd"/>
      <w:r w:rsidR="005A3C0F" w:rsidRPr="00F9625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היום</w:t>
      </w:r>
      <w:r w:rsidR="0043483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שהם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דברים אמתיים שנתנו על צד התועלת</w:t>
      </w:r>
      <w:r w:rsidR="0043483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נתנו כאשר </w:t>
      </w:r>
      <w:r w:rsidR="00FF47B0" w:rsidRPr="00FD14D7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קרה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בלי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תכלית</w:t>
      </w:r>
      <w:r w:rsidR="00FF47B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והתועלת ההיא אינה לצד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המצוה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אם לצד המצווה</w:t>
      </w:r>
      <w:r w:rsidR="0043483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וזהו </w:t>
      </w:r>
      <w:r w:rsidR="005A3C0F" w:rsidRPr="00846793">
        <w:rPr>
          <w:rFonts w:ascii="Times New Roman" w:hAnsi="Times New Roman" w:cs="Times New Roman"/>
          <w:color w:val="FFC000"/>
          <w:sz w:val="24"/>
          <w:szCs w:val="24"/>
          <w:rtl/>
        </w:rPr>
        <w:t>אשר</w:t>
      </w:r>
      <w:r w:rsidR="000C2C44" w:rsidRPr="00846793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846793">
        <w:rPr>
          <w:rFonts w:ascii="Times New Roman" w:hAnsi="Times New Roman" w:cs="Times New Roman"/>
          <w:color w:val="FFC000"/>
          <w:sz w:val="24"/>
          <w:szCs w:val="24"/>
          <w:rtl/>
        </w:rPr>
        <w:t>ייטב לך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 קיום שלמות הצלחת הנפש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16CC1FA" w14:textId="77777777" w:rsidR="000C2C44" w:rsidRDefault="00A933C7" w:rsidP="00D014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40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ולמען תאריך ימים על</w:t>
      </w:r>
      <w:r w:rsidR="000C2C44" w:rsidRPr="00FA1BAE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האדמה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יגלו ממנה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45A8DCD" w14:textId="6D9D7D46" w:rsidR="000C2C44" w:rsidRDefault="000C2C44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DDBDDA4" w14:textId="1BC57591" w:rsidR="00F6135C" w:rsidRDefault="00F6135C" w:rsidP="001E3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4:41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אָ֣ז יַבְדִּ֤יל מֹשֶׁה֙ שָׁלֹ֣שׁ עָרִ֔ים בְּעֵ֖בֶר הַיַּרְדֵּ֑ן מִזְרְחָ֖ה שָֽׁמֶשׁ׃</w:t>
      </w:r>
    </w:p>
    <w:p w14:paraId="241C3EFB" w14:textId="36F92CE1" w:rsidR="0088186A" w:rsidRDefault="00A933C7" w:rsidP="001E3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41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אז יבדיל משה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תמיה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אני לדעת בן עזרא</w:t>
      </w:r>
      <w:r w:rsidR="0065623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שאמר שבא הכתוב להורות כי בעת שהבדיל שלש ערים אלו</w:t>
      </w:r>
      <w:r w:rsidR="0065623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קרא אותם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br/>
        <w:t>לבאר דברי הברית</w:t>
      </w:r>
      <w:r w:rsidR="0084679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 היה כאשר היו יושבים בגיא קודם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נסעם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ערבות מואב</w:t>
      </w:r>
      <w:r w:rsidR="0083492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בידוע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ערי מקלט לא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נצטוו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אם בערבות מואב</w:t>
      </w:r>
      <w:r w:rsidR="00E5767F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ואיך אפשר היות </w:t>
      </w:r>
      <w:proofErr w:type="spellStart"/>
      <w:r w:rsidR="00E5767F" w:rsidRPr="00FB1DA6">
        <w:rPr>
          <w:rFonts w:ascii="Times New Roman" w:hAnsi="Times New Roman" w:cs="Times New Roman"/>
          <w:sz w:val="24"/>
          <w:szCs w:val="24"/>
          <w:rtl/>
        </w:rPr>
        <w:t>הע</w:t>
      </w:r>
      <w:r w:rsidR="00E5767F">
        <w:rPr>
          <w:rFonts w:ascii="Times New Roman" w:hAnsi="Times New Roman" w:cs="Times New Roman" w:hint="cs"/>
          <w:sz w:val="24"/>
          <w:szCs w:val="24"/>
          <w:rtl/>
        </w:rPr>
        <w:t>ני</w:t>
      </w:r>
      <w:r w:rsidR="00E5767F" w:rsidRPr="00FB1DA6">
        <w:rPr>
          <w:rFonts w:ascii="Times New Roman" w:hAnsi="Times New Roman" w:cs="Times New Roman"/>
          <w:sz w:val="24"/>
          <w:szCs w:val="24"/>
          <w:rtl/>
        </w:rPr>
        <w:t>ן</w:t>
      </w:r>
      <w:proofErr w:type="spellEnd"/>
      <w:r w:rsidR="00E5767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כאשר </w:t>
      </w:r>
      <w:r w:rsidR="00B94B47">
        <w:rPr>
          <w:rFonts w:ascii="Times New Roman" w:hAnsi="Times New Roman" w:cs="Times New Roman" w:hint="cs"/>
          <w:sz w:val="24"/>
          <w:szCs w:val="24"/>
          <w:rtl/>
        </w:rPr>
        <w:t>סבר</w:t>
      </w:r>
      <w:r w:rsidR="00FB09CB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E5767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0FEE696" w14:textId="7BEB9603" w:rsidR="000C2C44" w:rsidRDefault="005A3C0F" w:rsidP="001E33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אכן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הכונה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שנאמר </w:t>
      </w:r>
      <w:r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ויקרא</w:t>
      </w:r>
      <w:r w:rsidR="000C2C44" w:rsidRPr="007854C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משה אל כל ישראל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r w:rsidR="006346D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proofErr w:type="spellEnd"/>
      <w:r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B94B47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B94B47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כון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לבאר שהיה בעת שהבדיל משה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שלש ערי מקלט</w:t>
      </w:r>
      <w:r w:rsidR="002C3F0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וזה היה בערבות מואב</w:t>
      </w:r>
      <w:r w:rsidR="001B506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אחרי שמקודם לכן אמר</w:t>
      </w:r>
      <w:r w:rsidR="00F00328">
        <w:rPr>
          <w:rFonts w:ascii="Times New Roman" w:hAnsi="Times New Roman" w:cs="Times New Roman" w:hint="cs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ונשב</w:t>
      </w:r>
      <w:r w:rsidR="00E5767F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בגיא מול בית פעור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(שם </w:t>
      </w:r>
      <w:proofErr w:type="spellStart"/>
      <w:r w:rsidR="00E5767F">
        <w:rPr>
          <w:rFonts w:ascii="Times New Roman" w:hAnsi="Times New Roman" w:cs="Times New Roman" w:hint="cs"/>
          <w:color w:val="0070C0"/>
          <w:sz w:val="24"/>
          <w:szCs w:val="24"/>
          <w:rtl/>
        </w:rPr>
        <w:t>ג</w:t>
      </w:r>
      <w:r w:rsidR="006346D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כט</w:t>
      </w:r>
      <w:proofErr w:type="spellEnd"/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286D247" w14:textId="5684A4A7" w:rsidR="006B2031" w:rsidRDefault="00A933C7" w:rsidP="006346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41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מזרחה שמש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הרי"ש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בשו"א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שהוא סמוך</w:t>
      </w:r>
      <w:r w:rsidR="001B506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ואין כן 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מ</w:t>
      </w:r>
      <w:r w:rsidR="00A36DF1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ד</w:t>
      </w:r>
      <w:r w:rsidR="00A36DF1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ב</w:t>
      </w:r>
      <w:r w:rsidR="00A36DF1">
        <w:rPr>
          <w:rFonts w:ascii="Times New Roman" w:hAnsi="Times New Roman" w:cs="Times New Roman" w:hint="cs"/>
          <w:color w:val="FFC000"/>
          <w:sz w:val="24"/>
          <w:szCs w:val="24"/>
          <w:rtl/>
        </w:rPr>
        <w:t>ַּ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ר</w:t>
      </w:r>
      <w:r w:rsidR="00A36DF1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ה דמשק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(מלכים א</w:t>
      </w:r>
      <w:r w:rsidR="006346DB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proofErr w:type="gramStart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r w:rsidR="006346D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proofErr w:type="spellEnd"/>
      <w:proofErr w:type="gramEnd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B94B4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שהוא בפת"ח</w:t>
      </w:r>
      <w:r w:rsidR="0054760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6CDAEC3" w14:textId="14830C98" w:rsidR="00041758" w:rsidRPr="00F00328" w:rsidRDefault="005A3C0F" w:rsidP="006346DB">
      <w:pPr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ובעבור שהירדן יש לו</w:t>
      </w:r>
      <w:r w:rsidR="00A933C7">
        <w:rPr>
          <w:rFonts w:ascii="Times New Roman" w:hAnsi="Times New Roman" w:cs="Times New Roman"/>
          <w:sz w:val="24"/>
          <w:szCs w:val="24"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שני עברים אמר כן</w:t>
      </w:r>
      <w:r w:rsidR="001B506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שהיו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ענינים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מעשיים לפי השעה</w:t>
      </w:r>
      <w:r w:rsidR="00041758">
        <w:rPr>
          <w:rFonts w:ascii="Times New Roman" w:hAnsi="Times New Roman" w:cs="Times New Roman"/>
          <w:sz w:val="24"/>
          <w:szCs w:val="24"/>
        </w:rPr>
        <w:t>:</w:t>
      </w:r>
    </w:p>
    <w:p w14:paraId="784FF08C" w14:textId="5EC89E5C" w:rsidR="00623DD5" w:rsidRDefault="00A933C7" w:rsidP="00FD1D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41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041758" w:rsidRPr="00FB1DA6">
        <w:rPr>
          <w:rFonts w:ascii="Times New Roman" w:hAnsi="Times New Roman" w:cs="Times New Roman"/>
          <w:sz w:val="24"/>
          <w:szCs w:val="24"/>
          <w:rtl/>
        </w:rPr>
        <w:t xml:space="preserve">ותהיה מלת </w:t>
      </w:r>
      <w:r w:rsidR="005A3C0F" w:rsidRPr="00F34038">
        <w:rPr>
          <w:rFonts w:ascii="Times New Roman" w:hAnsi="Times New Roman" w:cs="Times New Roman"/>
          <w:color w:val="FFC000"/>
          <w:sz w:val="24"/>
          <w:szCs w:val="24"/>
          <w:rtl/>
        </w:rPr>
        <w:t>אז</w:t>
      </w:r>
      <w:r w:rsidR="000C2C44" w:rsidRPr="00F3403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כמו 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ולמה חכמתי אני אז יותר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(קהלת </w:t>
      </w:r>
      <w:proofErr w:type="spellStart"/>
      <w:proofErr w:type="gramStart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r w:rsidR="0012390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proofErr w:type="spellEnd"/>
      <w:proofErr w:type="gramEnd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B94B47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על כן אמר </w:t>
      </w:r>
      <w:r w:rsidR="005A3C0F" w:rsidRPr="00A0765C">
        <w:rPr>
          <w:rFonts w:ascii="Times New Roman" w:hAnsi="Times New Roman" w:cs="Times New Roman"/>
          <w:color w:val="FFC000"/>
          <w:sz w:val="24"/>
          <w:szCs w:val="24"/>
          <w:rtl/>
        </w:rPr>
        <w:t>יבדיל</w:t>
      </w:r>
      <w:r w:rsidR="00623DD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6240587" w14:textId="61E06357" w:rsidR="000C2C44" w:rsidRDefault="005A3C0F" w:rsidP="00FD1D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ובעלי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הקבלה אמרו לא היו קולטות אלו עד שנבדלו אלו השלש האחרות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780126E8" w14:textId="77777777" w:rsidR="00F6135C" w:rsidRDefault="00F6135C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78345A4" w14:textId="5CF5F9C3" w:rsidR="00F6135C" w:rsidRDefault="00F6135C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4:42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לָנֻ֨ס שָׁ֜מָּה רוֹצֵ֗חַ אֲשֶׁ֨ר יִרְצַ֤ח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אֶת־רֵעֵ֨הו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בִּבְלִי־דַ֔עַת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וְה֛וּא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לֹֽא־שֹׂנֵ֥א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ל֖וֹ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מִתְּמֹ֣ל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שִׁלְשֹׁ֑ם וְנָ֗ס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אֶל־אַחַ֛ת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מִן־הֶֽעָרִ֥ים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הָאֵ֖ל וָחָֽי</w:t>
      </w:r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׃</w:t>
      </w:r>
    </w:p>
    <w:p w14:paraId="6EF4E761" w14:textId="12BB2766" w:rsidR="000C2C44" w:rsidRDefault="00A933C7" w:rsidP="002629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42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לנוס שמה רוצח בבלי דעת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מכה נפש בשגגה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proofErr w:type="gramStart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לה</w:t>
      </w:r>
      <w:r w:rsidR="00696B0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proofErr w:type="spellEnd"/>
      <w:proofErr w:type="gramEnd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B94B47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בעבור שאמר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והוא לא שונא לו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45D5E30" w14:textId="637B8CC6" w:rsidR="000C2C44" w:rsidRDefault="000C2C44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5D46717" w14:textId="398F98F6" w:rsidR="00F6135C" w:rsidRDefault="00F6135C" w:rsidP="002629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4:43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אֶת־בֶּ֧צֶר בַּמִּדְבָּ֛ר בְּאֶ֥רֶץ הַמִּישֹׁ֖ר לָרֽאוּבֵנִ֑י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וְאֶת־רָאמֹ֤ת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בַּגִּלְעָד֙ לַגָּדִ֔י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וְאֶת־גּוֹלָ֥ן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בַּבָּשָׁ֖ן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לַֽמְנַשִּֽׁי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4CF32B48" w14:textId="77777777" w:rsidR="000C2C44" w:rsidRDefault="00A933C7" w:rsidP="002629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43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את בצר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באר שמות הערים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7A9DB1EA" w14:textId="77777777" w:rsidR="00F6135C" w:rsidRDefault="00F6135C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FEDC07D" w14:textId="3F8E111A" w:rsidR="00F6135C" w:rsidRDefault="00F6135C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4:44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וְזֹ֖את הַתּוֹרָ֑ה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אֲשֶׁר־שָׂ֣ם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מֹשֶׁ֔ה לִפְנֵ֖י בְּנֵ֥י יִשְׂרָאֵֽל׃</w:t>
      </w:r>
    </w:p>
    <w:p w14:paraId="27D04CD0" w14:textId="30E33851" w:rsidR="000C2C44" w:rsidRDefault="00C113E1" w:rsidP="002629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44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וזאת התורה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מ</w:t>
      </w:r>
      <w:r w:rsidR="00B94B47" w:rsidRPr="00FD14D7">
        <w:rPr>
          <w:rFonts w:ascii="Times New Roman" w:hAnsi="Times New Roman" w:cs="Times New Roman" w:hint="cs"/>
          <w:sz w:val="24"/>
          <w:szCs w:val="24"/>
          <w:rtl/>
        </w:rPr>
        <w:t>ע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תה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החל לבאר להם התורה אשר יעד לבארה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D1F915D" w14:textId="74FC0864" w:rsidR="000C2C44" w:rsidRDefault="000C2C44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BF28234" w14:textId="77777777" w:rsidR="00A9773D" w:rsidRDefault="00F6135C" w:rsidP="0026298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4:45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אֵ֚לֶּה הָֽעֵדֹ֔ת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וְהַֽחֻקִּ֖ים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</w:t>
      </w:r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הַמִּשְׁפָּטִ֑ים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אֲשֶׁ֨ר דִּבֶּ֤ר מֹשֶׁה֙ אֶל־בְּנֵ֣י יִשְׂרָאֵ֔ל בְּצֵאתָ֖ם מִמִּצְרָֽיִם׃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</w:p>
    <w:p w14:paraId="03DAC956" w14:textId="0318F54F" w:rsidR="00F6135C" w:rsidRDefault="00F6135C" w:rsidP="0026298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4:46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בְּעֵ֨בֶר הַיַּרְדֵּ֜ן בַּגַּ֗יְא מ֚וּל בֵּ֣ית פְּע֔וֹר בְּאֶ֗רֶץ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סִיחֹן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מֶ֣לֶךְ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הָֽאֱמֹרִ֔י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יוֹשֵׁ֖ב בְּחֶשְׁבּ֑וֹן אֲשֶׁ֨ר הִכָּ֤ה מֹשֶׁה֙ וּבְנֵ֣י יִ</w:t>
      </w:r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שְׂרָאֵ֔ל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בְּצֵאתָ֖ם מִמִּצְרָֽיִם׃</w:t>
      </w:r>
    </w:p>
    <w:p w14:paraId="5FFF0F09" w14:textId="0BC7A26C" w:rsidR="00AD2C66" w:rsidRDefault="00AD2C66" w:rsidP="00AD2C66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4:47 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וַיִּֽירְשׁ֨וּ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אֶת־אַרְצ֜ו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וְאֶת־אֶ֣רֶץ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׀ ע֣וֹג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מֶֽלֶךְ־הַבָּשָׁ֗ן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שְׁנֵי֙ מַלְכֵ֣י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הָֽאֱמֹרִ֔י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אֲשֶׁ֖ר בְּעֵ֣בֶר הַיַּרְדֵּ֑ן מִזְרַ֖ח שָֽׁמֶשׁ׃ </w:t>
      </w:r>
    </w:p>
    <w:p w14:paraId="69916CCC" w14:textId="529AA048" w:rsidR="00AD2C66" w:rsidRDefault="00AD2C66" w:rsidP="00AD2C66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4:48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מֵֽעֲרֹעֵ֞ר אֲשֶׁ֨ר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עַל־שְׂפַת־נַ֧חַל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אַרְנֹ֛ן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וְעַד־הַ֥ר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שִׂיאֹ֖ן </w:t>
      </w:r>
      <w:r w:rsidRPr="00864692">
        <w:rPr>
          <w:rFonts w:asciiTheme="majorBidi" w:hAnsiTheme="majorBidi" w:cs="Times New Roman" w:hint="eastAsia"/>
          <w:b/>
          <w:bCs/>
          <w:sz w:val="24"/>
          <w:szCs w:val="24"/>
          <w:rtl/>
        </w:rPr>
        <w:t>ה֥וּא</w:t>
      </w:r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חֶרְמֽוֹן׃ </w:t>
      </w:r>
    </w:p>
    <w:p w14:paraId="10B084FB" w14:textId="4B18DAA0" w:rsidR="00AD2C66" w:rsidRDefault="00AD2C66" w:rsidP="00AD2C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4:49 </w:t>
      </w:r>
      <w:proofErr w:type="spellStart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>וְכָל־הָ֨עֲרָבָ֜ה</w:t>
      </w:r>
      <w:proofErr w:type="spellEnd"/>
      <w:r w:rsidRPr="00864692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עֵ֤בֶר הַיַּרְדֵּן֙ מִזְרָ֔חָה וְעַ֖ד יָ֣ם הָֽעֲרָבָ֑ה תַּ֖חַת אַשְׁדֹּ֥ת הַפִּסְגָּֽה׃</w:t>
      </w:r>
    </w:p>
    <w:p w14:paraId="3F1899C4" w14:textId="42437715" w:rsidR="000C2C44" w:rsidRDefault="00C113E1" w:rsidP="002629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45</w:t>
      </w:r>
      <w:r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אלה</w:t>
      </w:r>
      <w:r w:rsidR="000C2C44" w:rsidRPr="00FA1BAE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העדות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אלו הם עשרת הדברים</w:t>
      </w:r>
      <w:r w:rsidR="00A9773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שהם </w:t>
      </w:r>
      <w:r w:rsidR="005A3C0F" w:rsidRPr="00AD2C66">
        <w:rPr>
          <w:rFonts w:ascii="Times New Roman" w:hAnsi="Times New Roman" w:cs="Times New Roman"/>
          <w:color w:val="FFC000"/>
          <w:sz w:val="24"/>
          <w:szCs w:val="24"/>
          <w:rtl/>
        </w:rPr>
        <w:t>עדו</w:t>
      </w:r>
      <w:r w:rsidR="00D60A9A" w:rsidRPr="00AD2C66">
        <w:rPr>
          <w:rFonts w:ascii="Times New Roman" w:hAnsi="Times New Roman" w:cs="Times New Roman" w:hint="cs"/>
          <w:color w:val="FFC000"/>
          <w:sz w:val="24"/>
          <w:szCs w:val="24"/>
          <w:rtl/>
        </w:rPr>
        <w:t>ֹ</w:t>
      </w:r>
      <w:r w:rsidR="005A3C0F" w:rsidRPr="00AD2C66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ת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שנתנו ביום המעמד לא</w:t>
      </w:r>
      <w:r w:rsidR="00700004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</w:t>
      </w:r>
      <w:r w:rsidR="00700004">
        <w:rPr>
          <w:rFonts w:ascii="Times New Roman" w:hAnsi="Times New Roman" w:cs="Times New Roman" w:hint="cs"/>
          <w:sz w:val="24"/>
          <w:szCs w:val="24"/>
          <w:rtl/>
        </w:rPr>
        <w:t>ּ</w:t>
      </w:r>
      <w:r w:rsidR="008C11BC">
        <w:rPr>
          <w:rFonts w:ascii="Times New Roman" w:hAnsi="Times New Roman" w:cs="Times New Roman" w:hint="cs"/>
          <w:sz w:val="24"/>
          <w:szCs w:val="24"/>
          <w:rtl/>
        </w:rPr>
        <w:t>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התורות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7FDCF39" w14:textId="4C57F22C" w:rsidR="005A3C0F" w:rsidRPr="00FB1DA6" w:rsidRDefault="00C113E1" w:rsidP="002629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814">
        <w:rPr>
          <w:rFonts w:ascii="Times New Roman" w:hAnsi="Times New Roman" w:cs="Times New Roman"/>
          <w:color w:val="FF0000"/>
          <w:sz w:val="24"/>
          <w:szCs w:val="24"/>
        </w:rPr>
        <w:t>4: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45</w:t>
      </w:r>
      <w:r w:rsidR="00A0765C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AD2C66">
        <w:rPr>
          <w:rFonts w:ascii="Times New Roman" w:hAnsi="Times New Roman" w:cs="Times New Roman"/>
          <w:color w:val="FF0000"/>
          <w:sz w:val="24"/>
          <w:szCs w:val="24"/>
        </w:rPr>
        <w:t>49</w:t>
      </w:r>
      <w:r w:rsidR="00AD2C66" w:rsidRPr="000B081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אשר דבר משה אל בני ישראל בצאתם</w:t>
      </w:r>
      <w:r w:rsidR="008269D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ממצרים</w:t>
      </w:r>
      <w:r w:rsidR="00AD2C66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,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בעבר הירדן</w:t>
      </w:r>
      <w:r w:rsidR="000C2C44" w:rsidRPr="00FA1BAE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בגיא מול בית פעור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באר שנאמרו למשה בצאתם ממצרים ונשנו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בערבות מואב</w:t>
      </w:r>
      <w:r w:rsidR="008D2E9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כך המצות שנאמרו בשנת הארבעים נשנו </w:t>
      </w:r>
      <w:r w:rsidR="005A3C0F" w:rsidRPr="007E08DB">
        <w:rPr>
          <w:rFonts w:ascii="Times New Roman" w:hAnsi="Times New Roman" w:cs="Times New Roman"/>
          <w:color w:val="FFC000"/>
          <w:sz w:val="24"/>
          <w:szCs w:val="24"/>
          <w:rtl/>
        </w:rPr>
        <w:t>בעבר הירדן</w:t>
      </w:r>
      <w:r w:rsidR="000C2C44" w:rsidRPr="007E08D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7E08DB">
        <w:rPr>
          <w:rFonts w:ascii="Times New Roman" w:hAnsi="Times New Roman" w:cs="Times New Roman"/>
          <w:color w:val="FFC000"/>
          <w:sz w:val="24"/>
          <w:szCs w:val="24"/>
          <w:rtl/>
        </w:rPr>
        <w:t>בארץ מואב</w:t>
      </w:r>
      <w:r w:rsidR="007E08D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7E08DB" w:rsidRPr="007E08DB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proofErr w:type="gramStart"/>
      <w:r w:rsidR="007E08DB" w:rsidRPr="007E08DB">
        <w:rPr>
          <w:rFonts w:ascii="Times New Roman" w:hAnsi="Times New Roman" w:cs="Times New Roman" w:hint="cs"/>
          <w:color w:val="0070C0"/>
          <w:sz w:val="24"/>
          <w:szCs w:val="24"/>
          <w:rtl/>
        </w:rPr>
        <w:t>א:ה</w:t>
      </w:r>
      <w:proofErr w:type="spellEnd"/>
      <w:proofErr w:type="gramEnd"/>
      <w:r w:rsidR="007E08DB" w:rsidRPr="007E08DB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7E08D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החל לבאר המקום שלקחו מערוער עד ים הערבה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14B1812E" w14:textId="7E22B2D2" w:rsidR="007B3064" w:rsidRDefault="007B3064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4332365" w14:textId="4164E792" w:rsidR="004F105E" w:rsidRPr="00FB1DA6" w:rsidRDefault="004F105E" w:rsidP="00F810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5:1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וַיִּקְרָ֣א מֹשֶׁה֮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אֶל־כָּל־יִשְׂרָאֵל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֒ וַיֹּ֣אמֶר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אֲלֵהֶ֗ם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שְׁמַ֤ע יִשְׂרָאֵל֙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אֶת־הַֽחֻקִּ֣ים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וְאֶת־הַמִּשְׁפָּטִ֔ים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אֲשֶׁ֧ר אָֽנֹכִ֛י דֹּבֵ֥ר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בְּאָזְנֵיכֶ֖ם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הַיּ֑וֹם וּלְמַדְתֶּ֣ם אֹתָ֔ם וּשְׁמַרְתֶּ֖ם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לַֽעֲשֹׂתָֽם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375BF884" w14:textId="77777777" w:rsidR="0073723F" w:rsidRDefault="00C113E1" w:rsidP="00F810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5: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ויקרא משה אל כל ישראל ויאמר אליהם שמע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קבל: </w:t>
      </w:r>
    </w:p>
    <w:p w14:paraId="43B21762" w14:textId="5FD1772B" w:rsidR="000C2C44" w:rsidRDefault="0073723F" w:rsidP="00F810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5:1 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את </w:t>
      </w:r>
      <w:proofErr w:type="spellStart"/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החקים</w:t>
      </w:r>
      <w:proofErr w:type="spellEnd"/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ואת המשפטים</w:t>
      </w:r>
      <w:r w:rsidR="00C60C94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הם כלל התורות</w:t>
      </w:r>
      <w:r w:rsidR="009F30B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כבר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נתחייבנו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בהם וקבלנו עלינו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237DA41" w14:textId="42E01618" w:rsidR="000C2C44" w:rsidRDefault="000C2C44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9BC74D5" w14:textId="521F0AC1" w:rsidR="004F105E" w:rsidRDefault="004F105E" w:rsidP="009F30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5:2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יְהוָ֣ה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אֱלֹהֵ֗ינו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ּ כָּרַ֥ת עִמָּ֛נוּ בְּרִ֖ית בְּחֹרֵֽב׃</w:t>
      </w:r>
    </w:p>
    <w:p w14:paraId="53BCA64F" w14:textId="0CAC0976" w:rsidR="000C2C44" w:rsidRDefault="00C113E1" w:rsidP="009F30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ברית בחורב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כפי שקבלתם ואמרתם</w:t>
      </w:r>
      <w:r w:rsidR="001D5B6C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נעשה ונשמע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(שמות </w:t>
      </w:r>
      <w:proofErr w:type="spellStart"/>
      <w:proofErr w:type="gramStart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כד</w:t>
      </w:r>
      <w:r w:rsidR="00D0098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proofErr w:type="spellEnd"/>
      <w:proofErr w:type="gramEnd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7451578" w14:textId="0BEC60D6" w:rsidR="000C2C44" w:rsidRDefault="000C2C44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64BB99A" w14:textId="40188255" w:rsidR="004F105E" w:rsidRDefault="004F105E" w:rsidP="009F30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5:3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לֹ֣א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אֶת־אֲבֹתֵ֔ינו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כָּרַ֥ת יְהוָ֖ה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אֶת־הַבְּרִ֣ית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הַזֹּ֑את כִּ֣י אִתָּ֔נוּ אֲנַ֨חְנוּ אֵ֥לֶּה פֹ֛ה הַיּ֖וֹם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כֻּלָּ֥נו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ּ חַיִּֽים׃</w:t>
      </w:r>
    </w:p>
    <w:p w14:paraId="320D403B" w14:textId="77777777" w:rsidR="007F1C3A" w:rsidRDefault="00C113E1" w:rsidP="009F30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לא את אבותינו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ובעבור שהעומדים במעמד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ההוא רבים </w:t>
      </w:r>
      <w:r w:rsidR="00DB667E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ם מהנולדים במדבר שלא היו במעמד הברית</w:t>
      </w:r>
      <w:r w:rsidR="00DB667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אמר</w:t>
      </w:r>
      <w:r w:rsidR="00D05AF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05AFB">
        <w:rPr>
          <w:rFonts w:ascii="Times New Roman" w:hAnsi="Times New Roman" w:cs="Times New Roman"/>
          <w:color w:val="FFC000"/>
          <w:sz w:val="24"/>
          <w:szCs w:val="24"/>
          <w:rtl/>
        </w:rPr>
        <w:t>לא את אבותינו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לבד שהיו במעמד ההוא </w:t>
      </w:r>
      <w:r w:rsidR="005A3C0F" w:rsidRPr="00F87323">
        <w:rPr>
          <w:rFonts w:ascii="Times New Roman" w:hAnsi="Times New Roman" w:cs="Times New Roman"/>
          <w:color w:val="FFC000"/>
          <w:sz w:val="24"/>
          <w:szCs w:val="24"/>
          <w:rtl/>
        </w:rPr>
        <w:t>כי אתנו אנחנו</w:t>
      </w:r>
      <w:r w:rsidR="00D05AF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כל דור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הבא אחר הדור ההוא הם העומדים בברית</w:t>
      </w:r>
      <w:r w:rsidR="00AD1957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0555E3C" w14:textId="49D2AB95" w:rsidR="00D05AFB" w:rsidRDefault="005A3C0F" w:rsidP="009F30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D14D7">
        <w:rPr>
          <w:rFonts w:ascii="Times New Roman" w:hAnsi="Times New Roman" w:cs="Times New Roman"/>
          <w:sz w:val="24"/>
          <w:szCs w:val="24"/>
          <w:rtl/>
        </w:rPr>
        <w:t>שאין</w:t>
      </w:r>
      <w:r w:rsidR="00D05AFB" w:rsidRPr="0073723F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3723F" w:rsidRPr="0073723F">
        <w:rPr>
          <w:rFonts w:ascii="Times New Roman" w:hAnsi="Times New Roman" w:cs="Times New Roman" w:hint="cs"/>
          <w:sz w:val="24"/>
          <w:szCs w:val="24"/>
          <w:rtl/>
        </w:rPr>
        <w:t>הטעם</w:t>
      </w:r>
      <w:r w:rsidR="0073723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D05AFB">
        <w:rPr>
          <w:rFonts w:ascii="Times New Roman" w:hAnsi="Times New Roman" w:cs="Times New Roman"/>
          <w:color w:val="FFC000"/>
          <w:sz w:val="24"/>
          <w:szCs w:val="24"/>
          <w:rtl/>
        </w:rPr>
        <w:t>לא את אבותינו</w:t>
      </w:r>
      <w:r w:rsidR="00C60C94" w:rsidRPr="00D05AF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שהיו במצרים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60CDBC4" w14:textId="3A9A98E4" w:rsidR="00D05AFB" w:rsidRDefault="00D05AFB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7E83253" w14:textId="61F52BCA" w:rsidR="004F105E" w:rsidRDefault="004F105E" w:rsidP="00F873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5:4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פָּנִ֣ים ׀ בְּפָנִ֗ים דִּבֶּ֨ר יְהוָ֧ה עִמָּכֶ֛ם בָּהָ֖ר מִתּ֥וֹךְ הָאֵֽשׁ׃</w:t>
      </w:r>
    </w:p>
    <w:p w14:paraId="1657E259" w14:textId="68D0B892" w:rsidR="000C2C44" w:rsidRDefault="00D05AFB" w:rsidP="00533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D05AFB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5:4 </w:t>
      </w:r>
      <w:r w:rsidR="005A3C0F" w:rsidRPr="00D05AFB">
        <w:rPr>
          <w:rFonts w:ascii="Times New Roman" w:hAnsi="Times New Roman" w:cs="Times New Roman"/>
          <w:color w:val="FF0000"/>
          <w:sz w:val="24"/>
          <w:szCs w:val="24"/>
          <w:rtl/>
        </w:rPr>
        <w:t>פנים בפנים</w:t>
      </w:r>
      <w:r w:rsidR="00C60C94" w:rsidRPr="00D05AFB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בתחל</w:t>
      </w:r>
      <w:r w:rsidR="0073723F">
        <w:rPr>
          <w:rFonts w:ascii="Times New Roman" w:hAnsi="Times New Roman" w:cs="Times New Roman" w:hint="cs"/>
          <w:sz w:val="24"/>
          <w:szCs w:val="24"/>
          <w:rtl/>
        </w:rPr>
        <w:t>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A86469">
        <w:rPr>
          <w:rFonts w:ascii="Times New Roman" w:hAnsi="Times New Roman" w:cs="Times New Roman"/>
          <w:sz w:val="24"/>
          <w:szCs w:val="24"/>
          <w:rtl/>
        </w:rPr>
        <w:t>כון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לבאר התורות מיום המעמד</w:t>
      </w:r>
      <w:r w:rsidR="00F8732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96590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שעיניהם ראו ולא זר</w:t>
      </w:r>
      <w:r w:rsidR="00081A91">
        <w:rPr>
          <w:rFonts w:ascii="Times New Roman" w:hAnsi="Times New Roman" w:cs="Times New Roman" w:hint="cs"/>
          <w:sz w:val="24"/>
          <w:szCs w:val="24"/>
          <w:rtl/>
        </w:rPr>
        <w:t xml:space="preserve"> (ע״פ איוב </w:t>
      </w:r>
      <w:proofErr w:type="spellStart"/>
      <w:r w:rsidR="00081A91">
        <w:rPr>
          <w:rFonts w:ascii="Times New Roman" w:hAnsi="Times New Roman" w:cs="Times New Roman" w:hint="cs"/>
          <w:sz w:val="24"/>
          <w:szCs w:val="24"/>
          <w:rtl/>
        </w:rPr>
        <w:t>יט:כז</w:t>
      </w:r>
      <w:proofErr w:type="spellEnd"/>
      <w:r w:rsidR="00081A91">
        <w:rPr>
          <w:rFonts w:ascii="Times New Roman" w:hAnsi="Times New Roman" w:cs="Times New Roman" w:hint="cs"/>
          <w:sz w:val="24"/>
          <w:szCs w:val="24"/>
          <w:rtl/>
        </w:rPr>
        <w:t>)</w:t>
      </w:r>
      <w:r w:rsidR="0073723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ובאזנ</w:t>
      </w:r>
      <w:r w:rsidR="005015C3">
        <w:rPr>
          <w:rFonts w:ascii="Times New Roman" w:hAnsi="Times New Roman" w:cs="Times New Roman" w:hint="cs"/>
          <w:sz w:val="24"/>
          <w:szCs w:val="24"/>
          <w:rtl/>
        </w:rPr>
        <w:t>יה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ם שמעו מפי הגבורה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אנכי ה' </w:t>
      </w:r>
      <w:proofErr w:type="spellStart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704A4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704A40" w:rsidRPr="00A86469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704A40" w:rsidRPr="00A86469">
        <w:rPr>
          <w:rFonts w:ascii="Times New Roman" w:hAnsi="Times New Roman" w:cs="Times New Roman" w:hint="cs"/>
          <w:color w:val="0070C0"/>
          <w:sz w:val="24"/>
          <w:szCs w:val="24"/>
          <w:rtl/>
        </w:rPr>
        <w:t>ה:ו</w:t>
      </w:r>
      <w:proofErr w:type="spellEnd"/>
      <w:r w:rsidR="00704A40" w:rsidRPr="00A86469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E83BE2">
        <w:rPr>
          <w:rFonts w:ascii="Times New Roman" w:hAnsi="Times New Roman" w:cs="Times New Roman" w:hint="cs"/>
          <w:sz w:val="24"/>
          <w:szCs w:val="24"/>
          <w:rtl/>
        </w:rPr>
        <w:t>. 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זהו</w:t>
      </w:r>
      <w:r w:rsidR="0096590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טעם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פנים בפנים</w:t>
      </w:r>
      <w:r w:rsidR="005015C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בלי אמצעות נביא</w:t>
      </w:r>
      <w:r w:rsidR="00DE127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</w:t>
      </w:r>
      <w:r w:rsidR="005C6F8B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</w:t>
      </w:r>
      <w:r w:rsidR="00B82E95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</w:t>
      </w:r>
      <w:r w:rsidR="00B82E95">
        <w:rPr>
          <w:rFonts w:ascii="Times New Roman" w:hAnsi="Times New Roman" w:cs="Times New Roman" w:hint="cs"/>
          <w:sz w:val="24"/>
          <w:szCs w:val="24"/>
          <w:rtl/>
        </w:rPr>
        <w:t>ֵּ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 נבואת משה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B58D34D" w14:textId="4060704C" w:rsidR="000C2C44" w:rsidRDefault="00C113E1" w:rsidP="00533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בהר מתוך</w:t>
      </w:r>
      <w:r w:rsidR="000C2C44" w:rsidRPr="00FA1BAE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האש</w:t>
      </w:r>
      <w:r w:rsidR="00C60C9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332F9">
        <w:rPr>
          <w:rFonts w:ascii="Times New Roman" w:hAnsi="Times New Roman" w:cs="Times New Roman" w:hint="cs"/>
          <w:color w:val="FF0000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הר סיני</w:t>
      </w:r>
      <w:r w:rsidR="005332F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וקצרו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9AF1DFD" w14:textId="37E0642D" w:rsidR="000C2C44" w:rsidRDefault="000C2C44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66FF6AD" w14:textId="28D01583" w:rsidR="004F105E" w:rsidRDefault="004F105E" w:rsidP="00576A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5:5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אָֽ֠נֹכִי עֹמֵ֨ד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בֵּין־יְהוָ֤ה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וּבֵֽינֵיכֶם֙ בָּעֵ֣ת הַהִ֔וא לְהַגִּ֥יד לָכֶ֖ם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אֶת־דְּבַ֣ר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יְהוָ֑ה כִּ֤י יְרֵאתֶם֙ מִפְּנֵ֣י הָאֵ֔שׁ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וְלֹֽא־עֲלִיתֶ֥ם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בָּהָ֖ר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לֵאמֹֽר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4E1E7E20" w14:textId="38B3FF43" w:rsidR="000C2C44" w:rsidRDefault="00C113E1" w:rsidP="00576A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אנכי עומד בין ה' וביניכם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ביום המעמד</w:t>
      </w:r>
      <w:r w:rsidR="00BF5D7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לא אחרי כן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470F325" w14:textId="7AFCBD65" w:rsidR="000E7CEC" w:rsidRDefault="00C113E1" w:rsidP="00576A1E">
      <w:pPr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להגיד לכם את דבר 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דבור עשרת הדברים</w:t>
      </w:r>
      <w:r w:rsidR="00BF5D7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מפני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כי כאשר ראו את האש בצורת</w:t>
      </w:r>
      <w:r w:rsidR="00C54F70">
        <w:rPr>
          <w:rFonts w:ascii="Times New Roman" w:hAnsi="Times New Roman" w:cs="Times New Roman"/>
          <w:sz w:val="24"/>
          <w:szCs w:val="24"/>
          <w:rtl/>
        </w:rPr>
        <w:t xml:space="preserve"> הדבור</w:t>
      </w:r>
      <w:r w:rsidR="00E6644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54F70">
        <w:rPr>
          <w:rFonts w:ascii="Times New Roman" w:hAnsi="Times New Roman" w:cs="Times New Roman"/>
          <w:sz w:val="24"/>
          <w:szCs w:val="24"/>
          <w:rtl/>
        </w:rPr>
        <w:t xml:space="preserve"> נעו ועמדו מרחוק</w:t>
      </w:r>
      <w:r w:rsidR="007F438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54F70">
        <w:rPr>
          <w:rFonts w:ascii="Times New Roman" w:hAnsi="Times New Roman" w:cs="Times New Roman"/>
          <w:sz w:val="24"/>
          <w:szCs w:val="24"/>
          <w:rtl/>
        </w:rPr>
        <w:t xml:space="preserve"> וכן אומר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05AFB">
        <w:rPr>
          <w:rFonts w:ascii="Times New Roman" w:hAnsi="Times New Roman" w:cs="Times New Roman"/>
          <w:color w:val="FFC000"/>
          <w:sz w:val="24"/>
          <w:szCs w:val="24"/>
          <w:rtl/>
        </w:rPr>
        <w:t>כי</w:t>
      </w:r>
      <w:r w:rsidR="000C2C44" w:rsidRPr="00D05AF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D05AFB">
        <w:rPr>
          <w:rFonts w:ascii="Times New Roman" w:hAnsi="Times New Roman" w:cs="Times New Roman"/>
          <w:color w:val="FFC000"/>
          <w:sz w:val="24"/>
          <w:szCs w:val="24"/>
          <w:rtl/>
        </w:rPr>
        <w:t>יראתם מפני האש</w:t>
      </w:r>
      <w:r w:rsidR="000E7CEC">
        <w:rPr>
          <w:rFonts w:ascii="Times New Roman" w:hAnsi="Times New Roman" w:cs="Times New Roman" w:hint="cs"/>
          <w:color w:val="FFC000"/>
          <w:sz w:val="24"/>
          <w:szCs w:val="24"/>
          <w:rtl/>
        </w:rPr>
        <w:t>:</w:t>
      </w:r>
    </w:p>
    <w:p w14:paraId="6CD0E54F" w14:textId="4EAE2111" w:rsidR="000C2C44" w:rsidRDefault="000E7CEC" w:rsidP="00576A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7C6936">
        <w:rPr>
          <w:rFonts w:ascii="Times New Roman" w:hAnsi="Times New Roman" w:cs="Times New Roman" w:hint="cs"/>
          <w:color w:val="FF0000"/>
          <w:sz w:val="24"/>
          <w:szCs w:val="24"/>
          <w:rtl/>
        </w:rPr>
        <w:t>5:5</w:t>
      </w:r>
      <w:r w:rsidR="005A3C0F" w:rsidRPr="007C693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ולא עליתם בהר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2B442B"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ר"ל עד מקום הגבול</w:t>
      </w:r>
      <w:r w:rsidR="00A003D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כנרמז 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במשוך</w:t>
      </w:r>
      <w:r w:rsidR="000C2C44" w:rsidRPr="007854C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7854C9">
        <w:rPr>
          <w:rFonts w:ascii="Times New Roman" w:hAnsi="Times New Roman" w:cs="Times New Roman"/>
          <w:color w:val="FFC000"/>
          <w:sz w:val="24"/>
          <w:szCs w:val="24"/>
          <w:rtl/>
        </w:rPr>
        <w:t>היובל המה יעלו בהר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A86469">
        <w:rPr>
          <w:rFonts w:ascii="Times New Roman" w:hAnsi="Times New Roman" w:cs="Times New Roman" w:hint="cs"/>
          <w:color w:val="0070C0"/>
          <w:sz w:val="24"/>
          <w:szCs w:val="24"/>
          <w:rtl/>
        </w:rPr>
        <w:t>שמות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proofErr w:type="spellEnd"/>
      <w:r w:rsidR="00A86469">
        <w:rPr>
          <w:rFonts w:ascii="Times New Roman" w:hAnsi="Times New Roman" w:cs="Times New Roman"/>
          <w:color w:val="0070C0"/>
          <w:sz w:val="24"/>
          <w:szCs w:val="24"/>
        </w:rPr>
        <w:t>:</w:t>
      </w:r>
      <w:proofErr w:type="spellStart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proofErr w:type="spellEnd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6B75096" w14:textId="77777777" w:rsidR="00507145" w:rsidRDefault="00C113E1" w:rsidP="005071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לאמר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דבק עם </w:t>
      </w:r>
      <w:r w:rsidR="002C3E9B" w:rsidRPr="009F780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אנכי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ה' </w:t>
      </w:r>
      <w:proofErr w:type="spellStart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73723F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73723F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73723F" w:rsidRPr="00FD14D7">
        <w:rPr>
          <w:rFonts w:ascii="Times New Roman" w:hAnsi="Times New Roman" w:cs="Times New Roman" w:hint="cs"/>
          <w:sz w:val="24"/>
          <w:szCs w:val="24"/>
          <w:rtl/>
        </w:rPr>
        <w:t>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הטעם באמור על ידי אמצעות האש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אנכי ה'</w:t>
      </w:r>
      <w:r w:rsidR="0031319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73723F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לא שהרצון כשירד הכבוד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3B1E1A">
        <w:rPr>
          <w:rFonts w:ascii="Times New Roman" w:hAnsi="Times New Roman" w:cs="Times New Roman"/>
          <w:color w:val="FFC000"/>
          <w:sz w:val="24"/>
          <w:szCs w:val="24"/>
          <w:rtl/>
        </w:rPr>
        <w:t>לאמר</w:t>
      </w:r>
      <w:proofErr w:type="spellEnd"/>
      <w:r w:rsidR="005A3C0F" w:rsidRPr="003B1E1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A13125">
        <w:rPr>
          <w:rFonts w:ascii="Times New Roman" w:hAnsi="Times New Roman" w:cs="Times New Roman"/>
          <w:color w:val="FFC000"/>
          <w:sz w:val="24"/>
          <w:szCs w:val="24"/>
          <w:rtl/>
        </w:rPr>
        <w:t>אנכי</w:t>
      </w:r>
      <w:r w:rsidR="00D05AF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3E77BE8" w14:textId="5D1200D8" w:rsidR="00313191" w:rsidRPr="00507145" w:rsidRDefault="005A3C0F" w:rsidP="00507145">
      <w:pPr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גם אין טעם </w:t>
      </w:r>
      <w:proofErr w:type="spellStart"/>
      <w:r w:rsidRPr="00D05AFB">
        <w:rPr>
          <w:rFonts w:ascii="Times New Roman" w:hAnsi="Times New Roman" w:cs="Times New Roman"/>
          <w:color w:val="FFC000"/>
          <w:sz w:val="24"/>
          <w:szCs w:val="24"/>
          <w:rtl/>
        </w:rPr>
        <w:t>לאמר</w:t>
      </w:r>
      <w:proofErr w:type="spellEnd"/>
      <w:r w:rsidR="00A13125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73723F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D05AFB">
        <w:rPr>
          <w:rFonts w:ascii="Times New Roman" w:hAnsi="Times New Roman" w:cs="Times New Roman"/>
          <w:sz w:val="24"/>
          <w:szCs w:val="24"/>
          <w:rtl/>
        </w:rPr>
        <w:t>לא נעלה</w:t>
      </w:r>
      <w:r w:rsidR="00D05AFB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29C7913" w14:textId="77777777" w:rsidR="008B16AB" w:rsidRDefault="005A3C0F" w:rsidP="00576A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ואחרים פירשו שהוא דבק עם</w:t>
      </w:r>
      <w:r w:rsidR="000C2C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A13125">
        <w:rPr>
          <w:rFonts w:ascii="Times New Roman" w:hAnsi="Times New Roman" w:cs="Times New Roman"/>
          <w:color w:val="FFC000"/>
          <w:sz w:val="24"/>
          <w:szCs w:val="24"/>
          <w:rtl/>
        </w:rPr>
        <w:t>להגיד</w:t>
      </w:r>
      <w:r w:rsidR="00C5365C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6955707" w14:textId="1B97336C" w:rsidR="005A3C0F" w:rsidRDefault="005A3C0F" w:rsidP="00576A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וכבר אלו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הענינים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קדמו בפרשת וישמע יתרו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4A386522" w14:textId="51D60127" w:rsidR="000E58F0" w:rsidRDefault="000E58F0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9F728B6" w14:textId="70BECFB7" w:rsidR="004F105E" w:rsidRPr="00FB1DA6" w:rsidRDefault="004F105E" w:rsidP="007F6C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5:6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אָֽנֹכִי֙ יְהוָ֣ה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אֲשֶׁ֧ר הֽוֹצֵאתִ֛יךָ מֵאֶ֥רֶץ מִצְרַ֖יִם מִבֵּ֣ית עֲבָדִ֑ים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לֹֽא־יִהְיֶ֥ה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לְךָ֛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אֱלֹהִ֥ים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אֲחֵרִ֖ים עַל־פָּנָֽי׃</w:t>
      </w:r>
    </w:p>
    <w:p w14:paraId="14B9A04A" w14:textId="76F9F80F" w:rsidR="0073723F" w:rsidRDefault="00C113E1" w:rsidP="007F6C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5:</w:t>
      </w:r>
      <w:r w:rsidR="004815BA">
        <w:rPr>
          <w:rFonts w:ascii="Times New Roman" w:hAnsi="Times New Roman" w:cs="Times New Roman"/>
          <w:color w:val="FF0000"/>
          <w:sz w:val="24"/>
          <w:szCs w:val="24"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אנכי 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 שעשרת </w:t>
      </w:r>
      <w:r w:rsidR="0073723F">
        <w:rPr>
          <w:rFonts w:ascii="Times New Roman" w:hAnsi="Times New Roman" w:cs="Times New Roman" w:hint="cs"/>
          <w:sz w:val="24"/>
          <w:szCs w:val="24"/>
          <w:rtl/>
        </w:rPr>
        <w:t xml:space="preserve">הדברים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האחרונים כראשונים</w:t>
      </w:r>
      <w:r w:rsidR="007F6C9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מספיק אותו</w:t>
      </w:r>
      <w:r w:rsidR="000E58F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הבאור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שקדם בפרשת וישמע יתרו</w:t>
      </w:r>
      <w:r w:rsidR="00D05AF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אמנם </w:t>
      </w:r>
      <w:r w:rsidR="00956802">
        <w:rPr>
          <w:rFonts w:ascii="Times New Roman" w:hAnsi="Times New Roman" w:cs="Times New Roman" w:hint="cs"/>
          <w:sz w:val="24"/>
          <w:szCs w:val="24"/>
          <w:rtl/>
        </w:rPr>
        <w:t>שִׁ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</w:t>
      </w:r>
      <w:r w:rsidR="00956802">
        <w:rPr>
          <w:rFonts w:ascii="Times New Roman" w:hAnsi="Times New Roman" w:cs="Times New Roman" w:hint="cs"/>
          <w:sz w:val="24"/>
          <w:szCs w:val="24"/>
          <w:rtl/>
        </w:rPr>
        <w:t>ּוּ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 המלות ותוספת</w:t>
      </w:r>
      <w:r w:rsidR="000E58F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אותיות יש לנו לבאר</w:t>
      </w:r>
      <w:r w:rsidR="00D05AF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כבר בארנו בהם צד טעם</w:t>
      </w:r>
      <w:r w:rsidR="00D05AF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ויש לדעת כי עשרת</w:t>
      </w:r>
      <w:r w:rsidR="000E58F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הדברים כאשר נאמרו מפי הגבורה כי הם לעדו</w:t>
      </w:r>
      <w:r w:rsidR="00070F77">
        <w:rPr>
          <w:rFonts w:ascii="Times New Roman" w:hAnsi="Times New Roman" w:cs="Times New Roman" w:hint="cs"/>
          <w:sz w:val="24"/>
          <w:szCs w:val="24"/>
          <w:rtl/>
        </w:rPr>
        <w:t>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</w:t>
      </w:r>
      <w:r w:rsidR="0079309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כן נקראו לחות העד</w:t>
      </w:r>
      <w:r w:rsidR="00070F77">
        <w:rPr>
          <w:rFonts w:ascii="Times New Roman" w:hAnsi="Times New Roman" w:cs="Times New Roman" w:hint="cs"/>
          <w:sz w:val="24"/>
          <w:szCs w:val="24"/>
          <w:rtl/>
        </w:rPr>
        <w:t>וּ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</w:t>
      </w:r>
      <w:r w:rsidR="0079309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0E58F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ועל אלו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מרמיז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F6C9D">
        <w:rPr>
          <w:rFonts w:ascii="Times New Roman" w:hAnsi="Times New Roman" w:cs="Times New Roman"/>
          <w:color w:val="FFC000"/>
          <w:sz w:val="24"/>
          <w:szCs w:val="24"/>
          <w:rtl/>
        </w:rPr>
        <w:t>אלה העדות</w:t>
      </w:r>
      <w:r w:rsidR="00157BA4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157BA4" w:rsidRPr="000A344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157BA4" w:rsidRPr="000A3448">
        <w:rPr>
          <w:rFonts w:ascii="Times New Roman" w:hAnsi="Times New Roman" w:cs="Times New Roman" w:hint="cs"/>
          <w:color w:val="0070C0"/>
          <w:sz w:val="24"/>
          <w:szCs w:val="24"/>
          <w:rtl/>
        </w:rPr>
        <w:t>ד:מה</w:t>
      </w:r>
      <w:proofErr w:type="spellEnd"/>
      <w:r w:rsidR="00157BA4" w:rsidRPr="000A3448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73196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ודברי העדות אין ראוי להיות בהם שנוי</w:t>
      </w:r>
      <w:r w:rsidR="000E58F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וחלוף</w:t>
      </w:r>
      <w:r w:rsidR="00731EC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אמנם קצת חלופים שבאו מן הראשונים והאחרונים על הפסוקים</w:t>
      </w:r>
      <w:r w:rsidR="000E58F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שהם מורים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ליחוד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השם</w:t>
      </w:r>
      <w:r w:rsidR="0073196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כגון </w:t>
      </w:r>
      <w:r w:rsidR="005A3C0F" w:rsidRPr="0079309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אנכי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5A3C0F" w:rsidRPr="0079309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 יהיה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5A3C0F" w:rsidRPr="0079309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 </w:t>
      </w:r>
      <w:proofErr w:type="spellStart"/>
      <w:r w:rsidR="005A3C0F" w:rsidRPr="0079309E">
        <w:rPr>
          <w:rFonts w:ascii="Times New Roman" w:hAnsi="Times New Roman" w:cs="Times New Roman"/>
          <w:color w:val="FFC000"/>
          <w:sz w:val="24"/>
          <w:szCs w:val="24"/>
          <w:rtl/>
        </w:rPr>
        <w:t>תשא</w:t>
      </w:r>
      <w:proofErr w:type="spellEnd"/>
      <w:r w:rsidR="007660D6">
        <w:rPr>
          <w:rFonts w:ascii="Times New Roman" w:hAnsi="Times New Roman" w:cs="Times New Roman" w:hint="cs"/>
          <w:sz w:val="24"/>
          <w:szCs w:val="24"/>
          <w:rtl/>
        </w:rPr>
        <w:t>, 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 בא בהם</w:t>
      </w:r>
      <w:r w:rsidR="000E58F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שנוי וחלוף</w:t>
      </w:r>
      <w:r w:rsidR="0073196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אמנם זולת ו"ו נוסף במאמר </w:t>
      </w:r>
      <w:r w:rsidR="005A3C0F" w:rsidRPr="0079309E">
        <w:rPr>
          <w:rFonts w:ascii="Times New Roman" w:hAnsi="Times New Roman" w:cs="Times New Roman"/>
          <w:color w:val="FFC000"/>
          <w:sz w:val="24"/>
          <w:szCs w:val="24"/>
          <w:rtl/>
        </w:rPr>
        <w:t>וכל תמונה</w:t>
      </w:r>
      <w:r w:rsidR="0073196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אכן בפסוקים</w:t>
      </w:r>
      <w:r w:rsidR="000E58F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האחרים באו שנויים</w:t>
      </w:r>
      <w:r w:rsidR="00343D65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0C769F6C" w14:textId="77777777" w:rsidR="004F105E" w:rsidRDefault="004F105E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985C651" w14:textId="77777777" w:rsidR="004F105E" w:rsidRDefault="004F105E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5:7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לֹֽא־תַעֲשֶׂ֨ה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לְךָ֥ פֶ֨סֶל֙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כָּל־תְּמוּנָ֔ה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אֲשֶׁ֤ר בַּשָּׁמַ֨יִם֙ מִמַּ֔עַל וַֽאֲשֶׁ֥ר בָּאָ֖רֶץ מִתָּ֑חַת וַֽאֲשֶׁ֥ר בַּמַּ֖יִם מִתַּ֥חַת לָאָֽרֶץ׃</w:t>
      </w:r>
    </w:p>
    <w:p w14:paraId="5EF988B4" w14:textId="25FE5814" w:rsidR="004F105E" w:rsidRDefault="004F105E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</w:p>
    <w:p w14:paraId="5F282D82" w14:textId="77777777" w:rsidR="004F105E" w:rsidRDefault="004F105E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5:8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לֹֽא־תִשְׁתַּחֲוֶ֥ה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לָהֶ֖ם וְלֹ֣א תָֽעָבְדֵ֑ם כִּ֣י אָֽנֹכִ֞י יְהוָ֤ה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אֱלֹהֶ֨יך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אֵ֣ל קַנָּ֔א פֹּ֠קֵד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עֲוֺ֨ן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אָב֧וֹת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עַל־בָּנִ֛ים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וְעַל־שִׁלֵּשִׁ֥ים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וְעַל־רִבֵּעִ֖ים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לְשֹֽׂנְאָֽי׃ </w:t>
      </w:r>
    </w:p>
    <w:p w14:paraId="3A101BB9" w14:textId="77777777" w:rsidR="004F105E" w:rsidRDefault="004F105E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7326DC6D" w14:textId="293E11E7" w:rsidR="004F105E" w:rsidRDefault="004F105E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5:9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וְעֹ֥שֶׂה חֶ֖סֶד לַֽאֲלָפִ֑ים לְאֹֽהֲבַ֖י וּלְשֹֽׁמְרֵ֥י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מִצְוֺתָֽי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׃ </w:t>
      </w:r>
    </w:p>
    <w:p w14:paraId="09B71162" w14:textId="77777777" w:rsidR="004F105E" w:rsidRDefault="004F105E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6F598C7B" w14:textId="248212C5" w:rsidR="00035F62" w:rsidRDefault="00035F62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5:10 </w:t>
      </w:r>
      <w:r w:rsidR="004F105E"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לֹ֥א </w:t>
      </w:r>
      <w:proofErr w:type="spellStart"/>
      <w:r w:rsidR="004F105E"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תִשָּׂ֛א</w:t>
      </w:r>
      <w:proofErr w:type="spellEnd"/>
      <w:r w:rsidR="004F105E"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="004F105E"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אֶת־שֵֽׁם־יְהוָ֥ה</w:t>
      </w:r>
      <w:proofErr w:type="spellEnd"/>
      <w:r w:rsidR="004F105E"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="004F105E"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="004F105E"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="004F105E"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לַשָּׁ֑וְא</w:t>
      </w:r>
      <w:proofErr w:type="spellEnd"/>
      <w:r w:rsidR="004F105E"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כִּ֣י לֹ֤א יְנַקֶּה֙ יְהוָ֔ה אֵ֛ת </w:t>
      </w:r>
      <w:proofErr w:type="spellStart"/>
      <w:r w:rsidR="004F105E"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אֲשֶׁר־יִשָּׂ֥א</w:t>
      </w:r>
      <w:proofErr w:type="spellEnd"/>
      <w:r w:rsidR="004F105E"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="004F105E"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אֶת־שְׁמ֖ו</w:t>
      </w:r>
      <w:proofErr w:type="spellEnd"/>
      <w:r w:rsidR="004F105E"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="004F105E"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לַשָּֽׁוְא</w:t>
      </w:r>
      <w:proofErr w:type="spellEnd"/>
      <w:r w:rsidR="004F105E"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׃ </w:t>
      </w:r>
    </w:p>
    <w:p w14:paraId="1D175E1C" w14:textId="77777777" w:rsidR="00035F62" w:rsidRDefault="00035F62" w:rsidP="00B948C8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3E0487B8" w14:textId="6D82DB23" w:rsidR="00035F62" w:rsidRDefault="00035F62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5:11</w:t>
      </w:r>
      <w:r w:rsidR="004F105E"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שָׁמ֛וֹר </w:t>
      </w:r>
      <w:proofErr w:type="spellStart"/>
      <w:r w:rsidR="004F105E"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אֶת־י֥וֹם</w:t>
      </w:r>
      <w:proofErr w:type="spellEnd"/>
      <w:r w:rsidR="004F105E"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הַשַּׁבָּ֖ת לְקַדְּשׁ֑וֹ כַּֽאֲשֶׁ֥ר </w:t>
      </w:r>
      <w:proofErr w:type="spellStart"/>
      <w:r w:rsidR="004F105E"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צִוְּך</w:t>
      </w:r>
      <w:proofErr w:type="spellEnd"/>
      <w:r w:rsidR="004F105E"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יְהוָ֥ה </w:t>
      </w:r>
      <w:proofErr w:type="spellStart"/>
      <w:r w:rsidR="004F105E"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אֱלֹהֶֽיך</w:t>
      </w:r>
      <w:proofErr w:type="spellEnd"/>
      <w:r w:rsidR="004F105E"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ָ׃ </w:t>
      </w:r>
    </w:p>
    <w:p w14:paraId="5D0B9744" w14:textId="25088CDE" w:rsidR="00C859A4" w:rsidRPr="00DE55E2" w:rsidRDefault="00C859A4" w:rsidP="00DE55E2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5:12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שֵׁ֤שֶׁת יָמִים֙ תַּֽעֲבֹ֔ד וְעָשִׂ֖יתָ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כָּל־מְלַאכְתֶּֽך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254B8341" w14:textId="7D8515D6" w:rsidR="00C859A4" w:rsidRDefault="00C859A4" w:rsidP="00DE55E2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5:13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וְיוֹם֙ הַשְּׁבִיעִ֔י שַׁבָּ֖ת לַֽיהוָ֣ה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אֱלֹהֶ֑יך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לֹ֣א תַֽעֲשֶׂ֣ה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כָל־מְלָאכָ֡ה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אַתָּ֣ה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וּבִנְךָֽ־וּבִתֶּ֣ך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וְעַבְדְּךָֽ־וַ֠אֲמָתֶך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וְשֽׁוֹרְךָ֨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וַחֲמֹֽרְך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ָ֜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וְכָל־בְּהֶמְתֶּ֗ך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וְגֵֽרְך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אֲשֶׁ֣ר בִּשְׁעָרֶ֔יךָ לְמַ֗עַן יָנ֛וּחַ עַבְדְּךָ֥ וַאֲמָֽתְךָ֖ כָּמֽוֹךָ׃ </w:t>
      </w:r>
    </w:p>
    <w:p w14:paraId="501DC18E" w14:textId="79358DFD" w:rsidR="00C859A4" w:rsidRDefault="00C859A4" w:rsidP="00C859A4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5:14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וְזָֽכַרְתָּ֗ כִּ֣י עֶ֤בֶד הָיִ֨יתָ֙ בְּאֶ֣רֶץ מִצְרַ֔יִם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וַיֹּצִ֨אֲך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ָ֜ יְהוָ֤ה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אֱלֹהֶ֨יך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מִשָּׁ֔ם בְּיָ֥ד חֲזָקָ֖ה וּבִזְרֹ֣עַ נְטוּיָ֑ה עַל־כֵּ֗ן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צִוְּך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יְהוָ֣ה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לַֽעֲשׂ֖וֹת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אֶת־י֥וֹם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הַשַּׁבָּֽת׃ </w:t>
      </w:r>
    </w:p>
    <w:p w14:paraId="48AD86A2" w14:textId="74FC0672" w:rsidR="00C24155" w:rsidRDefault="00343D65" w:rsidP="00343D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5:11</w:t>
      </w:r>
      <w:r w:rsidR="005A7503">
        <w:rPr>
          <w:rFonts w:ascii="Times New Roman" w:hAnsi="Times New Roman" w:cs="Times New Roman"/>
          <w:color w:val="FF0000"/>
          <w:sz w:val="24"/>
          <w:szCs w:val="24"/>
        </w:rPr>
        <w:t>-14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ואמנם בעלי הקבלה השתדלו לתת מופת ב</w:t>
      </w:r>
      <w:r w:rsidRPr="00042E5B">
        <w:rPr>
          <w:rFonts w:ascii="Times New Roman" w:hAnsi="Times New Roman" w:cs="Times New Roman"/>
          <w:color w:val="FFC000"/>
          <w:sz w:val="24"/>
          <w:szCs w:val="24"/>
          <w:rtl/>
        </w:rPr>
        <w:t>זכור</w:t>
      </w:r>
      <w:r w:rsidR="00DE55E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DE55E2" w:rsidRPr="00042E5B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(שמות </w:t>
      </w:r>
      <w:proofErr w:type="spellStart"/>
      <w:proofErr w:type="gramStart"/>
      <w:r w:rsidR="00DE55E2" w:rsidRPr="00042E5B">
        <w:rPr>
          <w:rFonts w:ascii="Times New Roman" w:hAnsi="Times New Roman" w:cs="Times New Roman" w:hint="cs"/>
          <w:color w:val="0070C0"/>
          <w:sz w:val="24"/>
          <w:szCs w:val="24"/>
          <w:rtl/>
        </w:rPr>
        <w:t>כ:ז</w:t>
      </w:r>
      <w:proofErr w:type="spellEnd"/>
      <w:proofErr w:type="gramEnd"/>
      <w:r w:rsidR="00DE55E2" w:rsidRPr="00042E5B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Pr="00042E5B">
        <w:rPr>
          <w:rFonts w:ascii="Times New Roman" w:hAnsi="Times New Roman" w:cs="Times New Roman"/>
          <w:color w:val="FFC000"/>
          <w:sz w:val="24"/>
          <w:szCs w:val="24"/>
          <w:rtl/>
        </w:rPr>
        <w:t>שמור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לאמר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שבבת אחת נאמרו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ומהם אמרו שהראשונים היו בלחות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הראשונים והשניים בלוחות השניים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ואלה דברים בעלמא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</w:p>
    <w:p w14:paraId="48AACFB7" w14:textId="1355410F" w:rsidR="00343D65" w:rsidRDefault="00343D65" w:rsidP="00343D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ואמת כי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הזכירה והשמירה טעם אחד יכללם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והעבריים שומרים הטעמים ולא המלות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>ובזה יתפשר מאמרם כי בבת אחת נאמרו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BEF7246" w14:textId="2E6857C4" w:rsidR="00343D65" w:rsidRDefault="00343D65" w:rsidP="00343D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ויש לתת גם כן כדמות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טעם</w:t>
      </w:r>
      <w:r w:rsidR="00C2415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במעמד הר סיני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בעבור היות האותות והמופתים שנעשו במצרים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קרובים בזמן והם תובעים לבריאת העולם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נתן הטעם לשמירת השבת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מפני בריאת העולם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כאמרו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6149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שש</w:t>
      </w:r>
      <w:r w:rsidRPr="0073723F">
        <w:rPr>
          <w:rFonts w:ascii="Times New Roman" w:hAnsi="Times New Roman" w:cs="Times New Roman" w:hint="cs"/>
          <w:color w:val="FFC000"/>
          <w:sz w:val="24"/>
          <w:szCs w:val="24"/>
          <w:rtl/>
        </w:rPr>
        <w:t>ת</w:t>
      </w:r>
      <w:r w:rsidRPr="006149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ימים עשה ה'</w:t>
      </w:r>
      <w:r w:rsidR="00E62F5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E62F52" w:rsidRPr="00042E5B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(שמות </w:t>
      </w:r>
      <w:proofErr w:type="spellStart"/>
      <w:r w:rsidR="00E62F52" w:rsidRPr="00042E5B">
        <w:rPr>
          <w:rFonts w:ascii="Times New Roman" w:hAnsi="Times New Roman" w:cs="Times New Roman" w:hint="cs"/>
          <w:color w:val="0070C0"/>
          <w:sz w:val="24"/>
          <w:szCs w:val="24"/>
          <w:rtl/>
        </w:rPr>
        <w:t>כ:י</w:t>
      </w:r>
      <w:proofErr w:type="spellEnd"/>
      <w:r w:rsidR="00E62F52" w:rsidRPr="00042E5B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אבל עתה בעבור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שארך הזמן</w:t>
      </w:r>
      <w:r w:rsidR="00E62F5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נתן הטעם בעבור יציאת מצרים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3509457" w14:textId="0AA01148" w:rsidR="00343D65" w:rsidRPr="00DE55E2" w:rsidRDefault="00343D65" w:rsidP="00343D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וחכמי הטבע נתנו הבדל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בין שמירה לזכירה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השמירה העתק ענין הדבר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בכח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המחשבה מהדמיון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אל השומר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והוא על דרך חלול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</w:t>
      </w:r>
      <w:r w:rsidR="00C72D2A">
        <w:rPr>
          <w:rFonts w:ascii="Times New Roman" w:hAnsi="Times New Roman" w:cs="Times New Roman" w:hint="cs"/>
          <w:sz w:val="24"/>
          <w:szCs w:val="24"/>
          <w:rtl/>
        </w:rPr>
        <w:t>ַ</w:t>
      </w:r>
      <w:r w:rsidRPr="00FB1DA6">
        <w:rPr>
          <w:rFonts w:ascii="Times New Roman" w:hAnsi="Times New Roman" w:cs="Times New Roman"/>
          <w:sz w:val="24"/>
          <w:szCs w:val="24"/>
          <w:rtl/>
        </w:rPr>
        <w:t>ז</w:t>
      </w:r>
      <w:r w:rsidR="00C72D2A">
        <w:rPr>
          <w:rFonts w:ascii="Times New Roman" w:hAnsi="Times New Roman" w:cs="Times New Roman" w:hint="cs"/>
          <w:sz w:val="24"/>
          <w:szCs w:val="24"/>
          <w:rtl/>
        </w:rPr>
        <w:t>ְּ</w:t>
      </w:r>
      <w:r w:rsidRPr="00FB1DA6">
        <w:rPr>
          <w:rFonts w:ascii="Times New Roman" w:hAnsi="Times New Roman" w:cs="Times New Roman"/>
          <w:sz w:val="24"/>
          <w:szCs w:val="24"/>
          <w:rtl/>
        </w:rPr>
        <w:t>כ</w:t>
      </w:r>
      <w:r w:rsidR="00C72D2A">
        <w:rPr>
          <w:rFonts w:ascii="Times New Roman" w:hAnsi="Times New Roman" w:cs="Times New Roman" w:hint="cs"/>
          <w:sz w:val="24"/>
          <w:szCs w:val="24"/>
          <w:rtl/>
        </w:rPr>
        <w:t>ִ</w:t>
      </w:r>
      <w:r w:rsidRPr="00FB1DA6">
        <w:rPr>
          <w:rFonts w:ascii="Times New Roman" w:hAnsi="Times New Roman" w:cs="Times New Roman"/>
          <w:sz w:val="24"/>
          <w:szCs w:val="24"/>
          <w:rtl/>
        </w:rPr>
        <w:t>יר</w:t>
      </w:r>
      <w:r w:rsidR="00C72D2A">
        <w:rPr>
          <w:rFonts w:ascii="Times New Roman" w:hAnsi="Times New Roman" w:cs="Times New Roman" w:hint="cs"/>
          <w:sz w:val="24"/>
          <w:szCs w:val="24"/>
          <w:rtl/>
        </w:rPr>
        <w:t>ָ</w:t>
      </w:r>
      <w:r w:rsidRPr="00FB1DA6">
        <w:rPr>
          <w:rFonts w:ascii="Times New Roman" w:hAnsi="Times New Roman" w:cs="Times New Roman"/>
          <w:sz w:val="24"/>
          <w:szCs w:val="24"/>
          <w:rtl/>
        </w:rPr>
        <w:t>ה להרכיב ענין הדבר בדבר על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ידי המחשבה שימסרנו אל הדמיון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כן בראשונים בעבור שנתן העלה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לבריאת העולם</w:t>
      </w:r>
      <w:r w:rsidR="007529A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אמר </w:t>
      </w:r>
      <w:r w:rsidRPr="00236098">
        <w:rPr>
          <w:rFonts w:ascii="Times New Roman" w:hAnsi="Times New Roman" w:cs="Times New Roman"/>
          <w:color w:val="FFC000"/>
          <w:sz w:val="24"/>
          <w:szCs w:val="24"/>
          <w:rtl/>
        </w:rPr>
        <w:t>זכור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שהרצון להרכיב ענין הדבר בדבר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ר"ל אופן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החדוש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אמנם עתה כשנתן הטעם </w:t>
      </w:r>
      <w:r>
        <w:rPr>
          <w:rFonts w:ascii="Times New Roman" w:hAnsi="Times New Roman" w:cs="Times New Roman" w:hint="cs"/>
          <w:sz w:val="24"/>
          <w:szCs w:val="24"/>
          <w:rtl/>
        </w:rPr>
        <w:t>ב</w:t>
      </w:r>
      <w:r w:rsidRPr="00FB1DA6">
        <w:rPr>
          <w:rFonts w:ascii="Times New Roman" w:hAnsi="Times New Roman" w:cs="Times New Roman"/>
          <w:sz w:val="24"/>
          <w:szCs w:val="24"/>
          <w:rtl/>
        </w:rPr>
        <w:t>עבור יציאת מצרים</w:t>
      </w:r>
      <w:r w:rsidR="007529A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</w:t>
      </w:r>
      <w:r>
        <w:rPr>
          <w:rFonts w:ascii="Times New Roman" w:hAnsi="Times New Roman" w:cs="Times New Roman" w:hint="cs"/>
          <w:sz w:val="24"/>
          <w:szCs w:val="24"/>
          <w:rtl/>
        </w:rPr>
        <w:t>מ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ר </w:t>
      </w:r>
      <w:r w:rsidRPr="00236098">
        <w:rPr>
          <w:rFonts w:ascii="Times New Roman" w:hAnsi="Times New Roman" w:cs="Times New Roman"/>
          <w:color w:val="FFC000"/>
          <w:sz w:val="24"/>
          <w:szCs w:val="24"/>
          <w:rtl/>
        </w:rPr>
        <w:t>שמור</w:t>
      </w:r>
      <w:r>
        <w:rPr>
          <w:rFonts w:ascii="Times New Roman" w:hAnsi="Times New Roman" w:cs="Times New Roman"/>
          <w:sz w:val="24"/>
          <w:szCs w:val="24"/>
          <w:rtl/>
        </w:rPr>
        <w:t>:</w:t>
      </w:r>
    </w:p>
    <w:p w14:paraId="19C3CF6C" w14:textId="1E4AD120" w:rsidR="00CD2567" w:rsidRDefault="001E5B9D" w:rsidP="001E5B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5:11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כאשר </w:t>
      </w:r>
      <w:proofErr w:type="spellStart"/>
      <w:r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צוך</w:t>
      </w:r>
      <w:proofErr w:type="spellEnd"/>
      <w:r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ה' </w:t>
      </w:r>
      <w:proofErr w:type="spellStart"/>
      <w:r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לא אמר בפסוקים הראשונים שתלויים בחקירת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המדע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וכן נאמר ב</w:t>
      </w:r>
      <w:r w:rsidRPr="00614928">
        <w:rPr>
          <w:rFonts w:ascii="Times New Roman" w:hAnsi="Times New Roman" w:cs="Times New Roman"/>
          <w:color w:val="FFC000"/>
          <w:sz w:val="24"/>
          <w:szCs w:val="24"/>
          <w:rtl/>
        </w:rPr>
        <w:t>כבד את אביך</w:t>
      </w:r>
      <w:r w:rsidR="0092641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926415" w:rsidRPr="00AA6C40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proofErr w:type="gramStart"/>
      <w:r w:rsidR="00926415" w:rsidRPr="00AA6C40">
        <w:rPr>
          <w:rFonts w:ascii="Times New Roman" w:hAnsi="Times New Roman" w:cs="Times New Roman" w:hint="cs"/>
          <w:color w:val="0070C0"/>
          <w:sz w:val="24"/>
          <w:szCs w:val="24"/>
          <w:rtl/>
        </w:rPr>
        <w:t>ה:טו</w:t>
      </w:r>
      <w:proofErr w:type="spellEnd"/>
      <w:proofErr w:type="gramEnd"/>
      <w:r w:rsidR="00926415" w:rsidRPr="00AA6C40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926415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508B402" w14:textId="51C6EAFE" w:rsidR="00A7245F" w:rsidRDefault="00CD2567" w:rsidP="00A41E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AA6C40">
        <w:rPr>
          <w:rFonts w:ascii="Times New Roman" w:hAnsi="Times New Roman" w:cs="Times New Roman"/>
          <w:color w:val="FF0000"/>
          <w:sz w:val="24"/>
          <w:szCs w:val="24"/>
        </w:rPr>
        <w:t>5:13</w:t>
      </w:r>
      <w:r w:rsidR="00C12FF4">
        <w:rPr>
          <w:rFonts w:ascii="Times New Roman" w:hAnsi="Times New Roman" w:cs="Times New Roman"/>
          <w:color w:val="FF0000"/>
          <w:sz w:val="24"/>
          <w:szCs w:val="24"/>
        </w:rPr>
        <w:t>-14</w:t>
      </w:r>
      <w:r w:rsidRPr="00AA6C4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1E5B9D" w:rsidRPr="00FB1DA6">
        <w:rPr>
          <w:rFonts w:ascii="Times New Roman" w:hAnsi="Times New Roman" w:cs="Times New Roman"/>
          <w:sz w:val="24"/>
          <w:szCs w:val="24"/>
          <w:rtl/>
        </w:rPr>
        <w:t xml:space="preserve">והוסיף </w:t>
      </w:r>
      <w:r w:rsidR="001E5B9D" w:rsidRPr="00DF7D1C">
        <w:rPr>
          <w:rFonts w:ascii="Times New Roman" w:hAnsi="Times New Roman" w:cs="Times New Roman"/>
          <w:color w:val="FFC000"/>
          <w:sz w:val="24"/>
          <w:szCs w:val="24"/>
          <w:rtl/>
        </w:rPr>
        <w:t>ושורך וחמורך</w:t>
      </w:r>
      <w:r w:rsidR="001E5B9D" w:rsidRPr="00FB1DA6">
        <w:rPr>
          <w:rFonts w:ascii="Times New Roman" w:hAnsi="Times New Roman" w:cs="Times New Roman"/>
          <w:sz w:val="24"/>
          <w:szCs w:val="24"/>
          <w:rtl/>
        </w:rPr>
        <w:t xml:space="preserve"> כי כן נאמר</w:t>
      </w:r>
      <w:r w:rsidR="001E5B9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1E5B9D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הואיל משה באר את התורה הזאת</w:t>
      </w:r>
      <w:r w:rsidR="001E5B9D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1E5B9D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proofErr w:type="gramStart"/>
      <w:r w:rsidR="001E5B9D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r w:rsidR="0092641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1E5B9D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proofErr w:type="spellEnd"/>
      <w:proofErr w:type="gramEnd"/>
      <w:r w:rsidR="001E5B9D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E5B9D" w:rsidRPr="00FD14D7">
        <w:rPr>
          <w:rFonts w:ascii="Times New Roman" w:hAnsi="Times New Roman" w:cs="Times New Roman"/>
          <w:sz w:val="24"/>
          <w:szCs w:val="24"/>
          <w:rtl/>
        </w:rPr>
        <w:t>.</w:t>
      </w:r>
      <w:r w:rsidR="001E5B9D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7530EDE" w14:textId="77777777" w:rsidR="00B3489F" w:rsidRDefault="001E5B9D" w:rsidP="00294505">
      <w:pPr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  <w:rtl/>
        </w:rPr>
      </w:pPr>
      <w:r w:rsidRPr="00FD14D7">
        <w:rPr>
          <w:rFonts w:ascii="Times New Roman" w:hAnsi="Times New Roman" w:cs="Times New Roman"/>
          <w:sz w:val="24"/>
          <w:szCs w:val="24"/>
          <w:rtl/>
        </w:rPr>
        <w:t>והא</w:t>
      </w:r>
      <w:r w:rsidRPr="00FD14D7">
        <w:rPr>
          <w:rFonts w:ascii="Times New Roman" w:hAnsi="Times New Roman" w:cs="Times New Roman" w:hint="cs"/>
          <w:sz w:val="24"/>
          <w:szCs w:val="24"/>
          <w:rtl/>
        </w:rPr>
        <w:t>ו</w:t>
      </w:r>
      <w:r w:rsidRPr="00FD14D7">
        <w:rPr>
          <w:rFonts w:ascii="Times New Roman" w:hAnsi="Times New Roman" w:cs="Times New Roman"/>
          <w:sz w:val="24"/>
          <w:szCs w:val="24"/>
          <w:rtl/>
        </w:rPr>
        <w:t>מרים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שדור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המדבר לא היו צריכים לזרוע ולחרוש</w:t>
      </w:r>
      <w:r w:rsidR="00007E8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כן לא הזהירם</w:t>
      </w:r>
      <w:r w:rsidR="00A7245F">
        <w:rPr>
          <w:rFonts w:ascii="Times New Roman" w:hAnsi="Times New Roman" w:cs="Times New Roman" w:hint="cs"/>
          <w:sz w:val="24"/>
          <w:szCs w:val="24"/>
          <w:rtl/>
        </w:rPr>
        <w:t xml:space="preserve">, ויש </w:t>
      </w:r>
      <w:r w:rsidR="00294505">
        <w:rPr>
          <w:rFonts w:ascii="Times New Roman" w:hAnsi="Times New Roman" w:cs="Times New Roman" w:hint="cs"/>
          <w:sz w:val="24"/>
          <w:szCs w:val="24"/>
          <w:rtl/>
        </w:rPr>
        <w:t>{לומר} &lt;להשיב&gt;</w:t>
      </w:r>
      <w:r w:rsidR="00294505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20"/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בעבור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שחתם כן בפרשת ואלה המשפטים 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למען ינוח שורך </w:t>
      </w:r>
      <w:proofErr w:type="spellStart"/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וחמרך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>
        <w:rPr>
          <w:rFonts w:ascii="Times New Roman" w:hAnsi="Times New Roman" w:cs="Times New Roman" w:hint="cs"/>
          <w:color w:val="0070C0"/>
          <w:sz w:val="24"/>
          <w:szCs w:val="24"/>
          <w:rtl/>
        </w:rPr>
        <w:t>כ</w:t>
      </w:r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r w:rsidR="00AA6C4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proofErr w:type="spellEnd"/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0446A4">
        <w:rPr>
          <w:rFonts w:ascii="Times New Roman" w:hAnsi="Times New Roman" w:cs="Times New Roman" w:hint="cs"/>
          <w:sz w:val="24"/>
          <w:szCs w:val="24"/>
          <w:rtl/>
        </w:rPr>
        <w:t>.</w:t>
      </w:r>
      <w:r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</w:p>
    <w:p w14:paraId="182B0566" w14:textId="203D2B28" w:rsidR="00F47DDF" w:rsidRDefault="001E5B9D" w:rsidP="002945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על כן הוסיף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הבאור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למען ינוח</w:t>
      </w:r>
      <w:r w:rsidR="00050FA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[עבדך ואמתך]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בעבור </w:t>
      </w:r>
      <w:r>
        <w:rPr>
          <w:rFonts w:ascii="Times New Roman" w:hAnsi="Times New Roman" w:cs="Times New Roman" w:hint="cs"/>
          <w:sz w:val="24"/>
          <w:szCs w:val="24"/>
          <w:rtl/>
        </w:rPr>
        <w:t>שרוצה לתת העלה</w:t>
      </w:r>
      <w:r w:rsidR="00EC556B">
        <w:rPr>
          <w:rFonts w:ascii="Times New Roman" w:hAnsi="Times New Roman" w:cs="Times New Roman"/>
          <w:sz w:val="24"/>
          <w:szCs w:val="24"/>
        </w:rPr>
        <w:t xml:space="preserve"> </w:t>
      </w:r>
      <w:r w:rsidR="00050FA5">
        <w:rPr>
          <w:rFonts w:ascii="Times New Roman" w:hAnsi="Times New Roman" w:cs="Times New Roman" w:hint="cs"/>
          <w:sz w:val="24"/>
          <w:szCs w:val="24"/>
          <w:rtl/>
        </w:rPr>
        <w:t>[</w:t>
      </w:r>
      <w:r w:rsidR="00050FA5" w:rsidRPr="00EC556B">
        <w:rPr>
          <w:rFonts w:ascii="Times New Roman" w:hAnsi="Times New Roman" w:cs="Times New Roman" w:hint="cs"/>
          <w:color w:val="FFC000"/>
          <w:sz w:val="24"/>
          <w:szCs w:val="24"/>
          <w:rtl/>
        </w:rPr>
        <w:t>וזכרת כי עבד היית בארץ מצרים</w:t>
      </w:r>
      <w:r w:rsidR="00050FA5">
        <w:rPr>
          <w:rFonts w:ascii="Times New Roman" w:hAnsi="Times New Roman" w:cs="Times New Roman" w:hint="cs"/>
          <w:sz w:val="24"/>
          <w:szCs w:val="24"/>
          <w:rtl/>
        </w:rPr>
        <w:t>]</w:t>
      </w:r>
      <w:r w:rsidR="00EC556B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1FF62FCB" w14:textId="688BA5A1" w:rsidR="001E5B9D" w:rsidRDefault="00B93276" w:rsidP="001E5B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5:14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1E5B9D" w:rsidRPr="00B93276">
        <w:rPr>
          <w:rFonts w:ascii="Times New Roman" w:hAnsi="Times New Roman" w:cs="Times New Roman" w:hint="cs"/>
          <w:color w:val="FF0000"/>
          <w:sz w:val="24"/>
          <w:szCs w:val="24"/>
          <w:rtl/>
        </w:rPr>
        <w:t>וזכרת</w:t>
      </w:r>
      <w:r w:rsidR="001E5B9D" w:rsidRPr="00B9327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1E5B9D" w:rsidRPr="00B93276">
        <w:rPr>
          <w:rFonts w:ascii="Times New Roman" w:hAnsi="Times New Roman" w:cs="Times New Roman" w:hint="cs"/>
          <w:color w:val="FF0000"/>
          <w:sz w:val="24"/>
          <w:szCs w:val="24"/>
          <w:rtl/>
        </w:rPr>
        <w:t>כי</w:t>
      </w:r>
      <w:r w:rsidR="001E5B9D" w:rsidRPr="00B9327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1E5B9D" w:rsidRPr="00B93276">
        <w:rPr>
          <w:rFonts w:ascii="Times New Roman" w:hAnsi="Times New Roman" w:cs="Times New Roman" w:hint="cs"/>
          <w:color w:val="FF0000"/>
          <w:sz w:val="24"/>
          <w:szCs w:val="24"/>
          <w:rtl/>
        </w:rPr>
        <w:t>עבד</w:t>
      </w:r>
      <w:r w:rsidR="001E5B9D" w:rsidRPr="00B9327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1E5B9D" w:rsidRPr="00B93276">
        <w:rPr>
          <w:rFonts w:ascii="Times New Roman" w:hAnsi="Times New Roman" w:cs="Times New Roman" w:hint="cs"/>
          <w:color w:val="FF0000"/>
          <w:sz w:val="24"/>
          <w:szCs w:val="24"/>
          <w:rtl/>
        </w:rPr>
        <w:t>היית</w:t>
      </w:r>
      <w:r w:rsidR="001E5B9D" w:rsidRPr="00B9327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1E5B9D" w:rsidRPr="00B93276">
        <w:rPr>
          <w:rFonts w:ascii="Times New Roman" w:hAnsi="Times New Roman" w:cs="Times New Roman" w:hint="cs"/>
          <w:color w:val="FF0000"/>
          <w:sz w:val="24"/>
          <w:szCs w:val="24"/>
          <w:rtl/>
        </w:rPr>
        <w:t>בארץ</w:t>
      </w:r>
      <w:r w:rsidR="001E5B9D" w:rsidRPr="00B9327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1E5B9D" w:rsidRPr="00B93276">
        <w:rPr>
          <w:rFonts w:ascii="Times New Roman" w:hAnsi="Times New Roman" w:cs="Times New Roman" w:hint="cs"/>
          <w:color w:val="FF0000"/>
          <w:sz w:val="24"/>
          <w:szCs w:val="24"/>
          <w:rtl/>
        </w:rPr>
        <w:t>מצרים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- </w:t>
      </w:r>
      <w:r w:rsidR="001E5B9D">
        <w:rPr>
          <w:rFonts w:ascii="Times New Roman" w:hAnsi="Times New Roman" w:cs="Times New Roman" w:hint="cs"/>
          <w:sz w:val="24"/>
          <w:szCs w:val="24"/>
          <w:rtl/>
        </w:rPr>
        <w:t xml:space="preserve">הטעם בעבור </w:t>
      </w:r>
      <w:r w:rsidR="001E5B9D" w:rsidRPr="00FB1DA6">
        <w:rPr>
          <w:rFonts w:ascii="Times New Roman" w:hAnsi="Times New Roman" w:cs="Times New Roman"/>
          <w:sz w:val="24"/>
          <w:szCs w:val="24"/>
          <w:rtl/>
        </w:rPr>
        <w:t>יציאת מצרים</w:t>
      </w:r>
      <w:r w:rsidR="001E5B9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E5B9D" w:rsidRPr="00FB1DA6">
        <w:rPr>
          <w:rFonts w:ascii="Times New Roman" w:hAnsi="Times New Roman" w:cs="Times New Roman"/>
          <w:sz w:val="24"/>
          <w:szCs w:val="24"/>
          <w:rtl/>
        </w:rPr>
        <w:t xml:space="preserve"> כי האותות והמופתים</w:t>
      </w:r>
      <w:r w:rsidR="001E5B9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1E5B9D" w:rsidRPr="00FB1DA6">
        <w:rPr>
          <w:rFonts w:ascii="Times New Roman" w:hAnsi="Times New Roman" w:cs="Times New Roman"/>
          <w:sz w:val="24"/>
          <w:szCs w:val="24"/>
          <w:rtl/>
        </w:rPr>
        <w:t>שנעשו במצרים תובעים לבריאת העולם כאשר העירונו במקומות</w:t>
      </w:r>
      <w:r w:rsidR="00B51073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1E5B9D" w:rsidRPr="00FB1DA6">
        <w:rPr>
          <w:rFonts w:ascii="Times New Roman" w:hAnsi="Times New Roman" w:cs="Times New Roman"/>
          <w:sz w:val="24"/>
          <w:szCs w:val="24"/>
          <w:rtl/>
        </w:rPr>
        <w:t>להורות</w:t>
      </w:r>
      <w:r w:rsidR="001E5B9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1E5B9D" w:rsidRPr="00FB1DA6">
        <w:rPr>
          <w:rFonts w:ascii="Times New Roman" w:hAnsi="Times New Roman" w:cs="Times New Roman"/>
          <w:sz w:val="24"/>
          <w:szCs w:val="24"/>
          <w:rtl/>
        </w:rPr>
        <w:t xml:space="preserve">להופיע מציאות </w:t>
      </w:r>
      <w:proofErr w:type="spellStart"/>
      <w:r w:rsidR="001E5B9D" w:rsidRPr="00FB1DA6">
        <w:rPr>
          <w:rFonts w:ascii="Times New Roman" w:hAnsi="Times New Roman" w:cs="Times New Roman"/>
          <w:sz w:val="24"/>
          <w:szCs w:val="24"/>
          <w:rtl/>
        </w:rPr>
        <w:t>הש"י</w:t>
      </w:r>
      <w:proofErr w:type="spellEnd"/>
      <w:r w:rsidR="00B51073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1E5B9D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FC26226" w14:textId="77777777" w:rsidR="00035F62" w:rsidRDefault="00035F62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5FBD664E" w14:textId="77777777" w:rsidR="00035F62" w:rsidRDefault="00035F62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5:15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כַּבֵּ֤ד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אֶת־אָבִ֨יך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וְאֶת־אִמֶּ֔ך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כַּֽאֲשֶׁ֥ר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צִוְּך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יְהוָ֣ה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אֱלֹהֶ֑יך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לְמַ֣עַן ׀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יַֽאֲרִיכֻ֣ן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יָמֶ֗יךָ וּלְמַ֨עַן֙ יִ֣יטַב לָ֔ךְ עַ֚ל הָֽאֲדָמָ֔ה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אֲשֶׁר־יְהוָ֥ה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נֹתֵ֥ן לָֽךְ׃ {ס} </w:t>
      </w:r>
    </w:p>
    <w:p w14:paraId="34232980" w14:textId="77777777" w:rsidR="00035F62" w:rsidRDefault="00035F62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2E16D9FD" w14:textId="77777777" w:rsidR="00035F62" w:rsidRDefault="00035F62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5:16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לֹ֥א תִרְצָ֖ח {ס} וְלֹ֣א תִנְאָ֑ף {ס} וְלֹ֣א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תִגְנֹ֔ב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{ס}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וְלֹֽא־תַעֲנֶ֥ה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בְרֵֽעֲךָ֖ עֵ֥ד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שָֽׁוְא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׃ {ס} </w:t>
      </w:r>
    </w:p>
    <w:p w14:paraId="7913E20B" w14:textId="57079820" w:rsidR="00035F62" w:rsidRDefault="00D75327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61B">
        <w:rPr>
          <w:rFonts w:asciiTheme="majorBidi" w:hAnsiTheme="majorBidi" w:cs="Times New Roman"/>
          <w:color w:val="FF0000"/>
          <w:sz w:val="24"/>
          <w:szCs w:val="24"/>
          <w:rtl/>
        </w:rPr>
        <w:t>5:16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ונאמר הנה </w:t>
      </w:r>
      <w:proofErr w:type="spellStart"/>
      <w:r w:rsidRPr="00C4161B">
        <w:rPr>
          <w:rFonts w:ascii="Times New Roman" w:hAnsi="Times New Roman" w:cs="Times New Roman" w:hint="cs"/>
          <w:color w:val="FFC000"/>
          <w:sz w:val="24"/>
          <w:szCs w:val="24"/>
          <w:rtl/>
        </w:rPr>
        <w:t>שוא</w:t>
      </w:r>
      <w:proofErr w:type="spellEnd"/>
      <w:r w:rsidRPr="00C4161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ולשם </w:t>
      </w:r>
      <w:r w:rsidRPr="00C4161B">
        <w:rPr>
          <w:rFonts w:ascii="Times New Roman" w:hAnsi="Times New Roman" w:cs="Times New Roman"/>
          <w:color w:val="FFC000"/>
          <w:sz w:val="24"/>
          <w:szCs w:val="24"/>
          <w:rtl/>
        </w:rPr>
        <w:t>שקר</w:t>
      </w:r>
      <w:r w:rsidR="00C4161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C4161B" w:rsidRPr="00C4161B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(שמות </w:t>
      </w:r>
      <w:proofErr w:type="spellStart"/>
      <w:r w:rsidR="00C4161B" w:rsidRPr="00C4161B">
        <w:rPr>
          <w:rFonts w:ascii="Times New Roman" w:hAnsi="Times New Roman" w:cs="Times New Roman" w:hint="cs"/>
          <w:color w:val="0070C0"/>
          <w:sz w:val="24"/>
          <w:szCs w:val="24"/>
          <w:rtl/>
        </w:rPr>
        <w:t>כ:יב</w:t>
      </w:r>
      <w:proofErr w:type="spellEnd"/>
      <w:r w:rsidR="00C4161B" w:rsidRPr="00C4161B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C4161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שטעמם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שוה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4F09200A" w14:textId="77777777" w:rsidR="00D75327" w:rsidRPr="00C4161B" w:rsidRDefault="00D75327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7F80EBCD" w14:textId="77777777" w:rsidR="00035F62" w:rsidRDefault="00035F62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5:17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וְלֹ֥א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תַחְמֹ֖ד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אֵ֣שֶׁת רֵעֶ֑ךָ {ס} וְלֹ֨א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תִתְאַוֶּ֜ה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בֵּ֣ית רֵעֶ֗ךָ שָׂדֵ֜הוּ וְעַבְדּ֤וֹ וַֽאֲמָתוֹ֙ שׁוֹר֣וֹ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וַֽחֲמֹר֔ו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וְכֹ֖ל אֲשֶׁ֥ר לְרֵעֶֽךָ׃ {ס} </w:t>
      </w:r>
    </w:p>
    <w:p w14:paraId="3F52EA26" w14:textId="77777777" w:rsidR="008B4E7C" w:rsidRDefault="001E5B9D" w:rsidP="001E5B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5:17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ונאמר </w:t>
      </w:r>
      <w:r w:rsidRPr="00E408A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 </w:t>
      </w:r>
      <w:proofErr w:type="spellStart"/>
      <w:r w:rsidRPr="00E408AD">
        <w:rPr>
          <w:rFonts w:ascii="Times New Roman" w:hAnsi="Times New Roman" w:cs="Times New Roman"/>
          <w:color w:val="FFC000"/>
          <w:sz w:val="24"/>
          <w:szCs w:val="24"/>
          <w:rtl/>
        </w:rPr>
        <w:t>תתאוה</w:t>
      </w:r>
      <w:proofErr w:type="spellEnd"/>
      <w:r w:rsidRPr="00E408A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במקום </w:t>
      </w:r>
      <w:r w:rsidRPr="00E408AD">
        <w:rPr>
          <w:rFonts w:ascii="Times New Roman" w:hAnsi="Times New Roman" w:cs="Times New Roman"/>
          <w:color w:val="FFC000"/>
          <w:sz w:val="24"/>
          <w:szCs w:val="24"/>
          <w:rtl/>
        </w:rPr>
        <w:t>לא תחמוד</w:t>
      </w:r>
      <w:r w:rsidR="006E52A0" w:rsidRPr="00E408A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6E52A0" w:rsidRPr="006E52A0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(שמות </w:t>
      </w:r>
      <w:proofErr w:type="spellStart"/>
      <w:proofErr w:type="gramStart"/>
      <w:r w:rsidR="006E52A0" w:rsidRPr="006E52A0">
        <w:rPr>
          <w:rFonts w:ascii="Times New Roman" w:hAnsi="Times New Roman" w:cs="Times New Roman" w:hint="cs"/>
          <w:color w:val="0070C0"/>
          <w:sz w:val="24"/>
          <w:szCs w:val="24"/>
          <w:rtl/>
        </w:rPr>
        <w:t>כ:יג</w:t>
      </w:r>
      <w:proofErr w:type="spellEnd"/>
      <w:proofErr w:type="gramEnd"/>
      <w:r w:rsidR="006E52A0" w:rsidRPr="006E52A0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6E52A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ואע"פ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שהתאוה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אינה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בכח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האדם</w:t>
      </w:r>
      <w:r w:rsidR="00BE17F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בעבור היות התעוררות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התאוה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מהגרמת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האדם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7B383A9" w14:textId="77777777" w:rsidR="00B82C6A" w:rsidRDefault="001E5B9D" w:rsidP="001E5B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והקדים הנה אשת הריע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מן הבית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E08DF41" w14:textId="77777777" w:rsidR="00A86970" w:rsidRDefault="001E5B9D" w:rsidP="001E5B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ויש לתת הטעם למה נאמרה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חמידה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האשה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ותאוה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הבית במה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שהרמזנו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>.</w:t>
      </w:r>
      <w:r w:rsidR="00F70C2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6CA8AF2D" w14:textId="66226A61" w:rsidR="001E5B9D" w:rsidRDefault="001E5B9D" w:rsidP="001E5B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והוסיף </w:t>
      </w:r>
      <w:r w:rsidRPr="00106B0F">
        <w:rPr>
          <w:rFonts w:ascii="Times New Roman" w:hAnsi="Times New Roman" w:cs="Times New Roman"/>
          <w:color w:val="FFC000"/>
          <w:sz w:val="24"/>
          <w:szCs w:val="24"/>
          <w:rtl/>
        </w:rPr>
        <w:t>שדהו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אצל </w:t>
      </w:r>
      <w:r w:rsidRPr="00B47A70">
        <w:rPr>
          <w:rFonts w:ascii="Times New Roman" w:hAnsi="Times New Roman" w:cs="Times New Roman"/>
          <w:color w:val="FFC000"/>
          <w:sz w:val="24"/>
          <w:szCs w:val="24"/>
          <w:rtl/>
        </w:rPr>
        <w:t>בית רעך</w:t>
      </w:r>
      <w:r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E55359B" w14:textId="0550AAD0" w:rsidR="001E5B9D" w:rsidRDefault="00CC75DD" w:rsidP="001E5B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03090">
        <w:rPr>
          <w:rFonts w:ascii="Times New Roman" w:hAnsi="Times New Roman" w:cs="Times New Roman" w:hint="cs"/>
          <w:color w:val="FF0000"/>
          <w:sz w:val="24"/>
          <w:szCs w:val="24"/>
          <w:rtl/>
        </w:rPr>
        <w:t>5:5-17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1E5B9D" w:rsidRPr="00FB1DA6">
        <w:rPr>
          <w:rFonts w:ascii="Times New Roman" w:hAnsi="Times New Roman" w:cs="Times New Roman"/>
          <w:sz w:val="24"/>
          <w:szCs w:val="24"/>
          <w:rtl/>
        </w:rPr>
        <w:t>ואולם עשרת</w:t>
      </w:r>
      <w:r w:rsidR="001E5B9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1E5B9D" w:rsidRPr="00FB1DA6">
        <w:rPr>
          <w:rFonts w:ascii="Times New Roman" w:hAnsi="Times New Roman" w:cs="Times New Roman"/>
          <w:sz w:val="24"/>
          <w:szCs w:val="24"/>
          <w:rtl/>
        </w:rPr>
        <w:t>הדברים הם שרש כל המצות מפני שעסקי האדם הם לשלשה דרכים</w:t>
      </w:r>
      <w:r w:rsidR="001E5B9D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1E5B9D" w:rsidRPr="00FB1DA6">
        <w:rPr>
          <w:rFonts w:ascii="Times New Roman" w:hAnsi="Times New Roman" w:cs="Times New Roman"/>
          <w:sz w:val="24"/>
          <w:szCs w:val="24"/>
          <w:rtl/>
        </w:rPr>
        <w:t xml:space="preserve"> מה</w:t>
      </w:r>
      <w:r w:rsidR="001E5B9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1E5B9D" w:rsidRPr="00FB1DA6">
        <w:rPr>
          <w:rFonts w:ascii="Times New Roman" w:hAnsi="Times New Roman" w:cs="Times New Roman"/>
          <w:sz w:val="24"/>
          <w:szCs w:val="24"/>
          <w:rtl/>
        </w:rPr>
        <w:t>שיש לאדם בינו ובין בוראו</w:t>
      </w:r>
      <w:r w:rsidR="001E5B9D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1E5B9D" w:rsidRPr="00FB1DA6">
        <w:rPr>
          <w:rFonts w:ascii="Times New Roman" w:hAnsi="Times New Roman" w:cs="Times New Roman"/>
          <w:sz w:val="24"/>
          <w:szCs w:val="24"/>
          <w:rtl/>
        </w:rPr>
        <w:t>ומה שיש לו בינו ובין ביתו</w:t>
      </w:r>
      <w:r w:rsidR="001E5B9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E5B9D" w:rsidRPr="00FB1DA6">
        <w:rPr>
          <w:rFonts w:ascii="Times New Roman" w:hAnsi="Times New Roman" w:cs="Times New Roman"/>
          <w:sz w:val="24"/>
          <w:szCs w:val="24"/>
          <w:rtl/>
        </w:rPr>
        <w:t xml:space="preserve"> ומה שיש</w:t>
      </w:r>
      <w:r w:rsidR="001E5B9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1E5B9D" w:rsidRPr="00FB1DA6">
        <w:rPr>
          <w:rFonts w:ascii="Times New Roman" w:hAnsi="Times New Roman" w:cs="Times New Roman"/>
          <w:sz w:val="24"/>
          <w:szCs w:val="24"/>
          <w:rtl/>
        </w:rPr>
        <w:t>לו בינו ובין אנשי העולם</w:t>
      </w:r>
      <w:r w:rsidR="001E5B9D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1E5B9D" w:rsidRPr="00FB1DA6">
        <w:rPr>
          <w:rFonts w:ascii="Times New Roman" w:hAnsi="Times New Roman" w:cs="Times New Roman"/>
          <w:sz w:val="24"/>
          <w:szCs w:val="24"/>
          <w:rtl/>
        </w:rPr>
        <w:t xml:space="preserve">ודרכי העסק הם לשלשה </w:t>
      </w:r>
      <w:proofErr w:type="spellStart"/>
      <w:r w:rsidR="001E5B9D" w:rsidRPr="00FB1DA6">
        <w:rPr>
          <w:rFonts w:ascii="Times New Roman" w:hAnsi="Times New Roman" w:cs="Times New Roman"/>
          <w:sz w:val="24"/>
          <w:szCs w:val="24"/>
          <w:rtl/>
        </w:rPr>
        <w:t>ענינים</w:t>
      </w:r>
      <w:proofErr w:type="spellEnd"/>
      <w:r w:rsidR="001E5B9D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1E5B9D" w:rsidRPr="00FB1DA6">
        <w:rPr>
          <w:rFonts w:ascii="Times New Roman" w:hAnsi="Times New Roman" w:cs="Times New Roman"/>
          <w:sz w:val="24"/>
          <w:szCs w:val="24"/>
          <w:rtl/>
        </w:rPr>
        <w:t xml:space="preserve"> במעשה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E5B9D" w:rsidRPr="00FB1DA6">
        <w:rPr>
          <w:rFonts w:ascii="Times New Roman" w:hAnsi="Times New Roman" w:cs="Times New Roman"/>
          <w:sz w:val="24"/>
          <w:szCs w:val="24"/>
          <w:rtl/>
        </w:rPr>
        <w:t xml:space="preserve"> בדבור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E5B9D" w:rsidRPr="00FB1DA6">
        <w:rPr>
          <w:rFonts w:ascii="Times New Roman" w:hAnsi="Times New Roman" w:cs="Times New Roman"/>
          <w:sz w:val="24"/>
          <w:szCs w:val="24"/>
          <w:rtl/>
        </w:rPr>
        <w:t xml:space="preserve"> ובמחשבה</w:t>
      </w:r>
      <w:r w:rsidR="001E5B9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E5B9D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1E5B9D" w:rsidRPr="00FB1DA6">
        <w:rPr>
          <w:rFonts w:ascii="Times New Roman" w:hAnsi="Times New Roman" w:cs="Times New Roman"/>
          <w:sz w:val="24"/>
          <w:szCs w:val="24"/>
          <w:rtl/>
        </w:rPr>
        <w:t>וכלם נכלל</w:t>
      </w:r>
      <w:r w:rsidR="001E5B9D">
        <w:rPr>
          <w:rFonts w:ascii="Times New Roman" w:hAnsi="Times New Roman" w:cs="Times New Roman" w:hint="cs"/>
          <w:sz w:val="24"/>
          <w:szCs w:val="24"/>
          <w:rtl/>
        </w:rPr>
        <w:t>ו</w:t>
      </w:r>
      <w:r w:rsidR="001E5B9D" w:rsidRPr="00FB1DA6">
        <w:rPr>
          <w:rFonts w:ascii="Times New Roman" w:hAnsi="Times New Roman" w:cs="Times New Roman"/>
          <w:sz w:val="24"/>
          <w:szCs w:val="24"/>
          <w:rtl/>
        </w:rPr>
        <w:t xml:space="preserve"> בעשרת הדברים</w:t>
      </w:r>
      <w:r w:rsidR="001E5B9D">
        <w:rPr>
          <w:rFonts w:ascii="Times New Roman" w:hAnsi="Times New Roman" w:cs="Times New Roman"/>
          <w:sz w:val="24"/>
          <w:szCs w:val="24"/>
          <w:rtl/>
        </w:rPr>
        <w:t>:</w:t>
      </w:r>
      <w:r w:rsidR="001E5B9D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563A15B" w14:textId="77777777" w:rsidR="00035F62" w:rsidRDefault="00035F62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6124001F" w14:textId="248C9D02" w:rsidR="001A4FA0" w:rsidRPr="0005266B" w:rsidRDefault="00035F62" w:rsidP="001A4FA0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5:18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אֶֽת־הַדְּבָרִ֣ים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הָאֵ֡לֶּה דִּבֶּר֩ יְהוָ֨ה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אֶל־כָּל־קְהַלְכֶ֜ם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בָּהָ֗ר מִתּ֤וֹךְ הָאֵשׁ֙ הֶֽעָנָ֣ן וְהָֽעֲרָפֶ֔ל ק֥וֹל גָּד֖וֹל וְלֹ֣א יָסָ֑ף וַֽיִּכְתְּבֵ֗ם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עַל־שְׁנֵי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לֻחֹ֣ת אֲבָנִ֔ים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וַֽיִּתְּנֵ֖ם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אֵלָֽי׃</w:t>
      </w:r>
    </w:p>
    <w:p w14:paraId="63758F83" w14:textId="1C1D4C71" w:rsidR="001A4FA0" w:rsidRDefault="001A4FA0" w:rsidP="001A4F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5:19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וַיְהִ֗י כְּשָׁמְעֲכֶ֤ם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אֶת־הַקּוֹל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מִתּ֣וֹךְ הַחֹ֔שֶׁךְ וְהָהָ֖ר בֹּעֵ֣ר בָּאֵ֑שׁ וַתִּקְרְב֣וּן אֵלַ֔י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כָּל־רָאשֵׁ֥י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שִׁבְטֵיכֶ֖ם וְזִקְנֵיכֶֽם׃</w:t>
      </w:r>
    </w:p>
    <w:p w14:paraId="5C14B7BC" w14:textId="393553CB" w:rsidR="001A4FA0" w:rsidRDefault="001A4FA0" w:rsidP="001A4FA0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5:20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וַתֹּֽאמְר֗וּ הֵ֣ן הֶרְאָ֜נוּ יְהוָ֤ה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אֱלֹהֵ֨ינו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אֶת־כְּבֹד֣ו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וְאֶת־גָּדְל֔ו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וְאֶת־קֹל֥ו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שָׁמַ֖עְנוּ מִתּ֣וֹךְ הָאֵ֑שׁ הַיּ֤וֹם הַזֶּה֙ רָאִ֔ינוּ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כִּֽי־יְדַבֵּ֧ר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אֱלֹהִ֛ים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אֶת־הָֽאָדָ֖ם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וָחָֽי׃ </w:t>
      </w:r>
    </w:p>
    <w:p w14:paraId="21D9852F" w14:textId="77777777" w:rsidR="001A4FA0" w:rsidRDefault="001A4FA0" w:rsidP="001A4FA0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5:21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וְעַתָּה֙ לָ֣מָּה נָמ֔וּת כִּ</w:t>
      </w:r>
      <w:r w:rsidRPr="00121587">
        <w:rPr>
          <w:rFonts w:asciiTheme="majorBidi" w:hAnsiTheme="majorBidi" w:cs="Times New Roman" w:hint="cs"/>
          <w:b/>
          <w:bCs/>
          <w:sz w:val="24"/>
          <w:szCs w:val="24"/>
          <w:rtl/>
        </w:rPr>
        <w:t>֣</w:t>
      </w:r>
      <w:r w:rsidRPr="00121587">
        <w:rPr>
          <w:rFonts w:asciiTheme="majorBidi" w:hAnsiTheme="majorBidi" w:cs="Times New Roman" w:hint="eastAsia"/>
          <w:b/>
          <w:bCs/>
          <w:sz w:val="24"/>
          <w:szCs w:val="24"/>
          <w:rtl/>
        </w:rPr>
        <w:t>י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תֹֽאכְלֵ֔נו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הָאֵ֥שׁ הַגְּדֹלָ֖ה הַזֹּ֑את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אִם־יֹֽסְפִ֣ים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׀ אֲנַ֗חְנוּ לִ֠שְׁמֹעַ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אֶת־ק֨וֹל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יְהוָ֧ה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אֱלֹהֵ֛ינו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ּ ע֖וֹד וָמָֽתְנוּ׃</w:t>
      </w:r>
    </w:p>
    <w:p w14:paraId="30D72668" w14:textId="77777777" w:rsidR="001A4FA0" w:rsidRPr="00E26CF1" w:rsidRDefault="001A4FA0" w:rsidP="001A4F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5:22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כִּ֣י מִ֣י כָל־בָּשָׂ֡ר אֲשֶׁ֣ר שָׁמַ֣ע קוֹל֩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אֱלֹהִ֨ים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חַיִּ֜ים מְדַבֵּ֧ר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מִתּוֹךְ־הָאֵ֛ש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כָּמֹ֖נו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ּ וַיֶּֽחִי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9C68D35" w14:textId="4561B686" w:rsidR="001A4FA0" w:rsidRPr="0005266B" w:rsidRDefault="001A4FA0" w:rsidP="001A4FA0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5:23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קְרַ֤</w:t>
      </w:r>
      <w:r w:rsidRPr="00121587">
        <w:rPr>
          <w:rFonts w:asciiTheme="majorBidi" w:hAnsiTheme="majorBidi" w:cs="Times New Roman" w:hint="eastAsia"/>
          <w:b/>
          <w:bCs/>
          <w:sz w:val="24"/>
          <w:szCs w:val="24"/>
          <w:rtl/>
        </w:rPr>
        <w:t>ב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אַתָּה֙ וּֽשְׁמָ֔ע אֵ֛ת כָּל־אֲשֶׁ֥ר יֹאמַ֖ר יְהוָ֣ה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אֱלֹהֵ֑ינו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וְאַ֣תְּ ׀ תְּדַבֵּ֣ר אֵלֵ֗ינוּ אֵת֩ כָּל־אֲשֶׁ֨ר יְדַבֵּ֜ר יְהוָ֧ה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אֱלֹהֵ֛ינו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אֵלֶ֖יךָ וְשָׁמַ֥עְנוּ וְעָשִֽׂינוּ׃ </w:t>
      </w:r>
    </w:p>
    <w:p w14:paraId="6C3F249D" w14:textId="3E0D590E" w:rsidR="001A4FA0" w:rsidRDefault="001E5B9D" w:rsidP="001E5B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5:18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את הדברים האלה</w:t>
      </w:r>
      <w:r w:rsidR="00EE4BC7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קול גדול ולא יסף</w:t>
      </w:r>
      <w:r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כאשר נאמר </w:t>
      </w:r>
      <w:r w:rsidRPr="0005266B">
        <w:rPr>
          <w:rFonts w:ascii="Times New Roman" w:hAnsi="Times New Roman" w:cs="Times New Roman"/>
          <w:color w:val="FFC000"/>
          <w:sz w:val="24"/>
          <w:szCs w:val="24"/>
          <w:rtl/>
        </w:rPr>
        <w:t>אם יוספים אנחנו לשמוע</w:t>
      </w:r>
      <w:r w:rsidR="001A4FA0">
        <w:rPr>
          <w:rFonts w:ascii="Times New Roman" w:hAnsi="Times New Roman" w:cs="Times New Roman" w:hint="cs"/>
          <w:sz w:val="24"/>
          <w:szCs w:val="24"/>
          <w:rtl/>
        </w:rPr>
        <w:t>: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785761EB" w14:textId="3F2D338F" w:rsidR="003A41A2" w:rsidRDefault="00071526" w:rsidP="00B95E0F">
      <w:pPr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  <w:rtl/>
        </w:rPr>
      </w:pPr>
      <w:r w:rsidRPr="0005266B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5:19-5:23 </w:t>
      </w:r>
      <w:r w:rsidR="00B95E0F" w:rsidRPr="0005266B">
        <w:rPr>
          <w:rFonts w:ascii="Times New Roman" w:hAnsi="Times New Roman" w:cs="Times New Roman" w:hint="cs"/>
          <w:color w:val="FF0000"/>
          <w:sz w:val="24"/>
          <w:szCs w:val="24"/>
          <w:rtl/>
        </w:rPr>
        <w:t>ותקרבון</w:t>
      </w:r>
      <w:r w:rsidR="001E1A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E1AFD">
        <w:rPr>
          <w:rFonts w:ascii="Times New Roman" w:hAnsi="Times New Roman" w:cs="Times New Roman" w:hint="cs"/>
          <w:color w:val="FF0000"/>
          <w:sz w:val="24"/>
          <w:szCs w:val="24"/>
          <w:rtl/>
        </w:rPr>
        <w:t>{</w:t>
      </w:r>
      <w:proofErr w:type="spellStart"/>
      <w:r w:rsidR="001E1AFD">
        <w:rPr>
          <w:rFonts w:ascii="Times New Roman" w:hAnsi="Times New Roman" w:cs="Times New Roman" w:hint="cs"/>
          <w:color w:val="FF0000"/>
          <w:sz w:val="24"/>
          <w:szCs w:val="24"/>
          <w:rtl/>
        </w:rPr>
        <w:t>ותעמדון</w:t>
      </w:r>
      <w:proofErr w:type="spellEnd"/>
      <w:r w:rsidR="001E1AFD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על כן נאמר}&lt;</w:t>
      </w:r>
      <w:r w:rsidR="00B95E0F" w:rsidRPr="0005266B">
        <w:rPr>
          <w:rFonts w:ascii="Times New Roman" w:hAnsi="Times New Roman" w:cs="Times New Roman" w:hint="cs"/>
          <w:color w:val="FF0000"/>
          <w:sz w:val="24"/>
          <w:szCs w:val="24"/>
          <w:rtl/>
        </w:rPr>
        <w:t>... ותאמרו</w:t>
      </w:r>
      <w:r w:rsidR="001E1AFD">
        <w:rPr>
          <w:rFonts w:ascii="Times New Roman" w:hAnsi="Times New Roman" w:cs="Times New Roman" w:hint="cs"/>
          <w:color w:val="FF0000"/>
          <w:sz w:val="24"/>
          <w:szCs w:val="24"/>
          <w:rtl/>
        </w:rPr>
        <w:t>&gt;</w:t>
      </w:r>
      <w:r w:rsidR="001E1AFD">
        <w:rPr>
          <w:rStyle w:val="FootnoteReference"/>
          <w:rFonts w:ascii="Times New Roman" w:hAnsi="Times New Roman" w:cs="Times New Roman"/>
          <w:color w:val="FF0000"/>
          <w:sz w:val="24"/>
          <w:szCs w:val="24"/>
          <w:rtl/>
        </w:rPr>
        <w:footnoteReference w:id="21"/>
      </w:r>
      <w:r w:rsidR="00B95E0F" w:rsidRPr="0005266B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1E5B9D" w:rsidRPr="0005266B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הן הראנו ה' </w:t>
      </w:r>
      <w:proofErr w:type="spellStart"/>
      <w:r w:rsidR="001E5B9D" w:rsidRPr="0005266B">
        <w:rPr>
          <w:rFonts w:ascii="Times New Roman" w:hAnsi="Times New Roman" w:cs="Times New Roman"/>
          <w:color w:val="FF0000"/>
          <w:sz w:val="24"/>
          <w:szCs w:val="24"/>
          <w:rtl/>
        </w:rPr>
        <w:t>אלהינו</w:t>
      </w:r>
      <w:proofErr w:type="spellEnd"/>
      <w:r w:rsidR="001E5B9D" w:rsidRPr="0005266B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את כבודו ואת גדלו ואת קולו שמענו</w:t>
      </w:r>
      <w:r w:rsidR="001E5B9D" w:rsidRPr="0005266B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1E5B9D" w:rsidRPr="0005266B">
        <w:rPr>
          <w:rFonts w:ascii="Times New Roman" w:hAnsi="Times New Roman" w:cs="Times New Roman"/>
          <w:color w:val="FF0000"/>
          <w:sz w:val="24"/>
          <w:szCs w:val="24"/>
          <w:rtl/>
        </w:rPr>
        <w:t>מתוך האש</w:t>
      </w:r>
      <w:r w:rsidR="00B95E0F" w:rsidRPr="0005266B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1E5B9D" w:rsidRPr="0005266B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3A41A2" w:rsidRPr="0005266B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ועתה למה נמות </w:t>
      </w:r>
      <w:r w:rsidR="003A41A2">
        <w:rPr>
          <w:rFonts w:ascii="Times New Roman" w:hAnsi="Times New Roman" w:cs="Times New Roman"/>
          <w:sz w:val="24"/>
          <w:szCs w:val="24"/>
          <w:rtl/>
        </w:rPr>
        <w:t>-</w:t>
      </w:r>
      <w:r w:rsidR="003A41A2" w:rsidRPr="00FB1DA6">
        <w:rPr>
          <w:rFonts w:ascii="Times New Roman" w:hAnsi="Times New Roman" w:cs="Times New Roman"/>
          <w:sz w:val="24"/>
          <w:szCs w:val="24"/>
          <w:rtl/>
        </w:rPr>
        <w:t xml:space="preserve"> כי קודם לכן אמרו </w:t>
      </w:r>
      <w:r w:rsidR="003A41A2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דבר עתה עמנו</w:t>
      </w:r>
      <w:r w:rsidR="003A41A2" w:rsidRPr="00A12F5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3A41A2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ונשמע</w:t>
      </w:r>
      <w:r w:rsidR="00DC727E">
        <w:rPr>
          <w:rFonts w:ascii="Times New Roman" w:hAnsi="Times New Roman" w:cs="Times New Roman" w:hint="cs"/>
          <w:color w:val="FFC000"/>
          <w:sz w:val="24"/>
          <w:szCs w:val="24"/>
          <w:rtl/>
        </w:rPr>
        <w:t>ה</w:t>
      </w:r>
      <w:r w:rsidR="003A41A2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3A41A2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3A41A2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r w:rsidR="005D642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3A41A2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proofErr w:type="spellEnd"/>
      <w:r w:rsidR="003A41A2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3A41A2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3A41A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="003A41A2" w:rsidRPr="00FB1DA6">
        <w:rPr>
          <w:rFonts w:ascii="Times New Roman" w:hAnsi="Times New Roman" w:cs="Times New Roman"/>
          <w:sz w:val="24"/>
          <w:szCs w:val="24"/>
          <w:rtl/>
        </w:rPr>
        <w:t>ועשה כן</w:t>
      </w:r>
      <w:r w:rsidR="00A748F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3A41A2" w:rsidRPr="00FB1DA6">
        <w:rPr>
          <w:rFonts w:ascii="Times New Roman" w:hAnsi="Times New Roman" w:cs="Times New Roman"/>
          <w:sz w:val="24"/>
          <w:szCs w:val="24"/>
          <w:rtl/>
        </w:rPr>
        <w:t xml:space="preserve"> הוא הנאמר </w:t>
      </w:r>
      <w:r w:rsidR="003A41A2" w:rsidRPr="00106B0F">
        <w:rPr>
          <w:rFonts w:ascii="Times New Roman" w:hAnsi="Times New Roman" w:cs="Times New Roman"/>
          <w:color w:val="FFC000"/>
          <w:sz w:val="24"/>
          <w:szCs w:val="24"/>
          <w:rtl/>
        </w:rPr>
        <w:t>אנכי עומד בין ה' וביניכם</w:t>
      </w:r>
      <w:r w:rsidR="00C6292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C62924" w:rsidRPr="0005266B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C62924" w:rsidRPr="0005266B">
        <w:rPr>
          <w:rFonts w:ascii="Times New Roman" w:hAnsi="Times New Roman" w:cs="Times New Roman" w:hint="cs"/>
          <w:color w:val="0070C0"/>
          <w:sz w:val="24"/>
          <w:szCs w:val="24"/>
          <w:rtl/>
        </w:rPr>
        <w:t>ה:</w:t>
      </w:r>
      <w:r w:rsidR="0005266B" w:rsidRPr="0005266B">
        <w:rPr>
          <w:rFonts w:ascii="Times New Roman" w:hAnsi="Times New Roman" w:cs="Times New Roman" w:hint="cs"/>
          <w:color w:val="0070C0"/>
          <w:sz w:val="24"/>
          <w:szCs w:val="24"/>
          <w:rtl/>
        </w:rPr>
        <w:t>ה</w:t>
      </w:r>
      <w:proofErr w:type="spellEnd"/>
      <w:r w:rsidR="00C62924" w:rsidRPr="0005266B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C6292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3A41A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3A41A2" w:rsidRPr="00FB1DA6">
        <w:rPr>
          <w:rFonts w:ascii="Times New Roman" w:hAnsi="Times New Roman" w:cs="Times New Roman"/>
          <w:sz w:val="24"/>
          <w:szCs w:val="24"/>
          <w:rtl/>
        </w:rPr>
        <w:t>וכאשר שמעו את הקול וקצרה רוחם ומעטה נשמתם</w:t>
      </w:r>
      <w:r w:rsidR="00A748F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3A41A2" w:rsidRPr="00FB1DA6">
        <w:rPr>
          <w:rFonts w:ascii="Times New Roman" w:hAnsi="Times New Roman" w:cs="Times New Roman"/>
          <w:sz w:val="24"/>
          <w:szCs w:val="24"/>
          <w:rtl/>
        </w:rPr>
        <w:t xml:space="preserve"> ולא עצרו </w:t>
      </w:r>
      <w:proofErr w:type="spellStart"/>
      <w:r w:rsidR="003A41A2" w:rsidRPr="00FB1DA6">
        <w:rPr>
          <w:rFonts w:ascii="Times New Roman" w:hAnsi="Times New Roman" w:cs="Times New Roman"/>
          <w:sz w:val="24"/>
          <w:szCs w:val="24"/>
          <w:rtl/>
        </w:rPr>
        <w:t>כח</w:t>
      </w:r>
      <w:proofErr w:type="spellEnd"/>
      <w:r w:rsidR="003A41A2" w:rsidRPr="00FB1DA6">
        <w:rPr>
          <w:rFonts w:ascii="Times New Roman" w:hAnsi="Times New Roman" w:cs="Times New Roman"/>
          <w:sz w:val="24"/>
          <w:szCs w:val="24"/>
          <w:rtl/>
        </w:rPr>
        <w:t xml:space="preserve"> מן</w:t>
      </w:r>
      <w:r w:rsidR="003A41A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3A41A2" w:rsidRPr="00FB1DA6">
        <w:rPr>
          <w:rFonts w:ascii="Times New Roman" w:hAnsi="Times New Roman" w:cs="Times New Roman"/>
          <w:sz w:val="24"/>
          <w:szCs w:val="24"/>
          <w:rtl/>
        </w:rPr>
        <w:t xml:space="preserve">המעמד וקולות </w:t>
      </w:r>
      <w:r w:rsidR="003A41A2" w:rsidRPr="00FB1DA6">
        <w:rPr>
          <w:rFonts w:ascii="Times New Roman" w:hAnsi="Times New Roman" w:cs="Times New Roman"/>
          <w:sz w:val="24"/>
          <w:szCs w:val="24"/>
          <w:rtl/>
        </w:rPr>
        <w:lastRenderedPageBreak/>
        <w:t>המחרידות</w:t>
      </w:r>
      <w:r w:rsidR="00A748F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3A41A2" w:rsidRPr="00FB1DA6">
        <w:rPr>
          <w:rFonts w:ascii="Times New Roman" w:hAnsi="Times New Roman" w:cs="Times New Roman"/>
          <w:sz w:val="24"/>
          <w:szCs w:val="24"/>
          <w:rtl/>
        </w:rPr>
        <w:t xml:space="preserve"> אמרו עוד </w:t>
      </w:r>
      <w:r w:rsidR="003A41A2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ועתה למה נמות כי </w:t>
      </w:r>
      <w:proofErr w:type="spellStart"/>
      <w:r w:rsidR="003A41A2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תאכלנו</w:t>
      </w:r>
      <w:proofErr w:type="spellEnd"/>
      <w:r w:rsidR="003A41A2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האש הגדולה הזאת</w:t>
      </w:r>
      <w:r w:rsidR="00741B0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3A41A2" w:rsidRPr="00FB1DA6">
        <w:rPr>
          <w:rFonts w:ascii="Times New Roman" w:hAnsi="Times New Roman" w:cs="Times New Roman"/>
          <w:sz w:val="24"/>
          <w:szCs w:val="24"/>
          <w:rtl/>
        </w:rPr>
        <w:t xml:space="preserve"> על כן אמרו </w:t>
      </w:r>
      <w:r w:rsidR="003A41A2" w:rsidRPr="00106B0F">
        <w:rPr>
          <w:rFonts w:ascii="Times New Roman" w:hAnsi="Times New Roman" w:cs="Times New Roman"/>
          <w:color w:val="FFC000"/>
          <w:sz w:val="24"/>
          <w:szCs w:val="24"/>
          <w:rtl/>
        </w:rPr>
        <w:t>קרב אתה ושמע</w:t>
      </w:r>
      <w:r w:rsidR="001F0BE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3A41A2" w:rsidRPr="00FB1DA6">
        <w:rPr>
          <w:rFonts w:ascii="Times New Roman" w:hAnsi="Times New Roman" w:cs="Times New Roman"/>
          <w:sz w:val="24"/>
          <w:szCs w:val="24"/>
          <w:rtl/>
        </w:rPr>
        <w:t xml:space="preserve"> כי מעתה סר הספק</w:t>
      </w:r>
      <w:r w:rsidR="003A41A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3A41A2" w:rsidRPr="00FB1DA6">
        <w:rPr>
          <w:rFonts w:ascii="Times New Roman" w:hAnsi="Times New Roman" w:cs="Times New Roman"/>
          <w:sz w:val="24"/>
          <w:szCs w:val="24"/>
          <w:rtl/>
        </w:rPr>
        <w:t>בהשפע</w:t>
      </w:r>
      <w:r w:rsidR="003A41A2">
        <w:rPr>
          <w:rFonts w:ascii="Times New Roman" w:hAnsi="Times New Roman" w:cs="Times New Roman" w:hint="cs"/>
          <w:sz w:val="24"/>
          <w:szCs w:val="24"/>
          <w:rtl/>
        </w:rPr>
        <w:t>ת</w:t>
      </w:r>
      <w:r w:rsidR="003A41A2" w:rsidRPr="00FB1DA6">
        <w:rPr>
          <w:rFonts w:ascii="Times New Roman" w:hAnsi="Times New Roman" w:cs="Times New Roman"/>
          <w:sz w:val="24"/>
          <w:szCs w:val="24"/>
          <w:rtl/>
        </w:rPr>
        <w:t xml:space="preserve"> הנבואה</w:t>
      </w:r>
      <w:r w:rsidR="001F0BE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3A41A2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3A41A2" w:rsidRPr="00FB1DA6">
        <w:rPr>
          <w:rFonts w:ascii="Times New Roman" w:hAnsi="Times New Roman" w:cs="Times New Roman"/>
          <w:sz w:val="24"/>
          <w:szCs w:val="24"/>
          <w:rtl/>
        </w:rPr>
        <w:t>כאמרם</w:t>
      </w:r>
      <w:proofErr w:type="spellEnd"/>
      <w:r w:rsidR="003A41A2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3A41A2" w:rsidRPr="00106B0F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היום הזה ראינו כי ידבר </w:t>
      </w:r>
      <w:proofErr w:type="spellStart"/>
      <w:r w:rsidR="003A41A2" w:rsidRPr="00106B0F">
        <w:rPr>
          <w:rFonts w:ascii="Times New Roman" w:hAnsi="Times New Roman" w:cs="Times New Roman"/>
          <w:color w:val="FFC000"/>
          <w:sz w:val="24"/>
          <w:szCs w:val="24"/>
          <w:rtl/>
        </w:rPr>
        <w:t>אלהים</w:t>
      </w:r>
      <w:proofErr w:type="spellEnd"/>
      <w:r w:rsidR="003A41A2" w:rsidRPr="00106B0F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את האדם</w:t>
      </w:r>
      <w:r w:rsidR="003A41A2" w:rsidRPr="00106B0F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3A41A2" w:rsidRPr="00106B0F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וחי: </w:t>
      </w:r>
    </w:p>
    <w:p w14:paraId="712BA295" w14:textId="7BF1AE73" w:rsidR="00014F69" w:rsidRPr="00F379B3" w:rsidRDefault="00014F69" w:rsidP="00014F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5:2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ואת תדבר אלינו </w:t>
      </w:r>
      <w:r>
        <w:rPr>
          <w:rFonts w:ascii="Times New Roman" w:hAnsi="Times New Roman" w:cs="Times New Roman"/>
          <w:sz w:val="24"/>
          <w:szCs w:val="24"/>
          <w:rtl/>
        </w:rPr>
        <w:t>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ואם ככה א</w:t>
      </w:r>
      <w:r w:rsidR="00D45D64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ת</w:t>
      </w:r>
      <w:r w:rsidR="00D45D64">
        <w:rPr>
          <w:rFonts w:ascii="Times New Roman" w:hAnsi="Times New Roman" w:cs="Times New Roman" w:hint="cs"/>
          <w:color w:val="FFC000"/>
          <w:sz w:val="24"/>
          <w:szCs w:val="24"/>
          <w:rtl/>
        </w:rPr>
        <w:t>ְּ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עו</w:t>
      </w:r>
      <w:r w:rsidR="00D45D64">
        <w:rPr>
          <w:rFonts w:ascii="Times New Roman" w:hAnsi="Times New Roman" w:cs="Times New Roman" w:hint="cs"/>
          <w:color w:val="FFC000"/>
          <w:sz w:val="24"/>
          <w:szCs w:val="24"/>
          <w:rtl/>
        </w:rPr>
        <w:t>ֹשֶׂ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ה לי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r w:rsidR="0005266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proofErr w:type="spellEnd"/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>
        <w:rPr>
          <w:rFonts w:ascii="Times New Roman" w:hAnsi="Times New Roman" w:cs="Times New Roman"/>
          <w:sz w:val="24"/>
          <w:szCs w:val="24"/>
          <w:rtl/>
        </w:rPr>
        <w:t>:</w:t>
      </w:r>
    </w:p>
    <w:p w14:paraId="362DF239" w14:textId="77777777" w:rsidR="00D54068" w:rsidRDefault="00D54068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1D9C5DD9" w14:textId="209F0C48" w:rsidR="00D54068" w:rsidRDefault="00D54068" w:rsidP="00014F69">
      <w:pPr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5:24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וַיִּשְׁמַ֤ע יְהוָה֙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אֶת־ק֣וֹל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דִּבְרֵיכֶ֔ם בְּדַבֶּרְכֶ֖ם אֵלָ֑י וַי</w:t>
      </w:r>
      <w:r w:rsidRPr="00121587">
        <w:rPr>
          <w:rFonts w:asciiTheme="majorBidi" w:hAnsiTheme="majorBidi" w:cs="Times New Roman" w:hint="eastAsia"/>
          <w:b/>
          <w:bCs/>
          <w:sz w:val="24"/>
          <w:szCs w:val="24"/>
          <w:rtl/>
        </w:rPr>
        <w:t>ֹּ֨אמֶר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יְהוָ֜ה אֵלַ֗י שָׁ֠מַעְתִּי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אֶת־ק֨וֹל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דִּבְרֵ֜י הָעָ֤ם הַזֶּה֙ אֲשֶׁ֣ר דִּבְּר֣וּ אֵלֶ֔יךָ הֵיטִ֖יבוּ כָּל־אֲשֶׁ֥ר דִּבֵּֽרוּ׃</w:t>
      </w:r>
    </w:p>
    <w:p w14:paraId="62E9BBD7" w14:textId="48D1A22D" w:rsidR="003A41A2" w:rsidRDefault="003A41A2" w:rsidP="003A41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5:24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וישמע ה' את קול דבריכם</w:t>
      </w:r>
      <w:r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שהיתה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הבחירה מהם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ונאמר </w:t>
      </w:r>
      <w:r w:rsidRPr="00F07791">
        <w:rPr>
          <w:rFonts w:ascii="Times New Roman" w:hAnsi="Times New Roman" w:cs="Times New Roman"/>
          <w:color w:val="FFC000"/>
          <w:sz w:val="24"/>
          <w:szCs w:val="24"/>
          <w:rtl/>
        </w:rPr>
        <w:t>היטיבו כל אשר דברו</w:t>
      </w:r>
      <w:r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DB85959" w14:textId="77777777" w:rsidR="00D54068" w:rsidRDefault="00D54068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6C5C21E" w14:textId="77777777" w:rsidR="00D54068" w:rsidRDefault="00D54068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5:25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מ</w:t>
      </w:r>
      <w:bookmarkStart w:id="3" w:name="_Hlk6393885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ִֽי־יִתֵּ֡ן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וְהָיָה֩ לְבָבָ֨ם זֶ֜ה לָהֶ֗ם לְיִרְאָ֥ה אֹתִ֛י וְלִשְׁמֹ֥ר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אֶת־כָּל־מִצְוֺתַ֖י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כָּל־הַיָּמִ֑ים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לְמַ֨עַן </w:t>
      </w:r>
      <w:r w:rsidRPr="00121587">
        <w:rPr>
          <w:rFonts w:asciiTheme="majorBidi" w:hAnsiTheme="majorBidi" w:cs="Times New Roman" w:hint="eastAsia"/>
          <w:b/>
          <w:bCs/>
          <w:sz w:val="24"/>
          <w:szCs w:val="24"/>
          <w:rtl/>
        </w:rPr>
        <w:t>יִיטַ֥ב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לָהֶ֛ם וְלִבְנֵיהֶ֖ם לְעֹלָֽם׃</w:t>
      </w:r>
      <w:bookmarkEnd w:id="3"/>
    </w:p>
    <w:p w14:paraId="49BF5930" w14:textId="36C96790" w:rsidR="00AD2F2F" w:rsidRDefault="00AD2F2F" w:rsidP="00AD2F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5:25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מי </w:t>
      </w:r>
      <w:proofErr w:type="spellStart"/>
      <w:r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יתן</w:t>
      </w:r>
      <w:proofErr w:type="spellEnd"/>
      <w:r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והיה</w:t>
      </w:r>
      <w:r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האדם בן בחירה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ונאמר כן על צד מליצת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הדבור</w:t>
      </w:r>
      <w:r w:rsidR="00357DC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מי </w:t>
      </w:r>
      <w:proofErr w:type="spellStart"/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יתן</w:t>
      </w:r>
      <w:proofErr w:type="spellEnd"/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בספר </w:t>
      </w:r>
      <w:proofErr w:type="spellStart"/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ויוחקו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(איוב </w:t>
      </w:r>
      <w:proofErr w:type="spellStart"/>
      <w:proofErr w:type="gramStart"/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r w:rsidR="00F84B4A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כג</w:t>
      </w:r>
      <w:proofErr w:type="spellEnd"/>
      <w:proofErr w:type="gramEnd"/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CCD5231" w14:textId="432946C4" w:rsidR="00AD2F2F" w:rsidRDefault="00AD2F2F" w:rsidP="00AD2F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5:25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ליראה אותי</w:t>
      </w:r>
      <w:r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A491F">
        <w:rPr>
          <w:rFonts w:ascii="Times New Roman" w:hAnsi="Times New Roman" w:cs="Times New Roman" w:hint="cs"/>
          <w:sz w:val="24"/>
          <w:szCs w:val="24"/>
          <w:rtl/>
        </w:rPr>
        <w:t>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התכלית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היא יראת השם</w:t>
      </w:r>
      <w:r w:rsidR="007A491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שהוא חיי הנשמות</w:t>
      </w:r>
      <w:r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BD6EDC6" w14:textId="3A1E41D0" w:rsidR="00AD2F2F" w:rsidRDefault="00AD2F2F" w:rsidP="00AD2F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5:2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ולשמור את כל מצותיו </w:t>
      </w:r>
      <w:r w:rsidRPr="00FD14D7">
        <w:rPr>
          <w:rFonts w:ascii="Times New Roman" w:hAnsi="Times New Roman" w:cs="Times New Roman" w:hint="cs"/>
          <w:color w:val="FF0000"/>
          <w:sz w:val="24"/>
          <w:szCs w:val="24"/>
          <w:rtl/>
        </w:rPr>
        <w:t>למען</w:t>
      </w:r>
      <w:r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ייטב להם </w:t>
      </w:r>
      <w:r>
        <w:rPr>
          <w:rFonts w:ascii="Times New Roman" w:hAnsi="Times New Roman" w:cs="Times New Roman" w:hint="cs"/>
          <w:sz w:val="24"/>
          <w:szCs w:val="24"/>
          <w:rtl/>
        </w:rPr>
        <w:t>- כי המצות לא נתנו כי אם לתועלת המצווים</w:t>
      </w:r>
      <w:r w:rsidR="00187005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427C6496" w14:textId="18CA8694" w:rsidR="00D54068" w:rsidRDefault="00D54068" w:rsidP="001870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889AC90" w14:textId="44D645FE" w:rsidR="007F38B0" w:rsidRDefault="00D54068" w:rsidP="001870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5:26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לֵ֖ךְ אֱמֹ֣ר לָהֶ֑ם שׁ֥וּבוּ לָכֶ֖ם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לְאָֽהֳלֵיכֶֽם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16654189" w14:textId="6109EDC9" w:rsidR="00C54F70" w:rsidRDefault="00527DAC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D14">
        <w:rPr>
          <w:rFonts w:ascii="Times New Roman" w:hAnsi="Times New Roman" w:cs="Times New Roman" w:hint="cs"/>
          <w:color w:val="FF0000"/>
          <w:sz w:val="24"/>
          <w:szCs w:val="24"/>
          <w:rtl/>
        </w:rPr>
        <w:t>5:26 לך אמור להם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B41691">
        <w:rPr>
          <w:rFonts w:ascii="Times New Roman" w:hAnsi="Times New Roman" w:cs="Times New Roman" w:hint="cs"/>
          <w:sz w:val="24"/>
          <w:szCs w:val="24"/>
          <w:rtl/>
        </w:rPr>
        <w:t>-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F13275">
        <w:rPr>
          <w:rFonts w:ascii="Times New Roman" w:hAnsi="Times New Roman" w:cs="Times New Roman" w:hint="cs"/>
          <w:sz w:val="24"/>
          <w:szCs w:val="24"/>
          <w:rtl/>
        </w:rPr>
        <w:t xml:space="preserve">מעתה נתן להם רשות לשוב </w:t>
      </w:r>
      <w:proofErr w:type="spellStart"/>
      <w:r w:rsidR="00F13275">
        <w:rPr>
          <w:rFonts w:ascii="Times New Roman" w:hAnsi="Times New Roman" w:cs="Times New Roman" w:hint="cs"/>
          <w:sz w:val="24"/>
          <w:szCs w:val="24"/>
          <w:rtl/>
        </w:rPr>
        <w:t>לאהליהם</w:t>
      </w:r>
      <w:proofErr w:type="spellEnd"/>
      <w:r w:rsidR="00F13275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439F790C" w14:textId="77777777" w:rsidR="00F13275" w:rsidRDefault="00F13275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F4787A8" w14:textId="77777777" w:rsidR="00D54068" w:rsidRDefault="00D54068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5:27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וְאַתָּ֗ה פֹּה֮ עֲמֹ֣ד עִמָּדִי֒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וַֽאֲדַבְּרָ֣ה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אֵלֶ֗יךָ אֵ֧ת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כָּל־הַמִּצְוָ֛ה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וְהַֽחֻקִּ֥ים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וְהַמִּשְׁפָּטִ֖ים אֲשֶׁ֣ר תְּלַמְּדֵ֑ם וְעָשׂ֣וּ בָאָ֔רֶץ אֲשֶׁ֧ר אָֽנֹכִ֛י נֹתֵ֥ן לָהֶ֖ם לְרִשְׁתָּֽהּ׃ </w:t>
      </w:r>
    </w:p>
    <w:p w14:paraId="3936F42F" w14:textId="3E3ED3F0" w:rsidR="003A41A2" w:rsidRDefault="003A41A2" w:rsidP="003A41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5:27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C54F70">
        <w:rPr>
          <w:rFonts w:ascii="Times New Roman" w:hAnsi="Times New Roman" w:cs="Times New Roman"/>
          <w:color w:val="FF0000"/>
          <w:sz w:val="24"/>
          <w:szCs w:val="24"/>
          <w:rtl/>
        </w:rPr>
        <w:t>ואתה פה עמוד עמדי</w:t>
      </w:r>
      <w:r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לקבל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המצות שתלמדם</w:t>
      </w:r>
      <w:r>
        <w:rPr>
          <w:rFonts w:ascii="Times New Roman" w:hAnsi="Times New Roman" w:cs="Times New Roman"/>
          <w:sz w:val="24"/>
          <w:szCs w:val="24"/>
          <w:rtl/>
        </w:rPr>
        <w:t>:</w:t>
      </w:r>
    </w:p>
    <w:p w14:paraId="202A128E" w14:textId="77777777" w:rsidR="00D54068" w:rsidRDefault="00D54068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39905B7E" w14:textId="5CF83ABC" w:rsidR="00D54068" w:rsidRDefault="00D54068" w:rsidP="00895CFD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5:28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וּשְׁמַרְתֶּ֣ם לַֽעֲשׂ֔וֹת כַּֽאֲשֶׁ֥ר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צִוָּ֛ה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יְהוָ֥ה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אֱלֹֽהֵיכֶ֖ם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אֶתְכֶ֑ם לֹ֥א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תָסֻ֖רו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ּ יָמִ֥ין וּשְׂמֹֽאל׃</w:t>
      </w:r>
    </w:p>
    <w:p w14:paraId="39F21D9B" w14:textId="1504D917" w:rsidR="004B3CAF" w:rsidRDefault="004B3CAF" w:rsidP="004B3C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5:29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בְּכָל־הַדֶּ֗רֶך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אֲשֶׁ֨ר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צִוָּ֜ה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יְהוָ֧ה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אֱלֹֽהֵיכֶ֛ם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אֶתְכֶ֖ם תֵּלֵ֑כוּ לְמַ֤עַן תִּֽחְיוּן֙ וְט֣</w:t>
      </w:r>
      <w:r w:rsidRPr="00121587">
        <w:rPr>
          <w:rFonts w:asciiTheme="majorBidi" w:hAnsiTheme="majorBidi" w:cs="Times New Roman" w:hint="eastAsia"/>
          <w:b/>
          <w:bCs/>
          <w:sz w:val="24"/>
          <w:szCs w:val="24"/>
          <w:rtl/>
        </w:rPr>
        <w:t>וֹב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לָכֶ֔ם וְהַֽאֲרַכְתֶּ֣ם יָמִ֔ים בָּאָ֖רֶץ אֲשֶׁ֥ר תִּֽירָשֽׁוּן׃</w:t>
      </w:r>
    </w:p>
    <w:p w14:paraId="1E1FB63F" w14:textId="49B435D1" w:rsidR="003A41A2" w:rsidRPr="00FB1DA6" w:rsidRDefault="003A41A2" w:rsidP="003A41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5:28</w:t>
      </w:r>
      <w:r w:rsidR="004B3CAF">
        <w:rPr>
          <w:rFonts w:ascii="Times New Roman" w:hAnsi="Times New Roman" w:cs="Times New Roman"/>
          <w:color w:val="FF0000"/>
          <w:sz w:val="24"/>
          <w:szCs w:val="24"/>
        </w:rPr>
        <w:t>-29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ושמרתם לעשות כאשר </w:t>
      </w:r>
      <w:proofErr w:type="spellStart"/>
      <w:r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צוה</w:t>
      </w:r>
      <w:proofErr w:type="spellEnd"/>
      <w:r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ה' </w:t>
      </w:r>
      <w:proofErr w:type="spellStart"/>
      <w:r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אלהיכם</w:t>
      </w:r>
      <w:proofErr w:type="spellEnd"/>
      <w:r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אתכם לא</w:t>
      </w:r>
      <w:r w:rsidRPr="00FA1BAE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תסורו ימין ושמאל</w:t>
      </w:r>
      <w:r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הואיל והוא על פי שעור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אלהי</w:t>
      </w:r>
      <w:proofErr w:type="spellEnd"/>
      <w:r w:rsidR="004B3CA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בזה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השעור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תזכו לעמוד ביושר ההנהגה</w:t>
      </w:r>
      <w:r w:rsidR="004B3CA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כאשר יעד לרשת חיי העולם הבא</w:t>
      </w:r>
      <w:r>
        <w:rPr>
          <w:rFonts w:ascii="Times New Roman" w:hAnsi="Times New Roman" w:cs="Times New Roman"/>
          <w:sz w:val="24"/>
          <w:szCs w:val="24"/>
          <w:rtl/>
        </w:rPr>
        <w:t>: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40068086" w14:textId="77777777" w:rsidR="003A41A2" w:rsidRDefault="003A41A2" w:rsidP="006B7B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48784ED" w14:textId="75AC5460" w:rsidR="00D54068" w:rsidRPr="00FB1DA6" w:rsidRDefault="00D54068" w:rsidP="006B7B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6:1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וְזֹ֣את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הַמִּצְוָ֗ה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הַֽחֻקִּים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וְהַמִּשְׁפָּטִ֔ים אֲשֶׁ֥ר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צִוָּ֛ה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יְהוָ֥ה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אֱלֹֽהֵיכֶ֖ם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לְלַמֵּ֣ד אֶתְכֶ֑ם לַֽעֲשׂ֣וֹת בָּאָ֔רֶץ אֲשֶׁ֥ר אַתֶּ֛ם עֹֽבְרִ֥ים שָׁ֖מָּה לְרִשְׁתָּֽהּ׃</w:t>
      </w:r>
    </w:p>
    <w:p w14:paraId="43E5D2A7" w14:textId="10F6F3D7" w:rsidR="003473F2" w:rsidRDefault="00C113E1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6:</w:t>
      </w:r>
      <w:r w:rsidR="00E57DB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וזאת </w:t>
      </w:r>
      <w:proofErr w:type="spellStart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המצוה</w:t>
      </w:r>
      <w:proofErr w:type="spellEnd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החקים</w:t>
      </w:r>
      <w:proofErr w:type="spellEnd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והמשפטים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שנצטוו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ידי משה</w:t>
      </w:r>
      <w:r w:rsidR="00336E0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</w:t>
      </w:r>
      <w:r w:rsidR="007F38B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נאמר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ואתנה לך את לוחות האבן והתורה </w:t>
      </w:r>
      <w:proofErr w:type="spellStart"/>
      <w:r w:rsidR="000F55E9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והמצו</w:t>
      </w:r>
      <w:r w:rsidR="000F55E9">
        <w:rPr>
          <w:rFonts w:ascii="Times New Roman" w:hAnsi="Times New Roman" w:cs="Times New Roman" w:hint="cs"/>
          <w:color w:val="FFC000"/>
          <w:sz w:val="24"/>
          <w:szCs w:val="24"/>
          <w:rtl/>
        </w:rPr>
        <w:t>ה</w:t>
      </w:r>
      <w:proofErr w:type="spellEnd"/>
      <w:r w:rsidR="000F55E9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(שמות</w:t>
      </w:r>
      <w:r w:rsidR="00E57DB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proofErr w:type="gramStart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כד</w:t>
      </w:r>
      <w:r w:rsidR="00A9305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proofErr w:type="spellEnd"/>
      <w:proofErr w:type="gramEnd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FD14D7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43FB9DB" w14:textId="77777777" w:rsidR="00D54068" w:rsidRDefault="00D54068" w:rsidP="00336E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2CF3359" w14:textId="47B507BB" w:rsidR="003473F2" w:rsidRDefault="00D54068" w:rsidP="00336E09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6:2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לְמַ֨עַן תִּירָ֜א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אֶת־יְהוָ֣ה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אֱלֹהֶ֗יך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לִ֠שְׁמֹר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אֶת־כָּל־חֻקֹּתָ֣יו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וּמִצְוֺתָיו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֮ אֲשֶׁ֣ר אָֽנֹכִ֣י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מְצַוֶּך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ָ֒ אַתָּה֙ וּבִנְךָ֣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וּבֶן־בִּנְך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ָ֔ כֹּ֖ל יְמֵ֣י חַיֶּ֑יךָ וּלְמַ֖עַן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יַֽאֲרִכֻ֥ן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יָמֶֽיךָ׃</w:t>
      </w:r>
    </w:p>
    <w:p w14:paraId="06F669F4" w14:textId="774DE349" w:rsidR="00415BAC" w:rsidRDefault="00415BAC" w:rsidP="00415B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6:3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וְשָֽׁמַעְתָּ֤ יִשְׂרָאֵל֙ וְשָֽׁמַרְתָּ֣ לַֽעֲשׂ֔וֹת אֲשֶׁר֙ יִיטַ֣ב לְךָ֔ וַֽאֲשֶׁ֥ר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תִּרְבּ֖וּן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מְאֹ֑ד כַּֽאֲשֶׁר֩ דִּבֶּ֨ר יְהוָ֜ה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אֱלֹהֵ֤י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אֲבֹתֶ֨יך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ָ֙ לָ֔ךְ אֶ֛רֶץ זָבַ֥ת חָלָ֖ב וּדְבָֽשׁ׃</w:t>
      </w:r>
    </w:p>
    <w:p w14:paraId="43C19811" w14:textId="5BAC26B2" w:rsidR="00F93C37" w:rsidRDefault="003473F2" w:rsidP="00415B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6:2</w:t>
      </w:r>
      <w:r w:rsidR="00415BAC">
        <w:rPr>
          <w:rFonts w:ascii="Times New Roman" w:hAnsi="Times New Roman" w:cs="Times New Roman"/>
          <w:color w:val="FF0000"/>
          <w:sz w:val="24"/>
          <w:szCs w:val="24"/>
        </w:rPr>
        <w:t>-3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3473F2">
        <w:rPr>
          <w:rFonts w:ascii="Times New Roman" w:hAnsi="Times New Roman" w:cs="Times New Roman"/>
          <w:color w:val="FF0000"/>
          <w:sz w:val="24"/>
          <w:szCs w:val="24"/>
          <w:rtl/>
        </w:rPr>
        <w:t>למען תירא</w:t>
      </w:r>
      <w:r w:rsidR="00C60C94" w:rsidRPr="003473F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כן נאמר </w:t>
      </w:r>
      <w:proofErr w:type="spellStart"/>
      <w:r w:rsidR="005A3C0F" w:rsidRPr="003473F2">
        <w:rPr>
          <w:rFonts w:ascii="Times New Roman" w:hAnsi="Times New Roman" w:cs="Times New Roman"/>
          <w:color w:val="FFC000"/>
          <w:sz w:val="24"/>
          <w:szCs w:val="24"/>
          <w:rtl/>
        </w:rPr>
        <w:t>ויצונו</w:t>
      </w:r>
      <w:proofErr w:type="spellEnd"/>
      <w:r w:rsidR="005A3C0F" w:rsidRPr="003473F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ה' לעשות את כל </w:t>
      </w:r>
      <w:proofErr w:type="spellStart"/>
      <w:r w:rsidR="005A3C0F" w:rsidRPr="003473F2">
        <w:rPr>
          <w:rFonts w:ascii="Times New Roman" w:hAnsi="Times New Roman" w:cs="Times New Roman"/>
          <w:color w:val="FFC000"/>
          <w:sz w:val="24"/>
          <w:szCs w:val="24"/>
          <w:rtl/>
        </w:rPr>
        <w:t>החקים</w:t>
      </w:r>
      <w:proofErr w:type="spellEnd"/>
      <w:r w:rsidR="005A3C0F" w:rsidRPr="003473F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האלה</w:t>
      </w:r>
      <w:r w:rsidR="00F93C37" w:rsidRPr="003473F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3473F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ליראה את ה' </w:t>
      </w:r>
      <w:proofErr w:type="spellStart"/>
      <w:r w:rsidR="005A3C0F" w:rsidRPr="003473F2">
        <w:rPr>
          <w:rFonts w:ascii="Times New Roman" w:hAnsi="Times New Roman" w:cs="Times New Roman"/>
          <w:color w:val="FFC000"/>
          <w:sz w:val="24"/>
          <w:szCs w:val="24"/>
          <w:rtl/>
        </w:rPr>
        <w:t>אלהינו</w:t>
      </w:r>
      <w:proofErr w:type="spellEnd"/>
      <w:r w:rsidR="000B78F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הנה שני דברים שכל אחד סבה לאחר</w:t>
      </w:r>
      <w:r w:rsidR="000B78FF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שמירת</w:t>
      </w:r>
      <w:r w:rsidR="00F93C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המצות כדי ליראה את השם</w:t>
      </w:r>
      <w:r w:rsidR="000F55E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ויראת השם כדי לשמור את המצות</w:t>
      </w:r>
      <w:r w:rsidR="008A6219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. </w:t>
      </w:r>
      <w:r w:rsidRPr="00FB1DA6">
        <w:rPr>
          <w:rFonts w:ascii="Times New Roman" w:hAnsi="Times New Roman" w:cs="Times New Roman"/>
          <w:sz w:val="24"/>
          <w:szCs w:val="24"/>
          <w:rtl/>
        </w:rPr>
        <w:t>והתכלית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8A6219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למען ייטב לך</w:t>
      </w:r>
      <w:r w:rsidR="008A6219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מה שהוא לתועלת המצו</w:t>
      </w:r>
      <w:r w:rsidR="008A6219">
        <w:rPr>
          <w:rFonts w:ascii="Times New Roman" w:hAnsi="Times New Roman" w:cs="Times New Roman" w:hint="cs"/>
          <w:sz w:val="24"/>
          <w:szCs w:val="24"/>
          <w:rtl/>
        </w:rPr>
        <w:t>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</w:t>
      </w:r>
      <w:r w:rsidR="00F40C4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כאשר יערבו החיים לבעלי</w:t>
      </w:r>
      <w:r w:rsidR="00F93C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חיים ישיגו לתכליתם</w:t>
      </w:r>
      <w:r w:rsidR="000F55E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והתכלית היא הצלחת שלמות הנפש החכמה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4F39685" w14:textId="77777777" w:rsidR="005A3C0F" w:rsidRDefault="00C113E1" w:rsidP="00336E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6:</w:t>
      </w:r>
      <w:r w:rsidR="00E57DBE">
        <w:rPr>
          <w:rFonts w:ascii="Times New Roman" w:hAnsi="Times New Roman" w:cs="Times New Roman"/>
          <w:color w:val="FF0000"/>
          <w:sz w:val="24"/>
          <w:szCs w:val="24"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ושמעת ישראל ושמרת לעשות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קבל ותשמור לעשות מה שהוא לתועלתך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FE25E0F" w14:textId="15EFAEFC" w:rsidR="00F93C37" w:rsidRDefault="00F93C37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718A695" w14:textId="221C7341" w:rsidR="00D6167E" w:rsidRDefault="00D6167E" w:rsidP="00336E09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6:4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שְׁמַ֖ע יִשְׂרָאֵ֑ל יְהוָ֥ה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אֱלֹהֵ֖ינו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ּ יְהוָ֥ה ׀ אֶחָֽד׃</w:t>
      </w:r>
    </w:p>
    <w:p w14:paraId="387E3DEF" w14:textId="0FD743CA" w:rsidR="00342A1D" w:rsidRPr="00FB1DA6" w:rsidRDefault="00342A1D" w:rsidP="00342A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6:5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וְאָ֣הַבְתָּ֔ אֵ֖ת יְהוָ֣ה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אֱלֹהֶ֑יך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בְּכָל־לְבָֽבְך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ָ֥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וּבְכָל־נַפְשְׁך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וּבְכָל־מְאֹדֶֽך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ָ׃ </w:t>
      </w:r>
    </w:p>
    <w:p w14:paraId="4DDCE082" w14:textId="31EA3F82" w:rsidR="0021038D" w:rsidRDefault="00C113E1" w:rsidP="00420A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6:</w:t>
      </w:r>
      <w:r w:rsidR="00E57DBE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4E3C8D">
        <w:rPr>
          <w:rFonts w:ascii="Times New Roman" w:hAnsi="Times New Roman" w:cs="Times New Roman"/>
          <w:color w:val="FF0000"/>
          <w:sz w:val="24"/>
          <w:szCs w:val="24"/>
        </w:rPr>
        <w:t>-5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שמע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כדין אמר החכם רבינו אהרן נ"ע שלא בא זה הפסוק</w:t>
      </w:r>
      <w:r w:rsidR="00F93C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1420B5">
        <w:rPr>
          <w:rFonts w:ascii="Times New Roman" w:hAnsi="Times New Roman" w:cs="Times New Roman" w:hint="cs"/>
          <w:sz w:val="24"/>
          <w:szCs w:val="24"/>
          <w:rtl/>
        </w:rPr>
        <w:t>ל</w:t>
      </w:r>
      <w:r w:rsidR="001420B5" w:rsidRPr="00FB1DA6">
        <w:rPr>
          <w:rFonts w:ascii="Times New Roman" w:hAnsi="Times New Roman" w:cs="Times New Roman"/>
          <w:sz w:val="24"/>
          <w:szCs w:val="24"/>
          <w:rtl/>
        </w:rPr>
        <w:t xml:space="preserve">הורות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יחודו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5B57D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בכמה מקומות הורה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ביחודו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באמרו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אין</w:t>
      </w:r>
      <w:r w:rsidR="00F93C37" w:rsidRPr="00A12F5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עוד מלבדו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proofErr w:type="gramStart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r w:rsidR="006E3A4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לה</w:t>
      </w:r>
      <w:proofErr w:type="spellEnd"/>
      <w:proofErr w:type="gramEnd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3473F2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6A3F3519" w14:textId="7F6CEC4D" w:rsidR="003473F2" w:rsidRDefault="005A3C0F" w:rsidP="00420A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אמנם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התימה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שתמה על הסומכים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ביחודו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מזה</w:t>
      </w:r>
      <w:r w:rsidR="00F93C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הכתוב</w:t>
      </w:r>
      <w:r w:rsidR="0013040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שכל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אמריהם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במציאות השם ובידיעתו כחשו לדעתו מן</w:t>
      </w:r>
      <w:r w:rsidR="00F93C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התורה</w:t>
      </w:r>
      <w:r w:rsidR="001C323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וביחודו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איך נשענו מן התורה</w:t>
      </w:r>
      <w:r w:rsidR="00151F1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כבר בארנו בספר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ע"ץ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החיי"ם</w:t>
      </w:r>
      <w:proofErr w:type="spellEnd"/>
      <w:r w:rsidR="003473F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פירוק זאת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הקושיא</w:t>
      </w:r>
      <w:proofErr w:type="spellEnd"/>
      <w:r w:rsidR="0013040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והורינו שכונת ר' יוסף נ"ע לא מפני חלשת המופתים</w:t>
      </w:r>
      <w:r w:rsidR="00F93C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המורים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ליחודו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>' מדין השכל נשען גם על הכתוב</w:t>
      </w:r>
      <w:r w:rsidR="003D3FC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עד שהוצרך רבינו</w:t>
      </w:r>
      <w:r w:rsidR="00F93C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אהרן נ"ע להורות בחזקת המופתים</w:t>
      </w:r>
      <w:r w:rsidR="00207CB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C323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וכל זה לא נעלם מהחכם הנזכר</w:t>
      </w:r>
      <w:r w:rsidR="00207CB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F93C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אמנם דעת רבינו יוסף נ"ע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עם חזקת המופתים </w:t>
      </w:r>
      <w:r w:rsidR="00F940F7">
        <w:rPr>
          <w:rFonts w:ascii="Times New Roman" w:hAnsi="Times New Roman" w:cs="Times New Roman" w:hint="cs"/>
          <w:sz w:val="24"/>
          <w:szCs w:val="24"/>
          <w:rtl/>
        </w:rPr>
        <w:t>שֶׁ</w:t>
      </w:r>
      <w:r w:rsidRPr="00FB1DA6">
        <w:rPr>
          <w:rFonts w:ascii="Times New Roman" w:hAnsi="Times New Roman" w:cs="Times New Roman"/>
          <w:sz w:val="24"/>
          <w:szCs w:val="24"/>
          <w:rtl/>
        </w:rPr>
        <w:t>מ</w:t>
      </w:r>
      <w:r w:rsidR="00F940F7">
        <w:rPr>
          <w:rFonts w:ascii="Times New Roman" w:hAnsi="Times New Roman" w:cs="Times New Roman" w:hint="cs"/>
          <w:sz w:val="24"/>
          <w:szCs w:val="24"/>
          <w:rtl/>
        </w:rPr>
        <w:t>ּ</w:t>
      </w:r>
      <w:r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F940F7">
        <w:rPr>
          <w:rFonts w:ascii="Times New Roman" w:hAnsi="Times New Roman" w:cs="Times New Roman" w:hint="cs"/>
          <w:sz w:val="24"/>
          <w:szCs w:val="24"/>
          <w:rtl/>
        </w:rPr>
        <w:t>ֹ</w:t>
      </w:r>
      <w:r w:rsidRPr="00FB1DA6">
        <w:rPr>
          <w:rFonts w:ascii="Times New Roman" w:hAnsi="Times New Roman" w:cs="Times New Roman"/>
          <w:sz w:val="24"/>
          <w:szCs w:val="24"/>
          <w:rtl/>
        </w:rPr>
        <w:t>ר</w:t>
      </w:r>
      <w:r w:rsidR="00F940F7">
        <w:rPr>
          <w:rFonts w:ascii="Times New Roman" w:hAnsi="Times New Roman" w:cs="Times New Roman" w:hint="cs"/>
          <w:sz w:val="24"/>
          <w:szCs w:val="24"/>
          <w:rtl/>
        </w:rPr>
        <w:t>ִ</w:t>
      </w:r>
      <w:r w:rsidRPr="00FB1DA6">
        <w:rPr>
          <w:rFonts w:ascii="Times New Roman" w:hAnsi="Times New Roman" w:cs="Times New Roman"/>
          <w:sz w:val="24"/>
          <w:szCs w:val="24"/>
          <w:rtl/>
        </w:rPr>
        <w:t>ים על</w:t>
      </w:r>
      <w:r w:rsidR="00F93C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יחודו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>' מדרך השכל</w:t>
      </w:r>
      <w:r w:rsidR="002A17B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יש גם כן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להשען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במאמר הנבואה</w:t>
      </w:r>
      <w:r w:rsidR="003473F2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08049ED9" w14:textId="2355208B" w:rsidR="003473F2" w:rsidRDefault="005A3C0F" w:rsidP="00420A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אכן במה</w:t>
      </w:r>
      <w:r w:rsidR="003473F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שכחש לקחת מציאותו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>' ממאמר הנביא אמת הוא והדין עמו</w:t>
      </w:r>
      <w:r w:rsidR="008C6EB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במה</w:t>
      </w:r>
      <w:r w:rsidR="00F93C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שהיתה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כונתו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אמונת הנביא מתאחרת מידי</w:t>
      </w:r>
      <w:r w:rsidR="003D3FCC">
        <w:rPr>
          <w:rFonts w:ascii="Times New Roman" w:hAnsi="Times New Roman" w:cs="Times New Roman" w:hint="cs"/>
          <w:sz w:val="24"/>
          <w:szCs w:val="24"/>
          <w:rtl/>
        </w:rPr>
        <w:t>ע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תו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3D3FC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ואיך </w:t>
      </w:r>
      <w:r w:rsidRPr="00325AC1">
        <w:rPr>
          <w:rFonts w:ascii="Times New Roman" w:hAnsi="Times New Roman" w:cs="Times New Roman"/>
          <w:sz w:val="24"/>
          <w:szCs w:val="24"/>
          <w:rtl/>
        </w:rPr>
        <w:t>יהיה העקר</w:t>
      </w:r>
      <w:r w:rsidR="00F93C37" w:rsidRPr="00325AC1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325AC1">
        <w:rPr>
          <w:rFonts w:ascii="Times New Roman" w:hAnsi="Times New Roman" w:cs="Times New Roman"/>
          <w:sz w:val="24"/>
          <w:szCs w:val="24"/>
          <w:rtl/>
        </w:rPr>
        <w:t>פרח בידיעה</w:t>
      </w:r>
      <w:r w:rsidR="00325AC1">
        <w:rPr>
          <w:rFonts w:ascii="Times New Roman" w:hAnsi="Times New Roman" w:cs="Times New Roman"/>
          <w:sz w:val="24"/>
          <w:szCs w:val="24"/>
        </w:rPr>
        <w:t>?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ואין כן אמונת יחודו</w:t>
      </w:r>
      <w:r w:rsidR="0049753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3D3FCC">
        <w:rPr>
          <w:rFonts w:ascii="Times New Roman" w:hAnsi="Times New Roman" w:cs="Times New Roman" w:hint="cs"/>
          <w:sz w:val="24"/>
          <w:szCs w:val="24"/>
          <w:rtl/>
        </w:rPr>
        <w:t>כ</w:t>
      </w:r>
      <w:r w:rsidRPr="00FB1DA6">
        <w:rPr>
          <w:rFonts w:ascii="Times New Roman" w:hAnsi="Times New Roman" w:cs="Times New Roman"/>
          <w:sz w:val="24"/>
          <w:szCs w:val="24"/>
          <w:rtl/>
        </w:rPr>
        <w:t>י אין הכרח מדין השכל להשים אמונת</w:t>
      </w:r>
      <w:r w:rsidR="00F93C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3D3FCC">
        <w:rPr>
          <w:rFonts w:ascii="Times New Roman" w:hAnsi="Times New Roman" w:cs="Times New Roman" w:hint="cs"/>
          <w:sz w:val="24"/>
          <w:szCs w:val="24"/>
          <w:rtl/>
        </w:rPr>
        <w:t xml:space="preserve">יחודו קודם אמונת </w:t>
      </w:r>
      <w:r w:rsidRPr="00FB1DA6">
        <w:rPr>
          <w:rFonts w:ascii="Times New Roman" w:hAnsi="Times New Roman" w:cs="Times New Roman"/>
          <w:sz w:val="24"/>
          <w:szCs w:val="24"/>
          <w:rtl/>
        </w:rPr>
        <w:t>הנביא</w:t>
      </w:r>
      <w:r w:rsidR="009F00DD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ועל כן נשען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ביחודו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מזה המק</w:t>
      </w:r>
      <w:r w:rsidR="003D3FCC">
        <w:rPr>
          <w:rFonts w:ascii="Times New Roman" w:hAnsi="Times New Roman" w:cs="Times New Roman" w:hint="cs"/>
          <w:sz w:val="24"/>
          <w:szCs w:val="24"/>
          <w:rtl/>
        </w:rPr>
        <w:t>ו</w:t>
      </w:r>
      <w:r w:rsidRPr="00FB1DA6">
        <w:rPr>
          <w:rFonts w:ascii="Times New Roman" w:hAnsi="Times New Roman" w:cs="Times New Roman"/>
          <w:sz w:val="24"/>
          <w:szCs w:val="24"/>
          <w:rtl/>
        </w:rPr>
        <w:t>ם</w:t>
      </w:r>
      <w:r w:rsidR="003473F2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וכן אמר ואשר אי אפשר שתרך</w:t>
      </w:r>
      <w:r w:rsidR="00F93C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ממנו הידיעה הוא בהיותו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' יכול ויודע שעל ידיהם נקנית מציאותו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3473F2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Pr="00FB1DA6">
        <w:rPr>
          <w:rFonts w:ascii="Times New Roman" w:hAnsi="Times New Roman" w:cs="Times New Roman"/>
          <w:sz w:val="24"/>
          <w:szCs w:val="24"/>
          <w:rtl/>
        </w:rPr>
        <w:t>והטעם שאמר רבינו אהרן נ"ע שלכך הוצרך לבאר הנה זה הפסוק</w:t>
      </w:r>
      <w:r w:rsidR="009E27C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שהוא</w:t>
      </w:r>
      <w:r w:rsidR="00F93C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>' אחד ואין צורך לו בשני</w:t>
      </w:r>
      <w:r w:rsidR="003D3FC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ואין הוא מטיב לך כדי שימצא ממך נחת</w:t>
      </w:r>
      <w:r w:rsidR="003473F2">
        <w:rPr>
          <w:rFonts w:ascii="Times New Roman" w:hAnsi="Times New Roman" w:cs="Times New Roman"/>
          <w:sz w:val="24"/>
          <w:szCs w:val="24"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רוח לצורך אליו</w:t>
      </w:r>
      <w:r w:rsidR="003473F2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93B55EE" w14:textId="52365D46" w:rsidR="003473F2" w:rsidRDefault="005A3C0F" w:rsidP="00420A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נראה לי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שהכונה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בו להורות שהעצם המנהיג אותנו הוא</w:t>
      </w:r>
      <w:r w:rsidR="00F93C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הנקרא בשם יה</w:t>
      </w:r>
      <w:r w:rsidR="009E27C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והוא הנמצא לבדו בראשית המציאות אשר לא </w:t>
      </w:r>
      <w:r w:rsidR="00D95A89">
        <w:rPr>
          <w:rFonts w:ascii="Times New Roman" w:hAnsi="Times New Roman" w:cs="Times New Roman" w:hint="cs"/>
          <w:sz w:val="24"/>
          <w:szCs w:val="24"/>
          <w:rtl/>
        </w:rPr>
        <w:t>ת</w:t>
      </w:r>
      <w:r w:rsidRPr="00FB1DA6">
        <w:rPr>
          <w:rFonts w:ascii="Times New Roman" w:hAnsi="Times New Roman" w:cs="Times New Roman"/>
          <w:sz w:val="24"/>
          <w:szCs w:val="24"/>
          <w:rtl/>
        </w:rPr>
        <w:t>כללנו</w:t>
      </w:r>
      <w:r w:rsidR="00C269E3">
        <w:rPr>
          <w:rFonts w:ascii="Times New Roman" w:hAnsi="Times New Roman" w:cs="Times New Roman"/>
          <w:sz w:val="24"/>
          <w:szCs w:val="24"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מציאות אחרת</w:t>
      </w:r>
      <w:r w:rsidR="00762E6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שאומות העולם יש לכל אומה מלאך ממונה במערכת</w:t>
      </w:r>
      <w:r w:rsidR="00C269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העליונה</w:t>
      </w:r>
      <w:r w:rsidR="00D95A8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כנרמז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והנ</w:t>
      </w:r>
      <w:r w:rsidR="003E2865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ה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שר יון בא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(דניאל </w:t>
      </w:r>
      <w:proofErr w:type="spellStart"/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r w:rsidR="00771F3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proofErr w:type="spellEnd"/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3E2865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Pr="003E2865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ושר מלכות פרס עומד</w:t>
      </w:r>
      <w:r w:rsidR="00C269E3" w:rsidRPr="00A12F5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לנגדי </w:t>
      </w:r>
      <w:r w:rsidRPr="00FB1DA6">
        <w:rPr>
          <w:rFonts w:ascii="Times New Roman" w:hAnsi="Times New Roman" w:cs="Times New Roman"/>
          <w:sz w:val="24"/>
          <w:szCs w:val="24"/>
          <w:rtl/>
        </w:rPr>
        <w:t>(</w:t>
      </w:r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שם </w:t>
      </w:r>
      <w:proofErr w:type="spellStart"/>
      <w:r w:rsidR="00530DCB">
        <w:rPr>
          <w:rFonts w:ascii="Times New Roman" w:hAnsi="Times New Roman" w:cs="Times New Roman" w:hint="cs"/>
          <w:color w:val="0070C0"/>
          <w:sz w:val="24"/>
          <w:szCs w:val="24"/>
          <w:rtl/>
        </w:rPr>
        <w:t>י:</w:t>
      </w:r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proofErr w:type="spellEnd"/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4C076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ונאמר </w:t>
      </w:r>
      <w:r w:rsidRPr="003473F2">
        <w:rPr>
          <w:rFonts w:ascii="Times New Roman" w:hAnsi="Times New Roman" w:cs="Times New Roman"/>
          <w:color w:val="FFC000"/>
          <w:sz w:val="24"/>
          <w:szCs w:val="24"/>
          <w:rtl/>
        </w:rPr>
        <w:t>יפקוד ה' על צבא המרום במרום ועל מלכי</w:t>
      </w:r>
      <w:r w:rsidR="00C269E3" w:rsidRPr="003473F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3473F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האדמה על האדמה </w:t>
      </w:r>
      <w:r w:rsidRPr="003473F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Pr="003473F2">
        <w:rPr>
          <w:rFonts w:ascii="Times New Roman" w:hAnsi="Times New Roman" w:cs="Times New Roman"/>
          <w:color w:val="0070C0"/>
          <w:sz w:val="24"/>
          <w:szCs w:val="24"/>
          <w:rtl/>
        </w:rPr>
        <w:t>כד</w:t>
      </w:r>
      <w:r w:rsidR="00016E7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3473F2">
        <w:rPr>
          <w:rFonts w:ascii="Times New Roman" w:hAnsi="Times New Roman" w:cs="Times New Roman"/>
          <w:color w:val="0070C0"/>
          <w:sz w:val="24"/>
          <w:szCs w:val="24"/>
          <w:rtl/>
        </w:rPr>
        <w:t>כא</w:t>
      </w:r>
      <w:proofErr w:type="spellEnd"/>
      <w:r w:rsidRPr="003473F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4C0762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ונאמר 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כי גבוה מעל גבוה שומר</w:t>
      </w:r>
      <w:r w:rsidR="00C269E3" w:rsidRPr="00A12F5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וגבוהים עליהם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(ק</w:t>
      </w:r>
      <w:r w:rsidR="00C90F8A">
        <w:rPr>
          <w:rFonts w:ascii="Times New Roman" w:hAnsi="Times New Roman" w:cs="Times New Roman" w:hint="cs"/>
          <w:color w:val="0070C0"/>
          <w:sz w:val="24"/>
          <w:szCs w:val="24"/>
          <w:rtl/>
        </w:rPr>
        <w:t>ה</w:t>
      </w:r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לת </w:t>
      </w:r>
      <w:proofErr w:type="spellStart"/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r w:rsidR="00A4350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proofErr w:type="spellEnd"/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3473F2" w:rsidRPr="00FD14D7">
        <w:rPr>
          <w:rFonts w:ascii="Times New Roman" w:hAnsi="Times New Roman" w:cs="Times New Roman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ובעבור שכל אחד מאותן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הכחות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מעותד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ליעוד</w:t>
      </w:r>
      <w:r w:rsidR="00C269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טוב וליעוד רע</w:t>
      </w:r>
      <w:r w:rsidR="003E286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ובידוע כי לא יהיה נאמן באותו היעוד אחר שכל אחד</w:t>
      </w:r>
      <w:r w:rsidR="00C269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מאותן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הכחות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1A6750">
        <w:rPr>
          <w:rFonts w:ascii="Times New Roman" w:hAnsi="Times New Roman" w:cs="Times New Roman"/>
          <w:sz w:val="24"/>
          <w:szCs w:val="24"/>
          <w:rtl/>
        </w:rPr>
        <w:t>פרטי וכללי</w:t>
      </w:r>
      <w:r w:rsidR="00126FD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והכלל יבטל גזרת הפרט</w:t>
      </w:r>
      <w:r w:rsidR="003E286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כון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הנה לבאר</w:t>
      </w:r>
      <w:r w:rsidR="00C269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שהשם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>' אשר הוא נאמן המציאות ולא תכללנו מציאות אחרת הוא</w:t>
      </w:r>
      <w:r w:rsidR="00C269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האלוה שלנו</w:t>
      </w:r>
      <w:r w:rsidR="00BB61B9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כן ראוי לאהוב אותו ולהדבק בו</w:t>
      </w:r>
      <w:r w:rsidR="00BE41A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הוא נאמן בהבטחותיו</w:t>
      </w:r>
      <w:r w:rsidR="00C269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בין ליעוד טוב ובין ליעוד רע</w:t>
      </w:r>
      <w:r w:rsidR="00342A1D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ונאמר 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והוא באחד ומי ישיבנו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(איוב </w:t>
      </w:r>
      <w:proofErr w:type="spellStart"/>
      <w:r w:rsidR="00992F7F">
        <w:rPr>
          <w:rFonts w:ascii="Times New Roman" w:hAnsi="Times New Roman" w:cs="Times New Roman" w:hint="cs"/>
          <w:color w:val="0070C0"/>
          <w:sz w:val="24"/>
          <w:szCs w:val="24"/>
          <w:rtl/>
        </w:rPr>
        <w:t>כ</w:t>
      </w:r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r w:rsidR="001A675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proofErr w:type="spellEnd"/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3473F2">
        <w:rPr>
          <w:rFonts w:ascii="Times New Roman" w:hAnsi="Times New Roman" w:cs="Times New Roman" w:hint="cs"/>
          <w:color w:val="0070C0"/>
          <w:sz w:val="24"/>
          <w:szCs w:val="24"/>
          <w:rtl/>
        </w:rPr>
        <w:t>.</w:t>
      </w:r>
      <w:r w:rsidR="00C269E3" w:rsidRPr="00965904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על כן סמוך </w:t>
      </w:r>
      <w:r w:rsidRPr="003473F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ואהבת את ה' </w:t>
      </w:r>
      <w:proofErr w:type="spellStart"/>
      <w:r w:rsidRPr="003473F2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Pr="003473F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בכל לבבך ובכל נפשך ובכל </w:t>
      </w:r>
      <w:proofErr w:type="spellStart"/>
      <w:r w:rsidRPr="003473F2">
        <w:rPr>
          <w:rFonts w:ascii="Times New Roman" w:hAnsi="Times New Roman" w:cs="Times New Roman"/>
          <w:color w:val="FFC000"/>
          <w:sz w:val="24"/>
          <w:szCs w:val="24"/>
          <w:rtl/>
        </w:rPr>
        <w:t>מאדך</w:t>
      </w:r>
      <w:proofErr w:type="spellEnd"/>
      <w:r w:rsidR="003473F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269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שאין ספק בהבטחותיו</w:t>
      </w:r>
      <w:r w:rsidR="003473F2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5D84177" w14:textId="5BEC52C3" w:rsidR="00C269E3" w:rsidRDefault="005A3C0F" w:rsidP="00420A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ויכול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לאמר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שהוצרך להורות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ביחודו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שאין לו</w:t>
      </w:r>
      <w:r w:rsidR="00C269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שותף שינצחנו או שיעכבנו ממה שיבטיח</w:t>
      </w:r>
      <w:r w:rsidR="003473F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3E286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גם יתכן לומר שהורה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ביחודו</w:t>
      </w:r>
      <w:proofErr w:type="spellEnd"/>
      <w:r w:rsidR="00C269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בעבור הדעות </w:t>
      </w:r>
      <w:r w:rsidRPr="003473F2">
        <w:rPr>
          <w:rFonts w:ascii="Times New Roman" w:hAnsi="Times New Roman" w:cs="Times New Roman"/>
          <w:sz w:val="24"/>
          <w:szCs w:val="24"/>
          <w:rtl/>
        </w:rPr>
        <w:t>הסכלות</w:t>
      </w:r>
      <w:r w:rsidR="007C62E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3473F2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האומרות שהוא יכול על הטוב ואינו יכול על</w:t>
      </w:r>
      <w:r w:rsidRPr="003473F2">
        <w:rPr>
          <w:rFonts w:ascii="Times New Roman" w:hAnsi="Times New Roman" w:cs="Times New Roman"/>
          <w:sz w:val="24"/>
          <w:szCs w:val="24"/>
          <w:rtl/>
        </w:rPr>
        <w:t xml:space="preserve"> מעשה </w:t>
      </w:r>
      <w:r w:rsidRPr="00FB1DA6">
        <w:rPr>
          <w:rFonts w:ascii="Times New Roman" w:hAnsi="Times New Roman" w:cs="Times New Roman"/>
          <w:sz w:val="24"/>
          <w:szCs w:val="24"/>
          <w:rtl/>
        </w:rPr>
        <w:t>הרע</w:t>
      </w:r>
      <w:r w:rsidR="003E286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269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ואמרו שהשם יעשה הטוב והשטן יעשה הרע</w:t>
      </w:r>
      <w:r w:rsidR="003E286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ובא לבטל אלו </w:t>
      </w:r>
      <w:r w:rsidR="00632AAF">
        <w:rPr>
          <w:rFonts w:ascii="Times New Roman" w:hAnsi="Times New Roman" w:cs="Times New Roman" w:hint="cs"/>
          <w:sz w:val="24"/>
          <w:szCs w:val="24"/>
          <w:rtl/>
        </w:rPr>
        <w:t>ה</w:t>
      </w:r>
      <w:r w:rsidRPr="00FB1DA6">
        <w:rPr>
          <w:rFonts w:ascii="Times New Roman" w:hAnsi="Times New Roman" w:cs="Times New Roman"/>
          <w:sz w:val="24"/>
          <w:szCs w:val="24"/>
          <w:rtl/>
        </w:rPr>
        <w:t>מחשבות כאשר</w:t>
      </w:r>
      <w:r w:rsidR="00C269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הורה במאמר 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ראו עתה כי אני </w:t>
      </w:r>
      <w:proofErr w:type="spellStart"/>
      <w:r w:rsidR="009D1233">
        <w:rPr>
          <w:rFonts w:ascii="Times New Roman" w:hAnsi="Times New Roman" w:cs="Times New Roman" w:hint="cs"/>
          <w:color w:val="FFC000"/>
          <w:sz w:val="24"/>
          <w:szCs w:val="24"/>
          <w:rtl/>
        </w:rPr>
        <w:t>אני</w:t>
      </w:r>
      <w:proofErr w:type="spellEnd"/>
      <w:r w:rsidR="009D1233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הוא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r w:rsidR="00AD076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לט</w:t>
      </w:r>
      <w:proofErr w:type="spellEnd"/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4019AF3" w14:textId="77777777" w:rsidR="008A18EF" w:rsidRDefault="008A18EF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5E7E6B0A" w14:textId="6101BC8D" w:rsidR="008A18EF" w:rsidRDefault="008A18EF" w:rsidP="00632AA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6:6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וְהָי֞וּ הַדְּבָרִ֣ים הָאֵ֗לֶּה אֲשֶׁ֨ר אָֽנֹכִ֧י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מְצַוְּך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ָ֛ הַיּ֖וֹם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עַל־לְבָבֶֽך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1AAB5873" w14:textId="611D3DD1" w:rsidR="00BD1FF7" w:rsidRDefault="00BD1FF7" w:rsidP="00BD1F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6:7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וְשִׁנַּנְתָּ֣ם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לְבָנֶ֔יךָ וְדִבַּרְתָּ֖ בָּ֑ם בְּשִׁבְתְּךָ֤ בְּבֵיתֶ֨ךָ֙ וּבְלֶכְתְּךָ֣ בַדֶּ֔רֶךְ וּֽבְשָׁכְבְּךָ֖ וּבְקוּמֶֽךָ׃</w:t>
      </w:r>
    </w:p>
    <w:p w14:paraId="1234E38E" w14:textId="1B1D9B0A" w:rsidR="008A18EF" w:rsidRDefault="00C113E1" w:rsidP="00BD1F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6:</w:t>
      </w:r>
      <w:r w:rsidR="00E57DBE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="00BD1FF7">
        <w:rPr>
          <w:rFonts w:ascii="Times New Roman" w:hAnsi="Times New Roman" w:cs="Times New Roman"/>
          <w:color w:val="FF0000"/>
          <w:sz w:val="24"/>
          <w:szCs w:val="24"/>
        </w:rPr>
        <w:t>-7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והיו הדברים האלה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C269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עניני המצות</w:t>
      </w:r>
      <w:r w:rsidR="00FA47F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9D1233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הדריכם בדרכי התמדת שמירת המצות: </w:t>
      </w:r>
    </w:p>
    <w:p w14:paraId="2050355B" w14:textId="47879F20" w:rsidR="00C269E3" w:rsidRDefault="00C113E1" w:rsidP="00BD1F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6:</w:t>
      </w:r>
      <w:r w:rsidR="00E57DBE">
        <w:rPr>
          <w:rFonts w:ascii="Times New Roman" w:hAnsi="Times New Roman" w:cs="Times New Roman"/>
          <w:color w:val="FF0000"/>
          <w:sz w:val="24"/>
          <w:szCs w:val="24"/>
        </w:rPr>
        <w:t>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ושננתם</w:t>
      </w:r>
      <w:proofErr w:type="spellEnd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לבניך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לקרות</w:t>
      </w:r>
      <w:r w:rsidR="00C269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אותם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בגרסא</w:t>
      </w:r>
      <w:proofErr w:type="spellEnd"/>
      <w:r w:rsidR="00BD1FF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מגזרת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אם </w:t>
      </w:r>
      <w:proofErr w:type="spellStart"/>
      <w:r w:rsidR="00C529D2">
        <w:rPr>
          <w:rFonts w:ascii="Times New Roman" w:hAnsi="Times New Roman" w:cs="Times New Roman" w:hint="cs"/>
          <w:color w:val="FFC000"/>
          <w:sz w:val="24"/>
          <w:szCs w:val="24"/>
          <w:rtl/>
        </w:rPr>
        <w:t>שַׁ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נ</w:t>
      </w:r>
      <w:r w:rsidR="00C529D2">
        <w:rPr>
          <w:rFonts w:ascii="Times New Roman" w:hAnsi="Times New Roman" w:cs="Times New Roman" w:hint="cs"/>
          <w:color w:val="FFC000"/>
          <w:sz w:val="24"/>
          <w:szCs w:val="24"/>
          <w:rtl/>
        </w:rPr>
        <w:t>ּ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C529D2">
        <w:rPr>
          <w:rFonts w:ascii="Times New Roman" w:hAnsi="Times New Roman" w:cs="Times New Roman" w:hint="cs"/>
          <w:color w:val="FFC000"/>
          <w:sz w:val="24"/>
          <w:szCs w:val="24"/>
          <w:rtl/>
        </w:rPr>
        <w:t>ֹ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ת</w:t>
      </w:r>
      <w:r w:rsidR="00C529D2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9D44E5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דברים </w:t>
      </w:r>
      <w:proofErr w:type="spellStart"/>
      <w:proofErr w:type="gramStart"/>
      <w:r w:rsidR="009D44E5">
        <w:rPr>
          <w:rFonts w:ascii="Times New Roman" w:hAnsi="Times New Roman" w:cs="Times New Roman" w:hint="cs"/>
          <w:color w:val="0070C0"/>
          <w:sz w:val="24"/>
          <w:szCs w:val="24"/>
          <w:rtl/>
        </w:rPr>
        <w:t>לב: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מא</w:t>
      </w:r>
      <w:proofErr w:type="spellEnd"/>
      <w:proofErr w:type="gramEnd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F6B7F19" w14:textId="77777777" w:rsidR="00C269E3" w:rsidRDefault="00C113E1" w:rsidP="00415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6:</w:t>
      </w:r>
      <w:r w:rsidR="00E57DBE">
        <w:rPr>
          <w:rFonts w:ascii="Times New Roman" w:hAnsi="Times New Roman" w:cs="Times New Roman"/>
          <w:color w:val="FF0000"/>
          <w:sz w:val="24"/>
          <w:szCs w:val="24"/>
        </w:rPr>
        <w:t>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ודברת בם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זכר עסקי</w:t>
      </w:r>
      <w:r w:rsidR="00C269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האדם השלשה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734EAE3" w14:textId="1A34E36E" w:rsidR="00C269E3" w:rsidRDefault="00C113E1" w:rsidP="00415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6:</w:t>
      </w:r>
      <w:r w:rsidR="00E57DBE">
        <w:rPr>
          <w:rFonts w:ascii="Times New Roman" w:hAnsi="Times New Roman" w:cs="Times New Roman"/>
          <w:color w:val="FF0000"/>
          <w:sz w:val="24"/>
          <w:szCs w:val="24"/>
        </w:rPr>
        <w:t>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בשכבך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והיה </w:t>
      </w:r>
      <w:r w:rsidR="00C529D2">
        <w:rPr>
          <w:rFonts w:ascii="Times New Roman" w:hAnsi="Times New Roman" w:cs="Times New Roman" w:hint="cs"/>
          <w:color w:val="FFC000"/>
          <w:sz w:val="24"/>
          <w:szCs w:val="24"/>
          <w:rtl/>
        </w:rPr>
        <w:t>ב</w:t>
      </w:r>
      <w:r w:rsidR="007334AE">
        <w:rPr>
          <w:rFonts w:ascii="Times New Roman" w:hAnsi="Times New Roman" w:cs="Times New Roman" w:hint="cs"/>
          <w:color w:val="FFC000"/>
          <w:sz w:val="24"/>
          <w:szCs w:val="24"/>
          <w:rtl/>
        </w:rPr>
        <w:t>ַּ</w:t>
      </w:r>
      <w:r w:rsidR="00C529D2">
        <w:rPr>
          <w:rFonts w:ascii="Times New Roman" w:hAnsi="Times New Roman" w:cs="Times New Roman" w:hint="cs"/>
          <w:color w:val="FFC000"/>
          <w:sz w:val="24"/>
          <w:szCs w:val="24"/>
          <w:rtl/>
        </w:rPr>
        <w:t>א</w:t>
      </w:r>
      <w:r w:rsidR="007334AE">
        <w:rPr>
          <w:rFonts w:ascii="Times New Roman" w:hAnsi="Times New Roman" w:cs="Times New Roman" w:hint="cs"/>
          <w:color w:val="FFC000"/>
          <w:sz w:val="24"/>
          <w:szCs w:val="24"/>
          <w:rtl/>
        </w:rPr>
        <w:t>ֲ</w:t>
      </w:r>
      <w:r w:rsidR="00C529D2">
        <w:rPr>
          <w:rFonts w:ascii="Times New Roman" w:hAnsi="Times New Roman" w:cs="Times New Roman" w:hint="cs"/>
          <w:color w:val="FFC000"/>
          <w:sz w:val="24"/>
          <w:szCs w:val="24"/>
          <w:rtl/>
        </w:rPr>
        <w:t>כָל</w:t>
      </w:r>
      <w:r w:rsidR="007334AE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C529D2">
        <w:rPr>
          <w:rFonts w:ascii="Times New Roman" w:hAnsi="Times New Roman" w:cs="Times New Roman" w:hint="cs"/>
          <w:color w:val="FFC000"/>
          <w:sz w:val="24"/>
          <w:szCs w:val="24"/>
          <w:rtl/>
        </w:rPr>
        <w:t>כ</w:t>
      </w:r>
      <w:r w:rsidR="007334AE">
        <w:rPr>
          <w:rFonts w:ascii="Times New Roman" w:hAnsi="Times New Roman" w:cs="Times New Roman" w:hint="cs"/>
          <w:color w:val="FFC000"/>
          <w:sz w:val="24"/>
          <w:szCs w:val="24"/>
          <w:rtl/>
        </w:rPr>
        <w:t>ֶ</w:t>
      </w:r>
      <w:r w:rsidR="00C529D2">
        <w:rPr>
          <w:rFonts w:ascii="Times New Roman" w:hAnsi="Times New Roman" w:cs="Times New Roman" w:hint="cs"/>
          <w:color w:val="FFC000"/>
          <w:sz w:val="24"/>
          <w:szCs w:val="24"/>
          <w:rtl/>
        </w:rPr>
        <w:t>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proofErr w:type="gramStart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r w:rsidR="005F1946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proofErr w:type="spellEnd"/>
      <w:proofErr w:type="gramEnd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8C3CE2E" w14:textId="765E198A" w:rsidR="00C269E3" w:rsidRDefault="00C113E1" w:rsidP="004154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6:</w:t>
      </w:r>
      <w:r w:rsidR="00E57DBE">
        <w:rPr>
          <w:rFonts w:ascii="Times New Roman" w:hAnsi="Times New Roman" w:cs="Times New Roman"/>
          <w:color w:val="FF0000"/>
          <w:sz w:val="24"/>
          <w:szCs w:val="24"/>
        </w:rPr>
        <w:t>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ובקומך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C269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כמו </w:t>
      </w:r>
      <w:r w:rsidR="00C529D2">
        <w:rPr>
          <w:rFonts w:ascii="Times New Roman" w:hAnsi="Times New Roman" w:cs="Times New Roman" w:hint="cs"/>
          <w:color w:val="FFC000"/>
          <w:sz w:val="24"/>
          <w:szCs w:val="24"/>
          <w:rtl/>
        </w:rPr>
        <w:t>בשבועותיכם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E3292D">
        <w:rPr>
          <w:rFonts w:ascii="Times New Roman" w:hAnsi="Times New Roman" w:cs="Times New Roman" w:hint="cs"/>
          <w:color w:val="0070C0"/>
          <w:sz w:val="24"/>
          <w:szCs w:val="24"/>
          <w:rtl/>
        </w:rPr>
        <w:t>במדבר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proofErr w:type="gramStart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כח</w:t>
      </w:r>
      <w:r w:rsidR="005F1946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כו</w:t>
      </w:r>
      <w:proofErr w:type="spellEnd"/>
      <w:proofErr w:type="gramEnd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AC99E85" w14:textId="63909C0D" w:rsidR="00C269E3" w:rsidRDefault="00C269E3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DBF92A3" w14:textId="68CC49C5" w:rsidR="008A18EF" w:rsidRDefault="008A18EF" w:rsidP="008054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6:8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וּקְשַׁרְתָּ֥ם לְא֖וֹת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עַל־יָדֶ֑ך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וְהָי֥וּ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לְטֹֽטָפֹ֖ת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בֵּ֥ין עֵינֶֽיךָ׃</w:t>
      </w:r>
    </w:p>
    <w:p w14:paraId="7B21A593" w14:textId="7F2DEC96" w:rsidR="00F50CFE" w:rsidRDefault="00C113E1" w:rsidP="008054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6:</w:t>
      </w:r>
      <w:r w:rsidR="00E57DBE">
        <w:rPr>
          <w:rFonts w:ascii="Times New Roman" w:hAnsi="Times New Roman" w:cs="Times New Roman"/>
          <w:color w:val="FF0000"/>
          <w:sz w:val="24"/>
          <w:szCs w:val="24"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וקשרתם לאות על ידך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בחסרון יו"ד</w:t>
      </w:r>
      <w:r w:rsidR="00C269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הרבים</w:t>
      </w:r>
      <w:r w:rsidR="00653344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43D305B2" w14:textId="5EAE2D12" w:rsidR="00C269E3" w:rsidRDefault="005A3C0F" w:rsidP="008054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כמו 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קשרם על אצבעותיך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9D1233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משל</w:t>
      </w:r>
      <w:r w:rsidR="009D1233">
        <w:rPr>
          <w:rFonts w:ascii="Times New Roman" w:hAnsi="Times New Roman" w:cs="Times New Roman" w:hint="cs"/>
          <w:color w:val="0070C0"/>
          <w:sz w:val="24"/>
          <w:szCs w:val="24"/>
          <w:rtl/>
        </w:rPr>
        <w:t>י</w:t>
      </w:r>
      <w:r w:rsidR="009D1233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r w:rsidR="00F50CF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proofErr w:type="spellEnd"/>
      <w:r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B07F553" w14:textId="77777777" w:rsidR="00C269E3" w:rsidRDefault="00C113E1" w:rsidP="008054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6:</w:t>
      </w:r>
      <w:r w:rsidR="00E57DBE">
        <w:rPr>
          <w:rFonts w:ascii="Times New Roman" w:hAnsi="Times New Roman" w:cs="Times New Roman"/>
          <w:color w:val="FF0000"/>
          <w:sz w:val="24"/>
          <w:szCs w:val="24"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והיו לטוטפות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נתבאר</w:t>
      </w:r>
      <w:r w:rsidR="00C269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ענינו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B5B34E4" w14:textId="0692D93D" w:rsidR="00C269E3" w:rsidRDefault="00C269E3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AA4B122" w14:textId="1E3EA97A" w:rsidR="008A18EF" w:rsidRDefault="008A18EF" w:rsidP="008054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6:9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וּכְתַבְתָּ֛ם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עַל־מְזֻז֥וֹת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בֵּיתֶ֖ךָ וּבִשְׁעָרֶֽיךָ׃</w:t>
      </w:r>
    </w:p>
    <w:p w14:paraId="2DB6D517" w14:textId="2769DBDA" w:rsidR="00AA6674" w:rsidRDefault="00C113E1" w:rsidP="00AC64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6:</w:t>
      </w:r>
      <w:r w:rsidR="00E57DBE">
        <w:rPr>
          <w:rFonts w:ascii="Times New Roman" w:hAnsi="Times New Roman" w:cs="Times New Roman"/>
          <w:color w:val="FF0000"/>
          <w:sz w:val="24"/>
          <w:szCs w:val="24"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וכתבתם על מזוזות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כתבם על לוח לבך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367577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משלי </w:t>
      </w:r>
      <w:proofErr w:type="spellStart"/>
      <w:proofErr w:type="gramStart"/>
      <w:r w:rsidR="00367577">
        <w:rPr>
          <w:rFonts w:ascii="Times New Roman" w:hAnsi="Times New Roman" w:cs="Times New Roman" w:hint="cs"/>
          <w:color w:val="0070C0"/>
          <w:sz w:val="24"/>
          <w:szCs w:val="24"/>
          <w:rtl/>
        </w:rPr>
        <w:t>ז:ג</w:t>
      </w:r>
      <w:proofErr w:type="spellEnd"/>
      <w:proofErr w:type="gramEnd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3473F2">
        <w:rPr>
          <w:rFonts w:ascii="Times New Roman" w:hAnsi="Times New Roman" w:cs="Times New Roman" w:hint="cs"/>
          <w:color w:val="0070C0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508CA19" w14:textId="7413736E" w:rsidR="00C269E3" w:rsidRDefault="005A3C0F" w:rsidP="00AC64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ומדרשם שהוא</w:t>
      </w:r>
      <w:r w:rsidR="00C269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על אחת מהמזוזות</w:t>
      </w:r>
      <w:r w:rsidR="00AA667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ודרשו מחסרון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הו"ו</w:t>
      </w:r>
      <w:proofErr w:type="spellEnd"/>
      <w:r w:rsidR="00FD6CBC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היה נראה לפי דעתם אם היה</w:t>
      </w:r>
      <w:r w:rsidR="00C269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חסרון ו"ו הרבים</w:t>
      </w:r>
      <w:r w:rsidR="00AC64E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אלא חסר ו"ו ההמשך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D3DEE90" w14:textId="64F85C86" w:rsidR="00C269E3" w:rsidRDefault="00C269E3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7026B28" w14:textId="615A2119" w:rsidR="008A18EF" w:rsidRDefault="008A18EF" w:rsidP="00EC6F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6:10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וְהָיָ֞ה כִּ֥י יְבִֽיאֲךָ֣ ׀ יְהוָ֣ה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אֱלֹהֶ֗יך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אֶל־הָאָ֜רֶץ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אֲשֶׁ֨ר נִשְׁבַּ֧ע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לַֽאֲבֹתֶ֛יך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ָ לְאַבְרָהָ֛ם לְיִצְחָ֥ק וּֽלְיַעֲקֹ֖ב לָ֣תֶת לָ֑ךְ עָרִ֛ים גְּדֹלֹ֥ת וְטֹבֹ֖ת אֲשֶׁ֥ר לֹֽא־בָנִֽיתָ׃</w:t>
      </w:r>
    </w:p>
    <w:p w14:paraId="1BF5B6BF" w14:textId="2F45EE2C" w:rsidR="00C269E3" w:rsidRDefault="00C113E1" w:rsidP="00EC6F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6:</w:t>
      </w:r>
      <w:r w:rsidR="00E57DBE">
        <w:rPr>
          <w:rFonts w:ascii="Times New Roman" w:hAnsi="Times New Roman" w:cs="Times New Roman"/>
          <w:color w:val="FF0000"/>
          <w:sz w:val="24"/>
          <w:szCs w:val="24"/>
        </w:rPr>
        <w:t>10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והיה כי יביאך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העיר להם מה</w:t>
      </w:r>
      <w:r w:rsidR="00C269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6C5368">
        <w:rPr>
          <w:rFonts w:ascii="Times New Roman" w:hAnsi="Times New Roman" w:cs="Times New Roman" w:hint="cs"/>
          <w:sz w:val="24"/>
          <w:szCs w:val="24"/>
          <w:rtl/>
        </w:rPr>
        <w:t>שֶׁ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</w:t>
      </w:r>
      <w:r w:rsidR="0091591E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6C5368">
        <w:rPr>
          <w:rFonts w:ascii="Times New Roman" w:hAnsi="Times New Roman" w:cs="Times New Roman" w:hint="cs"/>
          <w:sz w:val="24"/>
          <w:szCs w:val="24"/>
          <w:rtl/>
        </w:rPr>
        <w:t>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91591E">
        <w:rPr>
          <w:rFonts w:ascii="Times New Roman" w:hAnsi="Times New Roman" w:cs="Times New Roman" w:hint="cs"/>
          <w:sz w:val="24"/>
          <w:szCs w:val="24"/>
          <w:rtl/>
        </w:rPr>
        <w:t>ָּ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</w:t>
      </w:r>
      <w:r w:rsidR="0091591E">
        <w:rPr>
          <w:rFonts w:ascii="Times New Roman" w:hAnsi="Times New Roman" w:cs="Times New Roman" w:hint="cs"/>
          <w:sz w:val="24"/>
          <w:szCs w:val="24"/>
          <w:rtl/>
        </w:rPr>
        <w:t>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 באורך הזמן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4BFD0C1" w14:textId="77777777" w:rsidR="00BF14F4" w:rsidRDefault="00C113E1" w:rsidP="00EC6F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6:</w:t>
      </w:r>
      <w:r w:rsidR="0042476A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E57DBE">
        <w:rPr>
          <w:rFonts w:ascii="Times New Roman" w:hAnsi="Times New Roman" w:cs="Times New Roman"/>
          <w:color w:val="FF0000"/>
          <w:sz w:val="24"/>
          <w:szCs w:val="24"/>
        </w:rPr>
        <w:t>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כי יביאך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יביאך </w:t>
      </w:r>
      <w:r w:rsidR="005A3C0F" w:rsidRPr="006C46FC">
        <w:rPr>
          <w:rFonts w:ascii="Times New Roman" w:hAnsi="Times New Roman" w:cs="Times New Roman"/>
          <w:color w:val="FFC000"/>
          <w:sz w:val="24"/>
          <w:szCs w:val="24"/>
          <w:rtl/>
        </w:rPr>
        <w:t>לתת לך ערים</w:t>
      </w:r>
      <w:r w:rsidR="00BF14F4" w:rsidRPr="006C46FC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6C46FC">
        <w:rPr>
          <w:rFonts w:ascii="Times New Roman" w:hAnsi="Times New Roman" w:cs="Times New Roman"/>
          <w:color w:val="FFC000"/>
          <w:sz w:val="24"/>
          <w:szCs w:val="24"/>
          <w:rtl/>
        </w:rPr>
        <w:t>גדולות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DB84D7D" w14:textId="0B3E9FF5" w:rsidR="00BF14F4" w:rsidRDefault="00BF14F4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C8B30C6" w14:textId="7FF839CD" w:rsidR="008A18EF" w:rsidRDefault="008A18EF" w:rsidP="00EC6F2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6:11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וּבָ֨תִּ֜ים מְלֵאִ֣ים כָּל־טוּב֮ אֲשֶׁ֣ר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לֹֽא־מִלֵּאת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ָ</w:t>
      </w:r>
      <w:r w:rsidRPr="00121587">
        <w:rPr>
          <w:rFonts w:asciiTheme="majorBidi" w:hAnsiTheme="majorBidi" w:cs="Times New Roman" w:hint="cs"/>
          <w:b/>
          <w:bCs/>
          <w:sz w:val="24"/>
          <w:szCs w:val="24"/>
          <w:rtl/>
        </w:rPr>
        <w:t>֒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וּבֹרֹ֤ת חֲצוּבִים֙ אֲשֶׁ֣ר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לֹֽא־חָצַ֔בְת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ָּ כְּרָמִ֥ים וְזֵיתִ֖ים אֲשֶׁ֣ר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לֹֽא־נָטָ֑עְת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ָּ וְאָֽכַלְתָּ֖ וְשָׂבָֽעְתָּ׃</w:t>
      </w:r>
    </w:p>
    <w:p w14:paraId="70CE64FB" w14:textId="5615DB5A" w:rsidR="00942F5F" w:rsidRDefault="00942F5F" w:rsidP="00942F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6:12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הִשָּׁ֣מֶר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לְךָ֔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פֶּן־תִּשְׁכַּ֖ח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אֶת־יְהוָ֑ה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אֲשֶׁ֧ר הוֹצִֽיאֲךָ֛ מֵאֶ֥רֶץ מִצְרַ֖יִם מִבֵּ֥ית עֲבָדִֽים׃</w:t>
      </w:r>
    </w:p>
    <w:p w14:paraId="7527D8AA" w14:textId="003F8E1B" w:rsidR="00952F00" w:rsidRDefault="00C113E1" w:rsidP="00EC6F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6:</w:t>
      </w:r>
      <w:r w:rsidR="0042476A">
        <w:rPr>
          <w:rFonts w:ascii="Times New Roman" w:hAnsi="Times New Roman" w:cs="Times New Roman"/>
          <w:color w:val="FF0000"/>
          <w:sz w:val="24"/>
          <w:szCs w:val="24"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ובתים מלאים כל טוב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אע"פ שהוא מוכרת בא כדין הסמוך</w:t>
      </w:r>
      <w:r w:rsidR="009D123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BF14F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הפך זה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מבחר ו</w:t>
      </w:r>
      <w:r w:rsidR="00C529D2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טו</w:t>
      </w:r>
      <w:r w:rsidR="00C529D2">
        <w:rPr>
          <w:rFonts w:ascii="Times New Roman" w:hAnsi="Times New Roman" w:cs="Times New Roman" w:hint="cs"/>
          <w:color w:val="FFC000"/>
          <w:sz w:val="24"/>
          <w:szCs w:val="24"/>
          <w:rtl/>
        </w:rPr>
        <w:t>ֹ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ב לבנון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(יחזקאל </w:t>
      </w:r>
      <w:proofErr w:type="spellStart"/>
      <w:proofErr w:type="gramStart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לא</w:t>
      </w:r>
      <w:r w:rsidR="00952F0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proofErr w:type="spellEnd"/>
      <w:proofErr w:type="gramEnd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23596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28171EC" w14:textId="0DFDB3B8" w:rsidR="00BF14F4" w:rsidRDefault="005A3C0F" w:rsidP="00EC6F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והטעם שתמצא כל הצורך</w:t>
      </w:r>
      <w:r w:rsidR="00BF14F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ולא תטרח אחריהם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6EEA2F9" w14:textId="3083AE03" w:rsidR="00942F5F" w:rsidRDefault="00942F5F" w:rsidP="00942F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22A1F">
        <w:rPr>
          <w:rFonts w:ascii="Times New Roman" w:hAnsi="Times New Roman" w:cs="Times New Roman"/>
          <w:color w:val="FF0000"/>
          <w:sz w:val="24"/>
          <w:szCs w:val="24"/>
        </w:rPr>
        <w:t>6:</w:t>
      </w:r>
      <w:r>
        <w:rPr>
          <w:rFonts w:ascii="Times New Roman" w:hAnsi="Times New Roman" w:cs="Times New Roman"/>
          <w:color w:val="FF0000"/>
          <w:sz w:val="24"/>
          <w:szCs w:val="24"/>
        </w:rPr>
        <w:t>11-</w:t>
      </w:r>
      <w:r w:rsidRPr="00E26CF1">
        <w:rPr>
          <w:rFonts w:ascii="Times New Roman" w:hAnsi="Times New Roman" w:cs="Times New Roman"/>
          <w:color w:val="FF0000"/>
          <w:sz w:val="24"/>
          <w:szCs w:val="24"/>
        </w:rPr>
        <w:t>12</w:t>
      </w:r>
      <w:r w:rsidRPr="00E26CF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E26CF1">
        <w:rPr>
          <w:rFonts w:ascii="Times New Roman" w:hAnsi="Times New Roman" w:cs="Times New Roman"/>
          <w:color w:val="FF0000"/>
          <w:sz w:val="24"/>
          <w:szCs w:val="24"/>
          <w:rtl/>
        </w:rPr>
        <w:t>וא</w:t>
      </w:r>
      <w:r w:rsidRPr="00E26CF1">
        <w:rPr>
          <w:rFonts w:ascii="Times New Roman" w:hAnsi="Times New Roman" w:cs="Times New Roman" w:hint="cs"/>
          <w:color w:val="FF0000"/>
          <w:sz w:val="24"/>
          <w:szCs w:val="24"/>
          <w:rtl/>
        </w:rPr>
        <w:t>כ</w:t>
      </w:r>
      <w:r w:rsidRPr="00E26CF1">
        <w:rPr>
          <w:rFonts w:ascii="Times New Roman" w:hAnsi="Times New Roman" w:cs="Times New Roman"/>
          <w:color w:val="FF0000"/>
          <w:sz w:val="24"/>
          <w:szCs w:val="24"/>
          <w:rtl/>
        </w:rPr>
        <w:t>לת ושבעת</w:t>
      </w:r>
      <w:r w:rsidRPr="00E26CF1">
        <w:rPr>
          <w:rFonts w:ascii="Times New Roman" w:hAnsi="Times New Roman" w:cs="Times New Roman" w:hint="cs"/>
          <w:color w:val="FF0000"/>
          <w:sz w:val="24"/>
          <w:szCs w:val="24"/>
          <w:rtl/>
        </w:rPr>
        <w:t>,</w:t>
      </w:r>
      <w:r w:rsidRPr="00022A1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Pr="00E26CF1">
        <w:rPr>
          <w:rFonts w:ascii="Times New Roman" w:hAnsi="Times New Roman" w:cs="Times New Roman"/>
          <w:color w:val="FF0000"/>
          <w:sz w:val="24"/>
          <w:szCs w:val="24"/>
          <w:rtl/>
        </w:rPr>
        <w:t>השמר</w:t>
      </w:r>
      <w:proofErr w:type="spellEnd"/>
      <w:r w:rsidRPr="00E26CF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לך פן תשכח - בעבור </w:t>
      </w:r>
      <w:r w:rsidRPr="00FB1DA6">
        <w:rPr>
          <w:rFonts w:ascii="Times New Roman" w:hAnsi="Times New Roman" w:cs="Times New Roman"/>
          <w:sz w:val="24"/>
          <w:szCs w:val="24"/>
          <w:rtl/>
        </w:rPr>
        <w:t>שלא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תהיה חסר מדבר שתוחיל לזכות בו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זה יגרום שתשכח את ה'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אלהיך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השמר</w:t>
      </w:r>
      <w:proofErr w:type="spellEnd"/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לך פן תשכח</w:t>
      </w:r>
      <w:r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9E89648" w14:textId="3AA7D8E1" w:rsidR="00C54F70" w:rsidRDefault="00C54F70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437F678" w14:textId="495D4460" w:rsidR="008A18EF" w:rsidRDefault="008A18EF" w:rsidP="004E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6:13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אֶת־יְהוָ֧ה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אֱלֹהֶ֛יך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ָ תִּירָ֖א וְאֹת֣וֹ תַֽעֲבֹ֑ד וּבִשְׁמ֖וֹ תִּשָּׁבֵֽעַ׃</w:t>
      </w:r>
    </w:p>
    <w:p w14:paraId="5ADA0F69" w14:textId="77777777" w:rsidR="00BF14F4" w:rsidRDefault="00C113E1" w:rsidP="00333A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6:</w:t>
      </w:r>
      <w:r w:rsidR="0042476A">
        <w:rPr>
          <w:rFonts w:ascii="Times New Roman" w:hAnsi="Times New Roman" w:cs="Times New Roman"/>
          <w:color w:val="FF0000"/>
          <w:sz w:val="24"/>
          <w:szCs w:val="24"/>
        </w:rPr>
        <w:t>13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את ה' </w:t>
      </w:r>
      <w:proofErr w:type="spellStart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תירא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במצות לא תעשה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A3CEC34" w14:textId="77777777" w:rsidR="00BF14F4" w:rsidRDefault="00C113E1" w:rsidP="00333A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6:</w:t>
      </w:r>
      <w:r w:rsidR="0042476A">
        <w:rPr>
          <w:rFonts w:ascii="Times New Roman" w:hAnsi="Times New Roman" w:cs="Times New Roman"/>
          <w:color w:val="FF0000"/>
          <w:sz w:val="24"/>
          <w:szCs w:val="24"/>
        </w:rPr>
        <w:t>13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ואותו תעבוד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BF14F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במצות עשה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BA9E53E" w14:textId="30FA065B" w:rsidR="00BF14F4" w:rsidRDefault="00C113E1" w:rsidP="00333A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6:</w:t>
      </w:r>
      <w:r w:rsidR="0042476A">
        <w:rPr>
          <w:rFonts w:ascii="Times New Roman" w:hAnsi="Times New Roman" w:cs="Times New Roman"/>
          <w:color w:val="FF0000"/>
          <w:sz w:val="24"/>
          <w:szCs w:val="24"/>
        </w:rPr>
        <w:t>13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ו</w:t>
      </w:r>
      <w:r w:rsidR="00E304B3">
        <w:rPr>
          <w:rFonts w:ascii="Times New Roman" w:hAnsi="Times New Roman" w:cs="Times New Roman" w:hint="cs"/>
          <w:color w:val="FF0000"/>
          <w:sz w:val="24"/>
          <w:szCs w:val="24"/>
          <w:rtl/>
        </w:rPr>
        <w:t>ב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שמו תשבע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איננו אזהרה אך הוא על דרך מצוה</w:t>
      </w:r>
      <w:r w:rsidR="004E172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</w:t>
      </w:r>
      <w:r w:rsidR="00BF14F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יתחייב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להשבע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בשמו</w:t>
      </w:r>
      <w:r w:rsidR="00FA667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שאמר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שבועת ה' תהיה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proofErr w:type="gramStart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proofErr w:type="spellEnd"/>
      <w:r w:rsidR="002A4F33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proofErr w:type="gramEnd"/>
      <w:r w:rsidR="005A3C0F" w:rsidRPr="0096590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235962">
        <w:rPr>
          <w:rFonts w:ascii="Times New Roman" w:hAnsi="Times New Roman" w:cs="Times New Roman"/>
          <w:sz w:val="24"/>
          <w:szCs w:val="24"/>
          <w:rtl/>
        </w:rPr>
        <w:t>:</w:t>
      </w:r>
    </w:p>
    <w:p w14:paraId="4FCC4B2C" w14:textId="51C1265C" w:rsidR="00BF14F4" w:rsidRDefault="00BF14F4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9E9735B" w14:textId="32557A7D" w:rsidR="008A18EF" w:rsidRDefault="008A18EF" w:rsidP="00333A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6:14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לֹ֣א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תֵֽלְכ֔וּן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אַֽחֲרֵ֖י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אֱלֹהִ֣ים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אֲחֵרִ֑ים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מֵֽאֱלֹהֵי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֙ הָֽעַמִּ֔ים אֲשֶׁ֖ר סְבִיבֽוֹתֵיכֶֽם׃</w:t>
      </w:r>
    </w:p>
    <w:p w14:paraId="6B6CB40B" w14:textId="0F346DD0" w:rsidR="00BF14F4" w:rsidRDefault="00C113E1" w:rsidP="00B524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6:</w:t>
      </w:r>
      <w:r w:rsidR="0042476A">
        <w:rPr>
          <w:rFonts w:ascii="Times New Roman" w:hAnsi="Times New Roman" w:cs="Times New Roman"/>
          <w:color w:val="FF0000"/>
          <w:sz w:val="24"/>
          <w:szCs w:val="24"/>
        </w:rPr>
        <w:t>14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לא</w:t>
      </w:r>
      <w:r w:rsidR="00BF14F4" w:rsidRPr="00FA1BAE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תלכון</w:t>
      </w:r>
      <w:proofErr w:type="spellEnd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אחרי </w:t>
      </w:r>
      <w:proofErr w:type="spellStart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אלהים</w:t>
      </w:r>
      <w:proofErr w:type="spellEnd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אחרים אשר </w:t>
      </w:r>
      <w:proofErr w:type="spellStart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סביבות</w:t>
      </w:r>
      <w:r w:rsidR="00E304B3">
        <w:rPr>
          <w:rFonts w:ascii="Times New Roman" w:hAnsi="Times New Roman" w:cs="Times New Roman" w:hint="cs"/>
          <w:color w:val="FF0000"/>
          <w:sz w:val="24"/>
          <w:szCs w:val="24"/>
          <w:rtl/>
        </w:rPr>
        <w:t>כ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האדם אינו מתפתה כי</w:t>
      </w:r>
      <w:r w:rsidR="00BF14F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אם במה שהוא קרוב לו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443FAC3" w14:textId="1448D8DE" w:rsidR="00BF14F4" w:rsidRDefault="00BF14F4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9B46CC1" w14:textId="6D0D02AF" w:rsidR="008A18EF" w:rsidRDefault="008A18EF" w:rsidP="00B524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6:15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כִּ֣י אֵ֥ל קַנָּ֛א יְהוָ֥ה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בְּקִרְבֶּ֑ךָ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פֶּן־יֶֽ֠חֱרֶה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אַף־יְהוָ֤ה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אֱלֹהֶ֨יך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ָ֙ בָּ֔ךְ ו</w:t>
      </w:r>
      <w:r w:rsidRPr="00121587">
        <w:rPr>
          <w:rFonts w:asciiTheme="majorBidi" w:hAnsiTheme="majorBidi" w:cs="Times New Roman" w:hint="eastAsia"/>
          <w:b/>
          <w:bCs/>
          <w:sz w:val="24"/>
          <w:szCs w:val="24"/>
          <w:rtl/>
        </w:rPr>
        <w:t>ְהִשְׁמִ֣ידְךָ֔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מֵעַ֖ל פְּנֵ֥י הָֽאֲדָמָֽה׃</w:t>
      </w:r>
    </w:p>
    <w:p w14:paraId="7EF7F2E9" w14:textId="7DAE36A4" w:rsidR="00BF14F4" w:rsidRDefault="00C113E1" w:rsidP="00B524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6:</w:t>
      </w:r>
      <w:r w:rsidR="0042476A">
        <w:rPr>
          <w:rFonts w:ascii="Times New Roman" w:hAnsi="Times New Roman" w:cs="Times New Roman"/>
          <w:color w:val="FF0000"/>
          <w:sz w:val="24"/>
          <w:szCs w:val="24"/>
        </w:rPr>
        <w:t>15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כי אל קנא ה' </w:t>
      </w:r>
      <w:proofErr w:type="spellStart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למהר הנקמה</w:t>
      </w:r>
      <w:r w:rsidR="008E0B8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הנה</w:t>
      </w:r>
      <w:r w:rsidR="00BF14F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F103E9">
        <w:rPr>
          <w:rFonts w:ascii="Times New Roman" w:hAnsi="Times New Roman" w:cs="Times New Roman" w:hint="cs"/>
          <w:sz w:val="24"/>
          <w:szCs w:val="24"/>
          <w:rtl/>
        </w:rPr>
        <w:t>כ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אשר הוא יכול ליעוד הטוב כן הוא יכול ליעוד הרע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92EE051" w14:textId="272CDCB3" w:rsidR="00BF14F4" w:rsidRDefault="00BF14F4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F1B92DE" w14:textId="340A2792" w:rsidR="008A18EF" w:rsidRDefault="008A18EF" w:rsidP="00B5243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6:16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לֹ֣א תְנַסּ֔וּ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אֶת־יְהוָ֖ה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אֱלֹֽהֵיכֶ֑ם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כַּֽאֲשֶׁ֥ר נִסִּיתֶ֖ם בַּמַּסָּֽה׃</w:t>
      </w:r>
    </w:p>
    <w:p w14:paraId="049CDE04" w14:textId="48272850" w:rsidR="00D77271" w:rsidRDefault="00D77271" w:rsidP="00D772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6:17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שָׁמ֣וֹר תִּשְׁמְר֔וּן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אֶת־מִצְוֺ֖ת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יְהוָ֣ה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אֱלֹֽהֵיכֶ֑ם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וְעֵֽדֹתָ֥יו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וְחֻקָּ֖יו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צִוָּֽך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ְ׃ </w:t>
      </w:r>
    </w:p>
    <w:p w14:paraId="4062A97D" w14:textId="19C105EA" w:rsidR="00B31CC8" w:rsidRDefault="00C113E1" w:rsidP="00B524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6:</w:t>
      </w:r>
      <w:r w:rsidR="0042476A">
        <w:rPr>
          <w:rFonts w:ascii="Times New Roman" w:hAnsi="Times New Roman" w:cs="Times New Roman"/>
          <w:color w:val="FF0000"/>
          <w:sz w:val="24"/>
          <w:szCs w:val="24"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לא תנסו את ה'</w:t>
      </w:r>
      <w:r w:rsidR="00BF14F4" w:rsidRPr="00FA1BAE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אלהיכם</w:t>
      </w:r>
      <w:proofErr w:type="spellEnd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כאשר נסיתם במסה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6470C9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</w:t>
      </w:r>
      <w:r w:rsidR="006470C9">
        <w:rPr>
          <w:rFonts w:ascii="Times New Roman" w:hAnsi="Times New Roman" w:cs="Times New Roman" w:hint="cs"/>
          <w:sz w:val="24"/>
          <w:szCs w:val="24"/>
          <w:rtl/>
        </w:rPr>
        <w:t>ַּ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</w:t>
      </w:r>
      <w:r w:rsidR="006470C9">
        <w:rPr>
          <w:rFonts w:ascii="Times New Roman" w:hAnsi="Times New Roman" w:cs="Times New Roman" w:hint="cs"/>
          <w:sz w:val="24"/>
          <w:szCs w:val="24"/>
          <w:rtl/>
        </w:rPr>
        <w:t>ְּ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</w:t>
      </w:r>
      <w:r w:rsidR="006470C9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יע</w:t>
      </w:r>
      <w:r w:rsidR="006470C9">
        <w:rPr>
          <w:rFonts w:ascii="Times New Roman" w:hAnsi="Times New Roman" w:cs="Times New Roman" w:hint="cs"/>
          <w:sz w:val="24"/>
          <w:szCs w:val="24"/>
          <w:rtl/>
        </w:rPr>
        <w:t>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</w:t>
      </w:r>
      <w:r w:rsidR="00376DB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שנאמר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אשר </w:t>
      </w:r>
      <w:proofErr w:type="spellStart"/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נסיתו</w:t>
      </w:r>
      <w:proofErr w:type="spellEnd"/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</w:t>
      </w:r>
      <w:r w:rsidR="00DE502F">
        <w:rPr>
          <w:rFonts w:ascii="Times New Roman" w:hAnsi="Times New Roman" w:cs="Times New Roman" w:hint="cs"/>
          <w:color w:val="FFC000"/>
          <w:sz w:val="24"/>
          <w:szCs w:val="24"/>
          <w:rtl/>
        </w:rPr>
        <w:t>ְּ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מ</w:t>
      </w:r>
      <w:r w:rsidR="00DE502F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ס</w:t>
      </w:r>
      <w:r w:rsidR="002A111D">
        <w:rPr>
          <w:rFonts w:ascii="Times New Roman" w:hAnsi="Times New Roman" w:cs="Times New Roman" w:hint="cs"/>
          <w:color w:val="FFC000"/>
          <w:sz w:val="24"/>
          <w:szCs w:val="24"/>
          <w:rtl/>
        </w:rPr>
        <w:t>ָּ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ה</w:t>
      </w:r>
      <w:r w:rsidR="00BF14F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proofErr w:type="gram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לג</w:t>
      </w:r>
      <w:r w:rsidR="00853A5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proofErr w:type="spellEnd"/>
      <w:proofErr w:type="gram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235962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9D1233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כאמרם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היש ה' בקרבנו אם אין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r w:rsidR="00A9310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9D123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לשלול השגחתו</w:t>
      </w:r>
      <w:r w:rsidR="00BF14F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מצד עליונותו</w:t>
      </w:r>
      <w:r w:rsidR="00B31CC8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66026B7" w14:textId="1D0CA658" w:rsidR="00BF14F4" w:rsidRDefault="00B31CC8" w:rsidP="00B524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300C7D">
        <w:rPr>
          <w:rFonts w:ascii="Times New Roman" w:hAnsi="Times New Roman" w:cs="Times New Roman" w:hint="cs"/>
          <w:color w:val="FF0000"/>
          <w:sz w:val="24"/>
          <w:szCs w:val="24"/>
          <w:rtl/>
        </w:rPr>
        <w:t>6:17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ובכל זמן תצטרכו ל</w:t>
      </w:r>
      <w:r w:rsidR="00E90E19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</w:t>
      </w:r>
      <w:r w:rsidR="00AE3180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</w:t>
      </w:r>
      <w:r w:rsidR="00AE3180">
        <w:rPr>
          <w:rFonts w:ascii="Times New Roman" w:hAnsi="Times New Roman" w:cs="Times New Roman" w:hint="cs"/>
          <w:sz w:val="24"/>
          <w:szCs w:val="24"/>
          <w:rtl/>
        </w:rPr>
        <w:t>ֵּ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ת ההשגחה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בחדוש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אותות ומופתים</w:t>
      </w:r>
      <w:r w:rsidR="0023596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לדעת כי השגחתו עמכם</w:t>
      </w:r>
      <w:r w:rsidR="0023596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אבל דין לכם לשמור </w:t>
      </w:r>
      <w:r w:rsidR="005A3C0F" w:rsidRPr="004757A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את מצות ה' </w:t>
      </w:r>
      <w:proofErr w:type="spellStart"/>
      <w:r w:rsidR="005A3C0F" w:rsidRPr="004757A0">
        <w:rPr>
          <w:rFonts w:ascii="Times New Roman" w:hAnsi="Times New Roman" w:cs="Times New Roman"/>
          <w:color w:val="FFC000"/>
          <w:sz w:val="24"/>
          <w:szCs w:val="24"/>
          <w:rtl/>
        </w:rPr>
        <w:t>אלהיכם</w:t>
      </w:r>
      <w:proofErr w:type="spellEnd"/>
      <w:r w:rsidR="00BF14F4" w:rsidRPr="004757A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4757A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ועדותיו </w:t>
      </w:r>
      <w:proofErr w:type="spellStart"/>
      <w:r w:rsidR="005A3C0F" w:rsidRPr="004757A0">
        <w:rPr>
          <w:rFonts w:ascii="Times New Roman" w:hAnsi="Times New Roman" w:cs="Times New Roman"/>
          <w:color w:val="FFC000"/>
          <w:sz w:val="24"/>
          <w:szCs w:val="24"/>
          <w:rtl/>
        </w:rPr>
        <w:t>וחקיו</w:t>
      </w:r>
      <w:proofErr w:type="spellEnd"/>
      <w:r w:rsidR="00D7727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שהם יהיו מעידים בידיעת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חדוש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האותות והמופתים שח</w:t>
      </w:r>
      <w:r w:rsidR="006470C9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דש</w:t>
      </w:r>
      <w:r w:rsidR="00BF14F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לאמת השגחתו: </w:t>
      </w:r>
    </w:p>
    <w:p w14:paraId="74F2588F" w14:textId="77777777" w:rsidR="008A18EF" w:rsidRDefault="008A18EF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4D3703EE" w14:textId="3C6773CC" w:rsidR="008A18EF" w:rsidRDefault="008A18EF" w:rsidP="00B5243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6:18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וְעָשִׂ֛יתָ הַיָּשָׁ֥ר ו</w:t>
      </w:r>
      <w:r w:rsidRPr="00121587">
        <w:rPr>
          <w:rFonts w:asciiTheme="majorBidi" w:hAnsiTheme="majorBidi" w:cs="Times New Roman" w:hint="eastAsia"/>
          <w:b/>
          <w:bCs/>
          <w:sz w:val="24"/>
          <w:szCs w:val="24"/>
          <w:rtl/>
        </w:rPr>
        <w:t>ְהַטּ֖וֹב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בְּעֵינֵ֣י יְהוָ֑ה לְמַ֨עַן֙ יִ֣יטַב לָ֔ךְ וּבָ֗אתָ וְיָֽרַשְׁתָּ֙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אֶת־הָאָ֣רֶץ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הַטֹּבָ֔ה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אֲשֶׁר־נִשְׁבַּ֥ע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יְהוָ֖ה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לַֽאֲבֹתֶֽיך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67D21B58" w14:textId="3DE44DCC" w:rsidR="008648FF" w:rsidRDefault="008648FF" w:rsidP="008648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6:19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לַֽהֲדֹ֥ף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אֶת־כָּל־אֹֽיְבֶ֖יך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מִפָּנֶ֑יךָ כַּֽאֲשֶׁ֖ר דִּבֶּ֥ר יְהוָֽה׃ </w:t>
      </w:r>
    </w:p>
    <w:p w14:paraId="2DD7DADD" w14:textId="5231E1D6" w:rsidR="00BF14F4" w:rsidRDefault="00C113E1" w:rsidP="008648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6:</w:t>
      </w:r>
      <w:r w:rsidR="0042476A">
        <w:rPr>
          <w:rFonts w:ascii="Times New Roman" w:hAnsi="Times New Roman" w:cs="Times New Roman"/>
          <w:color w:val="FF0000"/>
          <w:sz w:val="24"/>
          <w:szCs w:val="24"/>
        </w:rPr>
        <w:t>18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ועשית הישר והטוב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שזהו רצון השם בעשותך המצות</w:t>
      </w:r>
      <w:r w:rsidR="008648F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BF14F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שמתוך שמירת המצות תהיה מתעורר בידיעת הנפלאות שמאמתים</w:t>
      </w:r>
      <w:r w:rsidR="00BF14F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השגחתו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BA25A96" w14:textId="159893F3" w:rsidR="00BF14F4" w:rsidRDefault="00C113E1" w:rsidP="008648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6:</w:t>
      </w:r>
      <w:r w:rsidR="0042476A">
        <w:rPr>
          <w:rFonts w:ascii="Times New Roman" w:hAnsi="Times New Roman" w:cs="Times New Roman"/>
          <w:color w:val="FF0000"/>
          <w:sz w:val="24"/>
          <w:szCs w:val="24"/>
        </w:rPr>
        <w:t>18</w:t>
      </w:r>
      <w:r w:rsidR="008648FF">
        <w:rPr>
          <w:rFonts w:ascii="Times New Roman" w:hAnsi="Times New Roman" w:cs="Times New Roman"/>
          <w:color w:val="FF0000"/>
          <w:sz w:val="24"/>
          <w:szCs w:val="24"/>
        </w:rPr>
        <w:t>-19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למען ייטב לך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על ידי זה תזכה לרשת הארץ</w:t>
      </w:r>
      <w:r w:rsidR="008648F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BB29A3">
        <w:rPr>
          <w:rFonts w:ascii="Times New Roman" w:hAnsi="Times New Roman" w:cs="Times New Roman"/>
          <w:color w:val="FFC000"/>
          <w:sz w:val="24"/>
          <w:szCs w:val="24"/>
          <w:rtl/>
        </w:rPr>
        <w:t>להדוף את</w:t>
      </w:r>
      <w:r w:rsidR="00BF14F4" w:rsidRPr="00BB29A3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BB29A3">
        <w:rPr>
          <w:rFonts w:ascii="Times New Roman" w:hAnsi="Times New Roman" w:cs="Times New Roman"/>
          <w:color w:val="FFC000"/>
          <w:sz w:val="24"/>
          <w:szCs w:val="24"/>
          <w:rtl/>
        </w:rPr>
        <w:t>כל אויביך מפ</w:t>
      </w:r>
      <w:r w:rsidR="006944D3" w:rsidRPr="00BB29A3">
        <w:rPr>
          <w:rFonts w:ascii="Times New Roman" w:hAnsi="Times New Roman" w:cs="Times New Roman" w:hint="cs"/>
          <w:color w:val="FFC000"/>
          <w:sz w:val="24"/>
          <w:szCs w:val="24"/>
          <w:rtl/>
        </w:rPr>
        <w:t>נ</w:t>
      </w:r>
      <w:r w:rsidR="005A3C0F" w:rsidRPr="00BB29A3">
        <w:rPr>
          <w:rFonts w:ascii="Times New Roman" w:hAnsi="Times New Roman" w:cs="Times New Roman"/>
          <w:color w:val="FFC000"/>
          <w:sz w:val="24"/>
          <w:szCs w:val="24"/>
          <w:rtl/>
        </w:rPr>
        <w:t>יך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DE1A9DA" w14:textId="77777777" w:rsidR="00D451DE" w:rsidRDefault="00D451DE" w:rsidP="002F3E30">
      <w:pPr>
        <w:bidi w:val="0"/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38FDBD9B" w14:textId="66F42A42" w:rsidR="008A18EF" w:rsidRDefault="00D451DE" w:rsidP="002F3E30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6:20 </w:t>
      </w:r>
      <w:proofErr w:type="spellStart"/>
      <w:r w:rsidR="008A18EF"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כִּֽי־יִשְׁאָלְך</w:t>
      </w:r>
      <w:proofErr w:type="spellEnd"/>
      <w:r w:rsidR="008A18EF"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ָ֥ בִנְךָ֛ מָחָ֖ר </w:t>
      </w:r>
      <w:proofErr w:type="spellStart"/>
      <w:r w:rsidR="008A18EF"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לֵאמֹ֑ר</w:t>
      </w:r>
      <w:proofErr w:type="spellEnd"/>
      <w:r w:rsidR="008A18EF"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מָ֣ה הָֽעֵדֹ֗ת </w:t>
      </w:r>
      <w:proofErr w:type="spellStart"/>
      <w:r w:rsidR="008A18EF"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וְהַֽחֻקִּים</w:t>
      </w:r>
      <w:proofErr w:type="spellEnd"/>
      <w:r w:rsidR="008A18EF"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וְהַמִּשְׁפָּטִ֔ים אֲשֶׁ֥ר </w:t>
      </w:r>
      <w:proofErr w:type="spellStart"/>
      <w:r w:rsidR="008A18EF"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צִוָּ֛ה</w:t>
      </w:r>
      <w:proofErr w:type="spellEnd"/>
      <w:r w:rsidR="008A18EF"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יְהוָ֥ה </w:t>
      </w:r>
      <w:proofErr w:type="spellStart"/>
      <w:r w:rsidR="008A18EF"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אֱלֹהֵ֖ינו</w:t>
      </w:r>
      <w:proofErr w:type="spellEnd"/>
      <w:r w:rsidR="008A18EF"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ּ אֶתְכֶֽם׃</w:t>
      </w:r>
    </w:p>
    <w:p w14:paraId="4E8D49DB" w14:textId="0F42BBA8" w:rsidR="00872594" w:rsidRDefault="00872594" w:rsidP="00872594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6:21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וְאָֽמַרְתָּ֣ לְבִנְךָ֔ עֲבָדִ֛ים הָיִ֥ינוּ לְפַרְעֹ֖ה בְּמִצְרָ֑יִם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וַיֹּֽצִיאֵ֧נו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יְהוָ֛ה מִמִּצְרַ֖יִם בְּיָ֥ד חֲזָקָֽה׃ </w:t>
      </w:r>
    </w:p>
    <w:p w14:paraId="3597E2D7" w14:textId="72B5FF91" w:rsidR="00872594" w:rsidRDefault="00872594" w:rsidP="00872594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6:22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וַיִּתֵּ֣ן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יְהוָ֡ה אוֹ</w:t>
      </w:r>
      <w:r w:rsidRPr="00121587">
        <w:rPr>
          <w:rFonts w:asciiTheme="majorBidi" w:hAnsiTheme="majorBidi" w:cs="Times New Roman" w:hint="eastAsia"/>
          <w:b/>
          <w:bCs/>
          <w:sz w:val="24"/>
          <w:szCs w:val="24"/>
          <w:rtl/>
        </w:rPr>
        <w:t>תֹ֣ת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וּ֠מֹֽפְתִים גְּדֹלִ֨ים וְרָעִ֧ים ׀ בְּמִצְרַ֛יִם בְּפַרְעֹ֥ה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וּבְכָל־בֵּית֖ו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לְעֵינֵֽינוּ׃ </w:t>
      </w:r>
    </w:p>
    <w:p w14:paraId="40061266" w14:textId="1716FC9E" w:rsidR="00872594" w:rsidRDefault="00872594" w:rsidP="008725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>6:23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וְאוֹתָ֖נוּ הוֹצִ֣יא מִשָּׁ֑ם לְמַ֨עַן֙ הָבִ֣יא אֹתָ֔נוּ לָ֤תֶת לָ֨נוּ֙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אֶת־הָאָ֔רֶץ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נִשְׁבַּ֖ע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לַֽאֲבֹתֵֽינו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ּ׃ </w:t>
      </w:r>
    </w:p>
    <w:p w14:paraId="1C4023CF" w14:textId="5283A62A" w:rsidR="00D451DE" w:rsidRDefault="00C113E1" w:rsidP="001B18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6:</w:t>
      </w:r>
      <w:r w:rsidR="0042476A">
        <w:rPr>
          <w:rFonts w:ascii="Times New Roman" w:hAnsi="Times New Roman" w:cs="Times New Roman"/>
          <w:color w:val="FF0000"/>
          <w:sz w:val="24"/>
          <w:szCs w:val="24"/>
        </w:rPr>
        <w:t>20</w:t>
      </w:r>
      <w:r w:rsidR="00B3049E">
        <w:rPr>
          <w:rFonts w:ascii="Times New Roman" w:hAnsi="Times New Roman" w:cs="Times New Roman"/>
          <w:color w:val="FF0000"/>
          <w:sz w:val="24"/>
          <w:szCs w:val="24"/>
        </w:rPr>
        <w:t>-23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כי ישאלך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נתן טעם איך המצות הם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ליאוטים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9D1233">
        <w:rPr>
          <w:rFonts w:ascii="Times New Roman" w:hAnsi="Times New Roman" w:cs="Times New Roman" w:hint="cs"/>
          <w:sz w:val="24"/>
          <w:szCs w:val="24"/>
          <w:rtl/>
        </w:rPr>
        <w:t>ל</w:t>
      </w:r>
      <w:r w:rsidR="009D1233" w:rsidRPr="00FB1DA6">
        <w:rPr>
          <w:rFonts w:ascii="Times New Roman" w:hAnsi="Times New Roman" w:cs="Times New Roman"/>
          <w:sz w:val="24"/>
          <w:szCs w:val="24"/>
          <w:rtl/>
        </w:rPr>
        <w:t>ידיעתו</w:t>
      </w:r>
      <w:r w:rsidR="009D123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2F3E3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9D1233" w:rsidRPr="00FB1DA6">
        <w:rPr>
          <w:rFonts w:ascii="Times New Roman" w:hAnsi="Times New Roman" w:cs="Times New Roman"/>
          <w:sz w:val="24"/>
          <w:szCs w:val="24"/>
          <w:rtl/>
        </w:rPr>
        <w:t>שמס</w:t>
      </w:r>
      <w:r w:rsidR="009D1233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9D1233" w:rsidRPr="00FB1DA6">
        <w:rPr>
          <w:rFonts w:ascii="Times New Roman" w:hAnsi="Times New Roman" w:cs="Times New Roman"/>
          <w:sz w:val="24"/>
          <w:szCs w:val="24"/>
          <w:rtl/>
        </w:rPr>
        <w:t xml:space="preserve">ת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שאלת המצות למה נתנו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ותבא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הטענה בעבור הנפלאות</w:t>
      </w:r>
      <w:r w:rsidR="00BF14F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שחדש השם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 על ידי השגחה המופתית</w:t>
      </w:r>
      <w:r w:rsidR="0023596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הנה תתאמת ידיעת מציאותו</w:t>
      </w:r>
      <w:r w:rsidR="00BF14F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והשגחתו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7B4E6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שהם תכלית הצלחת שלמות הנפש</w:t>
      </w:r>
      <w:r w:rsidR="002F3E3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כשיטענו האבות</w:t>
      </w:r>
      <w:r w:rsidR="00BF14F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לבנים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CA9D10D" w14:textId="77777777" w:rsidR="00D451DE" w:rsidRDefault="00D451DE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0E0C0FF8" w14:textId="2BE9C554" w:rsidR="00BF14F4" w:rsidRDefault="00D451DE" w:rsidP="002F3E30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6:24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וַיְצַוֵּ֣נו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ּ יְהוָ֗ה לַֽעֲשׂוֹת</w:t>
      </w:r>
      <w:r w:rsidRPr="00121587">
        <w:rPr>
          <w:rFonts w:asciiTheme="majorBidi" w:hAnsiTheme="majorBidi" w:cs="Times New Roman" w:hint="cs"/>
          <w:b/>
          <w:bCs/>
          <w:sz w:val="24"/>
          <w:szCs w:val="24"/>
          <w:rtl/>
        </w:rPr>
        <w:t>֙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אֶת־כָּל־הַֽחֻקִּ֣ים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הָאֵ֔לֶּה לְיִרְאָ֖ה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אֶת־יְהוָ֣ה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אֱלֹהֵ֑ינו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לְט֥וֹב לָ֨נוּ֙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כָּל־הַיָּמִ֔ים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לְחַיֹּתֵ֖נו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ּ כְּהַיּ֥וֹם הַזֶּֽה׃</w:t>
      </w:r>
    </w:p>
    <w:p w14:paraId="4243F9B6" w14:textId="7445A84A" w:rsidR="00A404A5" w:rsidRDefault="00A404A5" w:rsidP="00A404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6:25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וּצְדָקָ֖ה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תִּֽהְיֶה־לָּ֑נו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כִּֽי־נִשְׁמֹ֨ר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לַֽעֲשׂ֜וֹת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אֶת־כָּל־הַמִּצְוָ֣ה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הַזֹּ֗את לִפְנֵ֛י יְהוָ֥ה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אֱלֹהֵ֖ינו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ּ כּ</w:t>
      </w:r>
      <w:r w:rsidRPr="00121587">
        <w:rPr>
          <w:rFonts w:asciiTheme="majorBidi" w:hAnsiTheme="majorBidi" w:cs="Times New Roman" w:hint="eastAsia"/>
          <w:b/>
          <w:bCs/>
          <w:sz w:val="24"/>
          <w:szCs w:val="24"/>
          <w:rtl/>
        </w:rPr>
        <w:t>ַֽאֲשֶׁ֥ר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צִוָּֽנו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ּ׃</w:t>
      </w:r>
    </w:p>
    <w:p w14:paraId="67EEDA32" w14:textId="77777777" w:rsidR="00205C9D" w:rsidRDefault="00C113E1" w:rsidP="008C6A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6:</w:t>
      </w:r>
      <w:r w:rsidR="0042476A">
        <w:rPr>
          <w:rFonts w:ascii="Times New Roman" w:hAnsi="Times New Roman" w:cs="Times New Roman"/>
          <w:color w:val="FF0000"/>
          <w:sz w:val="24"/>
          <w:szCs w:val="24"/>
        </w:rPr>
        <w:t>24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ויצונו</w:t>
      </w:r>
      <w:proofErr w:type="spellEnd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ה' </w:t>
      </w:r>
      <w:proofErr w:type="spellStart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אליהנו</w:t>
      </w:r>
      <w:proofErr w:type="spellEnd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לעשות את </w:t>
      </w:r>
      <w:r w:rsidR="00BD33E6">
        <w:rPr>
          <w:rFonts w:ascii="Times New Roman" w:hAnsi="Times New Roman" w:cs="Times New Roman" w:hint="cs"/>
          <w:color w:val="FF0000"/>
          <w:sz w:val="24"/>
          <w:szCs w:val="24"/>
          <w:rtl/>
        </w:rPr>
        <w:t>כ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 </w:t>
      </w:r>
      <w:proofErr w:type="spellStart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החקים</w:t>
      </w:r>
      <w:proofErr w:type="spellEnd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האלה ליראה את ה'</w:t>
      </w:r>
      <w:r w:rsidR="00BF14F4" w:rsidRPr="00FA1BAE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אלהינו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שבכל עת ובכל זמן נהיה צריכים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בחדוש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אותות ל</w:t>
      </w:r>
      <w:r w:rsidR="00B03E73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</w:t>
      </w:r>
      <w:r w:rsidR="00AE3180">
        <w:rPr>
          <w:rFonts w:ascii="Times New Roman" w:hAnsi="Times New Roman" w:cs="Times New Roman" w:hint="cs"/>
          <w:sz w:val="24"/>
          <w:szCs w:val="24"/>
          <w:rtl/>
        </w:rPr>
        <w:t>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</w:t>
      </w:r>
      <w:r w:rsidR="00AE3180">
        <w:rPr>
          <w:rFonts w:ascii="Times New Roman" w:hAnsi="Times New Roman" w:cs="Times New Roman" w:hint="cs"/>
          <w:sz w:val="24"/>
          <w:szCs w:val="24"/>
          <w:rtl/>
        </w:rPr>
        <w:t>ֵּ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</w:t>
      </w:r>
      <w:r w:rsidR="00BF14F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השגחתו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23596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והנה בזה נזכה בשני העולמים</w:t>
      </w:r>
      <w:r w:rsidR="004071A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העולם הזה ובעולם הבא</w:t>
      </w:r>
      <w:r w:rsidR="00235962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ואולם</w:t>
      </w:r>
      <w:r w:rsidR="00BF14F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מזה הפסוק לקחו רמז מספיק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לתחית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המתים</w:t>
      </w:r>
      <w:r w:rsidR="008F638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באמרו </w:t>
      </w:r>
      <w:r w:rsidR="005A3C0F" w:rsidRPr="00235962">
        <w:rPr>
          <w:rFonts w:ascii="Times New Roman" w:hAnsi="Times New Roman" w:cs="Times New Roman"/>
          <w:color w:val="FFC000"/>
          <w:sz w:val="24"/>
          <w:szCs w:val="24"/>
          <w:rtl/>
        </w:rPr>
        <w:t>לחיותנו כהיום הזה</w:t>
      </w:r>
      <w:r w:rsidR="00235962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7FCD4F5E" w14:textId="51359517" w:rsidR="00235962" w:rsidRDefault="00235962" w:rsidP="008C6A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אכן במאמר</w:t>
      </w:r>
      <w:r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235962">
        <w:rPr>
          <w:rFonts w:ascii="Times New Roman" w:hAnsi="Times New Roman" w:cs="Times New Roman"/>
          <w:color w:val="FFC000"/>
          <w:sz w:val="24"/>
          <w:szCs w:val="24"/>
          <w:rtl/>
        </w:rPr>
        <w:t>וצדקה תהיה לנו</w:t>
      </w:r>
      <w:r w:rsidR="008821A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 וענין הצדקה הוא בתת לכל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דבר חקו</w:t>
      </w:r>
      <w:r w:rsidR="008821A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יאות לומר כאשר נשמור מצות השם שהוא שעור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אלהי</w:t>
      </w:r>
      <w:proofErr w:type="spellEnd"/>
      <w:r w:rsidR="00B86F9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הנה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נזכה להשלים קיום הגוף וקיום הצלחת שלמות הנפש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550BFB68" w14:textId="7E3328C7" w:rsidR="00235962" w:rsidRDefault="005A3C0F" w:rsidP="003013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אמנם חכמי המחקר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עיינו בהצלחת שלמות הנפש והבינו כי הצלחת שלמות הנפש הוא השגת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העולם העליון</w:t>
      </w:r>
      <w:r w:rsidR="00235962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וידוע </w:t>
      </w:r>
      <w:r w:rsidR="00FC6C5B">
        <w:rPr>
          <w:rFonts w:ascii="Times New Roman" w:hAnsi="Times New Roman" w:cs="Times New Roman" w:hint="cs"/>
          <w:sz w:val="24"/>
          <w:szCs w:val="24"/>
          <w:rtl/>
        </w:rPr>
        <w:t>{</w:t>
      </w:r>
      <w:r w:rsidRPr="00FB1DA6">
        <w:rPr>
          <w:rFonts w:ascii="Times New Roman" w:hAnsi="Times New Roman" w:cs="Times New Roman"/>
          <w:sz w:val="24"/>
          <w:szCs w:val="24"/>
          <w:rtl/>
        </w:rPr>
        <w:t>ב</w:t>
      </w:r>
      <w:r w:rsidR="00FC6C5B">
        <w:rPr>
          <w:rFonts w:ascii="Times New Roman" w:hAnsi="Times New Roman" w:cs="Times New Roman" w:hint="cs"/>
          <w:sz w:val="24"/>
          <w:szCs w:val="24"/>
          <w:rtl/>
        </w:rPr>
        <w:t>}&lt;מ&gt;</w:t>
      </w:r>
      <w:r w:rsidR="00FC6C5B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22"/>
      </w:r>
      <w:r w:rsidRPr="00FB1DA6">
        <w:rPr>
          <w:rFonts w:ascii="Times New Roman" w:hAnsi="Times New Roman" w:cs="Times New Roman"/>
          <w:sz w:val="24"/>
          <w:szCs w:val="24"/>
          <w:rtl/>
        </w:rPr>
        <w:t>מה שיתבאר כי ש</w:t>
      </w:r>
      <w:r w:rsidR="00D54490">
        <w:rPr>
          <w:rFonts w:ascii="Times New Roman" w:hAnsi="Times New Roman" w:cs="Times New Roman" w:hint="cs"/>
          <w:sz w:val="24"/>
          <w:szCs w:val="24"/>
          <w:rtl/>
        </w:rPr>
        <w:t>ֵֹ</w:t>
      </w:r>
      <w:r w:rsidRPr="00FB1DA6">
        <w:rPr>
          <w:rFonts w:ascii="Times New Roman" w:hAnsi="Times New Roman" w:cs="Times New Roman"/>
          <w:sz w:val="24"/>
          <w:szCs w:val="24"/>
          <w:rtl/>
        </w:rPr>
        <w:t>כ</w:t>
      </w:r>
      <w:r w:rsidR="00D54490">
        <w:rPr>
          <w:rFonts w:ascii="Times New Roman" w:hAnsi="Times New Roman" w:cs="Times New Roman" w:hint="cs"/>
          <w:sz w:val="24"/>
          <w:szCs w:val="24"/>
          <w:rtl/>
        </w:rPr>
        <w:t>ֶ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ל האדם מורכב ממה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שבכח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וממה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שבפעל</w:t>
      </w:r>
      <w:r w:rsidR="003013A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ומה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שבכח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הוא השכל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ההיולאני</w:t>
      </w:r>
      <w:proofErr w:type="spellEnd"/>
      <w:r w:rsidR="0023596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ומה שבפעל הוא השכל המפעל</w:t>
      </w:r>
      <w:r w:rsidR="0023596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ולולי השכל שהוא בפעל לא היה יוצא לידי פעל</w:t>
      </w:r>
      <w:r w:rsidR="0023596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והכח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שיצא לידי פעל הוא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בהשכילו המושכלות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</w:t>
      </w:r>
      <w:r w:rsidR="00B86F99">
        <w:rPr>
          <w:rFonts w:ascii="Times New Roman" w:hAnsi="Times New Roman" w:cs="Times New Roman" w:hint="cs"/>
          <w:sz w:val="24"/>
          <w:szCs w:val="24"/>
          <w:rtl/>
        </w:rPr>
        <w:t>ב</w:t>
      </w:r>
      <w:r w:rsidRPr="00FB1DA6">
        <w:rPr>
          <w:rFonts w:ascii="Times New Roman" w:hAnsi="Times New Roman" w:cs="Times New Roman"/>
          <w:sz w:val="24"/>
          <w:szCs w:val="24"/>
          <w:rtl/>
        </w:rPr>
        <w:t>כאן</w:t>
      </w:r>
      <w:proofErr w:type="spellEnd"/>
      <w:r w:rsidR="00A038A0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ולו</w:t>
      </w:r>
      <w:r w:rsidR="00B86F99">
        <w:rPr>
          <w:rFonts w:ascii="Times New Roman" w:hAnsi="Times New Roman" w:cs="Times New Roman" w:hint="cs"/>
          <w:sz w:val="24"/>
          <w:szCs w:val="24"/>
          <w:rtl/>
        </w:rPr>
        <w:t>ל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י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חבורו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בנו השכל המפעל לא היה משיג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דבר ממה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שבכאן</w:t>
      </w:r>
      <w:proofErr w:type="spellEnd"/>
      <w:r w:rsidR="00235962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כן כשיבדל ממנו לא ישיג דבר ממה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שבכאן</w:t>
      </w:r>
      <w:proofErr w:type="spellEnd"/>
      <w:r w:rsidR="00A038A0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ולא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ישיג את עצמו בהתחברו בנו אלא </w:t>
      </w:r>
      <w:r w:rsidR="00B86F99">
        <w:rPr>
          <w:rFonts w:ascii="Times New Roman" w:hAnsi="Times New Roman" w:cs="Times New Roman" w:hint="cs"/>
          <w:sz w:val="24"/>
          <w:szCs w:val="24"/>
          <w:rtl/>
        </w:rPr>
        <w:t>ע</w:t>
      </w:r>
      <w:r w:rsidR="00B86F99" w:rsidRPr="00FB1DA6">
        <w:rPr>
          <w:rFonts w:ascii="Times New Roman" w:hAnsi="Times New Roman" w:cs="Times New Roman"/>
          <w:sz w:val="24"/>
          <w:szCs w:val="24"/>
          <w:rtl/>
        </w:rPr>
        <w:t xml:space="preserve">ל </w:t>
      </w:r>
      <w:r w:rsidRPr="00FB1DA6">
        <w:rPr>
          <w:rFonts w:ascii="Times New Roman" w:hAnsi="Times New Roman" w:cs="Times New Roman"/>
          <w:sz w:val="24"/>
          <w:szCs w:val="24"/>
          <w:rtl/>
        </w:rPr>
        <w:t>דרך מקרה</w:t>
      </w:r>
      <w:r w:rsidR="00B86F9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אין עצמו דבר זולתי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השכילו הדברים</w:t>
      </w:r>
      <w:r w:rsidR="0023596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ואולם בהיותו נבדל ישיג את עצמו</w:t>
      </w:r>
      <w:r w:rsidR="00235962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EDAB276" w14:textId="5FB46B9B" w:rsidR="00680F19" w:rsidRDefault="00CD52FC" w:rsidP="00047E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EA3767">
        <w:rPr>
          <w:rFonts w:ascii="Times New Roman" w:hAnsi="Times New Roman" w:cs="Times New Roman"/>
          <w:sz w:val="24"/>
          <w:szCs w:val="24"/>
          <w:rtl/>
        </w:rPr>
        <w:t>אכן בהיותו מחובר בנו אם ישיג הצורות הנבדלות</w:t>
      </w:r>
      <w:r w:rsidRPr="00EA376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EA3767">
        <w:rPr>
          <w:rFonts w:ascii="Times New Roman" w:hAnsi="Times New Roman" w:cs="Times New Roman"/>
          <w:sz w:val="24"/>
          <w:szCs w:val="24"/>
          <w:rtl/>
        </w:rPr>
        <w:t xml:space="preserve"> המעיי</w:t>
      </w:r>
      <w:r w:rsidRPr="00EA3767">
        <w:rPr>
          <w:rFonts w:ascii="Times New Roman" w:hAnsi="Times New Roman" w:cs="Times New Roman" w:hint="eastAsia"/>
          <w:sz w:val="24"/>
          <w:szCs w:val="24"/>
          <w:rtl/>
        </w:rPr>
        <w:t>ן</w:t>
      </w:r>
      <w:r w:rsidRPr="00EA3767">
        <w:rPr>
          <w:rFonts w:ascii="Times New Roman" w:hAnsi="Times New Roman" w:cs="Times New Roman"/>
          <w:sz w:val="24"/>
          <w:szCs w:val="24"/>
          <w:rtl/>
        </w:rPr>
        <w:t xml:space="preserve"> ח</w:t>
      </w:r>
      <w:r w:rsidRPr="00EA3767">
        <w:rPr>
          <w:rFonts w:ascii="Times New Roman" w:hAnsi="Times New Roman" w:cs="Times New Roman" w:hint="cs"/>
          <w:sz w:val="24"/>
          <w:szCs w:val="24"/>
          <w:rtl/>
        </w:rPr>
        <w:t>ִ</w:t>
      </w:r>
      <w:r w:rsidRPr="00EA3767">
        <w:rPr>
          <w:rFonts w:ascii="Times New Roman" w:hAnsi="Times New Roman" w:cs="Times New Roman"/>
          <w:sz w:val="24"/>
          <w:szCs w:val="24"/>
          <w:rtl/>
        </w:rPr>
        <w:t>פ</w:t>
      </w:r>
      <w:r w:rsidRPr="00EA3767">
        <w:rPr>
          <w:rFonts w:ascii="Times New Roman" w:hAnsi="Times New Roman" w:cs="Times New Roman" w:hint="cs"/>
          <w:sz w:val="24"/>
          <w:szCs w:val="24"/>
          <w:rtl/>
        </w:rPr>
        <w:t>ֵּשׂ</w:t>
      </w:r>
      <w:r w:rsidRPr="00EA376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EA3767">
        <w:rPr>
          <w:rFonts w:ascii="Times New Roman" w:hAnsi="Times New Roman" w:cs="Times New Roman" w:hint="eastAsia"/>
          <w:sz w:val="24"/>
          <w:szCs w:val="24"/>
          <w:rtl/>
        </w:rPr>
        <w:t>ב</w:t>
      </w:r>
      <w:r w:rsidRPr="00EA3767">
        <w:rPr>
          <w:rFonts w:ascii="Times New Roman" w:hAnsi="Times New Roman" w:cs="Times New Roman"/>
          <w:sz w:val="24"/>
          <w:szCs w:val="24"/>
          <w:rtl/>
        </w:rPr>
        <w:t xml:space="preserve">עבורו ולא מצא. </w:t>
      </w:r>
      <w:r w:rsidR="005A3C0F" w:rsidRPr="00EA3767">
        <w:rPr>
          <w:rFonts w:ascii="Times New Roman" w:hAnsi="Times New Roman" w:cs="Times New Roman"/>
          <w:sz w:val="24"/>
          <w:szCs w:val="24"/>
          <w:rtl/>
        </w:rPr>
        <w:t>ואנחנו</w:t>
      </w:r>
      <w:r w:rsidR="00106A72" w:rsidRPr="00EA376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EA3767">
        <w:rPr>
          <w:rFonts w:ascii="Times New Roman" w:hAnsi="Times New Roman" w:cs="Times New Roman"/>
          <w:sz w:val="24"/>
          <w:szCs w:val="24"/>
          <w:rtl/>
        </w:rPr>
        <w:t>נעזרנו מדברי הנביאים</w:t>
      </w:r>
      <w:r w:rsidR="000D6295" w:rsidRPr="00EA376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EA3767">
        <w:rPr>
          <w:rFonts w:ascii="Times New Roman" w:hAnsi="Times New Roman" w:cs="Times New Roman"/>
          <w:sz w:val="24"/>
          <w:szCs w:val="24"/>
          <w:rtl/>
        </w:rPr>
        <w:t xml:space="preserve"> שיוכל השכל האנושי להשיג הנבדלים שהשגתם</w:t>
      </w:r>
      <w:r w:rsidR="001B18CE" w:rsidRPr="00EA3767">
        <w:rPr>
          <w:rFonts w:ascii="Times New Roman" w:hAnsi="Times New Roman" w:cs="Times New Roman" w:hint="cs"/>
          <w:sz w:val="24"/>
          <w:szCs w:val="24"/>
          <w:rtl/>
        </w:rPr>
        <w:t xml:space="preserve"> תלויה</w:t>
      </w:r>
      <w:r w:rsidR="00106A72" w:rsidRPr="00EA376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EA3767">
        <w:rPr>
          <w:rFonts w:ascii="Times New Roman" w:hAnsi="Times New Roman" w:cs="Times New Roman"/>
          <w:sz w:val="24"/>
          <w:szCs w:val="24"/>
          <w:rtl/>
        </w:rPr>
        <w:t xml:space="preserve">במערכתם על ידי עזר </w:t>
      </w:r>
      <w:proofErr w:type="spellStart"/>
      <w:r w:rsidR="005A3C0F" w:rsidRPr="00EA3767">
        <w:rPr>
          <w:rFonts w:ascii="Times New Roman" w:hAnsi="Times New Roman" w:cs="Times New Roman"/>
          <w:sz w:val="24"/>
          <w:szCs w:val="24"/>
          <w:rtl/>
        </w:rPr>
        <w:t>אלהי</w:t>
      </w:r>
      <w:proofErr w:type="spellEnd"/>
      <w:r w:rsidR="001B18CE" w:rsidRPr="00EA376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EA3767">
        <w:rPr>
          <w:rFonts w:ascii="Times New Roman" w:hAnsi="Times New Roman" w:cs="Times New Roman"/>
          <w:sz w:val="24"/>
          <w:szCs w:val="24"/>
          <w:rtl/>
        </w:rPr>
        <w:t xml:space="preserve"> מלבד השגת הנבדל אשר אין השגתו</w:t>
      </w:r>
      <w:r w:rsidR="00106A72" w:rsidRPr="00EA376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EA3767">
        <w:rPr>
          <w:rFonts w:ascii="Times New Roman" w:hAnsi="Times New Roman" w:cs="Times New Roman"/>
          <w:sz w:val="24"/>
          <w:szCs w:val="24"/>
          <w:rtl/>
        </w:rPr>
        <w:t>תלויה במערכת</w:t>
      </w:r>
      <w:r w:rsidR="00B86F99" w:rsidRPr="00EA376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B86F99" w:rsidRPr="00EA376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EA3767">
        <w:rPr>
          <w:rFonts w:ascii="Times New Roman" w:hAnsi="Times New Roman" w:cs="Times New Roman"/>
          <w:sz w:val="24"/>
          <w:szCs w:val="24"/>
          <w:rtl/>
        </w:rPr>
        <w:t>וזהו מה שזכה משה רבינו ע"ה</w:t>
      </w:r>
      <w:r w:rsidR="00B86F99" w:rsidRPr="00EA3767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B86F99" w:rsidRPr="00EA376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EA3767">
        <w:rPr>
          <w:rFonts w:ascii="Times New Roman" w:hAnsi="Times New Roman" w:cs="Times New Roman"/>
          <w:sz w:val="24"/>
          <w:szCs w:val="24"/>
          <w:rtl/>
        </w:rPr>
        <w:t xml:space="preserve">אכן כת </w:t>
      </w:r>
      <w:proofErr w:type="spellStart"/>
      <w:r w:rsidR="005A3C0F" w:rsidRPr="00EA3767">
        <w:rPr>
          <w:rFonts w:ascii="Times New Roman" w:hAnsi="Times New Roman" w:cs="Times New Roman"/>
          <w:sz w:val="24"/>
          <w:szCs w:val="24"/>
          <w:rtl/>
        </w:rPr>
        <w:t>המעינים</w:t>
      </w:r>
      <w:proofErr w:type="spellEnd"/>
      <w:r w:rsidR="005A3C0F" w:rsidRPr="00EA3767">
        <w:rPr>
          <w:rFonts w:ascii="Times New Roman" w:hAnsi="Times New Roman" w:cs="Times New Roman"/>
          <w:sz w:val="24"/>
          <w:szCs w:val="24"/>
          <w:rtl/>
        </w:rPr>
        <w:t xml:space="preserve"> תכלית</w:t>
      </w:r>
      <w:r w:rsidR="00106A72" w:rsidRPr="00EA376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EA3767">
        <w:rPr>
          <w:rFonts w:ascii="Times New Roman" w:hAnsi="Times New Roman" w:cs="Times New Roman"/>
          <w:sz w:val="24"/>
          <w:szCs w:val="24"/>
          <w:rtl/>
        </w:rPr>
        <w:t xml:space="preserve">השגתם להשיג </w:t>
      </w:r>
      <w:proofErr w:type="spellStart"/>
      <w:r w:rsidR="005A3C0F" w:rsidRPr="00EA3767">
        <w:rPr>
          <w:rFonts w:ascii="Times New Roman" w:hAnsi="Times New Roman" w:cs="Times New Roman"/>
          <w:sz w:val="24"/>
          <w:szCs w:val="24"/>
          <w:rtl/>
        </w:rPr>
        <w:t>להישרת</w:t>
      </w:r>
      <w:proofErr w:type="spellEnd"/>
      <w:r w:rsidR="005A3C0F" w:rsidRPr="00EA3767">
        <w:rPr>
          <w:rFonts w:ascii="Times New Roman" w:hAnsi="Times New Roman" w:cs="Times New Roman"/>
          <w:sz w:val="24"/>
          <w:szCs w:val="24"/>
          <w:rtl/>
        </w:rPr>
        <w:t xml:space="preserve"> מציא</w:t>
      </w:r>
      <w:r w:rsidR="00256DC8">
        <w:rPr>
          <w:rFonts w:ascii="Times New Roman" w:hAnsi="Times New Roman" w:cs="Times New Roman" w:hint="cs"/>
          <w:sz w:val="24"/>
          <w:szCs w:val="24"/>
          <w:rtl/>
        </w:rPr>
        <w:t>ו</w:t>
      </w:r>
      <w:r w:rsidR="005A3C0F" w:rsidRPr="00EA3767">
        <w:rPr>
          <w:rFonts w:ascii="Times New Roman" w:hAnsi="Times New Roman" w:cs="Times New Roman"/>
          <w:sz w:val="24"/>
          <w:szCs w:val="24"/>
          <w:rtl/>
        </w:rPr>
        <w:t>ת הנבדל</w:t>
      </w:r>
      <w:r w:rsidR="00235962" w:rsidRPr="00EA3767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EA3767">
        <w:rPr>
          <w:rFonts w:ascii="Times New Roman" w:hAnsi="Times New Roman" w:cs="Times New Roman"/>
          <w:sz w:val="24"/>
          <w:szCs w:val="24"/>
          <w:rtl/>
        </w:rPr>
        <w:t xml:space="preserve"> לכן יש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לנו לומר כי הבדל גדול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יש בידיעה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להישרת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הנבדל ובין ידיעת השגת מהותו</w:t>
      </w:r>
      <w:r w:rsidR="0023596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ואמנם הידיעה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להישרת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מציאות הנבדל זאת היא ההכנה השלמה אשר בה תצליח הנפש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החכמה</w:t>
      </w:r>
      <w:r w:rsidR="0023596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ואחרי הבדלה מהגוף להשכיל הנבדלים שתצליח בהנאה העצומה</w:t>
      </w:r>
      <w:r w:rsidR="0023596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101D48C7" w14:textId="711146EC" w:rsidR="00235962" w:rsidRDefault="005A3C0F" w:rsidP="00047E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ואין ראוי להבין כי הדבר המוכן לקבל דבר בהשיגו אל הה</w:t>
      </w:r>
      <w:r w:rsidR="00F5740F">
        <w:rPr>
          <w:rFonts w:ascii="Times New Roman" w:hAnsi="Times New Roman" w:cs="Times New Roman" w:hint="cs"/>
          <w:sz w:val="24"/>
          <w:szCs w:val="24"/>
          <w:rtl/>
        </w:rPr>
        <w:t>כ</w:t>
      </w:r>
      <w:r w:rsidRPr="00FB1DA6">
        <w:rPr>
          <w:rFonts w:ascii="Times New Roman" w:hAnsi="Times New Roman" w:cs="Times New Roman"/>
          <w:sz w:val="24"/>
          <w:szCs w:val="24"/>
          <w:rtl/>
        </w:rPr>
        <w:t>נה ההיא</w:t>
      </w:r>
      <w:r w:rsidR="00F5740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שעל כל פנים יקבלנו</w:t>
      </w:r>
      <w:r w:rsidR="00F5740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לולי שיש לו פועל שיוציאנו מן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הכח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אל הפועל</w:t>
      </w:r>
      <w:r w:rsidR="0071708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ולולי זה מה היה ענש נפש הרשע אשר השיג את נפשו בזאת הה</w:t>
      </w:r>
      <w:r w:rsidR="00235A8C">
        <w:rPr>
          <w:rFonts w:ascii="Times New Roman" w:hAnsi="Times New Roman" w:cs="Times New Roman" w:hint="cs"/>
          <w:sz w:val="24"/>
          <w:szCs w:val="24"/>
          <w:rtl/>
        </w:rPr>
        <w:t>כ</w:t>
      </w:r>
      <w:r w:rsidRPr="00FB1DA6">
        <w:rPr>
          <w:rFonts w:ascii="Times New Roman" w:hAnsi="Times New Roman" w:cs="Times New Roman"/>
          <w:sz w:val="24"/>
          <w:szCs w:val="24"/>
          <w:rtl/>
        </w:rPr>
        <w:t>נה</w:t>
      </w:r>
      <w:r w:rsidR="00235A8C">
        <w:rPr>
          <w:rFonts w:ascii="Times New Roman" w:hAnsi="Times New Roman" w:cs="Times New Roman" w:hint="cs"/>
          <w:sz w:val="24"/>
          <w:szCs w:val="24"/>
          <w:rtl/>
        </w:rPr>
        <w:t xml:space="preserve">?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וגם על מה התפללו החסידים להשיג מאותו התענוג בעזרתו </w:t>
      </w:r>
      <w:r w:rsidR="00717080" w:rsidRPr="00FB1DA6">
        <w:rPr>
          <w:rFonts w:ascii="Times New Roman" w:hAnsi="Times New Roman" w:cs="Times New Roman"/>
          <w:sz w:val="24"/>
          <w:szCs w:val="24"/>
          <w:rtl/>
        </w:rPr>
        <w:t>ש</w:t>
      </w:r>
      <w:r w:rsidR="00717080">
        <w:rPr>
          <w:rFonts w:ascii="Times New Roman" w:hAnsi="Times New Roman" w:cs="Times New Roman" w:hint="cs"/>
          <w:sz w:val="24"/>
          <w:szCs w:val="24"/>
          <w:rtl/>
        </w:rPr>
        <w:t>ל</w:t>
      </w:r>
      <w:r w:rsidR="00717080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שם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235A8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אחרי אשר השיגה הנפש המשכלת בה</w:t>
      </w:r>
      <w:r w:rsidR="00235A8C">
        <w:rPr>
          <w:rFonts w:ascii="Times New Roman" w:hAnsi="Times New Roman" w:cs="Times New Roman" w:hint="cs"/>
          <w:sz w:val="24"/>
          <w:szCs w:val="24"/>
          <w:rtl/>
        </w:rPr>
        <w:t>כ</w:t>
      </w:r>
      <w:r w:rsidRPr="00FB1DA6">
        <w:rPr>
          <w:rFonts w:ascii="Times New Roman" w:hAnsi="Times New Roman" w:cs="Times New Roman"/>
          <w:sz w:val="24"/>
          <w:szCs w:val="24"/>
          <w:rtl/>
        </w:rPr>
        <w:t>נה שלמה</w:t>
      </w:r>
      <w:r w:rsidR="00235A8C">
        <w:rPr>
          <w:rFonts w:ascii="Times New Roman" w:hAnsi="Times New Roman" w:cs="Times New Roman" w:hint="cs"/>
          <w:sz w:val="24"/>
          <w:szCs w:val="24"/>
          <w:rtl/>
        </w:rPr>
        <w:t>?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6972F34" w14:textId="477FB30B" w:rsidR="00953064" w:rsidRDefault="005A3C0F" w:rsidP="00047E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על כן יש לומר שהדבר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דומה </w:t>
      </w:r>
      <w:proofErr w:type="spellStart"/>
      <w:r w:rsidR="004E4A96">
        <w:rPr>
          <w:rFonts w:ascii="Times New Roman" w:hAnsi="Times New Roman" w:cs="Times New Roman" w:hint="cs"/>
          <w:sz w:val="24"/>
          <w:szCs w:val="24"/>
          <w:rtl/>
        </w:rPr>
        <w:t>כ</w:t>
      </w:r>
      <w:r w:rsidRPr="00FB1DA6">
        <w:rPr>
          <w:rFonts w:ascii="Times New Roman" w:hAnsi="Times New Roman" w:cs="Times New Roman"/>
          <w:sz w:val="24"/>
          <w:szCs w:val="24"/>
          <w:rtl/>
        </w:rPr>
        <w:t>ענין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הנבואה</w:t>
      </w:r>
      <w:r w:rsidR="00AE67A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אשר יהיה האדם בעל ה</w:t>
      </w:r>
      <w:r w:rsidR="004E4A96">
        <w:rPr>
          <w:rFonts w:ascii="Times New Roman" w:hAnsi="Times New Roman" w:cs="Times New Roman" w:hint="cs"/>
          <w:sz w:val="24"/>
          <w:szCs w:val="24"/>
          <w:rtl/>
        </w:rPr>
        <w:t>כ</w:t>
      </w:r>
      <w:r w:rsidRPr="00FB1DA6">
        <w:rPr>
          <w:rFonts w:ascii="Times New Roman" w:hAnsi="Times New Roman" w:cs="Times New Roman"/>
          <w:sz w:val="24"/>
          <w:szCs w:val="24"/>
          <w:rtl/>
        </w:rPr>
        <w:t>נה שלמה במעלת הנבואה</w:t>
      </w:r>
      <w:r w:rsidR="0071708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ואולם לא יקבל שפע הנבואה לולי עזר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אלהי</w:t>
      </w:r>
      <w:proofErr w:type="spellEnd"/>
      <w:r w:rsidR="00235962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נראה לומר כי אותו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הקבול</w:t>
      </w:r>
      <w:proofErr w:type="spellEnd"/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שקבל השכל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ההיולאני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17080">
        <w:rPr>
          <w:rFonts w:ascii="Times New Roman" w:hAnsi="Times New Roman" w:cs="Times New Roman" w:hint="cs"/>
          <w:sz w:val="24"/>
          <w:szCs w:val="24"/>
          <w:rtl/>
        </w:rPr>
        <w:t>מ</w:t>
      </w:r>
      <w:r w:rsidRPr="00FB1DA6">
        <w:rPr>
          <w:rFonts w:ascii="Times New Roman" w:hAnsi="Times New Roman" w:cs="Times New Roman"/>
          <w:sz w:val="24"/>
          <w:szCs w:val="24"/>
          <w:rtl/>
        </w:rPr>
        <w:t>השכל המפעל לא יושלם בהכנ</w:t>
      </w:r>
      <w:r w:rsidR="00717080">
        <w:rPr>
          <w:rFonts w:ascii="Times New Roman" w:hAnsi="Times New Roman" w:cs="Times New Roman" w:hint="cs"/>
          <w:sz w:val="24"/>
          <w:szCs w:val="24"/>
          <w:rtl/>
        </w:rPr>
        <w:t>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להשיג הנבדלים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רק מחמת הגשמיות</w:t>
      </w:r>
      <w:r w:rsidR="00953064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ודין להבין שה</w:t>
      </w:r>
      <w:r w:rsidR="00F44C64">
        <w:rPr>
          <w:rFonts w:ascii="Times New Roman" w:hAnsi="Times New Roman" w:cs="Times New Roman" w:hint="cs"/>
          <w:sz w:val="24"/>
          <w:szCs w:val="24"/>
          <w:rtl/>
        </w:rPr>
        <w:t>כ</w:t>
      </w:r>
      <w:r w:rsidRPr="00FB1DA6">
        <w:rPr>
          <w:rFonts w:ascii="Times New Roman" w:hAnsi="Times New Roman" w:cs="Times New Roman"/>
          <w:sz w:val="24"/>
          <w:szCs w:val="24"/>
          <w:rtl/>
        </w:rPr>
        <w:t>נת השגתם תלויה במערכתם</w:t>
      </w:r>
      <w:r w:rsidR="00F44C6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אשר</w:t>
      </w:r>
      <w:r w:rsidR="0095306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כחותיהם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נקשרים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בנמצאי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מטה</w:t>
      </w:r>
      <w:r w:rsidR="00F44C6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ותכלית המציאות בעולם השפל הוא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האדם</w:t>
      </w:r>
      <w:r w:rsidR="00F44C6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כן כל כחות העליונים קשורים באדם</w:t>
      </w:r>
      <w:r w:rsidR="0095306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ולכן יש יכולת בשכל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האדם להשיג הישרת מציאות הנבדלים</w:t>
      </w:r>
      <w:r w:rsidR="00953064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ואולם אחרי הבדלו מהגוף ישיג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הנבדלים בעזר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אלהי</w:t>
      </w:r>
      <w:proofErr w:type="spellEnd"/>
      <w:r w:rsidR="0063232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כן בזה יהיה תלוי הענש והשכר אם תצליח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הנפש בשלמותה ואם לא תצליח</w:t>
      </w:r>
      <w:r w:rsidR="00632321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כן התפללו החסידים ותלו הצלחת</w:t>
      </w:r>
      <w:r w:rsidR="0095306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שלמות הנפש בעזר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אלהי</w:t>
      </w:r>
      <w:proofErr w:type="spellEnd"/>
      <w:r w:rsidR="0063232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632321">
        <w:rPr>
          <w:rFonts w:ascii="Times New Roman" w:hAnsi="Times New Roman" w:cs="Times New Roman" w:hint="cs"/>
          <w:sz w:val="24"/>
          <w:szCs w:val="24"/>
          <w:rtl/>
        </w:rPr>
        <w:t>כ</w:t>
      </w:r>
      <w:r w:rsidRPr="00FB1DA6">
        <w:rPr>
          <w:rFonts w:ascii="Times New Roman" w:hAnsi="Times New Roman" w:cs="Times New Roman"/>
          <w:sz w:val="24"/>
          <w:szCs w:val="24"/>
          <w:rtl/>
        </w:rPr>
        <w:t>אמרו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אך </w:t>
      </w:r>
      <w:proofErr w:type="spellStart"/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אלהים</w:t>
      </w:r>
      <w:proofErr w:type="spellEnd"/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יפדה נפשי מיד שאול כי</w:t>
      </w:r>
      <w:r w:rsidR="00106A72" w:rsidRPr="00A12F5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יקחני</w:t>
      </w:r>
      <w:proofErr w:type="spellEnd"/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סלה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מט</w:t>
      </w:r>
      <w:r w:rsidR="008C3FFA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proofErr w:type="spellEnd"/>
      <w:r w:rsidR="00717080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1708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17080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ונאמר </w:t>
      </w:r>
      <w:r w:rsidRPr="00953064">
        <w:rPr>
          <w:rFonts w:ascii="Times New Roman" w:hAnsi="Times New Roman" w:cs="Times New Roman"/>
          <w:color w:val="FFC000"/>
          <w:sz w:val="24"/>
          <w:szCs w:val="24"/>
          <w:rtl/>
        </w:rPr>
        <w:t>כי עמך מקור חיים באורך נראה אור</w:t>
      </w:r>
      <w:r w:rsidR="0071708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717080"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(שם </w:t>
      </w:r>
      <w:proofErr w:type="spellStart"/>
      <w:r w:rsidR="00717080" w:rsidRPr="00FD14D7">
        <w:rPr>
          <w:rFonts w:ascii="Times New Roman" w:hAnsi="Times New Roman" w:cs="Times New Roman" w:hint="cs"/>
          <w:color w:val="0070C0"/>
          <w:sz w:val="24"/>
          <w:szCs w:val="24"/>
          <w:rtl/>
        </w:rPr>
        <w:t>לו</w:t>
      </w:r>
      <w:r w:rsidR="008C3FFA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717080" w:rsidRPr="00FD14D7">
        <w:rPr>
          <w:rFonts w:ascii="Times New Roman" w:hAnsi="Times New Roman" w:cs="Times New Roman" w:hint="cs"/>
          <w:color w:val="0070C0"/>
          <w:sz w:val="24"/>
          <w:szCs w:val="24"/>
          <w:rtl/>
        </w:rPr>
        <w:t>י</w:t>
      </w:r>
      <w:proofErr w:type="spellEnd"/>
      <w:r w:rsidR="00717080"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17080" w:rsidRPr="00FD14D7">
        <w:rPr>
          <w:rFonts w:ascii="Times New Roman" w:hAnsi="Times New Roman" w:cs="Times New Roman"/>
          <w:sz w:val="24"/>
          <w:szCs w:val="24"/>
          <w:rtl/>
        </w:rPr>
        <w:t xml:space="preserve">, </w:t>
      </w:r>
      <w:r w:rsidR="00717080" w:rsidRPr="00FD14D7">
        <w:rPr>
          <w:rFonts w:ascii="Times New Roman" w:hAnsi="Times New Roman" w:cs="Times New Roman" w:hint="cs"/>
          <w:sz w:val="24"/>
          <w:szCs w:val="24"/>
          <w:rtl/>
        </w:rPr>
        <w:t>ונאמר</w:t>
      </w:r>
      <w:r w:rsidR="00717080" w:rsidRPr="00FD14D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1708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תודיעני ארח חיים </w:t>
      </w:r>
      <w:r w:rsidR="00717080"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(שם </w:t>
      </w:r>
      <w:proofErr w:type="spellStart"/>
      <w:r w:rsidR="00717080" w:rsidRPr="00FD14D7">
        <w:rPr>
          <w:rFonts w:ascii="Times New Roman" w:hAnsi="Times New Roman" w:cs="Times New Roman" w:hint="cs"/>
          <w:color w:val="0070C0"/>
          <w:sz w:val="24"/>
          <w:szCs w:val="24"/>
          <w:rtl/>
        </w:rPr>
        <w:t>טז</w:t>
      </w:r>
      <w:r w:rsidR="00B326CA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717080" w:rsidRPr="00FD14D7">
        <w:rPr>
          <w:rFonts w:ascii="Times New Roman" w:hAnsi="Times New Roman" w:cs="Times New Roman" w:hint="cs"/>
          <w:color w:val="0070C0"/>
          <w:sz w:val="24"/>
          <w:szCs w:val="24"/>
          <w:rtl/>
        </w:rPr>
        <w:t>יא</w:t>
      </w:r>
      <w:proofErr w:type="spellEnd"/>
      <w:r w:rsidR="00717080"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17080" w:rsidRPr="00FD14D7">
        <w:rPr>
          <w:rFonts w:ascii="Times New Roman" w:hAnsi="Times New Roman" w:cs="Times New Roman"/>
          <w:sz w:val="24"/>
          <w:szCs w:val="24"/>
          <w:rtl/>
        </w:rPr>
        <w:t xml:space="preserve">, </w:t>
      </w:r>
      <w:r w:rsidR="00717080" w:rsidRPr="00FD14D7">
        <w:rPr>
          <w:rFonts w:ascii="Times New Roman" w:hAnsi="Times New Roman" w:cs="Times New Roman" w:hint="cs"/>
          <w:sz w:val="24"/>
          <w:szCs w:val="24"/>
          <w:rtl/>
        </w:rPr>
        <w:t>והערות</w:t>
      </w:r>
      <w:r w:rsidR="00717080" w:rsidRPr="00FD14D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17080" w:rsidRPr="00FD14D7">
        <w:rPr>
          <w:rFonts w:ascii="Times New Roman" w:hAnsi="Times New Roman" w:cs="Times New Roman" w:hint="cs"/>
          <w:sz w:val="24"/>
          <w:szCs w:val="24"/>
          <w:rtl/>
        </w:rPr>
        <w:t>רבות</w:t>
      </w:r>
      <w:r w:rsidR="00717080" w:rsidRPr="00FD14D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17080" w:rsidRPr="00FD14D7">
        <w:rPr>
          <w:rFonts w:ascii="Times New Roman" w:hAnsi="Times New Roman" w:cs="Times New Roman" w:hint="cs"/>
          <w:sz w:val="24"/>
          <w:szCs w:val="24"/>
          <w:rtl/>
        </w:rPr>
        <w:t>בדברי</w:t>
      </w:r>
      <w:r w:rsidR="00717080" w:rsidRPr="00FD14D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17080" w:rsidRPr="00FD14D7">
        <w:rPr>
          <w:rFonts w:ascii="Times New Roman" w:hAnsi="Times New Roman" w:cs="Times New Roman" w:hint="cs"/>
          <w:sz w:val="24"/>
          <w:szCs w:val="24"/>
          <w:rtl/>
        </w:rPr>
        <w:t>הנביאים</w:t>
      </w:r>
      <w:r w:rsidR="00953064" w:rsidRPr="00953064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הפך זה הנפש החוטאת</w:t>
      </w:r>
      <w:r w:rsidR="004D528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כנרמז 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ונכרתה מעמיה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(ויקרא </w:t>
      </w:r>
      <w:proofErr w:type="spellStart"/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כג</w:t>
      </w:r>
      <w:r w:rsidR="00AD667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כט</w:t>
      </w:r>
      <w:proofErr w:type="spellEnd"/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953064">
        <w:rPr>
          <w:rFonts w:ascii="Times New Roman" w:hAnsi="Times New Roman" w:cs="Times New Roman" w:hint="cs"/>
          <w:color w:val="0070C0"/>
          <w:sz w:val="24"/>
          <w:szCs w:val="24"/>
          <w:rtl/>
        </w:rPr>
        <w:t>.</w:t>
      </w:r>
      <w:r w:rsidR="00106A72" w:rsidRPr="009673C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ואין צריך להביא ראיות </w:t>
      </w:r>
      <w:r w:rsidR="00717080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717080" w:rsidRPr="00FB1DA6">
        <w:rPr>
          <w:rFonts w:ascii="Times New Roman" w:hAnsi="Times New Roman" w:cs="Times New Roman"/>
          <w:sz w:val="24"/>
          <w:szCs w:val="24"/>
          <w:rtl/>
        </w:rPr>
        <w:t xml:space="preserve">אבוד </w:t>
      </w:r>
      <w:r w:rsidRPr="00FB1DA6">
        <w:rPr>
          <w:rFonts w:ascii="Times New Roman" w:hAnsi="Times New Roman" w:cs="Times New Roman"/>
          <w:sz w:val="24"/>
          <w:szCs w:val="24"/>
          <w:rtl/>
        </w:rPr>
        <w:t>הנפש החוטאת</w:t>
      </w:r>
      <w:r w:rsidR="004D528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כבר הרחבנו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הבאור</w:t>
      </w:r>
      <w:proofErr w:type="spellEnd"/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בספר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ע"ץ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החיי"ם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בכל מה שצריך</w:t>
      </w:r>
      <w:r w:rsidR="00953064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 </w:t>
      </w:r>
    </w:p>
    <w:p w14:paraId="607957D1" w14:textId="70917EA7" w:rsidR="0009787A" w:rsidRDefault="005A3C0F" w:rsidP="00047E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lastRenderedPageBreak/>
        <w:t>ויש להבין מדברי חוקר כי הנפש</w:t>
      </w:r>
      <w:r w:rsidR="0095306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קודם התחברה בגוף היא כללית</w:t>
      </w:r>
      <w:r w:rsidR="00BC782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ובהתחברה היא פרטית</w:t>
      </w:r>
      <w:r w:rsidR="00BC782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וכשתבדל מהגוף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היא כללית ופרטית</w:t>
      </w:r>
      <w:r w:rsidR="0095306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וזהו השגת הנבדלים כפי ערך השגתה</w:t>
      </w:r>
      <w:r w:rsidR="00953064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E250A13" w14:textId="688F3680" w:rsidR="005A3C0F" w:rsidRPr="00FB1DA6" w:rsidRDefault="0009787A" w:rsidP="00047E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-25</w:t>
      </w:r>
      <w:r w:rsidRPr="00235962">
        <w:rPr>
          <w:rFonts w:ascii="Times New Roman" w:hAnsi="Times New Roman" w:cs="Times New Roman" w:hint="cs"/>
          <w:color w:val="FF0000"/>
          <w:sz w:val="24"/>
          <w:szCs w:val="24"/>
          <w:rtl/>
        </w:rPr>
        <w:t>6:24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וכבר העירונו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במקומות רבים כי השם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' בנתינת התורה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לזכות את הנפש המשכלת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להשיג בחיים התמידיים</w:t>
      </w:r>
      <w:r w:rsidR="00B32DC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ונתן להם מצות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וחקים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שמזכים את הנפש החכמה</w:t>
      </w:r>
      <w:r w:rsidR="0095306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ובעבור היות זה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דבר נפלא ונעלם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משישתוקק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בו האדם</w:t>
      </w:r>
      <w:r w:rsidR="004670E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יעדם </w:t>
      </w:r>
      <w:r w:rsidR="00106AB0" w:rsidRPr="00FC20F9">
        <w:rPr>
          <w:rFonts w:ascii="Times New Roman" w:hAnsi="Times New Roman" w:cs="Times New Roman"/>
          <w:sz w:val="24"/>
          <w:szCs w:val="24"/>
          <w:rtl/>
        </w:rPr>
        <w:t>בש</w:t>
      </w:r>
      <w:r w:rsidR="00106AB0" w:rsidRPr="00FC20F9">
        <w:rPr>
          <w:rFonts w:ascii="Times New Roman" w:hAnsi="Times New Roman" w:cs="Times New Roman" w:hint="cs"/>
          <w:sz w:val="24"/>
          <w:szCs w:val="24"/>
          <w:rtl/>
        </w:rPr>
        <w:t>כ</w:t>
      </w:r>
      <w:r w:rsidR="00106AB0" w:rsidRPr="00FC20F9">
        <w:rPr>
          <w:rFonts w:ascii="Times New Roman" w:hAnsi="Times New Roman" w:cs="Times New Roman"/>
          <w:sz w:val="24"/>
          <w:szCs w:val="24"/>
          <w:rtl/>
        </w:rPr>
        <w:t xml:space="preserve">ר </w:t>
      </w:r>
      <w:r w:rsidR="005A3C0F" w:rsidRPr="00FC20F9">
        <w:rPr>
          <w:rFonts w:ascii="Times New Roman" w:hAnsi="Times New Roman" w:cs="Times New Roman"/>
          <w:sz w:val="24"/>
          <w:szCs w:val="24"/>
          <w:rtl/>
        </w:rPr>
        <w:t>המצות בגבול טוב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מהנאת העולם הזה כדי לשמור התורה</w:t>
      </w:r>
      <w:r w:rsidR="00CA230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ובה יזכו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להצלחת הנפש</w:t>
      </w:r>
      <w:r w:rsidR="00A404A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נאמר</w:t>
      </w:r>
      <w:r w:rsidR="0095306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953064">
        <w:rPr>
          <w:rFonts w:ascii="Times New Roman" w:hAnsi="Times New Roman" w:cs="Times New Roman"/>
          <w:color w:val="FFC000"/>
          <w:sz w:val="24"/>
          <w:szCs w:val="24"/>
          <w:rtl/>
        </w:rPr>
        <w:t>ויצונו</w:t>
      </w:r>
      <w:proofErr w:type="spellEnd"/>
      <w:r w:rsidR="005A3C0F" w:rsidRPr="0095306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ה' לעשות את כל </w:t>
      </w:r>
      <w:proofErr w:type="spellStart"/>
      <w:r w:rsidR="005A3C0F" w:rsidRPr="00953064">
        <w:rPr>
          <w:rFonts w:ascii="Times New Roman" w:hAnsi="Times New Roman" w:cs="Times New Roman"/>
          <w:color w:val="FFC000"/>
          <w:sz w:val="24"/>
          <w:szCs w:val="24"/>
          <w:rtl/>
        </w:rPr>
        <w:t>החקים</w:t>
      </w:r>
      <w:proofErr w:type="spellEnd"/>
      <w:r w:rsidR="005A3C0F" w:rsidRPr="0095306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האלה</w:t>
      </w:r>
      <w:r w:rsidR="00953064" w:rsidRPr="0095306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ונאמר</w:t>
      </w:r>
      <w:r w:rsidR="005A3C0F" w:rsidRPr="0095306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וצדקה תהיה לנו</w:t>
      </w:r>
      <w:r w:rsidR="00C60C94" w:rsidRPr="0095306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95306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ר"ל בהשיג את הנפש המשכלת בשמירת </w:t>
      </w:r>
      <w:r w:rsidR="005A3C0F" w:rsidRPr="00FC20F9">
        <w:rPr>
          <w:rFonts w:ascii="Times New Roman" w:hAnsi="Times New Roman" w:cs="Times New Roman"/>
          <w:sz w:val="24"/>
          <w:szCs w:val="24"/>
          <w:rtl/>
        </w:rPr>
        <w:t>המצות אל</w:t>
      </w:r>
      <w:r w:rsidR="00106A72" w:rsidRPr="00FC20F9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C20F9">
        <w:rPr>
          <w:rFonts w:ascii="Times New Roman" w:hAnsi="Times New Roman" w:cs="Times New Roman"/>
          <w:sz w:val="24"/>
          <w:szCs w:val="24"/>
          <w:rtl/>
        </w:rPr>
        <w:t>החק</w:t>
      </w:r>
      <w:proofErr w:type="spellEnd"/>
      <w:r w:rsidR="005A3C0F" w:rsidRPr="00FC20F9">
        <w:rPr>
          <w:rFonts w:ascii="Times New Roman" w:hAnsi="Times New Roman" w:cs="Times New Roman"/>
          <w:sz w:val="24"/>
          <w:szCs w:val="24"/>
          <w:rtl/>
        </w:rPr>
        <w:t xml:space="preserve"> הראוי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17080" w:rsidRPr="00FB1DA6">
        <w:rPr>
          <w:rFonts w:ascii="Times New Roman" w:hAnsi="Times New Roman" w:cs="Times New Roman"/>
          <w:sz w:val="24"/>
          <w:szCs w:val="24"/>
          <w:rtl/>
        </w:rPr>
        <w:t>בה</w:t>
      </w:r>
      <w:r w:rsidR="00717080">
        <w:rPr>
          <w:rFonts w:ascii="Times New Roman" w:hAnsi="Times New Roman" w:cs="Times New Roman" w:hint="cs"/>
          <w:sz w:val="24"/>
          <w:szCs w:val="24"/>
          <w:rtl/>
        </w:rPr>
        <w:t>כ</w:t>
      </w:r>
      <w:r w:rsidR="00717080" w:rsidRPr="00FB1DA6">
        <w:rPr>
          <w:rFonts w:ascii="Times New Roman" w:hAnsi="Times New Roman" w:cs="Times New Roman"/>
          <w:sz w:val="24"/>
          <w:szCs w:val="24"/>
          <w:rtl/>
        </w:rPr>
        <w:t xml:space="preserve">נה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השלמה</w:t>
      </w:r>
      <w:r w:rsidR="003D24D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לזכות לחיי העולם הבא על ידי עזר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אלהי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0FAE8B39" w14:textId="361FCCC5" w:rsidR="00D451DE" w:rsidRDefault="00D451DE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7CFF6AD8" w14:textId="68B8326A" w:rsidR="00D451DE" w:rsidRPr="00FB1DA6" w:rsidRDefault="00505A80" w:rsidP="003D24D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7:1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כּ</w:t>
      </w:r>
      <w:bookmarkStart w:id="4" w:name="_Hlk6394955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ִ֤י יְבִֽיאֲךָ֙ יְהוָ֣ה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אֶל־הָאָ֕רֶץ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אֲשֶׁר־אַתָּ֥ה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בָא־שָׁ֖מָּה לְרִשְׁתָּ֑הּ וְנָשַׁ֣ל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גּֽוֹיִם־רַבִּ֣ים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׀ מִפָּנֶ֡יךָ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הַֽחִתִּי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֩ וְהַגִּרְגָּשִׁ֨י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וְהָֽאֱמֹרִ֜י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וְהַכְּנַֽעֲנִ֣י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וְהַפְּרִזִּ֗י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וְהַֽחִוִּי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֙ וְהַיְבוּסִ֔י שִׁבְעָ֣ה גוֹיִ֔ם רַבִּ֥ים וַֽעֲצוּמִ֖ים מִמֶּֽךָּ׃</w:t>
      </w:r>
      <w:bookmarkEnd w:id="4"/>
    </w:p>
    <w:p w14:paraId="6ECFE51B" w14:textId="36AD416B" w:rsidR="007B4DB9" w:rsidRDefault="00C113E1" w:rsidP="004041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42476A">
        <w:rPr>
          <w:rFonts w:ascii="Times New Roman" w:hAnsi="Times New Roman" w:cs="Times New Roman"/>
          <w:color w:val="FF0000"/>
          <w:sz w:val="24"/>
          <w:szCs w:val="24"/>
        </w:rPr>
        <w:t>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כי יביאך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להסיר המניעות והמכשול על דרך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המצוה</w:t>
      </w:r>
      <w:proofErr w:type="spellEnd"/>
      <w:r w:rsidR="007329C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הועילם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במה שהוא על צד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הליאוט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ידי שמירת המצות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לקים ידיעה שהוא הצלחת הנפש</w:t>
      </w:r>
      <w:r w:rsidR="0095306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כן נהלם על ידי אזהרות שהם השחתות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שגורמים לסלק ידיעתו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7B4DB9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5ADCA0F3" w14:textId="0CAA0B34" w:rsidR="00106A72" w:rsidRDefault="007B4DB9" w:rsidP="004041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240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7:1 </w:t>
      </w:r>
      <w:r w:rsidR="005A3C0F" w:rsidRPr="00002404">
        <w:rPr>
          <w:rFonts w:ascii="Times New Roman" w:hAnsi="Times New Roman" w:cs="Times New Roman"/>
          <w:color w:val="FF0000"/>
          <w:sz w:val="24"/>
          <w:szCs w:val="24"/>
          <w:rtl/>
        </w:rPr>
        <w:t>ונשל גוים רבים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 יוצא</w:t>
      </w:r>
      <w:r w:rsidR="000A405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0A4055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ו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נשל הברזל מן </w:t>
      </w:r>
      <w:r w:rsidR="002E7BF2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הע</w:t>
      </w:r>
      <w:r w:rsidR="002E7BF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ץ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r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0A4055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עומד: </w:t>
      </w:r>
    </w:p>
    <w:p w14:paraId="67BE89AB" w14:textId="6E3D3BD1" w:rsidR="004439A9" w:rsidRDefault="006361E8" w:rsidP="00EE15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החתי</w:t>
      </w:r>
      <w:proofErr w:type="spellEnd"/>
      <w:r w:rsidR="00C05E78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והאמורי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שבע</w:t>
      </w:r>
      <w:r w:rsidR="00EE1509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עממים:</w:t>
      </w:r>
    </w:p>
    <w:p w14:paraId="13B457B1" w14:textId="7D72FB40" w:rsidR="00106A72" w:rsidRDefault="005A3C0F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F1DB1EC" w14:textId="79A12CB9" w:rsidR="00505A80" w:rsidRDefault="00505A80" w:rsidP="00EE15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7:2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וּנְתָנָ֞ם יְהוָ֧ה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אֱלֹהֶ֛יך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לְפָנֶ֖יךָ וְהִכִּיתָ֑ם הַֽחֲרֵ֤ם תַּֽחֲרִים֙ אֹתָ֔ם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לֹֽא־תִכְרֹ֥ת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לָהֶ֛ם בְּרִ֖ית וְלֹ֥א תְחָנֵּֽם׃</w:t>
      </w:r>
    </w:p>
    <w:p w14:paraId="0894CA5D" w14:textId="3D78979D" w:rsidR="004439A9" w:rsidRDefault="006361E8" w:rsidP="000A32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החרם תחרים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כונת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רבינו סהל נ"ע שהוא אזהרה</w:t>
      </w:r>
      <w:r w:rsidR="00802B5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שהוא מניעה שאינו מצות עשה</w:t>
      </w:r>
      <w:r w:rsidR="00802B5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06A7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בעבור שאמר</w:t>
      </w:r>
      <w:r w:rsidR="0095306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95306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יסיר את בנך </w:t>
      </w:r>
      <w:proofErr w:type="spellStart"/>
      <w:r w:rsidR="005A3C0F" w:rsidRPr="00953064">
        <w:rPr>
          <w:rFonts w:ascii="Times New Roman" w:hAnsi="Times New Roman" w:cs="Times New Roman"/>
          <w:color w:val="FFC000"/>
          <w:sz w:val="24"/>
          <w:szCs w:val="24"/>
          <w:rtl/>
        </w:rPr>
        <w:t>מאחרי</w:t>
      </w:r>
      <w:proofErr w:type="spellEnd"/>
      <w:r w:rsidR="000B4C53">
        <w:rPr>
          <w:rFonts w:ascii="Times New Roman" w:hAnsi="Times New Roman" w:cs="Times New Roman"/>
          <w:sz w:val="24"/>
          <w:szCs w:val="24"/>
        </w:rPr>
        <w:t xml:space="preserve"> </w:t>
      </w:r>
      <w:r w:rsidR="000B4C53" w:rsidRPr="004B5D13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proofErr w:type="gramStart"/>
      <w:r w:rsidR="000B4C53" w:rsidRPr="004B5D13">
        <w:rPr>
          <w:rFonts w:ascii="Times New Roman" w:hAnsi="Times New Roman" w:cs="Times New Roman" w:hint="cs"/>
          <w:color w:val="0070C0"/>
          <w:sz w:val="24"/>
          <w:szCs w:val="24"/>
          <w:rtl/>
        </w:rPr>
        <w:t>ז:ד</w:t>
      </w:r>
      <w:proofErr w:type="spellEnd"/>
      <w:proofErr w:type="gramEnd"/>
      <w:r w:rsidR="000B4C53" w:rsidRPr="004B5D13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CA4E8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0B4C5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אינו נראה כן</w:t>
      </w:r>
      <w:r w:rsidR="00CA4E8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כונת</w:t>
      </w:r>
      <w:proofErr w:type="spellEnd"/>
      <w:r w:rsidR="0095306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953064">
        <w:rPr>
          <w:rFonts w:ascii="Times New Roman" w:hAnsi="Times New Roman" w:cs="Times New Roman"/>
          <w:color w:val="FFC000"/>
          <w:sz w:val="24"/>
          <w:szCs w:val="24"/>
          <w:rtl/>
        </w:rPr>
        <w:t>תחרים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מצות עשה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7040952" w14:textId="093B7D06" w:rsidR="004439A9" w:rsidRDefault="006361E8" w:rsidP="000A32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לא תכרות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מצות לאו</w:t>
      </w:r>
      <w:r w:rsidR="000A320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ישאירם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E7D25E0" w14:textId="76D225FB" w:rsidR="004439A9" w:rsidRDefault="006361E8" w:rsidP="000A32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ולא</w:t>
      </w:r>
      <w:r w:rsidR="004439A9" w:rsidRPr="00FA1BAE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תחנם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וסלף בוגדים </w:t>
      </w:r>
      <w:proofErr w:type="spellStart"/>
      <w:r w:rsidR="00565496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י</w:t>
      </w:r>
      <w:r w:rsidR="00EF0156">
        <w:rPr>
          <w:rFonts w:ascii="Times New Roman" w:hAnsi="Times New Roman" w:cs="Times New Roman" w:hint="cs"/>
          <w:color w:val="FFC000"/>
          <w:sz w:val="24"/>
          <w:szCs w:val="24"/>
          <w:rtl/>
        </w:rPr>
        <w:t>ְשָׁ</w:t>
      </w:r>
      <w:r w:rsidR="00565496">
        <w:rPr>
          <w:rFonts w:ascii="Times New Roman" w:hAnsi="Times New Roman" w:cs="Times New Roman" w:hint="cs"/>
          <w:color w:val="FFC000"/>
          <w:sz w:val="24"/>
          <w:szCs w:val="24"/>
          <w:rtl/>
        </w:rPr>
        <w:t>ד</w:t>
      </w:r>
      <w:r w:rsidR="00EF0156">
        <w:rPr>
          <w:rFonts w:ascii="Times New Roman" w:hAnsi="Times New Roman" w:cs="Times New Roman" w:hint="cs"/>
          <w:color w:val="FFC000"/>
          <w:sz w:val="24"/>
          <w:szCs w:val="24"/>
          <w:rtl/>
        </w:rPr>
        <w:t>ֵּ</w:t>
      </w:r>
      <w:r w:rsidR="00565496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ם</w:t>
      </w:r>
      <w:proofErr w:type="spellEnd"/>
      <w:r w:rsidR="00565496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proofErr w:type="gram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r w:rsidR="004B5D1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proofErr w:type="spellEnd"/>
      <w:proofErr w:type="gram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0A4055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מפעלי הכפל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222C13D" w14:textId="373DB0D7" w:rsidR="004439A9" w:rsidRDefault="004439A9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633D1D5" w14:textId="77777777" w:rsidR="00E73419" w:rsidRDefault="00505A80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7:3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וְלֹ֥א תִתְחַתֵּ֖ן בָּ֑ם בִּתְּךָ֙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לֹֽא־תִתֵּ֣ן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לִבְנ֔וֹ וּבִתּ֖וֹ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לֹֽא־תִקַּ֥ח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לִבְנֶֽךָ׃ </w:t>
      </w:r>
    </w:p>
    <w:p w14:paraId="54B5F6DB" w14:textId="036C20D2" w:rsidR="00505A80" w:rsidRDefault="00505A80" w:rsidP="00836E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7:4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כִּֽי־יָסִ֤יר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אֶת־בִּנְך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מֵֽאַחֲרַ֔י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וְעָֽבְד֖וּ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אֱלֹהִ֣ים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אֲחֵרִ֑ים וְחָרָ֤ה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אַף־יְהוָה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֙ בָּכֶ֔ם וְהִשְׁמִֽידְךָ֖ מַהֵֽר׃</w:t>
      </w:r>
    </w:p>
    <w:p w14:paraId="1C9ABF78" w14:textId="77777777" w:rsidR="00E942F6" w:rsidRDefault="006361E8" w:rsidP="00836E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3-4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ולא תתחתן</w:t>
      </w:r>
      <w:r w:rsidR="004439A9" w:rsidRPr="00FA1BAE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בם</w:t>
      </w:r>
      <w:r w:rsidR="006B0E44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כי יסיר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 זה החותן</w:t>
      </w:r>
      <w:r w:rsidR="0095306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ויש אומרים זה המעשה </w:t>
      </w:r>
      <w:r w:rsidR="005A3C0F" w:rsidRPr="00A35D54">
        <w:rPr>
          <w:rFonts w:ascii="Times New Roman" w:hAnsi="Times New Roman" w:cs="Times New Roman"/>
          <w:color w:val="FFC000"/>
          <w:sz w:val="24"/>
          <w:szCs w:val="24"/>
          <w:rtl/>
        </w:rPr>
        <w:t>יסיר את בנך</w:t>
      </w:r>
      <w:r w:rsidR="0095306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3A5C2A36" w14:textId="2D61D0FA" w:rsidR="004439A9" w:rsidRDefault="005A3C0F" w:rsidP="00836E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ואפשר היותו </w:t>
      </w:r>
      <w:r w:rsidR="00836E02">
        <w:rPr>
          <w:rFonts w:ascii="Times New Roman" w:hAnsi="Times New Roman" w:cs="Times New Roman" w:hint="cs"/>
          <w:sz w:val="24"/>
          <w:szCs w:val="24"/>
          <w:rtl/>
        </w:rPr>
        <w:t>כ</w:t>
      </w:r>
      <w:r w:rsidRPr="00FB1DA6">
        <w:rPr>
          <w:rFonts w:ascii="Times New Roman" w:hAnsi="Times New Roman" w:cs="Times New Roman"/>
          <w:sz w:val="24"/>
          <w:szCs w:val="24"/>
          <w:rtl/>
        </w:rPr>
        <w:t>טעם תסיר</w:t>
      </w:r>
      <w:r w:rsidR="00836E0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וכל 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הנשים יתנו יקר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(אסתר </w:t>
      </w:r>
      <w:proofErr w:type="spellStart"/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r w:rsidR="00A35D5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0A4055">
        <w:rPr>
          <w:rFonts w:ascii="Times New Roman" w:hAnsi="Times New Roman" w:cs="Times New Roman" w:hint="cs"/>
          <w:color w:val="0070C0"/>
          <w:sz w:val="24"/>
          <w:szCs w:val="24"/>
          <w:rtl/>
        </w:rPr>
        <w:t>כ</w:t>
      </w:r>
      <w:proofErr w:type="spellEnd"/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CCC2691" w14:textId="59EF3EC1" w:rsidR="004439A9" w:rsidRDefault="004439A9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A4746C8" w14:textId="360D9B24" w:rsidR="00505A80" w:rsidRDefault="00505A80" w:rsidP="00836E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7:5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כִּֽי־אִם־כֹּ֤ה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תַֽעֲשׂוּ֙ לָהֶ֔ם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מִזְבְּחֹֽתֵיהֶ֣ם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תִּתֹּ֔צו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וּמַצֵּֽבֹתָ֖ם תְּשַׁבֵּ֑רוּ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וַאֲשֵֽׁירֵהֶם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תְּגַדֵּע֔וּן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וּפְסִֽילֵיהֶ֖ם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תִּשְׂרְפ֥וּן בָּאֵֽשׁ</w:t>
      </w:r>
      <w:r w:rsidR="00094AE6">
        <w:rPr>
          <w:rFonts w:asciiTheme="majorBidi" w:hAnsiTheme="majorBidi" w:cs="Times New Roman" w:hint="cs"/>
          <w:b/>
          <w:bCs/>
          <w:sz w:val="24"/>
          <w:szCs w:val="24"/>
          <w:rtl/>
        </w:rPr>
        <w:t>:</w:t>
      </w:r>
    </w:p>
    <w:p w14:paraId="3EF0776C" w14:textId="77777777" w:rsidR="004439A9" w:rsidRDefault="006361E8" w:rsidP="00836E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כי</w:t>
      </w:r>
      <w:r w:rsidR="004439A9" w:rsidRPr="00FA1BAE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אם כה תעשו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– למחות רושם ע"ז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A222FB2" w14:textId="52D9CCF7" w:rsidR="004439A9" w:rsidRDefault="004439A9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898F168" w14:textId="592ED14B" w:rsidR="00505A80" w:rsidRDefault="00505A80" w:rsidP="00836E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7:6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כִּ֣י עַ֤ם קָדוֹשׁ֙ אַתָּ֔ה לַֽיהוָ֖ה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אֱלֹהֶ֑יך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בְּךָ֞ בָּחַ֣ר ׀ יְהוָ֣ה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אֱלֹהֶ֗יך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ָ לִֽהְי֥וֹת לוֹ֙ לְעַ֣ם סְגֻלָּ֔ה מִכֹּל֙ הָֽעַמִּ֔ים אֲשֶׁ֖ר עַל־פְּנֵ֥י הָֽאֲדָמָֽה׃</w:t>
      </w:r>
    </w:p>
    <w:p w14:paraId="7C8C81BF" w14:textId="77777777" w:rsidR="004439A9" w:rsidRDefault="006361E8" w:rsidP="00836E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לעם סגולה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כדבר יקר ונכבד שאדם</w:t>
      </w:r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גונזו משאר דברים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55A8488" w14:textId="742017DD" w:rsidR="004439A9" w:rsidRDefault="004439A9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E406F86" w14:textId="6EC9B1FB" w:rsidR="00505A80" w:rsidRDefault="00505A80" w:rsidP="00836E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7:7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לֹ֣א מֵֽרֻבְּכֶ֞ם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מִכָּל־הָֽעַמִּ֗ים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חָשַׁ</w:t>
      </w:r>
      <w:r w:rsidRPr="00121587">
        <w:rPr>
          <w:rFonts w:asciiTheme="majorBidi" w:hAnsiTheme="majorBidi" w:cs="Times New Roman" w:hint="cs"/>
          <w:b/>
          <w:bCs/>
          <w:sz w:val="24"/>
          <w:szCs w:val="24"/>
          <w:rtl/>
        </w:rPr>
        <w:t>֧</w:t>
      </w:r>
      <w:r w:rsidRPr="00121587">
        <w:rPr>
          <w:rFonts w:asciiTheme="majorBidi" w:hAnsiTheme="majorBidi" w:cs="Times New Roman" w:hint="eastAsia"/>
          <w:b/>
          <w:bCs/>
          <w:sz w:val="24"/>
          <w:szCs w:val="24"/>
          <w:rtl/>
        </w:rPr>
        <w:t>ק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יְהוָ֛ה בָּכֶ֖ם וַיִּבְחַ֣ר בָּכֶ֑ם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כִּֽי־אַתֶּ֥ם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הַמְעַ֖ט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מִכָּל־הָֽעַמִּֽים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6C9B30E4" w14:textId="54197ACD" w:rsidR="004439A9" w:rsidRDefault="006361E8" w:rsidP="00836E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לא מרבכם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836E02">
        <w:rPr>
          <w:rFonts w:ascii="Times New Roman" w:hAnsi="Times New Roman" w:cs="Times New Roman"/>
          <w:color w:val="FFC000"/>
          <w:sz w:val="24"/>
          <w:szCs w:val="24"/>
          <w:rtl/>
        </w:rPr>
        <w:t>כי ברב עם הדרת מלך</w:t>
      </w:r>
      <w:r w:rsidR="00AC54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AC542E" w:rsidRPr="00E5775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proofErr w:type="gramStart"/>
      <w:r w:rsidR="00AC542E" w:rsidRPr="00E57758">
        <w:rPr>
          <w:rFonts w:ascii="Times New Roman" w:hAnsi="Times New Roman" w:cs="Times New Roman"/>
          <w:color w:val="0070C0"/>
          <w:sz w:val="24"/>
          <w:szCs w:val="24"/>
          <w:rtl/>
        </w:rPr>
        <w:t>יד</w:t>
      </w:r>
      <w:r w:rsidR="00E5775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AC542E" w:rsidRPr="00E57758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כח</w:t>
      </w:r>
      <w:proofErr w:type="spellEnd"/>
      <w:proofErr w:type="gramEnd"/>
      <w:r w:rsidR="00AC542E" w:rsidRPr="00E5775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C542E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18AF92B7" w14:textId="6CD6F508" w:rsidR="004439A9" w:rsidRDefault="004439A9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D832CB2" w14:textId="547CD398" w:rsidR="00505A80" w:rsidRDefault="00505A80" w:rsidP="00836E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7:8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כִּי֩ מֵֽאַהֲבַ֨ת יְהוָ֜ה אֶתְכֶ֗ם וּמִשָּׁמְר֤וֹ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אֶת־הַשְּׁבֻעָה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אֲשֶׁ֤ר נִשְׁבַּע֙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לַאֲבֹ֣תֵיכֶ֔ם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הוֹצִ֧יא יְהוָ֛ה אֶתְכֶ֖ם בְּיָ֣ד חֲזָקָ֑ה וַֽיִּפְדְּךָ֙ מִבֵּ֣ית עֲבָ</w:t>
      </w:r>
      <w:r w:rsidRPr="00121587">
        <w:rPr>
          <w:rFonts w:asciiTheme="majorBidi" w:hAnsiTheme="majorBidi" w:cs="Times New Roman" w:hint="eastAsia"/>
          <w:b/>
          <w:bCs/>
          <w:sz w:val="24"/>
          <w:szCs w:val="24"/>
          <w:rtl/>
        </w:rPr>
        <w:t>דִ֔ים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מִיַּ֖ד פַּרְעֹ֥ה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מֶֽלֶךְ־מִצְרָֽיִם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229C41EF" w14:textId="32A8A117" w:rsidR="00953064" w:rsidRDefault="006361E8" w:rsidP="008B1E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="008B1EDD">
        <w:rPr>
          <w:rFonts w:ascii="Times New Roman" w:hAnsi="Times New Roman" w:cs="Times New Roman"/>
          <w:color w:val="FF0000"/>
          <w:sz w:val="24"/>
          <w:szCs w:val="24"/>
        </w:rPr>
        <w:t>-9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כי מאהבת</w:t>
      </w:r>
      <w:r w:rsidR="004439A9" w:rsidRPr="00FA1BAE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אין ספק כי מה שנאמר לאברהם</w:t>
      </w:r>
      <w:r w:rsidR="00E24BE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ידעתיו למען אשר </w:t>
      </w:r>
      <w:proofErr w:type="spellStart"/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יצוה</w:t>
      </w:r>
      <w:proofErr w:type="spellEnd"/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את</w:t>
      </w:r>
      <w:r w:rsidR="004439A9" w:rsidRPr="00A12F5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בניו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proofErr w:type="gram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r w:rsidR="00545B1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proofErr w:type="spellEnd"/>
      <w:proofErr w:type="gram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0A4055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שמסר להם יחודו</w:t>
      </w:r>
      <w:r w:rsidR="00AB0E0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0A4055">
        <w:rPr>
          <w:rFonts w:ascii="Times New Roman" w:hAnsi="Times New Roman" w:cs="Times New Roman" w:hint="cs"/>
          <w:sz w:val="24"/>
          <w:szCs w:val="24"/>
          <w:rtl/>
        </w:rPr>
        <w:t>כ</w:t>
      </w:r>
      <w:r w:rsidR="000A4055" w:rsidRPr="00FB1DA6">
        <w:rPr>
          <w:rFonts w:ascii="Times New Roman" w:hAnsi="Times New Roman" w:cs="Times New Roman"/>
          <w:sz w:val="24"/>
          <w:szCs w:val="24"/>
          <w:rtl/>
        </w:rPr>
        <w:t>אמרו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ושמרו דרך ה'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(שם)</w:t>
      </w:r>
      <w:r w:rsidR="00953064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כגון בית מדרשו של אהרן ושבט לוי</w:t>
      </w:r>
      <w:r w:rsidR="009603D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95306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ועל כן נאמר </w:t>
      </w:r>
      <w:r w:rsidR="005A3C0F" w:rsidRPr="00953064">
        <w:rPr>
          <w:rFonts w:ascii="Times New Roman" w:hAnsi="Times New Roman" w:cs="Times New Roman"/>
          <w:color w:val="FFC000"/>
          <w:sz w:val="24"/>
          <w:szCs w:val="24"/>
          <w:rtl/>
        </w:rPr>
        <w:t>כי מאהבת ה'</w:t>
      </w:r>
      <w:r w:rsidR="004439A9" w:rsidRPr="00953064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953064">
        <w:rPr>
          <w:rFonts w:ascii="Times New Roman" w:hAnsi="Times New Roman" w:cs="Times New Roman"/>
          <w:color w:val="FFC000"/>
          <w:sz w:val="24"/>
          <w:szCs w:val="24"/>
          <w:rtl/>
        </w:rPr>
        <w:t>אתכם ומשמרו את השבועה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בקיום זרע אברהם</w:t>
      </w:r>
      <w:r w:rsidR="000A7FD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לתת להם נחלת צבי</w:t>
      </w:r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צבאות גוים</w:t>
      </w:r>
      <w:r w:rsidR="004E4393">
        <w:rPr>
          <w:rFonts w:ascii="Times New Roman" w:hAnsi="Times New Roman" w:cs="Times New Roman" w:hint="cs"/>
          <w:sz w:val="24"/>
          <w:szCs w:val="24"/>
          <w:rtl/>
        </w:rPr>
        <w:t xml:space="preserve"> (ע״פ ירמיהו </w:t>
      </w:r>
      <w:proofErr w:type="spellStart"/>
      <w:r w:rsidR="004E4393">
        <w:rPr>
          <w:rFonts w:ascii="Times New Roman" w:hAnsi="Times New Roman" w:cs="Times New Roman" w:hint="cs"/>
          <w:sz w:val="24"/>
          <w:szCs w:val="24"/>
          <w:rtl/>
        </w:rPr>
        <w:t>ג:יט</w:t>
      </w:r>
      <w:proofErr w:type="spellEnd"/>
      <w:r w:rsidR="004E4393">
        <w:rPr>
          <w:rFonts w:ascii="Times New Roman" w:hAnsi="Times New Roman" w:cs="Times New Roman" w:hint="cs"/>
          <w:sz w:val="24"/>
          <w:szCs w:val="24"/>
          <w:rtl/>
        </w:rPr>
        <w:t>)</w:t>
      </w:r>
      <w:r w:rsidR="0095306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הוציא אתכם </w:t>
      </w:r>
      <w:r w:rsidR="000A4055" w:rsidRPr="00FB1DA6">
        <w:rPr>
          <w:rFonts w:ascii="Times New Roman" w:hAnsi="Times New Roman" w:cs="Times New Roman"/>
          <w:sz w:val="24"/>
          <w:szCs w:val="24"/>
          <w:rtl/>
        </w:rPr>
        <w:t>מאר</w:t>
      </w:r>
      <w:r w:rsidR="000A4055">
        <w:rPr>
          <w:rFonts w:ascii="Times New Roman" w:hAnsi="Times New Roman" w:cs="Times New Roman" w:hint="cs"/>
          <w:sz w:val="24"/>
          <w:szCs w:val="24"/>
          <w:rtl/>
        </w:rPr>
        <w:t>ץ</w:t>
      </w:r>
      <w:r w:rsidR="000A4055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מצרים על ידי אותות ונפלאות</w:t>
      </w:r>
      <w:r w:rsidR="0080193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מכאן יש לך לדעת כי ה'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אלהיך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אל נאמן</w:t>
      </w:r>
      <w:r w:rsidR="004B0A3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יכול לקיים מה שהבטיח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F9A444A" w14:textId="53CE4390" w:rsidR="005A3C0F" w:rsidRDefault="005A3C0F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B02C0E2" w14:textId="2D449002" w:rsidR="00505A80" w:rsidRPr="00FB1DA6" w:rsidRDefault="00505A80" w:rsidP="00836E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7:9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וְיָ֣דַעְתָּ֔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כִּֽי־יְהוָ֥ה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ה֣וּא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הָֽאֱלֹהִ֑ים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הָאֵל֙ הַֽנֶּאֱמָ֔ן שֹׁמֵ֧ר הַבְּרִ֣ית וְהַחֶ֗סֶד לְאֹֽהֲבָ֛יו וּלְשֹֽׁמְרֵ֥י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מִצְוֺתָ֖ו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לְאֶ֥לֶף דּֽוֹר׃</w:t>
      </w:r>
    </w:p>
    <w:p w14:paraId="3C3ABC40" w14:textId="77777777" w:rsidR="004439A9" w:rsidRDefault="006361E8" w:rsidP="00F133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שומר הברית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מה שכרת לאברהם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0E158CC" w14:textId="77777777" w:rsidR="004439A9" w:rsidRDefault="006361E8" w:rsidP="00574F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והחסד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להספיקם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בחיי שעה</w:t>
      </w:r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ובריאות גופם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386B701" w14:textId="663C2CDF" w:rsidR="00862F49" w:rsidRDefault="006361E8" w:rsidP="00862F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לאוהביו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כנרמז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זרע אברהם אוהב</w:t>
      </w:r>
      <w:r w:rsidR="00334A4E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(ישעיהו </w:t>
      </w:r>
      <w:proofErr w:type="spellStart"/>
      <w:proofErr w:type="gram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מא</w:t>
      </w:r>
      <w:r w:rsidR="00743B8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proofErr w:type="spellEnd"/>
      <w:proofErr w:type="gram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862F49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, </w:t>
      </w:r>
      <w:r w:rsidR="005A3C0F" w:rsidRPr="009F0147">
        <w:rPr>
          <w:rFonts w:ascii="Times New Roman" w:hAnsi="Times New Roman" w:cs="Times New Roman"/>
          <w:color w:val="FFC000"/>
          <w:sz w:val="24"/>
          <w:szCs w:val="24"/>
          <w:rtl/>
        </w:rPr>
        <w:t>ולשומרי מצותיו</w:t>
      </w:r>
      <w:r w:rsidR="00862F49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כאשר נאמר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כי מאהבת ה' אתכם ומשמרו את השבועה</w:t>
      </w:r>
      <w:r w:rsidR="0095306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724EE182" w14:textId="21E89AC8" w:rsidR="004439A9" w:rsidRDefault="005A3C0F" w:rsidP="00862F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או טעם </w:t>
      </w:r>
      <w:r w:rsidRPr="00953064">
        <w:rPr>
          <w:rFonts w:ascii="Times New Roman" w:hAnsi="Times New Roman" w:cs="Times New Roman"/>
          <w:color w:val="FFC000"/>
          <w:sz w:val="24"/>
          <w:szCs w:val="24"/>
          <w:rtl/>
        </w:rPr>
        <w:t>לאוהביו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שמשיגים אותו</w:t>
      </w:r>
      <w:r w:rsidR="00574FE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274F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574FEE">
        <w:rPr>
          <w:rFonts w:ascii="Times New Roman" w:hAnsi="Times New Roman" w:cs="Times New Roman"/>
          <w:color w:val="FFC000"/>
          <w:sz w:val="24"/>
          <w:szCs w:val="24"/>
          <w:rtl/>
        </w:rPr>
        <w:t>ולשומרי מצותיו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הם במעלה</w:t>
      </w:r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השנית</w:t>
      </w:r>
      <w:r w:rsidR="00574FE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ולא יתכן </w:t>
      </w:r>
      <w:r w:rsidRPr="009F0147">
        <w:rPr>
          <w:rFonts w:ascii="Times New Roman" w:hAnsi="Times New Roman" w:cs="Times New Roman"/>
          <w:sz w:val="24"/>
          <w:szCs w:val="24"/>
          <w:rtl/>
        </w:rPr>
        <w:t xml:space="preserve">להיות הם </w:t>
      </w:r>
      <w:proofErr w:type="spellStart"/>
      <w:r w:rsidRPr="009F0147">
        <w:rPr>
          <w:rFonts w:ascii="Times New Roman" w:hAnsi="Times New Roman" w:cs="Times New Roman"/>
          <w:sz w:val="24"/>
          <w:szCs w:val="24"/>
          <w:rtl/>
        </w:rPr>
        <w:t>הם</w:t>
      </w:r>
      <w:proofErr w:type="spellEnd"/>
      <w:r w:rsidR="00C60C94" w:rsidRPr="009F0147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220D254" w14:textId="4271321F" w:rsidR="007A5022" w:rsidRDefault="006361E8" w:rsidP="00574F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לאלף דור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שזכות האבות תועיל לבן</w:t>
      </w:r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אם הוא צדיק</w:t>
      </w:r>
      <w:r w:rsidR="007A502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וטעם </w:t>
      </w:r>
      <w:r w:rsidR="005A3C0F" w:rsidRPr="007A5022">
        <w:rPr>
          <w:rFonts w:ascii="Times New Roman" w:hAnsi="Times New Roman" w:cs="Times New Roman"/>
          <w:color w:val="FFC000"/>
          <w:sz w:val="24"/>
          <w:szCs w:val="24"/>
          <w:rtl/>
        </w:rPr>
        <w:t>לאלף דור</w:t>
      </w:r>
      <w:r w:rsidR="003D6A7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לעולם</w:t>
      </w:r>
      <w:r w:rsidR="007A5022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6031B196" w14:textId="06E4EBF0" w:rsidR="007A5022" w:rsidRDefault="007A5022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73C1A26" w14:textId="511DB126" w:rsidR="00505A80" w:rsidRDefault="00505A80" w:rsidP="00574FEE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7:10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וּמְשַׁלֵּ֧ם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לְשֹֽׂנְאָ֛יו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אֶל־פָּנָ֖יו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לְהַ</w:t>
      </w:r>
      <w:r w:rsidRPr="00121587">
        <w:rPr>
          <w:rFonts w:asciiTheme="majorBidi" w:hAnsiTheme="majorBidi" w:cs="Times New Roman" w:hint="eastAsia"/>
          <w:b/>
          <w:bCs/>
          <w:sz w:val="24"/>
          <w:szCs w:val="24"/>
          <w:rtl/>
        </w:rPr>
        <w:t>ֽאֲבִיד֑ו</w:t>
      </w:r>
      <w:proofErr w:type="spellEnd"/>
      <w:r w:rsidRPr="00121587">
        <w:rPr>
          <w:rFonts w:asciiTheme="majorBidi" w:hAnsiTheme="majorBidi" w:cs="Times New Roman" w:hint="eastAsia"/>
          <w:b/>
          <w:bCs/>
          <w:sz w:val="24"/>
          <w:szCs w:val="24"/>
          <w:rtl/>
        </w:rPr>
        <w:t>ֹ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לֹ֤א יְאַחֵר֙ לְשֹׂ֣נְא֔וֹ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אֶל־פָּנָ֖יו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יְשַׁלֶּם־לֽו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ֹ׃</w:t>
      </w:r>
    </w:p>
    <w:p w14:paraId="7B21DFC2" w14:textId="5817A230" w:rsidR="00C4122C" w:rsidRDefault="00C4122C" w:rsidP="00C412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7:11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וְשָֽׁמַרְתָּ֨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אֶת־הַמִּצְוָ֜ה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וְאֶת־הַֽחֻקִּ֣ים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וְאֶת־הַמִּשְׁפָּטִ֗ים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אֲשֶׁ֨ר אָֽנֹכִ֧י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מְצַוְּך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ָ֛ הַיּ֖וֹם לַֽעֲשׂוֹתָֽם׃</w:t>
      </w:r>
    </w:p>
    <w:p w14:paraId="7DC478B4" w14:textId="5B0F2E4C" w:rsidR="00C4122C" w:rsidRDefault="007A50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561D99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561D99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5022">
        <w:rPr>
          <w:rFonts w:ascii="Times New Roman" w:hAnsi="Times New Roman" w:cs="Times New Roman"/>
          <w:color w:val="FF0000"/>
          <w:sz w:val="24"/>
          <w:szCs w:val="24"/>
          <w:rtl/>
        </w:rPr>
        <w:t>ומשלם לשונאיו אל</w:t>
      </w:r>
      <w:r w:rsidR="00C54F70" w:rsidRPr="007A502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5022">
        <w:rPr>
          <w:rFonts w:ascii="Times New Roman" w:hAnsi="Times New Roman" w:cs="Times New Roman"/>
          <w:color w:val="FF0000"/>
          <w:sz w:val="24"/>
          <w:szCs w:val="24"/>
          <w:rtl/>
        </w:rPr>
        <w:t>פניו</w:t>
      </w:r>
      <w:r w:rsidR="00C60C94" w:rsidRPr="007A502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שאינו מאחר לכל היותר אלא עד דור רביעי</w:t>
      </w:r>
      <w:r w:rsidR="00BF484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D76B5DC" w14:textId="01F8EB21" w:rsidR="004439A9" w:rsidRDefault="005A3C0F" w:rsidP="002C04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ואמר</w:t>
      </w:r>
      <w:r w:rsidR="006361E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7A5022">
        <w:rPr>
          <w:rFonts w:ascii="Times New Roman" w:hAnsi="Times New Roman" w:cs="Times New Roman"/>
          <w:color w:val="FFC000"/>
          <w:sz w:val="24"/>
          <w:szCs w:val="24"/>
          <w:rtl/>
        </w:rPr>
        <w:t>אל פניו</w:t>
      </w:r>
      <w:r w:rsidR="00565496">
        <w:rPr>
          <w:rFonts w:ascii="Times New Roman" w:hAnsi="Times New Roman" w:cs="Times New Roman" w:hint="cs"/>
          <w:color w:val="FFC000"/>
          <w:sz w:val="24"/>
          <w:szCs w:val="24"/>
          <w:rtl/>
        </w:rPr>
        <w:t>,</w:t>
      </w:r>
      <w:r w:rsidR="00C60C94" w:rsidRPr="007A502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2C040D">
        <w:rPr>
          <w:rFonts w:ascii="Times New Roman" w:hAnsi="Times New Roman" w:cs="Times New Roman"/>
          <w:color w:val="FFC000"/>
          <w:sz w:val="24"/>
          <w:szCs w:val="24"/>
          <w:rtl/>
        </w:rPr>
        <w:t>כי יראו עיניו כ</w:t>
      </w:r>
      <w:r w:rsidR="00E92E92">
        <w:rPr>
          <w:rFonts w:ascii="Times New Roman" w:hAnsi="Times New Roman" w:cs="Times New Roman" w:hint="cs"/>
          <w:color w:val="FFC000"/>
          <w:sz w:val="24"/>
          <w:szCs w:val="24"/>
          <w:rtl/>
        </w:rPr>
        <w:t>ִּ</w:t>
      </w:r>
      <w:r w:rsidRPr="002C040D">
        <w:rPr>
          <w:rFonts w:ascii="Times New Roman" w:hAnsi="Times New Roman" w:cs="Times New Roman"/>
          <w:color w:val="FFC000"/>
          <w:sz w:val="24"/>
          <w:szCs w:val="24"/>
          <w:rtl/>
        </w:rPr>
        <w:t>ידו</w:t>
      </w:r>
      <w:r w:rsidR="00E92E92">
        <w:rPr>
          <w:rFonts w:ascii="Times New Roman" w:hAnsi="Times New Roman" w:cs="Times New Roman" w:hint="cs"/>
          <w:color w:val="FFC000"/>
          <w:sz w:val="24"/>
          <w:szCs w:val="24"/>
          <w:rtl/>
        </w:rPr>
        <w:t>ֹ</w:t>
      </w:r>
      <w:r w:rsidR="00565496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65496" w:rsidRPr="002C040D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565496" w:rsidRPr="002C040D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איוב</w:t>
      </w:r>
      <w:r w:rsidR="00565496" w:rsidRPr="002C040D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65496" w:rsidRPr="002C040D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כא</w:t>
      </w:r>
      <w:r w:rsidR="00E92E9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65496" w:rsidRPr="002C040D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proofErr w:type="spellEnd"/>
      <w:r w:rsidR="00565496" w:rsidRPr="002C040D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83219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יש שישיג עד דור רביעי</w:t>
      </w:r>
      <w:r w:rsidR="00C4122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וכלם רשעים ויתחייבו</w:t>
      </w:r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כליה</w:t>
      </w:r>
      <w:r w:rsidR="00C4122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וכל זה </w:t>
      </w:r>
      <w:r w:rsidRPr="00407216">
        <w:rPr>
          <w:rFonts w:ascii="Times New Roman" w:hAnsi="Times New Roman" w:cs="Times New Roman"/>
          <w:sz w:val="24"/>
          <w:szCs w:val="24"/>
          <w:rtl/>
        </w:rPr>
        <w:t>מס</w:t>
      </w:r>
      <w:r w:rsidR="001E68C6" w:rsidRPr="00407216">
        <w:rPr>
          <w:rFonts w:ascii="Times New Roman" w:hAnsi="Times New Roman" w:cs="Times New Roman" w:hint="eastAsia"/>
          <w:sz w:val="24"/>
          <w:szCs w:val="24"/>
          <w:rtl/>
        </w:rPr>
        <w:t>ב</w:t>
      </w:r>
      <w:r w:rsidRPr="00407216">
        <w:rPr>
          <w:rFonts w:ascii="Times New Roman" w:hAnsi="Times New Roman" w:cs="Times New Roman"/>
          <w:sz w:val="24"/>
          <w:szCs w:val="24"/>
          <w:rtl/>
        </w:rPr>
        <w:t>ת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החוטא הקודם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6E1275B9" w14:textId="1A488AC5" w:rsidR="00407216" w:rsidRDefault="006361E8" w:rsidP="00C412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561D99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561D99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להאבידו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לשון יחיד</w:t>
      </w:r>
      <w:r w:rsidR="00C4122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וזהו </w:t>
      </w:r>
      <w:r w:rsidR="005A3C0F" w:rsidRPr="007A5022">
        <w:rPr>
          <w:rFonts w:ascii="Times New Roman" w:hAnsi="Times New Roman" w:cs="Times New Roman"/>
          <w:color w:val="FFC000"/>
          <w:sz w:val="24"/>
          <w:szCs w:val="24"/>
          <w:rtl/>
        </w:rPr>
        <w:t>אל פניו</w:t>
      </w:r>
      <w:r w:rsidR="004439A9" w:rsidRPr="007A502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7A5022">
        <w:rPr>
          <w:rFonts w:ascii="Times New Roman" w:hAnsi="Times New Roman" w:cs="Times New Roman"/>
          <w:color w:val="FFC000"/>
          <w:sz w:val="24"/>
          <w:szCs w:val="24"/>
          <w:rtl/>
        </w:rPr>
        <w:t>ישלם לו</w:t>
      </w:r>
      <w:r w:rsidR="005D6FA3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5A933308" w14:textId="23C1F63F" w:rsidR="00407216" w:rsidRDefault="005A3C0F" w:rsidP="00C412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והמפרש</w:t>
      </w:r>
      <w:r w:rsidR="0083219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7A5022">
        <w:rPr>
          <w:rFonts w:ascii="Times New Roman" w:hAnsi="Times New Roman" w:cs="Times New Roman"/>
          <w:color w:val="FFC000"/>
          <w:sz w:val="24"/>
          <w:szCs w:val="24"/>
          <w:rtl/>
        </w:rPr>
        <w:t>ישלם לו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זכותו בעולם הזה</w:t>
      </w:r>
      <w:r w:rsidR="00C4122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7A5022">
        <w:rPr>
          <w:rFonts w:ascii="Times New Roman" w:hAnsi="Times New Roman" w:cs="Times New Roman"/>
          <w:color w:val="FFC000"/>
          <w:sz w:val="24"/>
          <w:szCs w:val="24"/>
          <w:rtl/>
        </w:rPr>
        <w:t>להאבידו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לעולם הבא</w:t>
      </w:r>
      <w:r w:rsidR="001904B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אינו פירוש נאות</w:t>
      </w:r>
      <w:r w:rsidR="003F23C3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2445A1E5" w14:textId="10D4D2E7" w:rsidR="004439A9" w:rsidRDefault="003F23C3" w:rsidP="00C412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3F23C3">
        <w:rPr>
          <w:rFonts w:ascii="Times New Roman" w:hAnsi="Times New Roman" w:cs="Times New Roman"/>
          <w:color w:val="FF0000"/>
          <w:sz w:val="24"/>
          <w:szCs w:val="24"/>
        </w:rPr>
        <w:t>7:11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על כן יש לך לשמור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המצוה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והחקים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והמשפטים אחרי</w:t>
      </w:r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שהוא אל יכול</w:t>
      </w:r>
      <w:r w:rsidR="00C4122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נאמן בהבטחותיו</w:t>
      </w:r>
      <w:r w:rsidR="0040721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בין ליעוד טוב בין ליעוד רע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E609B25" w14:textId="116A27F9" w:rsidR="005A3C0F" w:rsidRDefault="006361E8" w:rsidP="00D82C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אשר</w:t>
      </w:r>
      <w:r w:rsidR="004439A9" w:rsidRPr="00FA1BAE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A1BAE">
        <w:rPr>
          <w:rFonts w:ascii="Times New Roman" w:hAnsi="Times New Roman" w:cs="Times New Roman"/>
          <w:color w:val="FF0000"/>
          <w:sz w:val="24"/>
          <w:szCs w:val="24"/>
          <w:rtl/>
        </w:rPr>
        <w:t>אנכי מצוה אתכם היום לעשותם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המעשה הוא העקר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08C38C0" w14:textId="0E69E78F" w:rsidR="00C954AE" w:rsidRDefault="00C954AE" w:rsidP="00D82C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FE50935" w14:textId="71EA0E27" w:rsidR="00C954AE" w:rsidRPr="00ED1ADC" w:rsidRDefault="00C954AE" w:rsidP="00C269A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lastRenderedPageBreak/>
        <w:t>נשלמה פרשת ואתחנן / בשם אשר לעבדיו י</w:t>
      </w:r>
      <w:r w:rsidR="001D0CEE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ֶ</w:t>
      </w:r>
      <w:r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ח</w:t>
      </w:r>
      <w:r w:rsidR="001D0CEE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ֱ</w:t>
      </w:r>
      <w:r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נ</w:t>
      </w:r>
      <w:r w:rsidR="001D0CEE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ַ</w:t>
      </w:r>
      <w:r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ן</w:t>
      </w:r>
      <w:r w:rsidR="00CF2F6E" w:rsidRPr="00ED1ADC">
        <w:rPr>
          <w:rStyle w:val="FootnoteReference"/>
          <w:rFonts w:ascii="Times New Roman" w:hAnsi="Times New Roman" w:cs="Times New Roman"/>
          <w:b/>
          <w:bCs/>
          <w:sz w:val="24"/>
          <w:szCs w:val="24"/>
          <w:rtl/>
        </w:rPr>
        <w:footnoteReference w:id="23"/>
      </w:r>
    </w:p>
    <w:p w14:paraId="7A6F3DF5" w14:textId="7351270C" w:rsidR="005A3C0F" w:rsidRPr="00FB1DA6" w:rsidRDefault="00132583" w:rsidP="0013258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___________________</w:t>
      </w:r>
    </w:p>
    <w:p w14:paraId="18A8E0F5" w14:textId="77777777" w:rsidR="005A3C0F" w:rsidRPr="00FB1DA6" w:rsidRDefault="005A3C0F" w:rsidP="00D82C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1CAE1B6" w14:textId="77777777" w:rsidR="005A3C0F" w:rsidRPr="0051709C" w:rsidRDefault="005A3C0F" w:rsidP="00D82CF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rtl/>
        </w:rPr>
      </w:pPr>
      <w:r w:rsidRPr="0051709C">
        <w:rPr>
          <w:rFonts w:ascii="Times New Roman" w:hAnsi="Times New Roman" w:cs="Times New Roman"/>
          <w:b/>
          <w:bCs/>
          <w:sz w:val="28"/>
          <w:szCs w:val="28"/>
          <w:rtl/>
        </w:rPr>
        <w:t>פרשת עקב</w:t>
      </w:r>
    </w:p>
    <w:p w14:paraId="7F41BA43" w14:textId="2306FBB4" w:rsidR="004439A9" w:rsidRPr="00FB1DA6" w:rsidRDefault="00656D9F" w:rsidP="00D82C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7:12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וְהָיָ֣ה ׀ עֵ֣קֶב תִּשְׁמְע֗וּן אֵ֤ת הַמִּשְׁפָּטִים֙ הָאֵ֔לֶּה וּשְׁמַרְתֶּ֥ם וַֽעֲשִׂיתֶ֖ם אֹתָ֑ם וְשָׁמַר֩ יְהוָ֨ה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אֱלֹהֶ֜יך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לְךָ֗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אֶֽת־הַבְּרִית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וְאֶת־הַחֶ֔סֶד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נִשְׁבַּ֖ע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לַֽאֲבֹתֶֽיך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1793908E" w14:textId="1F58B5BC" w:rsidR="004439A9" w:rsidRDefault="006361E8" w:rsidP="009D2F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והיה עקב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D82CFF">
        <w:rPr>
          <w:rFonts w:ascii="Times New Roman" w:hAnsi="Times New Roman" w:cs="Times New Roman" w:hint="cs"/>
          <w:sz w:val="24"/>
          <w:szCs w:val="24"/>
          <w:rtl/>
        </w:rPr>
        <w:t>כ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אחרית</w:t>
      </w:r>
      <w:r w:rsidR="00943CF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בעבור שהעקב סוף האדם</w:t>
      </w:r>
      <w:r w:rsidR="001904B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 סוף</w:t>
      </w:r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שמירת המצות</w:t>
      </w:r>
      <w:r w:rsidR="00C407A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שהשכר בא באחרית</w:t>
      </w:r>
      <w:r w:rsidR="001904B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ויש מפרשים אותו</w:t>
      </w:r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סבוב</w:t>
      </w:r>
      <w:r w:rsidR="009D2F6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ששמירת המצות </w:t>
      </w:r>
      <w:r w:rsidR="001904B9" w:rsidRPr="00FB1DA6">
        <w:rPr>
          <w:rFonts w:ascii="Times New Roman" w:hAnsi="Times New Roman" w:cs="Times New Roman"/>
          <w:sz w:val="24"/>
          <w:szCs w:val="24"/>
          <w:rtl/>
        </w:rPr>
        <w:t>ת</w:t>
      </w:r>
      <w:r w:rsidR="001904B9">
        <w:rPr>
          <w:rFonts w:ascii="Times New Roman" w:hAnsi="Times New Roman" w:cs="Times New Roman" w:hint="cs"/>
          <w:sz w:val="24"/>
          <w:szCs w:val="24"/>
          <w:rtl/>
        </w:rPr>
        <w:t>סבב</w:t>
      </w:r>
      <w:r w:rsidR="001904B9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שישמור </w:t>
      </w:r>
      <w:r w:rsidR="005A3C0F" w:rsidRPr="0042398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ה' </w:t>
      </w:r>
      <w:proofErr w:type="spellStart"/>
      <w:r w:rsidR="005A3C0F" w:rsidRPr="00423987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5A3C0F" w:rsidRPr="0042398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לך את הברית</w:t>
      </w:r>
      <w:r w:rsidR="004439A9" w:rsidRPr="00423987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423987">
        <w:rPr>
          <w:rFonts w:ascii="Times New Roman" w:hAnsi="Times New Roman" w:cs="Times New Roman"/>
          <w:color w:val="FFC000"/>
          <w:sz w:val="24"/>
          <w:szCs w:val="24"/>
          <w:rtl/>
        </w:rPr>
        <w:t>ואת החסד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A02C65F" w14:textId="77777777" w:rsidR="004439A9" w:rsidRDefault="006361E8" w:rsidP="009D2F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תשמעון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תקבלון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D81AF52" w14:textId="77777777" w:rsidR="00281247" w:rsidRDefault="006361E8" w:rsidP="009D2F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את המשפטים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החל ממה שחתם</w:t>
      </w:r>
      <w:r w:rsidR="008F06E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0178BE59" w14:textId="057ED36D" w:rsidR="004439A9" w:rsidRDefault="005A3C0F" w:rsidP="009D2F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או בעבור שהמשפטים הם קיום העולם</w:t>
      </w:r>
      <w:r w:rsidR="005A789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שהאדם נואש מעשות המשפט</w:t>
      </w:r>
      <w:r w:rsidR="001904B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</w:t>
      </w:r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כן הקדים שכר המשפטים</w:t>
      </w:r>
      <w:r w:rsidR="005D14C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שעל ידי עשיית המשפטים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יתקימו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החקים</w:t>
      </w:r>
      <w:proofErr w:type="spellEnd"/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והמצות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C136C03" w14:textId="77777777" w:rsidR="004439A9" w:rsidRDefault="006361E8" w:rsidP="009D2F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ושמרתם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העיון וההשקפה עליהם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201C94D" w14:textId="5739BB24" w:rsidR="004439A9" w:rsidRDefault="006361E8" w:rsidP="009D2F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ועשיתם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שהעשיה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היא</w:t>
      </w:r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העקר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A77E86A" w14:textId="77777777" w:rsidR="004439A9" w:rsidRDefault="006361E8" w:rsidP="009D2F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ושמר ה'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שמירה כנגד שמירה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972A704" w14:textId="3983BF93" w:rsidR="004439A9" w:rsidRDefault="006361E8" w:rsidP="009D2F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את הברית ואת</w:t>
      </w:r>
      <w:r w:rsidR="004439A9" w:rsidRPr="000F238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החסד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הברית היא מה שאמר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ואהבך וברכך והרבך</w:t>
      </w:r>
      <w:r w:rsidR="001904B9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C60C94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ונתינת הארץ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4E7E1A8C" w14:textId="7CBA75C8" w:rsidR="004439A9" w:rsidRDefault="006361E8" w:rsidP="009D2F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12</w:t>
      </w:r>
      <w:r w:rsidR="00744E0A">
        <w:rPr>
          <w:rFonts w:ascii="Times New Roman" w:hAnsi="Times New Roman" w:cs="Times New Roman"/>
          <w:color w:val="FF0000"/>
          <w:sz w:val="24"/>
          <w:szCs w:val="24"/>
        </w:rPr>
        <w:t>-13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ואת החסד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היא ברכת המזון והצומח והחי והאלם</w:t>
      </w:r>
      <w:r w:rsidR="001904B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904B9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שעל ידי זה תהיה</w:t>
      </w:r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הברית מקוימת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6CD3B62" w14:textId="63BA1FC7" w:rsidR="004439A9" w:rsidRDefault="004439A9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661F559" w14:textId="4164A9FF" w:rsidR="00656D9F" w:rsidRDefault="00656D9F" w:rsidP="005C59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7:13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וַאֲהֵ֣בְךָ֔ וּבֵֽרַכְךָ֖ וְהִרְבֶּ֑ךָ וּבֵרַ֣ךְ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פ</w:t>
      </w:r>
      <w:r w:rsidRPr="00121587">
        <w:rPr>
          <w:rFonts w:asciiTheme="majorBidi" w:hAnsiTheme="majorBidi" w:cs="Times New Roman" w:hint="eastAsia"/>
          <w:b/>
          <w:bCs/>
          <w:sz w:val="24"/>
          <w:szCs w:val="24"/>
          <w:rtl/>
        </w:rPr>
        <w:t>ְּרִֽי־בִטְנְך</w:t>
      </w:r>
      <w:proofErr w:type="spellEnd"/>
      <w:r w:rsidRPr="00121587">
        <w:rPr>
          <w:rFonts w:asciiTheme="majorBidi" w:hAnsiTheme="majorBidi" w:cs="Times New Roman" w:hint="eastAsia"/>
          <w:b/>
          <w:bCs/>
          <w:sz w:val="24"/>
          <w:szCs w:val="24"/>
          <w:rtl/>
        </w:rPr>
        <w:t>ָ֣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וּפְרִֽי־אַ֠דְמָתֶך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דְּגָ֨נְךָ֜ וְתִֽירֹשְׁךָ֣ וְיִצְהָרֶ֗ךָ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שְׁגַר־אֲלָפֶ֨יך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וְעַשְׁתְּרֹ֣ת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צֹאנֶ֔ךָ עַ֚ל הָֽאֲדָמָ֔ה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אֲשֶׁר־נִשְׁבַּ֥ע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לַֽאֲבֹתֶ֖יך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ָ לָ֥תֶת לָֽךְ׃</w:t>
      </w:r>
    </w:p>
    <w:p w14:paraId="1A6C063B" w14:textId="20374274" w:rsidR="004439A9" w:rsidRDefault="006361E8" w:rsidP="001B4F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ואהבך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קל לגזרת </w:t>
      </w:r>
      <w:r w:rsidR="005A3C0F" w:rsidRPr="00523331">
        <w:rPr>
          <w:rFonts w:ascii="Times New Roman" w:hAnsi="Times New Roman" w:cs="Times New Roman"/>
          <w:sz w:val="24"/>
          <w:szCs w:val="24"/>
          <w:rtl/>
        </w:rPr>
        <w:t>פ</w:t>
      </w:r>
      <w:r w:rsidR="00770771" w:rsidRPr="00523331">
        <w:rPr>
          <w:rFonts w:ascii="Times New Roman" w:hAnsi="Times New Roman" w:cs="Times New Roman" w:hint="cs"/>
          <w:sz w:val="24"/>
          <w:szCs w:val="24"/>
          <w:rtl/>
        </w:rPr>
        <w:t>ָּ</w:t>
      </w:r>
      <w:r w:rsidR="005A3C0F" w:rsidRPr="00523331">
        <w:rPr>
          <w:rFonts w:ascii="Times New Roman" w:hAnsi="Times New Roman" w:cs="Times New Roman"/>
          <w:sz w:val="24"/>
          <w:szCs w:val="24"/>
          <w:rtl/>
        </w:rPr>
        <w:t>ע</w:t>
      </w:r>
      <w:r w:rsidR="00770771" w:rsidRPr="00523331">
        <w:rPr>
          <w:rFonts w:ascii="Times New Roman" w:hAnsi="Times New Roman" w:cs="Times New Roman" w:hint="cs"/>
          <w:sz w:val="24"/>
          <w:szCs w:val="24"/>
          <w:rtl/>
        </w:rPr>
        <w:t>ֵ</w:t>
      </w:r>
      <w:r w:rsidR="005A3C0F" w:rsidRPr="00523331">
        <w:rPr>
          <w:rFonts w:ascii="Times New Roman" w:hAnsi="Times New Roman" w:cs="Times New Roman"/>
          <w:sz w:val="24"/>
          <w:szCs w:val="24"/>
          <w:rtl/>
        </w:rPr>
        <w:t>ל</w:t>
      </w:r>
      <w:r w:rsidR="001B4F7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וכן </w:t>
      </w:r>
      <w:r w:rsidR="0089585B">
        <w:rPr>
          <w:rFonts w:ascii="Times New Roman" w:hAnsi="Times New Roman" w:cs="Times New Roman" w:hint="cs"/>
          <w:color w:val="FFC000"/>
          <w:sz w:val="24"/>
          <w:szCs w:val="24"/>
          <w:rtl/>
        </w:rPr>
        <w:t>וּשְׁ</w:t>
      </w:r>
      <w:r w:rsidR="005A3C0F" w:rsidRPr="0089585B">
        <w:rPr>
          <w:rFonts w:ascii="Times New Roman" w:hAnsi="Times New Roman" w:cs="Times New Roman"/>
          <w:color w:val="FFC000"/>
          <w:sz w:val="24"/>
          <w:szCs w:val="24"/>
          <w:rtl/>
        </w:rPr>
        <w:t>א</w:t>
      </w:r>
      <w:r w:rsidR="0089585B">
        <w:rPr>
          <w:rFonts w:ascii="Times New Roman" w:hAnsi="Times New Roman" w:cs="Times New Roman" w:hint="cs"/>
          <w:color w:val="FFC000"/>
          <w:sz w:val="24"/>
          <w:szCs w:val="24"/>
          <w:rtl/>
        </w:rPr>
        <w:t>ֵ</w:t>
      </w:r>
      <w:r w:rsidR="005A3C0F" w:rsidRPr="0089585B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="0089585B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89585B">
        <w:rPr>
          <w:rFonts w:ascii="Times New Roman" w:hAnsi="Times New Roman" w:cs="Times New Roman"/>
          <w:color w:val="FFC000"/>
          <w:sz w:val="24"/>
          <w:szCs w:val="24"/>
          <w:rtl/>
        </w:rPr>
        <w:t>ך</w:t>
      </w:r>
      <w:r w:rsidR="0089585B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proofErr w:type="gram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r w:rsidR="00770771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proofErr w:type="spellEnd"/>
      <w:proofErr w:type="gram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</w:p>
    <w:p w14:paraId="3D37C0ED" w14:textId="61922348" w:rsidR="004439A9" w:rsidRDefault="006361E8" w:rsidP="001B4F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וברכך והרבך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באור אחר באור</w:t>
      </w:r>
      <w:r w:rsidR="001B4F7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שכונת האהבה היא הברכה</w:t>
      </w:r>
      <w:r w:rsidR="004B54F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והברכה היא</w:t>
      </w:r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הרבוי</w:t>
      </w:r>
      <w:proofErr w:type="spellEnd"/>
      <w:r w:rsidR="004B54F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והרבוי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היא ברכת פרי הבטן</w:t>
      </w:r>
      <w:r w:rsidR="001B4F7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4B54F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על כן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וברך פרי בטנך ופרי</w:t>
      </w:r>
      <w:r w:rsidR="004439A9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אדמתך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45E031E" w14:textId="77777777" w:rsidR="004439A9" w:rsidRDefault="006361E8" w:rsidP="001B4F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דגנך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תירושך</w:t>
      </w:r>
      <w:proofErr w:type="spellEnd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ויצהך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חבר שלשה עקרי המזון מן הצומח והכל</w:t>
      </w:r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בכללם: </w:t>
      </w:r>
    </w:p>
    <w:p w14:paraId="35120867" w14:textId="5D46A81A" w:rsidR="004439A9" w:rsidRDefault="006361E8" w:rsidP="001B4F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שגר אלפיך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אחד מן החמשה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שנשתנו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מגזרת פ</w:t>
      </w:r>
      <w:r w:rsidR="002C38B3">
        <w:rPr>
          <w:rFonts w:ascii="Times New Roman" w:hAnsi="Times New Roman" w:cs="Times New Roman" w:hint="cs"/>
          <w:sz w:val="24"/>
          <w:szCs w:val="24"/>
          <w:rtl/>
        </w:rPr>
        <w:t>ֶּ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</w:t>
      </w:r>
      <w:r w:rsidR="002C38B3">
        <w:rPr>
          <w:rFonts w:ascii="Times New Roman" w:hAnsi="Times New Roman" w:cs="Times New Roman" w:hint="cs"/>
          <w:sz w:val="24"/>
          <w:szCs w:val="24"/>
          <w:rtl/>
        </w:rPr>
        <w:t>ֶ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 בסמיכות</w:t>
      </w:r>
      <w:r w:rsidR="003438B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4B54F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והמביא</w:t>
      </w:r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גבר תמים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r w:rsidR="002C38B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כו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עמהם</w:t>
      </w:r>
      <w:r w:rsidR="00295C3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הלא אינו סמוך</w:t>
      </w:r>
      <w:r w:rsidR="004B54FB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B3AB787" w14:textId="1906F9F1" w:rsidR="004439A9" w:rsidRDefault="004B54FB" w:rsidP="001B4F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וטעם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5515B">
        <w:rPr>
          <w:rFonts w:ascii="Times New Roman" w:hAnsi="Times New Roman" w:cs="Times New Roman"/>
          <w:color w:val="FFC000"/>
          <w:sz w:val="24"/>
          <w:szCs w:val="24"/>
          <w:rtl/>
        </w:rPr>
        <w:t>שגר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יאות</w:t>
      </w:r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להיות ענינו מגזרת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גרש האמה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כא</w:t>
      </w:r>
      <w:r w:rsidR="00C8786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4208E0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="004208E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הפוך כמו כבש כשב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כאשר ענין הלידה גלוי מפני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שמגרשין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ולדה ממעיה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20EFB354" w14:textId="7848F571" w:rsidR="00C54F70" w:rsidRDefault="006361E8" w:rsidP="001B4F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אלפיך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44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הם הבקר שמאלפים אותם</w:t>
      </w:r>
      <w:r w:rsidR="009C7C1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מגזרת</w:t>
      </w:r>
      <w:r w:rsidR="004B54F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אלוף</w:t>
      </w:r>
      <w:r w:rsidR="004B54F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עגלה מלומדה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(הושע </w:t>
      </w:r>
      <w:proofErr w:type="spellStart"/>
      <w:proofErr w:type="gram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r w:rsidR="0075515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proofErr w:type="spellEnd"/>
      <w:proofErr w:type="gram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68C6A467" w14:textId="77777777" w:rsidR="00080937" w:rsidRDefault="006361E8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ועשתרות</w:t>
      </w:r>
      <w:proofErr w:type="spellEnd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צאנך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יתכן היות ענינו כטעם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שגר</w:t>
      </w:r>
      <w:r w:rsidR="004B54FB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כאשר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פרי בטנך ופרי</w:t>
      </w:r>
      <w:r w:rsidR="004954BC" w:rsidRPr="00A12F5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אדמתך</w:t>
      </w:r>
      <w:r w:rsidR="001E32D4">
        <w:rPr>
          <w:rFonts w:ascii="Times New Roman" w:hAnsi="Times New Roman" w:cs="Times New Roman" w:hint="cs"/>
          <w:color w:val="FFC000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84B3477" w14:textId="3D166AA9" w:rsidR="00656D9F" w:rsidRDefault="005A3C0F" w:rsidP="007F17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גם יתכן היות הרצון כמו 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עדרי צאן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כט</w:t>
      </w:r>
      <w:r w:rsidR="0008093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proofErr w:type="spellEnd"/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4B54FB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4B54FB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ואולי לכך נקרא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עשתרות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שם מקום על שם עדרי הצאן</w:t>
      </w:r>
      <w:r w:rsidR="00BF4421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ומאמר 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והנה</w:t>
      </w:r>
      <w:r w:rsidR="004954BC" w:rsidRPr="00A12F5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המקום מקום מקנה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r w:rsidR="006A346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proofErr w:type="spellEnd"/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811351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.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ויתכן שהרצון הבעלים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והעשתרות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הוא מין</w:t>
      </w:r>
      <w:r w:rsidR="004954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ע"ז דמות צאן</w:t>
      </w:r>
      <w:r w:rsidR="007F17A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וכן </w:t>
      </w:r>
      <w:proofErr w:type="spellStart"/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="001E0FCF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ע</w:t>
      </w:r>
      <w:r w:rsidR="001E0FCF">
        <w:rPr>
          <w:rFonts w:ascii="Times New Roman" w:hAnsi="Times New Roman" w:cs="Times New Roman" w:hint="cs"/>
          <w:color w:val="FFC000"/>
          <w:sz w:val="24"/>
          <w:szCs w:val="24"/>
          <w:rtl/>
        </w:rPr>
        <w:t>ַשְׁ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ת</w:t>
      </w:r>
      <w:r w:rsidR="001E0FCF">
        <w:rPr>
          <w:rFonts w:ascii="Times New Roman" w:hAnsi="Times New Roman" w:cs="Times New Roman" w:hint="cs"/>
          <w:color w:val="FFC000"/>
          <w:sz w:val="24"/>
          <w:szCs w:val="24"/>
          <w:rtl/>
        </w:rPr>
        <w:t>ֹּ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ר</w:t>
      </w:r>
      <w:r w:rsidR="001E0FCF">
        <w:rPr>
          <w:rFonts w:ascii="Times New Roman" w:hAnsi="Times New Roman" w:cs="Times New Roman" w:hint="cs"/>
          <w:color w:val="FFC000"/>
          <w:sz w:val="24"/>
          <w:szCs w:val="24"/>
          <w:rtl/>
        </w:rPr>
        <w:t>ֶ</w:t>
      </w:r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ת</w:t>
      </w:r>
      <w:proofErr w:type="spellEnd"/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אלהי</w:t>
      </w:r>
      <w:proofErr w:type="spellEnd"/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צדוני</w:t>
      </w:r>
      <w:r w:rsidR="008615E4">
        <w:rPr>
          <w:rFonts w:ascii="Times New Roman" w:hAnsi="Times New Roman" w:cs="Times New Roman" w:hint="cs"/>
          <w:color w:val="FFC000"/>
          <w:sz w:val="24"/>
          <w:szCs w:val="24"/>
          <w:rtl/>
        </w:rPr>
        <w:t>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(מלכים א</w:t>
      </w:r>
      <w:r w:rsidR="000D7C8D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r w:rsidR="008615E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ל</w:t>
      </w:r>
      <w:r w:rsidR="008615E4">
        <w:rPr>
          <w:rFonts w:ascii="Times New Roman" w:hAnsi="Times New Roman" w:cs="Times New Roman" w:hint="cs"/>
          <w:color w:val="0070C0"/>
          <w:sz w:val="24"/>
          <w:szCs w:val="24"/>
          <w:rtl/>
        </w:rPr>
        <w:t>ג</w:t>
      </w:r>
      <w:proofErr w:type="spellEnd"/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544D19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18D18110" w14:textId="072BD9B2" w:rsidR="004954BC" w:rsidRDefault="005A3C0F" w:rsidP="004D2F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FF4910D" w14:textId="77777777" w:rsidR="00656D9F" w:rsidRDefault="00656D9F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7:14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בָּר֥וּךְ תִּֽהְיֶ֖ה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מִכָּל־הָֽעַמִּ֑ים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לֹֽא־יִהְיֶ֥ה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בְךָ֛ עָקָ֥ר ו</w:t>
      </w:r>
      <w:r w:rsidRPr="00121587">
        <w:rPr>
          <w:rFonts w:asciiTheme="majorBidi" w:hAnsiTheme="majorBidi" w:cs="Times New Roman" w:hint="eastAsia"/>
          <w:b/>
          <w:bCs/>
          <w:sz w:val="24"/>
          <w:szCs w:val="24"/>
          <w:rtl/>
        </w:rPr>
        <w:t>ַֽעֲקָרָ֖ה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וּבִבְהֶמְתֶּֽךָ׃ </w:t>
      </w:r>
    </w:p>
    <w:p w14:paraId="373676FA" w14:textId="071664CD" w:rsidR="00656D9F" w:rsidRDefault="00544D19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6A346B">
        <w:rPr>
          <w:rFonts w:asciiTheme="majorBidi" w:hAnsiTheme="majorBidi" w:cs="Times New Roman" w:hint="cs"/>
          <w:color w:val="FF0000"/>
          <w:sz w:val="24"/>
          <w:szCs w:val="24"/>
          <w:rtl/>
        </w:rPr>
        <w:t>7:14</w:t>
      </w:r>
      <w:r>
        <w:rPr>
          <w:rFonts w:asciiTheme="majorBidi" w:hAnsiTheme="majorBidi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והנה ברכם שלא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ימצא בהם </w:t>
      </w:r>
      <w:r w:rsidRPr="006A346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עקר </w:t>
      </w:r>
      <w:r w:rsidRPr="00FB1DA6">
        <w:rPr>
          <w:rFonts w:ascii="Times New Roman" w:hAnsi="Times New Roman" w:cs="Times New Roman"/>
          <w:sz w:val="24"/>
          <w:szCs w:val="24"/>
          <w:rtl/>
        </w:rPr>
        <w:t>שאינו מוליד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וכן </w:t>
      </w:r>
      <w:r w:rsidRPr="006A346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עקרה </w:t>
      </w:r>
      <w:r w:rsidRPr="00FB1DA6">
        <w:rPr>
          <w:rFonts w:ascii="Times New Roman" w:hAnsi="Times New Roman" w:cs="Times New Roman"/>
          <w:sz w:val="24"/>
          <w:szCs w:val="24"/>
          <w:rtl/>
        </w:rPr>
        <w:t>שלא תצליח הזרע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וכן בבהמה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שלהם</w:t>
      </w:r>
      <w:r>
        <w:rPr>
          <w:rFonts w:ascii="Times New Roman" w:hAnsi="Times New Roman" w:cs="Times New Roman"/>
          <w:sz w:val="24"/>
          <w:szCs w:val="24"/>
          <w:rtl/>
        </w:rPr>
        <w:t>:</w:t>
      </w:r>
    </w:p>
    <w:p w14:paraId="0125D23C" w14:textId="77777777" w:rsidR="004D2F41" w:rsidRPr="004D2F41" w:rsidRDefault="004D2F41" w:rsidP="0042629C">
      <w:pPr>
        <w:spacing w:line="240" w:lineRule="auto"/>
        <w:jc w:val="both"/>
        <w:rPr>
          <w:rFonts w:asciiTheme="majorBidi" w:hAnsiTheme="majorBidi" w:cs="Times New Roman"/>
          <w:sz w:val="24"/>
          <w:szCs w:val="24"/>
          <w:rtl/>
        </w:rPr>
      </w:pPr>
    </w:p>
    <w:p w14:paraId="385104FA" w14:textId="1C9C2C19" w:rsidR="004954BC" w:rsidRDefault="00656D9F" w:rsidP="004D2F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7:15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וְהֵסִ֧יר יְהוָ֛ה מִמְּךָ֖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כָּל־חֹ֑לִי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וְכָל־מַדְוֵי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֩ מִצְרַ֨יִם הָֽרָעִ֜ים אֲשֶׁ֣ר יָדַ֗עְתָּ לֹ֤א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יְשִׂימָם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בָּ֔ךְ וּנְתָנָ֖ם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בְּכָל־שֹֽׂנְאֶֽיך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1738AD36" w14:textId="77777777" w:rsidR="004954BC" w:rsidRDefault="006361E8" w:rsidP="004D2F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והסיר ה' ממך כל חולי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שיבוא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מעפוש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האויר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בדרך מקרה</w:t>
      </w:r>
      <w:r w:rsidR="004954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העולם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D9742CA" w14:textId="77777777" w:rsidR="004954BC" w:rsidRDefault="006361E8" w:rsidP="004D2F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וכל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מדוי</w:t>
      </w:r>
      <w:proofErr w:type="spellEnd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מצרים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הבאים מרצון השם על דרך יסור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3C5892E" w14:textId="67EFFE39" w:rsidR="004954BC" w:rsidRDefault="006361E8" w:rsidP="004D2F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לא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ישימם</w:t>
      </w:r>
      <w:proofErr w:type="spellEnd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בך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4954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נתחלפה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התנועה</w:t>
      </w:r>
      <w:r w:rsidR="0081135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</w:t>
      </w:r>
      <w:proofErr w:type="spellStart"/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א</w:t>
      </w:r>
      <w:r w:rsidR="008C02D9">
        <w:rPr>
          <w:rFonts w:ascii="Times New Roman" w:hAnsi="Times New Roman" w:cs="Times New Roman" w:hint="cs"/>
          <w:color w:val="FFC000"/>
          <w:sz w:val="24"/>
          <w:szCs w:val="24"/>
          <w:rtl/>
        </w:rPr>
        <w:t>ֲ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מ</w:t>
      </w:r>
      <w:r w:rsidR="008C02D9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יל</w:t>
      </w:r>
      <w:r w:rsidR="008C02D9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proofErr w:type="gram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קיח</w:t>
      </w:r>
      <w:r w:rsidR="006A20B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proofErr w:type="spellEnd"/>
      <w:proofErr w:type="gram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B959C67" w14:textId="1627803F" w:rsidR="004954BC" w:rsidRDefault="006361E8" w:rsidP="004D2F4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="00E15149">
        <w:rPr>
          <w:rFonts w:ascii="Times New Roman" w:hAnsi="Times New Roman" w:cs="Times New Roman"/>
          <w:color w:val="FF0000"/>
          <w:sz w:val="24"/>
          <w:szCs w:val="24"/>
        </w:rPr>
        <w:t>-16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ונתנם בכל שונאיך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זו טובה</w:t>
      </w:r>
      <w:r w:rsidR="004954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כפולה</w:t>
      </w:r>
      <w:r w:rsidR="00E1514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תזכה ותוכל לאכול את כל העמים כאוכל ל</w:t>
      </w:r>
      <w:r w:rsidR="00125C8C">
        <w:rPr>
          <w:rFonts w:ascii="Times New Roman" w:hAnsi="Times New Roman" w:cs="Times New Roman" w:hint="cs"/>
          <w:sz w:val="24"/>
          <w:szCs w:val="24"/>
          <w:rtl/>
        </w:rPr>
        <w:t>ח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59E0956" w14:textId="648DF2B9" w:rsidR="004954BC" w:rsidRDefault="004954BC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4A59E2A" w14:textId="60EC5878" w:rsidR="00656D9F" w:rsidRDefault="00656D9F" w:rsidP="00E15149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7:16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וְאָֽכַלְתָּ֣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אֶת־כָּל־הָֽעַמִּ֗ים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אֲשֶׁ֨ר יְהוָ֤ה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אֱלֹהֶ֨יך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ָ֙ נֹתֵ֣ן ל</w:t>
      </w:r>
      <w:r w:rsidRPr="00121587">
        <w:rPr>
          <w:rFonts w:asciiTheme="majorBidi" w:hAnsiTheme="majorBidi" w:cs="Times New Roman" w:hint="eastAsia"/>
          <w:b/>
          <w:bCs/>
          <w:sz w:val="24"/>
          <w:szCs w:val="24"/>
          <w:rtl/>
        </w:rPr>
        <w:t>ָ֔ךְ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לֹֽא־תָח֥וֹס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עֵֽינְךָ֖ עֲלֵיהֶ֑ם וְלֹ֤א תַֽעֲבֹד֙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אֶת־אֱלֹ֣הֵיהֶ֔ם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כִּֽי־מוֹקֵ֥ש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ׁ ה֖וּא לָֽךְ׃</w:t>
      </w:r>
    </w:p>
    <w:p w14:paraId="7AD91410" w14:textId="77777777" w:rsidR="004954BC" w:rsidRDefault="006361E8" w:rsidP="00E15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לא תחוס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4954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הואיל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שמצוה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עליך להחרימם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96EF645" w14:textId="77777777" w:rsidR="004954BC" w:rsidRDefault="006361E8" w:rsidP="00E15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ולא תעבוד את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אלהיהם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אזהרה שלא</w:t>
      </w:r>
      <w:r w:rsidR="004954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יעבדו ע"ז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4B4B79C" w14:textId="6EAE1F14" w:rsidR="007B6720" w:rsidRDefault="006361E8" w:rsidP="00E15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כי מוקש הוא לך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עבודתם</w:t>
      </w:r>
      <w:r w:rsidR="007316F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שחוזר לכל אחד</w:t>
      </w:r>
      <w:r w:rsidR="004954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ואחד</w:t>
      </w:r>
      <w:r w:rsidR="007316F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5D1846F" w14:textId="035EF367" w:rsidR="007A74B9" w:rsidRDefault="008B5470" w:rsidP="00E151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4B9">
        <w:rPr>
          <w:rFonts w:ascii="Times New Roman" w:hAnsi="Times New Roman" w:cs="Times New Roman"/>
          <w:color w:val="FF0000"/>
          <w:sz w:val="24"/>
          <w:szCs w:val="24"/>
        </w:rPr>
        <w:t>7:16-17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A74B9">
        <w:rPr>
          <w:rFonts w:ascii="Times New Roman" w:hAnsi="Times New Roman" w:cs="Times New Roman"/>
          <w:sz w:val="24"/>
          <w:szCs w:val="24"/>
          <w:rtl/>
        </w:rPr>
        <w:t>יש מפרשים בעבור שהזכיר בחתימת הפרשה הקודמת שלשה</w:t>
      </w:r>
      <w:r w:rsidR="004954BC" w:rsidRPr="007A74B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A74B9">
        <w:rPr>
          <w:rFonts w:ascii="Times New Roman" w:hAnsi="Times New Roman" w:cs="Times New Roman"/>
          <w:sz w:val="24"/>
          <w:szCs w:val="24"/>
          <w:rtl/>
        </w:rPr>
        <w:t>מינים</w:t>
      </w:r>
      <w:r w:rsidR="00723BD8" w:rsidRPr="007A74B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F62699" w:rsidRPr="007A74B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A74B9">
        <w:rPr>
          <w:rFonts w:ascii="Times New Roman" w:hAnsi="Times New Roman" w:cs="Times New Roman"/>
          <w:sz w:val="24"/>
          <w:szCs w:val="24"/>
          <w:rtl/>
        </w:rPr>
        <w:t xml:space="preserve">מצות </w:t>
      </w:r>
      <w:proofErr w:type="spellStart"/>
      <w:r w:rsidR="005A3C0F" w:rsidRPr="007A74B9">
        <w:rPr>
          <w:rFonts w:ascii="Times New Roman" w:hAnsi="Times New Roman" w:cs="Times New Roman"/>
          <w:sz w:val="24"/>
          <w:szCs w:val="24"/>
          <w:rtl/>
        </w:rPr>
        <w:t>חקים</w:t>
      </w:r>
      <w:proofErr w:type="spellEnd"/>
      <w:r w:rsidR="005A3C0F" w:rsidRPr="007A74B9">
        <w:rPr>
          <w:rFonts w:ascii="Times New Roman" w:hAnsi="Times New Roman" w:cs="Times New Roman"/>
          <w:sz w:val="24"/>
          <w:szCs w:val="24"/>
          <w:rtl/>
        </w:rPr>
        <w:t xml:space="preserve"> ומשפטים</w:t>
      </w:r>
      <w:r w:rsidR="00723BD8" w:rsidRPr="007A74B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7A74B9">
        <w:rPr>
          <w:rFonts w:ascii="Times New Roman" w:hAnsi="Times New Roman" w:cs="Times New Roman"/>
          <w:sz w:val="24"/>
          <w:szCs w:val="24"/>
          <w:rtl/>
        </w:rPr>
        <w:t xml:space="preserve"> ובפרק </w:t>
      </w:r>
      <w:r w:rsidR="005A3C0F" w:rsidRPr="007A74B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והיה עקב </w:t>
      </w:r>
      <w:r w:rsidR="005A3C0F" w:rsidRPr="007A74B9">
        <w:rPr>
          <w:rFonts w:ascii="Times New Roman" w:hAnsi="Times New Roman" w:cs="Times New Roman"/>
          <w:sz w:val="24"/>
          <w:szCs w:val="24"/>
          <w:rtl/>
        </w:rPr>
        <w:t xml:space="preserve">אמר </w:t>
      </w:r>
      <w:r w:rsidR="005A3C0F" w:rsidRPr="007A74B9">
        <w:rPr>
          <w:rFonts w:ascii="Times New Roman" w:hAnsi="Times New Roman" w:cs="Times New Roman"/>
          <w:color w:val="FFC000"/>
          <w:sz w:val="24"/>
          <w:szCs w:val="24"/>
          <w:rtl/>
        </w:rPr>
        <w:t>המשפטים</w:t>
      </w:r>
      <w:r w:rsidR="0009138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091380" w:rsidRPr="007A74B9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proofErr w:type="gramStart"/>
      <w:r w:rsidR="00091380" w:rsidRPr="007A74B9">
        <w:rPr>
          <w:rFonts w:ascii="Times New Roman" w:hAnsi="Times New Roman" w:cs="Times New Roman" w:hint="cs"/>
          <w:color w:val="0070C0"/>
          <w:sz w:val="24"/>
          <w:szCs w:val="24"/>
          <w:rtl/>
        </w:rPr>
        <w:t>ז:יב</w:t>
      </w:r>
      <w:proofErr w:type="spellEnd"/>
      <w:proofErr w:type="gramEnd"/>
      <w:r w:rsidR="00091380" w:rsidRPr="007A74B9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7003D8" w:rsidRPr="007A74B9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7A74B9">
        <w:rPr>
          <w:rFonts w:ascii="Times New Roman" w:hAnsi="Times New Roman" w:cs="Times New Roman"/>
          <w:sz w:val="24"/>
          <w:szCs w:val="24"/>
          <w:rtl/>
        </w:rPr>
        <w:t xml:space="preserve"> פירשו כי</w:t>
      </w:r>
      <w:r w:rsidR="004954BC" w:rsidRPr="007A74B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A74B9">
        <w:rPr>
          <w:rFonts w:ascii="Times New Roman" w:hAnsi="Times New Roman" w:cs="Times New Roman"/>
          <w:sz w:val="24"/>
          <w:szCs w:val="24"/>
          <w:rtl/>
        </w:rPr>
        <w:t>הברכות שסדר באותו הפרק הם ברכות המשפטים</w:t>
      </w:r>
      <w:r w:rsidR="00E96525" w:rsidRPr="007A74B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7A74B9">
        <w:rPr>
          <w:rFonts w:ascii="Times New Roman" w:hAnsi="Times New Roman" w:cs="Times New Roman"/>
          <w:sz w:val="24"/>
          <w:szCs w:val="24"/>
          <w:rtl/>
        </w:rPr>
        <w:t xml:space="preserve"> והם עשרים ברכות</w:t>
      </w:r>
      <w:r w:rsidR="007316F9" w:rsidRPr="007A74B9">
        <w:rPr>
          <w:rFonts w:ascii="Times New Roman" w:hAnsi="Times New Roman" w:cs="Times New Roman"/>
          <w:sz w:val="24"/>
          <w:szCs w:val="24"/>
          <w:rtl/>
        </w:rPr>
        <w:t>.</w:t>
      </w:r>
      <w:r w:rsidR="004954BC" w:rsidRPr="007A74B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A74B9">
        <w:rPr>
          <w:rFonts w:ascii="Times New Roman" w:hAnsi="Times New Roman" w:cs="Times New Roman"/>
          <w:sz w:val="24"/>
          <w:szCs w:val="24"/>
          <w:rtl/>
        </w:rPr>
        <w:t>והוכרחו לומר שפרק</w:t>
      </w:r>
      <w:r w:rsidR="006361E8" w:rsidRPr="007A74B9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7A74B9">
        <w:rPr>
          <w:rFonts w:ascii="Times New Roman" w:hAnsi="Times New Roman" w:cs="Times New Roman"/>
          <w:color w:val="FFC000"/>
          <w:sz w:val="24"/>
          <w:szCs w:val="24"/>
          <w:rtl/>
        </w:rPr>
        <w:t>כי תאמר</w:t>
      </w:r>
      <w:r w:rsidR="005A3C0F" w:rsidRPr="007A74B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091380" w:rsidRPr="007A74B9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091380" w:rsidRPr="007A74B9">
        <w:rPr>
          <w:rFonts w:ascii="Times New Roman" w:hAnsi="Times New Roman" w:cs="Times New Roman" w:hint="cs"/>
          <w:color w:val="0070C0"/>
          <w:sz w:val="24"/>
          <w:szCs w:val="24"/>
          <w:rtl/>
        </w:rPr>
        <w:t>ז:יז</w:t>
      </w:r>
      <w:proofErr w:type="spellEnd"/>
      <w:r w:rsidR="00091380" w:rsidRPr="007A74B9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) </w:t>
      </w:r>
      <w:r w:rsidR="005A3C0F" w:rsidRPr="007A74B9">
        <w:rPr>
          <w:rFonts w:ascii="Times New Roman" w:hAnsi="Times New Roman" w:cs="Times New Roman"/>
          <w:sz w:val="24"/>
          <w:szCs w:val="24"/>
          <w:rtl/>
        </w:rPr>
        <w:t>הברכות שסדר באתו הפרק הם</w:t>
      </w:r>
      <w:r w:rsidR="004954BC" w:rsidRPr="007A74B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A74B9">
        <w:rPr>
          <w:rFonts w:ascii="Times New Roman" w:hAnsi="Times New Roman" w:cs="Times New Roman"/>
          <w:sz w:val="24"/>
          <w:szCs w:val="24"/>
          <w:rtl/>
        </w:rPr>
        <w:t xml:space="preserve">ברכות </w:t>
      </w:r>
      <w:proofErr w:type="spellStart"/>
      <w:r w:rsidR="005A3C0F" w:rsidRPr="007A74B9">
        <w:rPr>
          <w:rFonts w:ascii="Times New Roman" w:hAnsi="Times New Roman" w:cs="Times New Roman"/>
          <w:sz w:val="24"/>
          <w:szCs w:val="24"/>
          <w:rtl/>
        </w:rPr>
        <w:t>החקים</w:t>
      </w:r>
      <w:proofErr w:type="spellEnd"/>
      <w:r w:rsidR="00A86900" w:rsidRPr="007A74B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7A74B9">
        <w:rPr>
          <w:rFonts w:ascii="Times New Roman" w:hAnsi="Times New Roman" w:cs="Times New Roman"/>
          <w:sz w:val="24"/>
          <w:szCs w:val="24"/>
          <w:rtl/>
        </w:rPr>
        <w:t xml:space="preserve"> והם עשר ברכות</w:t>
      </w:r>
      <w:r w:rsidR="007316F9" w:rsidRPr="007A74B9">
        <w:rPr>
          <w:rFonts w:ascii="Times New Roman" w:hAnsi="Times New Roman" w:cs="Times New Roman"/>
          <w:sz w:val="24"/>
          <w:szCs w:val="24"/>
          <w:rtl/>
        </w:rPr>
        <w:t xml:space="preserve">, </w:t>
      </w:r>
      <w:r w:rsidR="005A3C0F" w:rsidRPr="007A74B9">
        <w:rPr>
          <w:rFonts w:ascii="Times New Roman" w:hAnsi="Times New Roman" w:cs="Times New Roman"/>
          <w:sz w:val="24"/>
          <w:szCs w:val="24"/>
          <w:rtl/>
        </w:rPr>
        <w:t xml:space="preserve">ובפרק </w:t>
      </w:r>
      <w:r w:rsidR="005A3C0F" w:rsidRPr="007A74B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כל </w:t>
      </w:r>
      <w:proofErr w:type="spellStart"/>
      <w:r w:rsidR="005A3C0F" w:rsidRPr="007A74B9">
        <w:rPr>
          <w:rFonts w:ascii="Times New Roman" w:hAnsi="Times New Roman" w:cs="Times New Roman"/>
          <w:color w:val="FFC000"/>
          <w:sz w:val="24"/>
          <w:szCs w:val="24"/>
          <w:rtl/>
        </w:rPr>
        <w:t>המצוה</w:t>
      </w:r>
      <w:proofErr w:type="spellEnd"/>
      <w:r w:rsidR="005A3C0F" w:rsidRPr="007A74B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091380" w:rsidRPr="007A74B9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091380" w:rsidRPr="007A74B9">
        <w:rPr>
          <w:rFonts w:ascii="Times New Roman" w:hAnsi="Times New Roman" w:cs="Times New Roman" w:hint="cs"/>
          <w:color w:val="0070C0"/>
          <w:sz w:val="24"/>
          <w:szCs w:val="24"/>
          <w:rtl/>
        </w:rPr>
        <w:t>ח:א</w:t>
      </w:r>
      <w:proofErr w:type="spellEnd"/>
      <w:r w:rsidR="00091380" w:rsidRPr="007A74B9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09138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A74B9">
        <w:rPr>
          <w:rFonts w:ascii="Times New Roman" w:hAnsi="Times New Roman" w:cs="Times New Roman"/>
          <w:sz w:val="24"/>
          <w:szCs w:val="24"/>
          <w:rtl/>
        </w:rPr>
        <w:t>באר ברכות המצות</w:t>
      </w:r>
      <w:r w:rsidR="00A86900" w:rsidRPr="007A74B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316F9" w:rsidRPr="007A74B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A74B9">
        <w:rPr>
          <w:rFonts w:ascii="Times New Roman" w:hAnsi="Times New Roman" w:cs="Times New Roman"/>
          <w:sz w:val="24"/>
          <w:szCs w:val="24"/>
          <w:rtl/>
        </w:rPr>
        <w:t>והם ארבע ברכות</w:t>
      </w:r>
      <w:r w:rsidR="00A86900" w:rsidRPr="007A74B9">
        <w:rPr>
          <w:rFonts w:ascii="Times New Roman" w:hAnsi="Times New Roman" w:cs="Times New Roman" w:hint="cs"/>
          <w:sz w:val="24"/>
          <w:szCs w:val="24"/>
          <w:rtl/>
        </w:rPr>
        <w:t xml:space="preserve"> -</w:t>
      </w:r>
      <w:r w:rsidR="005A3C0F" w:rsidRPr="007A74B9">
        <w:rPr>
          <w:rFonts w:ascii="Times New Roman" w:hAnsi="Times New Roman" w:cs="Times New Roman"/>
          <w:sz w:val="24"/>
          <w:szCs w:val="24"/>
          <w:rtl/>
        </w:rPr>
        <w:t xml:space="preserve"> הרי שלשים וארבע</w:t>
      </w:r>
      <w:r w:rsidR="007316F9" w:rsidRPr="007A74B9">
        <w:rPr>
          <w:rFonts w:ascii="Times New Roman" w:hAnsi="Times New Roman" w:cs="Times New Roman"/>
          <w:sz w:val="24"/>
          <w:szCs w:val="24"/>
          <w:rtl/>
        </w:rPr>
        <w:t xml:space="preserve">. </w:t>
      </w:r>
    </w:p>
    <w:p w14:paraId="09CE124B" w14:textId="37B3E05D" w:rsidR="004954BC" w:rsidRDefault="005A3C0F" w:rsidP="000505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7A74B9">
        <w:rPr>
          <w:rFonts w:ascii="Times New Roman" w:hAnsi="Times New Roman" w:cs="Times New Roman"/>
          <w:sz w:val="24"/>
          <w:szCs w:val="24"/>
          <w:rtl/>
        </w:rPr>
        <w:t>ונראה לי שתפש שתי הקצות</w:t>
      </w:r>
      <w:r w:rsidR="004954BC" w:rsidRPr="007A74B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7A74B9">
        <w:rPr>
          <w:rFonts w:ascii="Times New Roman" w:hAnsi="Times New Roman" w:cs="Times New Roman"/>
          <w:sz w:val="24"/>
          <w:szCs w:val="24"/>
          <w:rtl/>
        </w:rPr>
        <w:t>והאמצעי בכללם</w:t>
      </w:r>
      <w:r w:rsidR="00811351" w:rsidRPr="007A74B9">
        <w:rPr>
          <w:rFonts w:ascii="Times New Roman" w:hAnsi="Times New Roman" w:cs="Times New Roman"/>
          <w:sz w:val="24"/>
          <w:szCs w:val="24"/>
          <w:rtl/>
        </w:rPr>
        <w:t>, ומה שאמור לזה אמור לזה</w:t>
      </w:r>
      <w:r w:rsidR="00811351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056B061" w14:textId="77777777" w:rsidR="000505C2" w:rsidRDefault="000505C2" w:rsidP="000505C2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</w:p>
    <w:p w14:paraId="4DF38245" w14:textId="11D981D6" w:rsidR="000505C2" w:rsidRDefault="000505C2" w:rsidP="000505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7:17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כִּ֤י תֹאמַר֙ בִּלְבָ֣בְךָ֔ רַבִּ֛ים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הַגּוֹיִ֥ם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הָאֵ֖לֶּה מִמֶּ֑נִּי אֵיכָ֥ה אוּכַ֖ל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לְהֽוֹרִישָֽׁם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4C243CBE" w14:textId="77777777" w:rsidR="000505C2" w:rsidRDefault="000505C2" w:rsidP="000505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7:17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כי תאמר</w:t>
      </w:r>
      <w:r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שמא תאמר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7316F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רבים </w:t>
      </w:r>
      <w:proofErr w:type="spellStart"/>
      <w:r w:rsidRPr="007316F9">
        <w:rPr>
          <w:rFonts w:ascii="Times New Roman" w:hAnsi="Times New Roman" w:cs="Times New Roman"/>
          <w:color w:val="FFC000"/>
          <w:sz w:val="24"/>
          <w:szCs w:val="24"/>
          <w:rtl/>
        </w:rPr>
        <w:t>הגוים</w:t>
      </w:r>
      <w:proofErr w:type="spellEnd"/>
      <w:r w:rsidRPr="007316F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האלה ממני ואיך אוכל </w:t>
      </w:r>
      <w:proofErr w:type="spellStart"/>
      <w:r w:rsidRPr="007316F9">
        <w:rPr>
          <w:rFonts w:ascii="Times New Roman" w:hAnsi="Times New Roman" w:cs="Times New Roman"/>
          <w:color w:val="FFC000"/>
          <w:sz w:val="24"/>
          <w:szCs w:val="24"/>
          <w:rtl/>
        </w:rPr>
        <w:t>להורישם</w:t>
      </w:r>
      <w:proofErr w:type="spellEnd"/>
      <w:r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3014EDB" w14:textId="6F3F162F" w:rsidR="004954BC" w:rsidRDefault="004954BC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242F51E" w14:textId="25DB9042" w:rsidR="00656D9F" w:rsidRDefault="00656D9F" w:rsidP="00FD4C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7:18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לֹ֥א תִירָ֖א מֵהֶ֑ם זָכֹ֣ר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תִּזְכֹּ֗ר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אֵ֤ת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אֲ</w:t>
      </w:r>
      <w:r w:rsidRPr="00121587">
        <w:rPr>
          <w:rFonts w:asciiTheme="majorBidi" w:hAnsiTheme="majorBidi" w:cs="Times New Roman" w:hint="eastAsia"/>
          <w:b/>
          <w:bCs/>
          <w:sz w:val="24"/>
          <w:szCs w:val="24"/>
          <w:rtl/>
        </w:rPr>
        <w:t>שֶׁר־עָשָׂה</w:t>
      </w:r>
      <w:proofErr w:type="spellEnd"/>
      <w:r w:rsidRPr="00121587">
        <w:rPr>
          <w:rFonts w:asciiTheme="majorBidi" w:hAnsiTheme="majorBidi" w:cs="Times New Roman" w:hint="eastAsia"/>
          <w:b/>
          <w:bCs/>
          <w:sz w:val="24"/>
          <w:szCs w:val="24"/>
          <w:rtl/>
        </w:rPr>
        <w:t>֙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יְהוָ֣ה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לְפַרְעֹ֖ה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וּלְכָל־מִצְרָֽיִם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243AFE54" w14:textId="470E6A2D" w:rsidR="004954BC" w:rsidRDefault="006361E8" w:rsidP="00FD4C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לא תירא מהם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הבטיחם</w:t>
      </w:r>
      <w:proofErr w:type="spellEnd"/>
      <w:r w:rsidR="004954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הואיל ועל ידי השגחה המופתית השם משגיח בך</w:t>
      </w:r>
      <w:r w:rsidR="0047617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לך לזכור מה שעשה</w:t>
      </w:r>
      <w:r w:rsidR="004954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במצרים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63B9D08" w14:textId="7339FF47" w:rsidR="004954BC" w:rsidRDefault="004954BC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30335B1" w14:textId="6C917FDA" w:rsidR="00656D9F" w:rsidRDefault="00656D9F" w:rsidP="00FD4C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7:19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הַמַּסֹּ֨ת הַגְּדֹלֹ֜ת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אֲשֶׁר־רָא֣ו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עֵינֶ֗יךָ וְהָֽאֹתֹ֤ת וְהַמֹּֽפְתִים֙ וְהַיָּ֤ד הַֽחֲזָקָה֙ וְהַזְּרֹ֣עַ הַנְּטוּיָ֔ה אֲשֶׁ֥ר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הוֹצִֽאֲך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יְהוָ֣ה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אֱלֹהֶ֑יך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כֵּֽן־יַעֲשֶׂ֞ה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יְהוָ֤ה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</w:t>
      </w:r>
      <w:r w:rsidRPr="00121587">
        <w:rPr>
          <w:rFonts w:asciiTheme="majorBidi" w:hAnsiTheme="majorBidi" w:cs="Times New Roman" w:hint="eastAsia"/>
          <w:b/>
          <w:bCs/>
          <w:sz w:val="24"/>
          <w:szCs w:val="24"/>
          <w:rtl/>
        </w:rPr>
        <w:t>הֶ֨יך</w:t>
      </w:r>
      <w:proofErr w:type="spellEnd"/>
      <w:r w:rsidRPr="00121587">
        <w:rPr>
          <w:rFonts w:asciiTheme="majorBidi" w:hAnsiTheme="majorBidi" w:cs="Times New Roman" w:hint="eastAsia"/>
          <w:b/>
          <w:bCs/>
          <w:sz w:val="24"/>
          <w:szCs w:val="24"/>
          <w:rtl/>
        </w:rPr>
        <w:t>ָ֙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לְכָל־הָ֣עַמִּ֔ים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אֲשֶׁר־אַתָּ֥ה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יָרֵ֖א מִפְּנֵיהֶֽם׃</w:t>
      </w:r>
    </w:p>
    <w:p w14:paraId="3803FE72" w14:textId="3E0F2111" w:rsidR="004954BC" w:rsidRDefault="006361E8" w:rsidP="00FD4C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המסות הגדולות והמופתים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שהם בשנוי הטבע</w:t>
      </w:r>
      <w:r w:rsidR="0081135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ובזה תדע כי </w:t>
      </w:r>
      <w:r w:rsidR="005A3C0F" w:rsidRPr="0077767B">
        <w:rPr>
          <w:rFonts w:ascii="Times New Roman" w:hAnsi="Times New Roman" w:cs="Times New Roman"/>
          <w:color w:val="FFC000"/>
          <w:sz w:val="24"/>
          <w:szCs w:val="24"/>
          <w:rtl/>
        </w:rPr>
        <w:t>כן</w:t>
      </w:r>
      <w:r w:rsidR="004954BC" w:rsidRPr="0077767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77767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יעשה ה' </w:t>
      </w:r>
      <w:proofErr w:type="spellStart"/>
      <w:r w:rsidR="005A3C0F" w:rsidRPr="0077767B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5A3C0F" w:rsidRPr="0077767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לכל העמים אשר אתה ירא מפניהם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0C451A48" w14:textId="24E2BE84" w:rsidR="004954BC" w:rsidRDefault="004954BC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9B38C38" w14:textId="669D2C0A" w:rsidR="00656D9F" w:rsidRDefault="00656D9F" w:rsidP="00FD4C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7:20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וְגַם֙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אֶת־הַצִּרְעָ֔ה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יְשַׁלַּ֛ח יְהוָ֥ה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בָּ֑ם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עַד־אֲבֹ֗ד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הַנִּשְׁאָרִ֛ים וְהַנִּסְתָּרִ֖ים מִפָּנֶֽיךָ׃</w:t>
      </w:r>
    </w:p>
    <w:p w14:paraId="520DFED7" w14:textId="67D2992D" w:rsidR="004954BC" w:rsidRDefault="006361E8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20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וגם את הצרעה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4954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חולי</w:t>
      </w:r>
      <w:r w:rsidR="007316F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שעל ידי החולי ההוא יאבדו</w:t>
      </w:r>
      <w:r w:rsidR="00BC384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אע"פ שלא יבואו במלחמה עמך</w:t>
      </w:r>
      <w:r w:rsidR="009C0F0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זהו</w:t>
      </w:r>
      <w:r w:rsidR="007316F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316F9">
        <w:rPr>
          <w:rFonts w:ascii="Times New Roman" w:hAnsi="Times New Roman" w:cs="Times New Roman"/>
          <w:color w:val="FFC000"/>
          <w:sz w:val="24"/>
          <w:szCs w:val="24"/>
          <w:rtl/>
        </w:rPr>
        <w:t>עד אבוד הנשארים והנסתרים מפניך</w:t>
      </w:r>
      <w:r w:rsidR="007316F9" w:rsidRPr="007316F9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77FD5241" w14:textId="77777777" w:rsidR="00656D9F" w:rsidRPr="007316F9" w:rsidRDefault="00656D9F" w:rsidP="00FD4CD4">
      <w:pPr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  <w:rtl/>
        </w:rPr>
      </w:pPr>
    </w:p>
    <w:p w14:paraId="7DF67144" w14:textId="71EB0C29" w:rsidR="004954BC" w:rsidRDefault="00656D9F" w:rsidP="00FD4C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7:21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לֹ֥א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תַֽעֲרֹ֖ץ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מִפְּנֵיהֶ֑ם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כִּֽי־יְהוָ֤ה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אֱלֹהֶ֨יך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ָ֙ בְּקִרְבֶּ֔ךָ אֵ֥ל גָּד֖וֹל וְנוֹרָֽא</w:t>
      </w:r>
      <w:r w:rsidR="009C0F09">
        <w:rPr>
          <w:rFonts w:asciiTheme="majorBidi" w:hAnsiTheme="majorBidi" w:cs="Times New Roman" w:hint="cs"/>
          <w:b/>
          <w:bCs/>
          <w:sz w:val="24"/>
          <w:szCs w:val="24"/>
          <w:rtl/>
        </w:rPr>
        <w:t>:</w:t>
      </w:r>
    </w:p>
    <w:p w14:paraId="726444DF" w14:textId="3643E610" w:rsidR="004954BC" w:rsidRDefault="006361E8" w:rsidP="00FD4C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לא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תערוץ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ענין שבר</w:t>
      </w:r>
      <w:r w:rsidR="009C0F0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כי</w:t>
      </w:r>
      <w:r w:rsidR="004954BC" w:rsidRPr="00A12F5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אערוץ</w:t>
      </w:r>
      <w:proofErr w:type="spellEnd"/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המון רבה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(איוב </w:t>
      </w:r>
      <w:proofErr w:type="gram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לא</w:t>
      </w:r>
      <w:r w:rsidR="00FE2C15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לד</w:t>
      </w:r>
      <w:proofErr w:type="gram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811351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הואיל והשם שהוא </w:t>
      </w:r>
      <w:r w:rsidR="005A3C0F" w:rsidRPr="00A8237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אל גדול ונורא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בקרבך</w:t>
      </w:r>
      <w:r w:rsidR="00DE20B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4954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והכל יראים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ורוהים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ממנו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BB312EE" w14:textId="24253947" w:rsidR="004954BC" w:rsidRDefault="004954BC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3131975" w14:textId="6CCFA8AF" w:rsidR="00656D9F" w:rsidRDefault="00656D9F" w:rsidP="00237198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7:22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וְנָשַׁל֩ יְהוָ֨ה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אֱלֹהֶ֜יך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אֶת־הַגּוֹיִ֥ם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הָאֵ֛ל מִפָּנֶ֖יךָ מְעַ֣ט מְעָ֑ט לֹ֤א תוּכַל֙ כַּלֹּתָ֣ם מַהֵ֔ר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פֶּן־תִּרְבֶּ֥ה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עָלֶ֖יךָ חַיַּ֥ת הַשָּׂדֶֽה׃</w:t>
      </w:r>
    </w:p>
    <w:p w14:paraId="758740F3" w14:textId="68F53BFE" w:rsidR="00D86682" w:rsidRDefault="00D86682" w:rsidP="00D866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7:23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וּנְתָנָ֛ם יְהוָ֥ה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לְפָנֶ֑יךָ וְהָמָם֙ מְהוּמָ֣ה גְדֹלָ֔ה עַ֖ד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הִ</w:t>
      </w:r>
      <w:r w:rsidRPr="00121587">
        <w:rPr>
          <w:rFonts w:asciiTheme="majorBidi" w:hAnsiTheme="majorBidi" w:cs="Times New Roman" w:hint="eastAsia"/>
          <w:b/>
          <w:bCs/>
          <w:sz w:val="24"/>
          <w:szCs w:val="24"/>
          <w:rtl/>
        </w:rPr>
        <w:t>שָּֽׁמְדָֽם</w:t>
      </w:r>
      <w:proofErr w:type="spellEnd"/>
      <w:r w:rsidRPr="00121587">
        <w:rPr>
          <w:rFonts w:asciiTheme="majorBidi" w:hAnsiTheme="majorBidi" w:cs="Times New Roman" w:hint="eastAsia"/>
          <w:b/>
          <w:bCs/>
          <w:sz w:val="24"/>
          <w:szCs w:val="24"/>
          <w:rtl/>
        </w:rPr>
        <w:t>׃</w:t>
      </w:r>
    </w:p>
    <w:p w14:paraId="7B73B3DB" w14:textId="43C049BA" w:rsidR="007316F9" w:rsidRDefault="006361E8" w:rsidP="00D866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22</w:t>
      </w:r>
      <w:r w:rsidR="007A509F">
        <w:rPr>
          <w:rFonts w:ascii="Times New Roman" w:hAnsi="Times New Roman" w:cs="Times New Roman"/>
          <w:color w:val="FF0000"/>
          <w:sz w:val="24"/>
          <w:szCs w:val="24"/>
        </w:rPr>
        <w:t>-23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ונשל ה'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את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הגוים</w:t>
      </w:r>
      <w:proofErr w:type="spellEnd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האלה מעט מעט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4954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ואם אמרת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רבים </w:t>
      </w:r>
      <w:proofErr w:type="spellStart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הגוים</w:t>
      </w:r>
      <w:proofErr w:type="spellEnd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האלה ממני </w:t>
      </w:r>
      <w:r w:rsidR="00A2339A" w:rsidRPr="00927DB7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proofErr w:type="gramStart"/>
      <w:r w:rsidR="00A2339A" w:rsidRPr="00927DB7">
        <w:rPr>
          <w:rFonts w:ascii="Times New Roman" w:hAnsi="Times New Roman" w:cs="Times New Roman" w:hint="cs"/>
          <w:color w:val="0070C0"/>
          <w:sz w:val="24"/>
          <w:szCs w:val="24"/>
          <w:rtl/>
        </w:rPr>
        <w:t>ז:יז</w:t>
      </w:r>
      <w:proofErr w:type="spellEnd"/>
      <w:proofErr w:type="gramEnd"/>
      <w:r w:rsidR="00A2339A" w:rsidRPr="00927DB7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A367F3">
        <w:rPr>
          <w:rFonts w:ascii="Times New Roman" w:hAnsi="Times New Roman" w:cs="Times New Roman" w:hint="cs"/>
          <w:sz w:val="24"/>
          <w:szCs w:val="24"/>
          <w:rtl/>
        </w:rPr>
        <w:t>, 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ין זה מחסרון יכולת אם לא י</w:t>
      </w:r>
      <w:r w:rsidR="004653C3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</w:t>
      </w:r>
      <w:r w:rsidR="004653C3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</w:t>
      </w:r>
      <w:r w:rsidR="004653C3">
        <w:rPr>
          <w:rFonts w:ascii="Times New Roman" w:hAnsi="Times New Roman" w:cs="Times New Roman" w:hint="cs"/>
          <w:sz w:val="24"/>
          <w:szCs w:val="24"/>
          <w:rtl/>
        </w:rPr>
        <w:t>ֶּ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</w:t>
      </w:r>
      <w:r w:rsidR="00A2339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אותם מיד</w:t>
      </w:r>
      <w:r w:rsidR="00DD7BE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מפני שלא תרבה עליך חית השדה</w:t>
      </w:r>
      <w:r w:rsidR="006516A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אינכם כדי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לישבה</w:t>
      </w:r>
      <w:proofErr w:type="spellEnd"/>
      <w:r w:rsidR="004954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כי הארץ ארוכה ורחבה</w:t>
      </w:r>
      <w:r w:rsidR="007316F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DD7BE4">
        <w:rPr>
          <w:rFonts w:ascii="Times New Roman" w:hAnsi="Times New Roman" w:cs="Times New Roman" w:hint="cs"/>
          <w:sz w:val="24"/>
          <w:szCs w:val="24"/>
          <w:rtl/>
        </w:rPr>
        <w:t xml:space="preserve">אבל עם כל זה תהיה מובטח </w:t>
      </w:r>
      <w:proofErr w:type="spellStart"/>
      <w:r w:rsidR="00DD7BE4">
        <w:rPr>
          <w:rFonts w:ascii="Times New Roman" w:hAnsi="Times New Roman" w:cs="Times New Roman" w:hint="cs"/>
          <w:sz w:val="24"/>
          <w:szCs w:val="24"/>
          <w:rtl/>
        </w:rPr>
        <w:t>שיתנם</w:t>
      </w:r>
      <w:proofErr w:type="spellEnd"/>
      <w:r w:rsidR="00DD7BE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DD7BE4" w:rsidRPr="00927DB7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ה' </w:t>
      </w:r>
      <w:proofErr w:type="spellStart"/>
      <w:r w:rsidR="00DD7BE4" w:rsidRPr="00927DB7">
        <w:rPr>
          <w:rFonts w:ascii="Times New Roman" w:hAnsi="Times New Roman" w:cs="Times New Roman" w:hint="cs"/>
          <w:color w:val="FFC000"/>
          <w:sz w:val="24"/>
          <w:szCs w:val="24"/>
          <w:rtl/>
        </w:rPr>
        <w:t>אלהיך</w:t>
      </w:r>
      <w:proofErr w:type="spellEnd"/>
      <w:r w:rsidR="00DD7BE4" w:rsidRPr="00927DB7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לפניך</w:t>
      </w:r>
      <w:r w:rsidR="00DD7BE4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20C7D877" w14:textId="24E24D92" w:rsidR="004954BC" w:rsidRDefault="00772CA1" w:rsidP="00F216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7:23</w:t>
      </w:r>
      <w:r w:rsidR="00DD7BE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והמם מהומה גדולה</w:t>
      </w:r>
      <w:r w:rsidR="00DD7BE4">
        <w:rPr>
          <w:rFonts w:ascii="Times New Roman" w:hAnsi="Times New Roman" w:cs="Times New Roman" w:hint="cs"/>
          <w:sz w:val="24"/>
          <w:szCs w:val="24"/>
          <w:rtl/>
        </w:rPr>
        <w:t xml:space="preserve"> -</w:t>
      </w:r>
      <w:r w:rsidR="007316F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 xml:space="preserve">כלו </w:t>
      </w:r>
      <w:proofErr w:type="spellStart"/>
      <w:r w:rsidR="005A3C0F" w:rsidRPr="00FD14D7">
        <w:rPr>
          <w:rFonts w:ascii="Times New Roman" w:hAnsi="Times New Roman" w:cs="Times New Roman"/>
          <w:sz w:val="24"/>
          <w:szCs w:val="24"/>
          <w:rtl/>
        </w:rPr>
        <w:t>קמו"ץ</w:t>
      </w:r>
      <w:proofErr w:type="spellEnd"/>
      <w:r w:rsidR="006516A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ולא </w:t>
      </w:r>
      <w:r w:rsidR="00814643">
        <w:rPr>
          <w:rFonts w:ascii="Times New Roman" w:hAnsi="Times New Roman" w:cs="Times New Roman" w:hint="cs"/>
          <w:color w:val="FFC000"/>
          <w:sz w:val="24"/>
          <w:szCs w:val="24"/>
          <w:rtl/>
        </w:rPr>
        <w:t>שָׁ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ת</w:t>
      </w:r>
      <w:r w:rsidR="00814643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ם על צאן לבן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(בראשית</w:t>
      </w:r>
      <w:r w:rsidR="004954BC" w:rsidRPr="009673C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ל</w:t>
      </w:r>
      <w:r w:rsidR="00A65E2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מ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367F3">
        <w:rPr>
          <w:rFonts w:ascii="Times New Roman" w:hAnsi="Times New Roman" w:cs="Times New Roman" w:hint="cs"/>
          <w:sz w:val="24"/>
          <w:szCs w:val="24"/>
          <w:rtl/>
        </w:rPr>
        <w:t xml:space="preserve"> 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המ"ם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לכנוי</w:t>
      </w:r>
      <w:proofErr w:type="spellEnd"/>
      <w:r w:rsidR="00A367F3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ואינו כמו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842D91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ה</w:t>
      </w:r>
      <w:r w:rsidR="00842D91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מ</w:t>
      </w:r>
      <w:r w:rsidR="00842D91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ם ג</w:t>
      </w:r>
      <w:r w:rsidR="009D30B6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לגל ע</w:t>
      </w:r>
      <w:r w:rsidR="009D30B6">
        <w:rPr>
          <w:rFonts w:ascii="Times New Roman" w:hAnsi="Times New Roman" w:cs="Times New Roman" w:hint="cs"/>
          <w:color w:val="FFC000"/>
          <w:sz w:val="24"/>
          <w:szCs w:val="24"/>
          <w:rtl/>
        </w:rPr>
        <w:t>ֶ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גלתו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כח</w:t>
      </w:r>
      <w:r w:rsidR="00927DB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כח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שהוא חציו</w:t>
      </w:r>
      <w:r w:rsidR="004954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קמו"ץ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וחציו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פתו"ח</w:t>
      </w:r>
      <w:proofErr w:type="spellEnd"/>
      <w:r w:rsidR="00DD7BE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המ"ם עקר מפעלי הכפל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DC8031B" w14:textId="270C48CA" w:rsidR="00C54F70" w:rsidRDefault="00C54F70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D513863" w14:textId="185364C6" w:rsidR="00656D9F" w:rsidRDefault="00656D9F" w:rsidP="00F216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7:24 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וְנָתַ֤ן מַלְכֵיהֶם֙ בְּיָדֶ֔ךָ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וְהַֽאֲבַדְת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ָּ֣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אֶת־שְׁמָ֔ם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מִתַּ֖חַת הַשָּׁמָ֑יִם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לֹֽא־יִתְיַצֵּ֥ב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אִישׁ֙ בְּפָנֶ֔יךָ עַ֥ד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הִשְׁמִֽדְך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ָ֖ אֹתָֽם׃</w:t>
      </w:r>
    </w:p>
    <w:p w14:paraId="6D2BED49" w14:textId="77777777" w:rsidR="004954BC" w:rsidRDefault="006361E8" w:rsidP="00ED3D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24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ונתן מלכיהם בידך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4954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אע"פ שהם חזקים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65BADB2" w14:textId="6DBC50E7" w:rsidR="004954BC" w:rsidRDefault="006361E8" w:rsidP="00A317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24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והאבדת</w:t>
      </w:r>
      <w:proofErr w:type="spellEnd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את שמם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אע"פ שיש להם שם מרוב חזקתם</w:t>
      </w:r>
      <w:r w:rsidR="004954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וגבורתם</w:t>
      </w:r>
      <w:r w:rsidR="007316F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ויש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אומרים מ</w:t>
      </w:r>
      <w:r w:rsidR="00B033DF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ט</w:t>
      </w:r>
      <w:r w:rsidR="00B033DF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</w:t>
      </w:r>
      <w:r w:rsidR="00B033DF">
        <w:rPr>
          <w:rFonts w:ascii="Times New Roman" w:hAnsi="Times New Roman" w:cs="Times New Roman" w:hint="cs"/>
          <w:sz w:val="24"/>
          <w:szCs w:val="24"/>
          <w:rtl/>
        </w:rPr>
        <w:t>ֵּ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</w:t>
      </w:r>
      <w:r w:rsidR="00B033DF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שלהם שמציירים אותם בשמם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0B1E4F79" w14:textId="21A387EE" w:rsidR="004954BC" w:rsidRDefault="006361E8" w:rsidP="00A317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24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לא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יתיצב</w:t>
      </w:r>
      <w:proofErr w:type="spellEnd"/>
      <w:r w:rsidR="004954BC" w:rsidRPr="000F238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איש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אע"פ שאמרת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מי </w:t>
      </w:r>
      <w:proofErr w:type="spellStart"/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יתיצב</w:t>
      </w:r>
      <w:proofErr w:type="spellEnd"/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לפני בני ענק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proofErr w:type="gram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r w:rsidR="0002147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proofErr w:type="spellEnd"/>
      <w:proofErr w:type="gram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3A68C2A" w14:textId="7E070B96" w:rsidR="004954BC" w:rsidRDefault="006361E8" w:rsidP="00A317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24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עד השמידך</w:t>
      </w:r>
      <w:r w:rsidR="004954BC" w:rsidRPr="000F238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אותם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E13DBD">
        <w:rPr>
          <w:rFonts w:ascii="Times New Roman" w:hAnsi="Times New Roman" w:cs="Times New Roman"/>
          <w:sz w:val="24"/>
          <w:szCs w:val="24"/>
          <w:rtl/>
        </w:rPr>
        <w:t>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מקור</w:t>
      </w:r>
      <w:r w:rsidR="00E13DB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הכנוי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שב אל הפועל</w:t>
      </w:r>
      <w:r w:rsidR="002112B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</w:t>
      </w:r>
      <w:r w:rsidR="00DD7BE4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החיר"ק</w:t>
      </w:r>
      <w:proofErr w:type="spellEnd"/>
      <w:r w:rsidR="00DD7BE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עד בלתי השאיר להם</w:t>
      </w:r>
      <w:r w:rsidR="004954BC" w:rsidRPr="00A12F5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A12F52">
        <w:rPr>
          <w:rFonts w:ascii="Times New Roman" w:hAnsi="Times New Roman" w:cs="Times New Roman"/>
          <w:color w:val="FFC000"/>
          <w:sz w:val="24"/>
          <w:szCs w:val="24"/>
          <w:rtl/>
        </w:rPr>
        <w:t>שריד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(יהושע </w:t>
      </w:r>
      <w:proofErr w:type="spellStart"/>
      <w:r w:rsidR="00C7213D">
        <w:rPr>
          <w:rFonts w:ascii="Times New Roman" w:hAnsi="Times New Roman" w:cs="Times New Roman" w:hint="cs"/>
          <w:color w:val="0070C0"/>
          <w:sz w:val="24"/>
          <w:szCs w:val="24"/>
          <w:rtl/>
        </w:rPr>
        <w:t>יא:יח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75BEAB1" w14:textId="524DB640" w:rsidR="004954BC" w:rsidRDefault="004954BC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A55A98B" w14:textId="4A5F7282" w:rsidR="00656D9F" w:rsidRDefault="00656D9F" w:rsidP="00A317E3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7:25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פְּסִילֵ֥י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אֱלֹֽהֵיהֶ֖ם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תִּשְׂרְפ֣וּן בָּאֵ֑שׁ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לֹֽא־תַחְמֹד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֩ כֶּ֨סֶף וְזָהָ֤ב עֲלֵיהֶם֙ וְל</w:t>
      </w:r>
      <w:r w:rsidRPr="00121587">
        <w:rPr>
          <w:rFonts w:asciiTheme="majorBidi" w:hAnsiTheme="majorBidi" w:cs="Times New Roman" w:hint="eastAsia"/>
          <w:b/>
          <w:bCs/>
          <w:sz w:val="24"/>
          <w:szCs w:val="24"/>
          <w:rtl/>
        </w:rPr>
        <w:t>ָֽקַחְתָּ֣</w:t>
      </w:r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לָ֔ךְ פֶּ֚ן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תִּוָּקֵ֣ש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בּ֔וֹ כִּ֧י תֽוֹעֲבַ֛ת יְהוָ֥ה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ָ הֽוּא׃</w:t>
      </w:r>
    </w:p>
    <w:p w14:paraId="4AB8BC85" w14:textId="174B8809" w:rsidR="00D0676C" w:rsidRDefault="00D0676C" w:rsidP="00D067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7:26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וְלֹֽא־תָבִ֤יא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תֽוֹעֵבָה֙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אֶל־בֵּיתֶ֔ך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וְהָיִ֥יתָ חֵ֖רֶם כָּמֹ֑הוּ שַׁקֵּ֧ץ ׀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תְּשַׁקְּצֶ֛נּו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וְתַעֵ֥ב ׀ תְּֽתַעֲבֶ֖נּוּ </w:t>
      </w:r>
      <w:proofErr w:type="spellStart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>כִּי־חֵ֥רֶם</w:t>
      </w:r>
      <w:proofErr w:type="spellEnd"/>
      <w:r w:rsidRPr="0012158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הֽוּא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:</w:t>
      </w:r>
    </w:p>
    <w:p w14:paraId="73ED318D" w14:textId="438AD623" w:rsidR="00466525" w:rsidRDefault="006361E8" w:rsidP="00A317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25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פסילי</w:t>
      </w:r>
      <w:proofErr w:type="spellEnd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אלהיהם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אומרים </w:t>
      </w:r>
      <w:r w:rsidR="005A3C0F" w:rsidRPr="009051CC">
        <w:rPr>
          <w:rFonts w:ascii="Times New Roman" w:hAnsi="Times New Roman" w:cs="Times New Roman"/>
          <w:sz w:val="24"/>
          <w:szCs w:val="24"/>
          <w:rtl/>
        </w:rPr>
        <w:t xml:space="preserve">שהוא כמו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בני </w:t>
      </w:r>
      <w:proofErr w:type="spellStart"/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בליעל</w:t>
      </w:r>
      <w:proofErr w:type="spellEnd"/>
      <w:r w:rsidR="004954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(מלכים א</w:t>
      </w:r>
      <w:r w:rsidR="0017300A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proofErr w:type="gram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כא</w:t>
      </w:r>
      <w:r w:rsidR="0017300A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proofErr w:type="spellEnd"/>
      <w:proofErr w:type="gram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316F9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</w:p>
    <w:p w14:paraId="1C47746D" w14:textId="39105B49" w:rsidR="004954BC" w:rsidRDefault="005A3C0F" w:rsidP="00A317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ויתכן לומר שחייב לשרפם שלא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יחמדם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משום כסף וזהב</w:t>
      </w:r>
      <w:r w:rsidR="004954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שעליהם</w:t>
      </w:r>
      <w:r w:rsidR="007316F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DD7BE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כמו </w:t>
      </w:r>
      <w:r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עד שבו הרודפים 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(יהושע </w:t>
      </w:r>
      <w:proofErr w:type="spellStart"/>
      <w:r w:rsidR="00285E30">
        <w:rPr>
          <w:rFonts w:ascii="Times New Roman" w:hAnsi="Times New Roman" w:cs="Times New Roman" w:hint="cs"/>
          <w:color w:val="0070C0"/>
          <w:sz w:val="24"/>
          <w:szCs w:val="24"/>
          <w:rtl/>
        </w:rPr>
        <w:t>ב</w:t>
      </w:r>
      <w:r w:rsidR="00837A46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proofErr w:type="spellEnd"/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4F488F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והטעם שלא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יחמדם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להביאם</w:t>
      </w:r>
      <w:r w:rsidR="004954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אל ביתו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3BBD7CE" w14:textId="77777777" w:rsidR="006B638B" w:rsidRDefault="006361E8" w:rsidP="00A317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25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פן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תוקש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עושים אותם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תמור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צורת העליונים</w:t>
      </w:r>
      <w:r w:rsidR="00E5395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ומתוך זה</w:t>
      </w:r>
      <w:r w:rsidR="004954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תעבדם ויהיו לך למוקש</w:t>
      </w:r>
      <w:r w:rsidR="00884BB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1430BDE" w14:textId="35BF8B4E" w:rsidR="00656D9F" w:rsidRDefault="006B638B" w:rsidP="00D067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6B638B">
        <w:rPr>
          <w:rFonts w:ascii="Times New Roman" w:hAnsi="Times New Roman" w:cs="Times New Roman"/>
          <w:color w:val="FF0000"/>
          <w:sz w:val="24"/>
          <w:szCs w:val="24"/>
        </w:rPr>
        <w:t>7:25-26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בתחלה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יעבדם</w:t>
      </w:r>
      <w:r w:rsidR="00E5395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ועתה שלא יביאם אל</w:t>
      </w:r>
      <w:r w:rsidR="005938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ביתו שיהיו גנוזים בביתו משום כסף וזהב שעליהם</w:t>
      </w:r>
      <w:r w:rsidR="00DD7BE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יהיה חרם כמוהו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4EED21D1" w14:textId="3ED6F173" w:rsidR="0059385D" w:rsidRDefault="006361E8" w:rsidP="00FD054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26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שקץ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תשקצנו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שהוא דבר מגואל</w:t>
      </w:r>
      <w:r w:rsidR="00FD054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תהנה ממנו ותרחיקנו ממך</w:t>
      </w:r>
      <w:r w:rsidR="005938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כמו דבר נתעב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4A1B0A8" w14:textId="341B2452" w:rsidR="005A3C0F" w:rsidRDefault="006361E8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26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כי חרם הוא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תסתכן מסבתו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104D3C21" w14:textId="77777777" w:rsidR="001B24DF" w:rsidRPr="00FB1DA6" w:rsidRDefault="001B24DF" w:rsidP="00FD054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A02E6D6" w14:textId="63C1C514" w:rsidR="005A3C0F" w:rsidRDefault="001B24DF" w:rsidP="00FD054A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8:1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כָּל־הַמִּצְוָ֗ה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אֲשֶׁ֨ר אָֽנֹכִ֧י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מְצַוְּך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ָ֛ הַיּ֖וֹם תִּשְׁמְר֣וּן לַֽעֲשׂ֑וֹת לְמַ֨עַן תִּֽחְי֜וּן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וּרְבִיתֶ֗ם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וּבָאתֶם֙ וִֽירִשְׁתֶּ֣ם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אֶת־הָאָ֔רֶץ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אֲשֶׁר־נִשְׁבַּ֥ע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יְהוָ֖ה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לַאֲבֹֽתֵיכֶֽם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1BB27785" w14:textId="5432A4AF" w:rsidR="00C065F0" w:rsidRDefault="00C065F0" w:rsidP="00C065F0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8:2 </w:t>
      </w:r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וְזָֽכַרְתָּ֣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אֶת־כָּל־הַדֶּ֗רֶך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אֲשֶׁ֨ר הוֹלִֽיכְךָ֜ יְהוָ֧ה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אֱלֹהֶ֛יך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זֶ֛ה אַרְבָּעִ֥ים שָׁנָ֖ה בַּמִּדְבָּ֑ר לְמַ֨עַן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עַנֹּֽתְך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ָ֜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לְנַסֹּֽתְך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ָ֗ לָדַ֜עַת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אֶת־אֲשֶׁ֧ר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בִּֽלְבָבְךָ֛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הֲתִשְׁמֹ֥ר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מִצְוֺתָ֖ו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אִם־לֹֽא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35E4A64A" w14:textId="4E3003C7" w:rsidR="00FE6FB7" w:rsidRPr="00FB1DA6" w:rsidRDefault="00FE6FB7" w:rsidP="00FE6F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8:3 </w:t>
      </w:r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וַֽיְעַנְּךָ֮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וַיַּרְעִבֶך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ָ֒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וַיַּאֲכִֽלְך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ָ֤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אֶת־הַמָּן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אֲשֶׁ֣ר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לֹֽא־יָדַ֔עְת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ָּ וְלֹ֥א יָֽדְע֖וּן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אֲבֹתֶ֑יך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לְמַ֣עַן הוֹדִֽיעֲךָ֗ כִּ֠י לֹ֣א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עַל־הַלֶּ֤חֶם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לְבַדּוֹ֙ יִֽחְיֶ֣ה הָֽאָדָ֔ם כִּ֛י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עַל־כָּל־מוֹצָ֥א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פִֽי־יְהוָ֖ה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יִֽחְיֶ֥ה הָֽאָדָֽם׃</w:t>
      </w:r>
    </w:p>
    <w:p w14:paraId="784D294C" w14:textId="7F558829" w:rsidR="00CB7646" w:rsidRDefault="006361E8" w:rsidP="006222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8: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כל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המצוה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CB7646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שנאמר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ונשל ה' </w:t>
      </w:r>
      <w:proofErr w:type="spellStart"/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את </w:t>
      </w:r>
      <w:proofErr w:type="spellStart"/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הגוים</w:t>
      </w:r>
      <w:proofErr w:type="spellEnd"/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האל מפניך</w:t>
      </w:r>
      <w:r w:rsidR="0059385D" w:rsidRPr="009051CC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מעט מעט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proofErr w:type="gram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r w:rsidR="00D6664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proofErr w:type="spellEnd"/>
      <w:proofErr w:type="gram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884BBE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441768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אמר לא תזכה בזה אלא בשמרך כל</w:t>
      </w:r>
      <w:r w:rsidR="005938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המצוה</w:t>
      </w:r>
      <w:proofErr w:type="spellEnd"/>
      <w:r w:rsidR="001E637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 התורה בכללה</w:t>
      </w:r>
      <w:r w:rsidR="00FD054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כאמרו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884BB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למען תחיו </w:t>
      </w:r>
      <w:proofErr w:type="spellStart"/>
      <w:r w:rsidR="005A3C0F" w:rsidRPr="00884BBE">
        <w:rPr>
          <w:rFonts w:ascii="Times New Roman" w:hAnsi="Times New Roman" w:cs="Times New Roman"/>
          <w:color w:val="FFC000"/>
          <w:sz w:val="24"/>
          <w:szCs w:val="24"/>
          <w:rtl/>
        </w:rPr>
        <w:t>ורביתם</w:t>
      </w:r>
      <w:proofErr w:type="spellEnd"/>
      <w:r w:rsidR="005A3C0F" w:rsidRPr="00884BB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ובאתם וירשתם</w:t>
      </w:r>
      <w:r w:rsidR="00884BB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938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6EEF805C" w14:textId="6F960C5B" w:rsidR="0059385D" w:rsidRDefault="00CB7646" w:rsidP="00A62B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A62B70">
        <w:rPr>
          <w:rFonts w:ascii="Times New Roman" w:hAnsi="Times New Roman" w:cs="Times New Roman" w:hint="cs"/>
          <w:color w:val="FF0000"/>
          <w:sz w:val="24"/>
          <w:szCs w:val="24"/>
          <w:rtl/>
        </w:rPr>
        <w:t>8:1-2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ואם תרצה לדעת זה</w:t>
      </w:r>
      <w:r w:rsidR="007C639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תזכור </w:t>
      </w:r>
      <w:r w:rsidR="005A3C0F" w:rsidRPr="0062229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את כל הדרך אשר הוליכך ה' </w:t>
      </w:r>
      <w:proofErr w:type="spellStart"/>
      <w:r w:rsidR="005A3C0F" w:rsidRPr="0062229D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5A3C0F" w:rsidRPr="0062229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זה ארבעים</w:t>
      </w:r>
      <w:r w:rsidR="0059385D" w:rsidRPr="0062229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62229D">
        <w:rPr>
          <w:rFonts w:ascii="Times New Roman" w:hAnsi="Times New Roman" w:cs="Times New Roman"/>
          <w:color w:val="FFC000"/>
          <w:sz w:val="24"/>
          <w:szCs w:val="24"/>
          <w:rtl/>
        </w:rPr>
        <w:t>שנה במדבר</w:t>
      </w:r>
      <w:r w:rsidR="00C065F0">
        <w:rPr>
          <w:rFonts w:ascii="Times New Roman" w:hAnsi="Times New Roman" w:cs="Times New Roman" w:hint="cs"/>
          <w:sz w:val="24"/>
          <w:szCs w:val="24"/>
          <w:rtl/>
        </w:rPr>
        <w:t>, 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שר השגיח לך בהשגחה המופתית</w:t>
      </w:r>
      <w:r w:rsidR="0062229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היה לפי הוראת</w:t>
      </w:r>
      <w:r w:rsidR="005938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שעה כי אם בהמשך זמן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51C3A90" w14:textId="70744751" w:rsidR="00C54F70" w:rsidRDefault="006361E8" w:rsidP="00665A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8: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זה ארבעים שנה</w:t>
      </w:r>
      <w:r w:rsidR="00753053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למען ענותך לנסותך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8F2AF4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938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כי במדבר הגדול והנורא להנהיגך היה ע"ד פלא</w:t>
      </w:r>
      <w:r w:rsidR="00665AC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קיום האדם במקום</w:t>
      </w:r>
      <w:r w:rsidR="00B04D5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ישוב הוא כמנהג העולם</w:t>
      </w:r>
      <w:r w:rsidR="00665AC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הוליכם במדבר </w:t>
      </w:r>
      <w:r w:rsidR="00665ACC">
        <w:rPr>
          <w:rFonts w:ascii="Times New Roman" w:hAnsi="Times New Roman" w:cs="Times New Roman" w:hint="cs"/>
          <w:sz w:val="24"/>
          <w:szCs w:val="24"/>
          <w:rtl/>
        </w:rPr>
        <w:t>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הראות פלאי השם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7BE26702" w14:textId="36A4C792" w:rsidR="001B24DF" w:rsidRDefault="006361E8" w:rsidP="00FE6F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8: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8F2AF4">
        <w:rPr>
          <w:rFonts w:ascii="Times New Roman" w:hAnsi="Times New Roman" w:cs="Times New Roman"/>
          <w:color w:val="FF0000"/>
          <w:sz w:val="24"/>
          <w:szCs w:val="24"/>
        </w:rPr>
        <w:t>-3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לדעת את אשר בלבבך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8F2AF4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אין הטעם עונה על השם שנסם לדעת</w:t>
      </w:r>
      <w:r w:rsidR="00847FB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אין</w:t>
      </w:r>
      <w:r w:rsidR="005938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 קוצר ידיעה</w:t>
      </w:r>
      <w:r w:rsidR="00847FB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חלילה לו</w:t>
      </w:r>
      <w:r w:rsidR="00884BB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אמנם הוא יודע אחרית הדברים</w:t>
      </w:r>
      <w:r w:rsidR="00884BB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אכן</w:t>
      </w:r>
      <w:r w:rsidR="005938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הטעם לדעת </w:t>
      </w:r>
      <w:r w:rsidR="0062520E">
        <w:rPr>
          <w:rFonts w:ascii="Times New Roman" w:hAnsi="Times New Roman" w:cs="Times New Roman" w:hint="cs"/>
          <w:sz w:val="24"/>
          <w:szCs w:val="24"/>
          <w:rtl/>
        </w:rPr>
        <w:t>{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אותם</w:t>
      </w:r>
      <w:r w:rsidR="0062520E">
        <w:rPr>
          <w:rFonts w:ascii="Times New Roman" w:hAnsi="Times New Roman" w:cs="Times New Roman" w:hint="cs"/>
          <w:sz w:val="24"/>
          <w:szCs w:val="24"/>
          <w:rtl/>
        </w:rPr>
        <w:t>} &lt;אתה&gt;</w:t>
      </w:r>
      <w:r w:rsidR="0062520E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24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ממה שיש בלבבך שאתה פוסח בשני הסעיפים</w:t>
      </w:r>
      <w:r w:rsidR="001151C4">
        <w:rPr>
          <w:rFonts w:ascii="Times New Roman" w:hAnsi="Times New Roman" w:cs="Times New Roman" w:hint="cs"/>
          <w:sz w:val="24"/>
          <w:szCs w:val="24"/>
        </w:rPr>
        <w:t xml:space="preserve"> </w:t>
      </w:r>
      <w:r w:rsidR="001151C4">
        <w:rPr>
          <w:rFonts w:ascii="Times New Roman" w:hAnsi="Times New Roman" w:cs="Times New Roman" w:hint="cs"/>
          <w:sz w:val="24"/>
          <w:szCs w:val="24"/>
          <w:rtl/>
        </w:rPr>
        <w:t xml:space="preserve">(ע״פ מלכים א׳ </w:t>
      </w:r>
      <w:proofErr w:type="spellStart"/>
      <w:r w:rsidR="001151C4">
        <w:rPr>
          <w:rFonts w:ascii="Times New Roman" w:hAnsi="Times New Roman" w:cs="Times New Roman" w:hint="cs"/>
          <w:sz w:val="24"/>
          <w:szCs w:val="24"/>
          <w:rtl/>
        </w:rPr>
        <w:t>יח:כא</w:t>
      </w:r>
      <w:proofErr w:type="spellEnd"/>
      <w:r w:rsidR="001151C4">
        <w:rPr>
          <w:rFonts w:ascii="Times New Roman" w:hAnsi="Times New Roman" w:cs="Times New Roman" w:hint="cs"/>
          <w:sz w:val="24"/>
          <w:szCs w:val="24"/>
          <w:rtl/>
        </w:rPr>
        <w:t>)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לפסוק</w:t>
      </w:r>
      <w:r w:rsidR="005938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הדין באחד משני הפנים</w:t>
      </w:r>
      <w:r w:rsidR="00884BB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ואלו הם שני הפנים</w:t>
      </w:r>
      <w:r w:rsidR="005972BA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165EC3">
        <w:rPr>
          <w:rFonts w:ascii="Times New Roman" w:hAnsi="Times New Roman" w:cs="Times New Roman"/>
          <w:color w:val="FFC000"/>
          <w:sz w:val="24"/>
          <w:szCs w:val="24"/>
          <w:rtl/>
        </w:rPr>
        <w:t>התשמור</w:t>
      </w:r>
      <w:proofErr w:type="spellEnd"/>
      <w:r w:rsidR="005A3C0F" w:rsidRPr="00165EC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מצותיו אם לא</w:t>
      </w:r>
      <w:r w:rsidR="00884BB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938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ועוד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שע</w:t>
      </w:r>
      <w:r w:rsidR="00BD2CD1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</w:t>
      </w:r>
      <w:r w:rsidR="00BD2CD1">
        <w:rPr>
          <w:rFonts w:ascii="Times New Roman" w:hAnsi="Times New Roman" w:cs="Times New Roman" w:hint="cs"/>
          <w:sz w:val="24"/>
          <w:szCs w:val="24"/>
          <w:rtl/>
        </w:rPr>
        <w:t>ּ</w:t>
      </w:r>
      <w:r w:rsidR="00FD23FA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ך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והרעיבך ו</w:t>
      </w:r>
      <w:r w:rsidR="00EF5FC7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אכילך את המן</w:t>
      </w:r>
      <w:r w:rsidR="008F2AF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וידעת כי השגיח לך השגחה מופתית</w:t>
      </w:r>
      <w:r w:rsidR="00E21AB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938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שנתן לך את המן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2A1BB73" w14:textId="4B4F59ED" w:rsidR="0059385D" w:rsidRDefault="006361E8" w:rsidP="008F2A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8: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אשר לא ידעון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הנו"ן נוסף</w:t>
      </w:r>
      <w:r w:rsidR="00A44F4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צקון לחש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(ישעיה</w:t>
      </w:r>
      <w:r w:rsidR="0059385D" w:rsidRPr="009673C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proofErr w:type="gram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כו</w:t>
      </w:r>
      <w:r w:rsidR="00BD77D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proofErr w:type="spellEnd"/>
      <w:proofErr w:type="gram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2225">
        <w:rPr>
          <w:rFonts w:ascii="Times New Roman" w:hAnsi="Times New Roman" w:cs="Times New Roman" w:hint="cs"/>
          <w:color w:val="0070C0"/>
          <w:sz w:val="24"/>
          <w:szCs w:val="24"/>
          <w:rtl/>
        </w:rPr>
        <w:t>,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שנוסף הנו"ן על העבר אחרי ו"ו הרבים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BAAB702" w14:textId="77777777" w:rsidR="0059385D" w:rsidRDefault="006361E8" w:rsidP="008F2A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8: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למען הודיעך כי לא על</w:t>
      </w:r>
      <w:r w:rsidR="0059385D" w:rsidRPr="000F238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הלחם לבדו יחיה האדם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אמנם חיי האדם תלויים ברצון השם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BDA9E8E" w14:textId="261820D9" w:rsidR="0059385D" w:rsidRDefault="006361E8" w:rsidP="008F2A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8: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כי על כל</w:t>
      </w:r>
      <w:r w:rsidR="0059385D" w:rsidRPr="000F238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מוצא פי 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 כן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הכל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תלוי בהשגחתו וברצונו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CE411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והשגחה יתרה על</w:t>
      </w:r>
      <w:r w:rsidR="005938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דרך פלא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D019ECD" w14:textId="26130362" w:rsidR="0059385D" w:rsidRDefault="0059385D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2758CA9" w14:textId="3B4EC7E6" w:rsidR="001B24DF" w:rsidRDefault="001B24DF" w:rsidP="008F2AF4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>8:4</w:t>
      </w:r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שִׂמְלָ֨תְךָ֜ לֹ֤א בָֽלְתָה֙ מֵֽעָלֶ֔יךָ וְרַגְלְךָ֖ לֹ֣א בָצֵ֑קָה זֶ֖ה אַרְבָּעִ֥ים שָׁנָֽה׃</w:t>
      </w:r>
    </w:p>
    <w:p w14:paraId="3162DF88" w14:textId="77777777" w:rsidR="006E5A86" w:rsidRDefault="006E5A86" w:rsidP="006E5A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8:5 </w:t>
      </w:r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וְיָֽדַעְתָּ֖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עִם־לְבָבֶ֑ך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כִּ֗י כַּֽאֲשֶׁ֨ר יְיַסֵּ֥ר אִישׁ֙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אֶת־בְּנ֔ו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יְהוָ֥ה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מְיַסְּרֶֽך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ָּ׃</w:t>
      </w:r>
    </w:p>
    <w:p w14:paraId="58578A56" w14:textId="3F201BC8" w:rsidR="006E5A86" w:rsidRDefault="006E5A86" w:rsidP="00A849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8:6</w:t>
      </w:r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וְשָׁ֣מַרְתָּ֔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אֶת־מִצְוֺ֖ת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יְהוָ֣ה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אֱלֹהֶ֑יך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לָלֶ֥כֶת בִּדְרָכָ֖יו וּלְיִרְאָ֥ה אֹתֽוֹ׃ </w:t>
      </w:r>
    </w:p>
    <w:p w14:paraId="3FAFD223" w14:textId="64F76F97" w:rsidR="00E72129" w:rsidRDefault="006361E8" w:rsidP="006E5A86">
      <w:pPr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8: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שמלתך לא בלתה מעליך ורגלך לא בצקה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לגזרת פ</w:t>
      </w:r>
      <w:r w:rsidR="009564FB">
        <w:rPr>
          <w:rFonts w:ascii="Times New Roman" w:hAnsi="Times New Roman" w:cs="Times New Roman" w:hint="cs"/>
          <w:sz w:val="24"/>
          <w:szCs w:val="24"/>
          <w:rtl/>
        </w:rPr>
        <w:t>ָ</w:t>
      </w:r>
      <w:r w:rsidR="00492CE5">
        <w:rPr>
          <w:rFonts w:ascii="Times New Roman" w:hAnsi="Times New Roman" w:cs="Times New Roman" w:hint="cs"/>
          <w:sz w:val="24"/>
          <w:szCs w:val="24"/>
          <w:rtl/>
        </w:rPr>
        <w:t>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</w:t>
      </w:r>
      <w:r w:rsidR="009564FB">
        <w:rPr>
          <w:rFonts w:ascii="Times New Roman" w:hAnsi="Times New Roman" w:cs="Times New Roman" w:hint="cs"/>
          <w:sz w:val="24"/>
          <w:szCs w:val="24"/>
          <w:rtl/>
        </w:rPr>
        <w:t>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</w:t>
      </w:r>
      <w:r w:rsidR="00A67B2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צהלה</w:t>
      </w:r>
      <w:r w:rsidR="0059385D" w:rsidRPr="009051CC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ושמחה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(אסתר </w:t>
      </w:r>
      <w:proofErr w:type="spellStart"/>
      <w:proofErr w:type="gram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r w:rsidR="00C5276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proofErr w:type="spellEnd"/>
      <w:proofErr w:type="gram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E7212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</w:p>
    <w:p w14:paraId="248AA6DF" w14:textId="6F4589EA" w:rsidR="006E5A86" w:rsidRDefault="004C0C4B" w:rsidP="006E5A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30303">
        <w:rPr>
          <w:rFonts w:ascii="Times New Roman" w:hAnsi="Times New Roman" w:cs="Times New Roman"/>
          <w:color w:val="FF0000"/>
          <w:sz w:val="24"/>
          <w:szCs w:val="24"/>
        </w:rPr>
        <w:t>8:4-6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המשך זמן </w:t>
      </w:r>
      <w:r w:rsidR="005A3C0F" w:rsidRPr="00474F24">
        <w:rPr>
          <w:rFonts w:ascii="Times New Roman" w:hAnsi="Times New Roman" w:cs="Times New Roman"/>
          <w:color w:val="FFC000"/>
          <w:sz w:val="24"/>
          <w:szCs w:val="24"/>
          <w:rtl/>
        </w:rPr>
        <w:t>ארבעים שנה</w:t>
      </w:r>
      <w:r w:rsidR="00884BB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A67B26">
        <w:rPr>
          <w:rFonts w:ascii="Times New Roman" w:hAnsi="Times New Roman" w:cs="Times New Roman"/>
          <w:sz w:val="24"/>
          <w:szCs w:val="24"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ואם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יסרך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בקצת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עתים</w:t>
      </w:r>
      <w:r w:rsidR="005938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הוא יסור של אהבה כדי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להועילך</w:t>
      </w:r>
      <w:proofErr w:type="spellEnd"/>
      <w:r w:rsidR="006E5A86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6E5A86" w:rsidRPr="005E784F">
        <w:rPr>
          <w:rFonts w:ascii="Times New Roman" w:hAnsi="Times New Roman" w:cs="Times New Roman"/>
          <w:color w:val="FFC000"/>
          <w:sz w:val="24"/>
          <w:szCs w:val="24"/>
          <w:rtl/>
        </w:rPr>
        <w:t>כאשר ייסר איש את בנו</w:t>
      </w:r>
      <w:r w:rsidR="006E5A8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6E5A86" w:rsidRPr="00FB1DA6">
        <w:rPr>
          <w:rFonts w:ascii="Times New Roman" w:hAnsi="Times New Roman" w:cs="Times New Roman"/>
          <w:sz w:val="24"/>
          <w:szCs w:val="24"/>
          <w:rtl/>
        </w:rPr>
        <w:t xml:space="preserve"> על כן יש</w:t>
      </w:r>
      <w:r w:rsidR="006E5A8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6E5A86" w:rsidRPr="00FB1DA6">
        <w:rPr>
          <w:rFonts w:ascii="Times New Roman" w:hAnsi="Times New Roman" w:cs="Times New Roman"/>
          <w:sz w:val="24"/>
          <w:szCs w:val="24"/>
          <w:rtl/>
        </w:rPr>
        <w:t xml:space="preserve">לך לשמור </w:t>
      </w:r>
      <w:r w:rsidR="006E5A86" w:rsidRPr="00D0304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את מצות </w:t>
      </w:r>
      <w:r w:rsidR="006E5A86" w:rsidRPr="00D0304A">
        <w:rPr>
          <w:rFonts w:ascii="Times New Roman" w:hAnsi="Times New Roman" w:cs="Times New Roman" w:hint="cs"/>
          <w:color w:val="FFC000"/>
          <w:sz w:val="24"/>
          <w:szCs w:val="24"/>
          <w:rtl/>
        </w:rPr>
        <w:t>ה'</w:t>
      </w:r>
      <w:r w:rsidR="006E5A86" w:rsidRPr="00D0304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="006E5A86" w:rsidRPr="00D0304A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6E5A8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E5A86" w:rsidRPr="00FB1DA6">
        <w:rPr>
          <w:rFonts w:ascii="Times New Roman" w:hAnsi="Times New Roman" w:cs="Times New Roman"/>
          <w:sz w:val="24"/>
          <w:szCs w:val="24"/>
          <w:rtl/>
        </w:rPr>
        <w:t xml:space="preserve"> תכליתן </w:t>
      </w:r>
      <w:r w:rsidR="006E5A86" w:rsidRPr="005E784F">
        <w:rPr>
          <w:rFonts w:ascii="Times New Roman" w:hAnsi="Times New Roman" w:cs="Times New Roman"/>
          <w:color w:val="FFC000"/>
          <w:sz w:val="24"/>
          <w:szCs w:val="24"/>
          <w:rtl/>
        </w:rPr>
        <w:t>ליראה אותו</w:t>
      </w:r>
      <w:r w:rsidR="006E5A8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E5A86" w:rsidRPr="00FB1DA6">
        <w:rPr>
          <w:rFonts w:ascii="Times New Roman" w:hAnsi="Times New Roman" w:cs="Times New Roman"/>
          <w:sz w:val="24"/>
          <w:szCs w:val="24"/>
          <w:rtl/>
        </w:rPr>
        <w:t xml:space="preserve"> ששמירת המצות</w:t>
      </w:r>
      <w:r w:rsidR="006E5A8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6E5A86" w:rsidRPr="00FB1DA6">
        <w:rPr>
          <w:rFonts w:ascii="Times New Roman" w:hAnsi="Times New Roman" w:cs="Times New Roman"/>
          <w:sz w:val="24"/>
          <w:szCs w:val="24"/>
          <w:rtl/>
        </w:rPr>
        <w:t xml:space="preserve">מאמתת שאתה מאמין שהשגחתו </w:t>
      </w:r>
      <w:proofErr w:type="spellStart"/>
      <w:r w:rsidR="006E5A86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6E5A86" w:rsidRPr="00FB1DA6">
        <w:rPr>
          <w:rFonts w:ascii="Times New Roman" w:hAnsi="Times New Roman" w:cs="Times New Roman"/>
          <w:sz w:val="24"/>
          <w:szCs w:val="24"/>
          <w:rtl/>
        </w:rPr>
        <w:t>' מתפשטת בעולם השפל</w:t>
      </w:r>
      <w:r w:rsidR="006E5A8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E5A86" w:rsidRPr="00FB1DA6">
        <w:rPr>
          <w:rFonts w:ascii="Times New Roman" w:hAnsi="Times New Roman" w:cs="Times New Roman"/>
          <w:sz w:val="24"/>
          <w:szCs w:val="24"/>
          <w:rtl/>
        </w:rPr>
        <w:t xml:space="preserve"> בעבור</w:t>
      </w:r>
      <w:r w:rsidR="006E5A8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6E5A86" w:rsidRPr="00FB1DA6">
        <w:rPr>
          <w:rFonts w:ascii="Times New Roman" w:hAnsi="Times New Roman" w:cs="Times New Roman"/>
          <w:sz w:val="24"/>
          <w:szCs w:val="24"/>
          <w:rtl/>
        </w:rPr>
        <w:t>שתאמין שיש לך גמול ועונש</w:t>
      </w:r>
      <w:r w:rsidR="006E5A8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E5A86" w:rsidRPr="00FB1DA6">
        <w:rPr>
          <w:rFonts w:ascii="Times New Roman" w:hAnsi="Times New Roman" w:cs="Times New Roman"/>
          <w:sz w:val="24"/>
          <w:szCs w:val="24"/>
          <w:rtl/>
        </w:rPr>
        <w:t xml:space="preserve"> והם לתועלתך אשר נהלך והנהי</w:t>
      </w:r>
      <w:r w:rsidR="006E5A86">
        <w:rPr>
          <w:rFonts w:ascii="Times New Roman" w:hAnsi="Times New Roman" w:cs="Times New Roman" w:hint="cs"/>
          <w:sz w:val="24"/>
          <w:szCs w:val="24"/>
          <w:rtl/>
        </w:rPr>
        <w:t>ג</w:t>
      </w:r>
      <w:r w:rsidR="006E5A86" w:rsidRPr="00FB1DA6">
        <w:rPr>
          <w:rFonts w:ascii="Times New Roman" w:hAnsi="Times New Roman" w:cs="Times New Roman"/>
          <w:sz w:val="24"/>
          <w:szCs w:val="24"/>
          <w:rtl/>
        </w:rPr>
        <w:t>ך במדבר</w:t>
      </w:r>
      <w:r w:rsidR="006E5A8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6E5A86" w:rsidRPr="00FB1DA6">
        <w:rPr>
          <w:rFonts w:ascii="Times New Roman" w:hAnsi="Times New Roman" w:cs="Times New Roman"/>
          <w:sz w:val="24"/>
          <w:szCs w:val="24"/>
          <w:rtl/>
        </w:rPr>
        <w:t>והיתה</w:t>
      </w:r>
      <w:proofErr w:type="spellEnd"/>
      <w:r w:rsidR="006E5A86" w:rsidRPr="00FB1DA6">
        <w:rPr>
          <w:rFonts w:ascii="Times New Roman" w:hAnsi="Times New Roman" w:cs="Times New Roman"/>
          <w:sz w:val="24"/>
          <w:szCs w:val="24"/>
          <w:rtl/>
        </w:rPr>
        <w:t xml:space="preserve"> השגחתו תלויה בך</w:t>
      </w:r>
      <w:r w:rsidR="006E5A86">
        <w:rPr>
          <w:rFonts w:ascii="Times New Roman" w:hAnsi="Times New Roman" w:cs="Times New Roman"/>
          <w:sz w:val="24"/>
          <w:szCs w:val="24"/>
          <w:rtl/>
        </w:rPr>
        <w:t>:</w:t>
      </w:r>
      <w:r w:rsidR="006E5A86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A98D146" w14:textId="7135CC83" w:rsidR="001B24DF" w:rsidRDefault="001B24DF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729EBD8A" w14:textId="58DE1FEA" w:rsidR="001B24DF" w:rsidRDefault="001B24DF" w:rsidP="000E5B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8:7</w:t>
      </w:r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כִּ֚י יְהוָ֣ה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מְבִֽיאֲךָ֖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אֶל־אֶ֣רֶץ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טוֹבָ֑ה אֶ֚רֶץ נַ֣חֲלֵי מָ֔יִם עֲיָנֹת֙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וּתְהֹמֹ֔ת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יֹֽצְאִ֥ים בַּבִּקְעָ֖ה וּבָהָֽר׃</w:t>
      </w:r>
    </w:p>
    <w:p w14:paraId="587B0105" w14:textId="533A5AAD" w:rsidR="0059385D" w:rsidRDefault="006361E8" w:rsidP="00770B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8: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כי ה'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מביאך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193CE6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ודאי</w:t>
      </w:r>
      <w:r w:rsidR="0070238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כי ה'</w:t>
      </w:r>
      <w:r w:rsidR="0059385D" w:rsidRPr="009051CC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ברכך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83FC0">
        <w:rPr>
          <w:rFonts w:ascii="Times New Roman" w:hAnsi="Times New Roman" w:cs="Times New Roman" w:hint="cs"/>
          <w:sz w:val="24"/>
          <w:szCs w:val="24"/>
          <w:rtl/>
        </w:rPr>
        <w:t>{</w:t>
      </w:r>
      <w:r w:rsidR="00783FC0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proofErr w:type="gramStart"/>
      <w:r w:rsidR="00783FC0">
        <w:rPr>
          <w:rFonts w:ascii="Times New Roman" w:hAnsi="Times New Roman" w:cs="Times New Roman" w:hint="cs"/>
          <w:color w:val="0070C0"/>
          <w:sz w:val="24"/>
          <w:szCs w:val="24"/>
          <w:rtl/>
        </w:rPr>
        <w:t>טו:ו</w:t>
      </w:r>
      <w:proofErr w:type="spellEnd"/>
      <w:proofErr w:type="gramEnd"/>
      <w:r w:rsidR="00783FC0" w:rsidRPr="00DC47A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83FC0">
        <w:rPr>
          <w:rFonts w:ascii="Times New Roman" w:hAnsi="Times New Roman" w:cs="Times New Roman" w:hint="cs"/>
          <w:sz w:val="24"/>
          <w:szCs w:val="24"/>
          <w:rtl/>
        </w:rPr>
        <w:t>} &lt;</w:t>
      </w:r>
      <w:r w:rsidR="00783FC0" w:rsidRPr="00783FC0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דברים </w:t>
      </w:r>
      <w:proofErr w:type="spellStart"/>
      <w:r w:rsidR="00783FC0" w:rsidRPr="00783FC0">
        <w:rPr>
          <w:rFonts w:ascii="Times New Roman" w:hAnsi="Times New Roman" w:cs="Times New Roman" w:hint="cs"/>
          <w:color w:val="0070C0"/>
          <w:sz w:val="24"/>
          <w:szCs w:val="24"/>
          <w:rtl/>
        </w:rPr>
        <w:t>ב:ז</w:t>
      </w:r>
      <w:proofErr w:type="spellEnd"/>
      <w:r w:rsidR="00783FC0">
        <w:rPr>
          <w:rFonts w:ascii="Times New Roman" w:hAnsi="Times New Roman" w:cs="Times New Roman" w:hint="cs"/>
          <w:sz w:val="24"/>
          <w:szCs w:val="24"/>
          <w:rtl/>
        </w:rPr>
        <w:t>&gt;:</w:t>
      </w:r>
      <w:r w:rsidR="00783FC0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25"/>
      </w:r>
    </w:p>
    <w:p w14:paraId="3DD99628" w14:textId="2AF13488" w:rsidR="001274FA" w:rsidRDefault="001274FA" w:rsidP="00A0547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8:7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C54F70">
        <w:rPr>
          <w:rFonts w:ascii="Times New Roman" w:hAnsi="Times New Roman" w:cs="Times New Roman"/>
          <w:color w:val="FF0000"/>
          <w:sz w:val="24"/>
          <w:szCs w:val="24"/>
          <w:rtl/>
        </w:rPr>
        <w:t>אל ארץ טובה</w:t>
      </w:r>
      <w:r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שהיא ארץ מבורכת בכל מכל</w:t>
      </w:r>
      <w:r w:rsidR="00193CE6">
        <w:rPr>
          <w:rFonts w:ascii="Times New Roman" w:hAnsi="Times New Roman" w:cs="Times New Roman" w:hint="cs"/>
          <w:sz w:val="24"/>
          <w:szCs w:val="24"/>
          <w:rtl/>
        </w:rPr>
        <w:t>,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ולא יהיו מזונותיך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תלויים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ידי השגחת השם כאשר היו במדבר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אלא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תמצא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מזונתיך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כמנהג העולם</w:t>
      </w:r>
      <w:r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BE656FC" w14:textId="21B533E5" w:rsidR="0059385D" w:rsidRDefault="006361E8" w:rsidP="00A054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8: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עינות ותהומות </w:t>
      </w:r>
      <w:r w:rsidR="005A3C0F" w:rsidRPr="001E6375">
        <w:rPr>
          <w:rFonts w:ascii="Times New Roman" w:hAnsi="Times New Roman" w:cs="Times New Roman"/>
          <w:color w:val="FF0000"/>
          <w:sz w:val="24"/>
          <w:szCs w:val="24"/>
          <w:rtl/>
        </w:rPr>
        <w:t>יוצאים</w:t>
      </w:r>
      <w:r w:rsidR="00C60C94" w:rsidRPr="001E6375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8B2450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1E6375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6B111B">
        <w:rPr>
          <w:rFonts w:ascii="Times New Roman" w:hAnsi="Times New Roman" w:cs="Times New Roman" w:hint="cs"/>
          <w:sz w:val="24"/>
          <w:szCs w:val="24"/>
          <w:rtl/>
        </w:rPr>
        <w:t>&lt;</w:t>
      </w:r>
      <w:r w:rsidR="009D1AD3">
        <w:rPr>
          <w:rFonts w:ascii="Times New Roman" w:hAnsi="Times New Roman" w:cs="Times New Roman" w:hint="cs"/>
          <w:sz w:val="24"/>
          <w:szCs w:val="24"/>
          <w:rtl/>
        </w:rPr>
        <w:t>כמו</w:t>
      </w:r>
      <w:r w:rsidR="006B111B">
        <w:rPr>
          <w:rFonts w:ascii="Times New Roman" w:hAnsi="Times New Roman" w:cs="Times New Roman" w:hint="cs"/>
          <w:sz w:val="24"/>
          <w:szCs w:val="24"/>
          <w:rtl/>
        </w:rPr>
        <w:t>&gt;</w:t>
      </w:r>
      <w:r w:rsidR="006B111B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26"/>
      </w:r>
      <w:r w:rsidR="009D1AD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תהום אמר לא</w:t>
      </w:r>
      <w:r w:rsidR="0059385D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בי היא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(איוב </w:t>
      </w:r>
      <w:proofErr w:type="spellStart"/>
      <w:proofErr w:type="gram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כח</w:t>
      </w:r>
      <w:r w:rsidR="00E00081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יד</w:t>
      </w:r>
      <w:proofErr w:type="spellEnd"/>
      <w:proofErr w:type="gram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EA3BF23" w14:textId="54CF4CD3" w:rsidR="0059385D" w:rsidRDefault="0059385D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FC31DA2" w14:textId="56726430" w:rsidR="001B24DF" w:rsidRDefault="001B24DF" w:rsidP="00770B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8:8</w:t>
      </w:r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אֶ֤רֶץ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חִטָּה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וּשְׂעֹרָ֔ה וְגֶ֥פֶן וּתְאֵנָ֖ה וְרִמּ֑וֹן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אֶֽרֶץ־זֵ֥ית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שֶׁ֖מֶן וּדְבָֽשׁ׃ </w:t>
      </w:r>
    </w:p>
    <w:p w14:paraId="1AE88765" w14:textId="7E72A34C" w:rsidR="0059385D" w:rsidRDefault="006361E8" w:rsidP="00770B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8: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וגפן ותאנה ורמון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מאשר הביאו המרגלים</w:t>
      </w:r>
      <w:r w:rsidR="0015584D" w:rsidRPr="00AA0CC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AA0CC5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EC4DF5">
        <w:rPr>
          <w:rFonts w:ascii="Times New Roman" w:hAnsi="Times New Roman" w:cs="Times New Roman"/>
          <w:sz w:val="24"/>
          <w:szCs w:val="24"/>
          <w:rtl/>
        </w:rPr>
        <w:t>זכר</w:t>
      </w:r>
      <w:r w:rsidR="0059385D" w:rsidRPr="00EC4DF5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EC4DF5">
        <w:rPr>
          <w:rFonts w:ascii="Times New Roman" w:hAnsi="Times New Roman" w:cs="Times New Roman"/>
          <w:sz w:val="24"/>
          <w:szCs w:val="24"/>
          <w:rtl/>
        </w:rPr>
        <w:t>שבעה דברים אמרו מפני שהם מולידים דם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DFF9FF7" w14:textId="77777777" w:rsidR="0059385D" w:rsidRDefault="006361E8" w:rsidP="00770B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8: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ארץ זית שמן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שיש זית</w:t>
      </w:r>
      <w:r w:rsidR="005938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ואינו עושה שמן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2A87F4C" w14:textId="18F7A195" w:rsidR="0059385D" w:rsidRDefault="0059385D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EFE90AA" w14:textId="0BC5508A" w:rsidR="001B24DF" w:rsidRDefault="001B24DF" w:rsidP="00770B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8:9 </w:t>
      </w:r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אֶ֗רֶץ אֲשֶׁ֨ר לֹ֤א בְמִסְכֵּנֻת֙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תֹּֽאכַל־בָּ֣ה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לֶ֔חֶם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לֹֽא־תֶחְסַ֥ר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כֹּ֖ל בָּ֑הּ אֶ֚רֶץ אֲשֶׁ֣ר אֲבָנֶ֣יהָ בַרְזֶ֔ל וּמֵֽהֲרָרֶ֖יהָ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תַּחְצֹ֥ב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נְחֹֽשֶׁת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45288C22" w14:textId="2160BC48" w:rsidR="0059385D" w:rsidRDefault="006361E8" w:rsidP="00770B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8: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אשר לא במסכנות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טוב ילד מסכן וחכם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(קהלת</w:t>
      </w:r>
      <w:r w:rsidR="0059385D" w:rsidRPr="009673C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r w:rsidR="00783FC0">
        <w:rPr>
          <w:rFonts w:ascii="Times New Roman" w:hAnsi="Times New Roman" w:cs="Times New Roman" w:hint="cs"/>
          <w:color w:val="0070C0"/>
          <w:sz w:val="24"/>
          <w:szCs w:val="24"/>
          <w:rtl/>
        </w:rPr>
        <w:t>״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884BBE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עני</w:t>
      </w:r>
      <w:r w:rsidR="00A14B2F">
        <w:rPr>
          <w:rFonts w:ascii="Times New Roman" w:hAnsi="Times New Roman" w:cs="Times New Roman" w:hint="cs"/>
          <w:sz w:val="24"/>
          <w:szCs w:val="24"/>
          <w:rtl/>
        </w:rPr>
        <w:t>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עניות</w:t>
      </w:r>
      <w:r w:rsidR="00884BBE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8EB142A" w14:textId="1C458F0A" w:rsidR="00884BBE" w:rsidRDefault="006361E8" w:rsidP="00770B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8: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לא תחסר כל בה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כלום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D716FD6" w14:textId="0BFCF21B" w:rsidR="00884BBE" w:rsidRDefault="00884BBE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1E0BF78" w14:textId="0B3E3177" w:rsidR="001B24DF" w:rsidRDefault="001B24DF" w:rsidP="00770B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8:10 </w:t>
      </w:r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וְאָֽכַלְתָּ֖ וְשָׂבָ֑עְתָּ וּבֵֽרַכְתָּ֙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אֶת־יְהוָ֣ה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עַל־הָאָ֥רֶץ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הַטֹּבָ֖ה אֲשֶׁ֥ר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נָֽתַן־לָֽך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ְ׃</w:t>
      </w:r>
    </w:p>
    <w:p w14:paraId="03DC6A1E" w14:textId="77777777" w:rsidR="0059385D" w:rsidRDefault="00884BBE" w:rsidP="00076A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884BBE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8:10 </w:t>
      </w:r>
      <w:r w:rsidR="005A3C0F" w:rsidRPr="00884BBE">
        <w:rPr>
          <w:rFonts w:ascii="Times New Roman" w:hAnsi="Times New Roman" w:cs="Times New Roman"/>
          <w:color w:val="FF0000"/>
          <w:sz w:val="24"/>
          <w:szCs w:val="24"/>
          <w:rtl/>
        </w:rPr>
        <w:t>וברכת את ה'</w:t>
      </w:r>
      <w:r w:rsidR="00C60C94" w:rsidRPr="00884BB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חייב</w:t>
      </w:r>
      <w:r w:rsidR="005938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אתה לתת לו שבח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9DFC0AA" w14:textId="06F0DE54" w:rsidR="0059385D" w:rsidRDefault="0059385D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18DEB1F" w14:textId="5456138D" w:rsidR="001B24DF" w:rsidRDefault="001B24DF" w:rsidP="00076A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8:11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הִשָּׁ֣מֶר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לְךָ֔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פֶּן־תִּשְׁכַּ֖ח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אֶת־יְהוָ֣ה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אֱלֹהֶ֑יך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לְבִלְתִּ֨י שְׁמֹ֤ר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מִצְוֺתָיו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וּמִשְׁפָּטָ֣יו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וְחֻקֹּתָ֔יו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אֲשֶׁ֛ר אָֽנֹכִ֥י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מְצַוְּך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ָ֖ הַיּֽוֹם׃</w:t>
      </w:r>
    </w:p>
    <w:p w14:paraId="57EF0356" w14:textId="77777777" w:rsidR="0059385D" w:rsidRDefault="006361E8" w:rsidP="00076A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8: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השמר</w:t>
      </w:r>
      <w:proofErr w:type="spellEnd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 וראית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שמזונתיך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באות כמנהג</w:t>
      </w:r>
      <w:r w:rsidR="005938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העולם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47A22BC" w14:textId="77777777" w:rsidR="0059385D" w:rsidRDefault="006361E8" w:rsidP="00076A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8: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פן תשכח את ה'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37605">
        <w:rPr>
          <w:rFonts w:ascii="Times New Roman" w:hAnsi="Times New Roman" w:cs="Times New Roman"/>
          <w:color w:val="FFC000"/>
          <w:sz w:val="24"/>
          <w:szCs w:val="24"/>
          <w:rtl/>
        </w:rPr>
        <w:t>לבלתי שמור מצותיו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C932996" w14:textId="75F14731" w:rsidR="0059385D" w:rsidRDefault="0059385D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4451DAF" w14:textId="1D92E9D0" w:rsidR="001B24DF" w:rsidRDefault="001B24DF" w:rsidP="00076A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8:12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פֶּן־תֹּאכַ֖ל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וְשָׂבָ֑עְתָּ וּבָתִּ֥ים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טֹבִ֛ים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תִּבְנֶ֖ה וְיָשָֽׁבְתָּ׃</w:t>
      </w:r>
    </w:p>
    <w:p w14:paraId="14AF4E8A" w14:textId="1ACB122F" w:rsidR="0059385D" w:rsidRDefault="006361E8" w:rsidP="00076A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8: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פן תאכל ושבעת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938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כדרך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וישמן </w:t>
      </w:r>
      <w:proofErr w:type="spellStart"/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ישורן</w:t>
      </w:r>
      <w:proofErr w:type="spellEnd"/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ויבעט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proofErr w:type="gram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r w:rsidR="00076A6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proofErr w:type="spellEnd"/>
      <w:proofErr w:type="gram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464BEF4" w14:textId="2377A1A5" w:rsidR="0059385D" w:rsidRDefault="0059385D" w:rsidP="004262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3A5078A" w14:textId="77777777" w:rsidR="001B24DF" w:rsidRDefault="001B24DF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8:13</w:t>
      </w:r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וּבְקָֽרְך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ָ֤ וְצֹֽאנְךָ֙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יִרְבְּיֻ֔ן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וְכֶ֥סֶף וְזָהָ֖ב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יִרְבֶּה־לָּ֑ך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וְכֹ֥ל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אֲשֶׁר־לְך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יִרְבֶּֽה׃ </w:t>
      </w:r>
    </w:p>
    <w:p w14:paraId="7B3ED69A" w14:textId="77777777" w:rsidR="001B24DF" w:rsidRDefault="001B24DF" w:rsidP="004262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3F80F5BB" w14:textId="79D2A202" w:rsidR="001B24DF" w:rsidRDefault="001B24D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8:14</w:t>
      </w:r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וְרָ֖ם לְבָבֶ֑ךָ וְשָֽׁכַחְתָּ֙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אֶת־יְהוָ֣ה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הַמּוֹצִֽיאֲך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ָ֛ מֵאֶ֥רֶץ מִצְרַ֖יִם מִבֵּ֥ית עֲבָדִֽים׃</w:t>
      </w:r>
    </w:p>
    <w:p w14:paraId="209E10FA" w14:textId="643E0C43" w:rsidR="00AB09AD" w:rsidRDefault="00AB09AD" w:rsidP="00AB09AD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8:15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הַמּוֹלִ֨יכְך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ָ֜ בַּמִּדְבָּ֣ר ׀ הַגָּדֹ֣ל וְהַנּוֹרָ֗א נָחָ֤שׁ ׀ שָׂרָף֙ וְעַקְרָ֔ב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וְצִמָּא֖וֹן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אֲשֶׁ֣ר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אֵֽין־מָ֑יִם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הַמּוֹצִ֤יא לְךָ</w:t>
      </w:r>
      <w:r w:rsidRPr="005E10BE">
        <w:rPr>
          <w:rFonts w:asciiTheme="majorBidi" w:hAnsiTheme="majorBidi" w:cs="Times New Roman" w:hint="cs"/>
          <w:b/>
          <w:bCs/>
          <w:sz w:val="24"/>
          <w:szCs w:val="24"/>
          <w:rtl/>
        </w:rPr>
        <w:t>֙</w:t>
      </w:r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מַ֔יִם מִצּ֖וּר הַֽחַלָּמִֽישׁ׃</w:t>
      </w:r>
    </w:p>
    <w:p w14:paraId="3B69517D" w14:textId="6E593E43" w:rsidR="00102A8F" w:rsidRDefault="00102A8F" w:rsidP="00076A6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8:16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הַמַּאֲכִ֨לְך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ָ֥ מָן֙ בַּמִּדְבָּ֔ר אֲשֶׁ֥ר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לֹֽא־יָדְע֖וּן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אֲבֹתֶ֑יך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לְמַ֣עַן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עַנֹּֽתְך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ָ֗ וּלְמַ֨עַן֙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נַסֹּתֶ֔ך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לְהֵיטִֽבְך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ָ֖ בְּאַֽחֲרִיתֶֽךָ׃</w:t>
      </w:r>
    </w:p>
    <w:p w14:paraId="56C22C5C" w14:textId="77777777" w:rsidR="000648BF" w:rsidRDefault="000648BF" w:rsidP="000648B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8:17</w:t>
      </w:r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וְאָֽמַרְתָּ֖ בִּלְבָבֶ֑ךָ כֹּחִי֙ וְעֹ֣צֶם יָדִ֔י עָ֥שָׂה לִ֖י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אֶת־הַח</w:t>
      </w:r>
      <w:r w:rsidRPr="005E10BE">
        <w:rPr>
          <w:rFonts w:asciiTheme="majorBidi" w:hAnsiTheme="majorBidi" w:cs="Times New Roman" w:hint="eastAsia"/>
          <w:b/>
          <w:bCs/>
          <w:sz w:val="24"/>
          <w:szCs w:val="24"/>
          <w:rtl/>
        </w:rPr>
        <w:t>ַ֥יִל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הַזֶּֽה׃ </w:t>
      </w:r>
    </w:p>
    <w:p w14:paraId="722C9D4F" w14:textId="77777777" w:rsidR="000648BF" w:rsidRDefault="000648BF" w:rsidP="000648B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8:18 </w:t>
      </w:r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וְזָֽכַרְתָּ֙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אֶת־יְהוָ֣ה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כִּ֣י ה֗וּא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הַנֹּתֵ֥ן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לְךָ֛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כֹּ֖ח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ַ לַֽעֲשׂ֣וֹת חָ֑יִל לְמַ֨עַן הָקִ֧ים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אֶת־בְּרִית֛ו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אֲשֶׁר־נִשְׁבַּ֥ע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לַֽאֲבֹתֶ֖יך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כַּיּ֥וֹם הַזֶּֽה׃ </w:t>
      </w:r>
    </w:p>
    <w:p w14:paraId="349BE260" w14:textId="77777777" w:rsidR="000648BF" w:rsidRDefault="000648BF" w:rsidP="000648B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8:19 </w:t>
      </w:r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וְהָיָ֗ה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אִם־שָׁכֹ֤ח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ַ תִּשְׁכַּח֙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אֶת־יְהוָ֣ה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וְהָֽלַכְתָּ֗ אַֽחֲרֵי֙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אֱלֹהִ֣ים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אֲחֵרִ֔ים וַֽעֲבַדְתָּ֖ם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וְהִשְׁתַּֽחֲוִ֣ית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לָהֶ֑ם הַֽעִדֹ֤תִי בָכֶם֙ הַיּ֔וֹם כִּ֥י אָבֹ֖ד תֹּֽאבֵדֽוּן׃ </w:t>
      </w:r>
    </w:p>
    <w:p w14:paraId="44334957" w14:textId="331BC684" w:rsidR="001B24DF" w:rsidRDefault="006361E8" w:rsidP="00102A8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8: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14</w:t>
      </w:r>
      <w:r w:rsidR="00AB09AD">
        <w:rPr>
          <w:rFonts w:ascii="Times New Roman" w:hAnsi="Times New Roman" w:cs="Times New Roman"/>
          <w:color w:val="FF0000"/>
          <w:sz w:val="24"/>
          <w:szCs w:val="24"/>
        </w:rPr>
        <w:t>-1</w:t>
      </w:r>
      <w:r w:rsidR="00102A8F">
        <w:rPr>
          <w:rFonts w:ascii="Times New Roman" w:hAnsi="Times New Roman" w:cs="Times New Roman"/>
          <w:color w:val="FF0000"/>
          <w:sz w:val="24"/>
          <w:szCs w:val="24"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ורם לבבך ושכחת את ה'</w:t>
      </w:r>
      <w:r w:rsidR="0059385D" w:rsidRPr="000F238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אשר השגיח לך בהשגחה המופתית</w:t>
      </w:r>
      <w:r w:rsidR="00A14B2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A14B2F">
        <w:rPr>
          <w:rFonts w:ascii="Times New Roman" w:hAnsi="Times New Roman" w:cs="Times New Roman" w:hint="cs"/>
          <w:sz w:val="24"/>
          <w:szCs w:val="24"/>
          <w:rtl/>
        </w:rPr>
        <w:t>כ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אמרו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884BBE">
        <w:rPr>
          <w:rFonts w:ascii="Times New Roman" w:hAnsi="Times New Roman" w:cs="Times New Roman"/>
          <w:color w:val="FFC000"/>
          <w:sz w:val="24"/>
          <w:szCs w:val="24"/>
          <w:rtl/>
        </w:rPr>
        <w:t>המוציאך</w:t>
      </w:r>
      <w:proofErr w:type="spellEnd"/>
      <w:r w:rsidR="00884BBE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884BBE">
        <w:rPr>
          <w:rFonts w:ascii="Times New Roman" w:hAnsi="Times New Roman" w:cs="Times New Roman"/>
          <w:color w:val="FFC000"/>
          <w:sz w:val="24"/>
          <w:szCs w:val="24"/>
          <w:rtl/>
        </w:rPr>
        <w:t>מארץ מצרים</w:t>
      </w:r>
      <w:r w:rsidR="009B7FEF">
        <w:rPr>
          <w:rFonts w:ascii="Times New Roman" w:hAnsi="Times New Roman" w:cs="Times New Roman" w:hint="cs"/>
          <w:color w:val="FFC000"/>
          <w:sz w:val="24"/>
          <w:szCs w:val="24"/>
          <w:rtl/>
        </w:rPr>
        <w:t>...</w:t>
      </w:r>
      <w:r w:rsidR="0059385D" w:rsidRPr="00884BBE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="005A3C0F" w:rsidRPr="00884BBE">
        <w:rPr>
          <w:rFonts w:ascii="Times New Roman" w:hAnsi="Times New Roman" w:cs="Times New Roman"/>
          <w:color w:val="FFC000"/>
          <w:sz w:val="24"/>
          <w:szCs w:val="24"/>
          <w:rtl/>
        </w:rPr>
        <w:t>המוליכך</w:t>
      </w:r>
      <w:proofErr w:type="spellEnd"/>
      <w:r w:rsidR="005A3C0F" w:rsidRPr="00884BB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במדבר</w:t>
      </w:r>
      <w:r w:rsidR="00593E78">
        <w:rPr>
          <w:rFonts w:ascii="Times New Roman" w:hAnsi="Times New Roman" w:cs="Times New Roman" w:hint="cs"/>
          <w:color w:val="FFC000"/>
          <w:sz w:val="24"/>
          <w:szCs w:val="24"/>
          <w:rtl/>
        </w:rPr>
        <w:t>...</w:t>
      </w:r>
      <w:r w:rsidR="005A3C0F" w:rsidRPr="00884BB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="005A3C0F" w:rsidRPr="00884BBE">
        <w:rPr>
          <w:rFonts w:ascii="Times New Roman" w:hAnsi="Times New Roman" w:cs="Times New Roman"/>
          <w:color w:val="FFC000"/>
          <w:sz w:val="24"/>
          <w:szCs w:val="24"/>
          <w:rtl/>
        </w:rPr>
        <w:t>המאכילך</w:t>
      </w:r>
      <w:proofErr w:type="spellEnd"/>
      <w:r w:rsidR="005A3C0F" w:rsidRPr="00884BB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מן</w:t>
      </w:r>
      <w:r w:rsidR="00593E78">
        <w:rPr>
          <w:rFonts w:ascii="Times New Roman" w:hAnsi="Times New Roman" w:cs="Times New Roman" w:hint="cs"/>
          <w:color w:val="FFC000"/>
          <w:sz w:val="24"/>
          <w:szCs w:val="24"/>
          <w:rtl/>
        </w:rPr>
        <w:t>...</w:t>
      </w:r>
      <w:r w:rsidR="005A3C0F" w:rsidRPr="00884BB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למען ענותך</w:t>
      </w:r>
      <w:r w:rsidR="00884BB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שענך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ונסך לא</w:t>
      </w:r>
      <w:r w:rsidR="00676902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</w:t>
      </w:r>
      <w:r w:rsidR="00676902">
        <w:rPr>
          <w:rFonts w:ascii="Times New Roman" w:hAnsi="Times New Roman" w:cs="Times New Roman" w:hint="cs"/>
          <w:sz w:val="24"/>
          <w:szCs w:val="24"/>
          <w:rtl/>
        </w:rPr>
        <w:t>ֵּ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 השגחתו על</w:t>
      </w:r>
      <w:r w:rsidR="005938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ידי אותה ההנהגה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4A2D6A8" w14:textId="740B9CF9" w:rsidR="002F7BE1" w:rsidRDefault="000648BF" w:rsidP="00115442">
      <w:pPr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2F7BE1">
        <w:rPr>
          <w:rFonts w:ascii="Times New Roman" w:hAnsi="Times New Roman" w:cs="Times New Roman"/>
          <w:color w:val="FF0000"/>
          <w:sz w:val="24"/>
          <w:szCs w:val="24"/>
        </w:rPr>
        <w:t>19</w:t>
      </w:r>
      <w:r w:rsidR="002F7BE1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 w:rsidR="00EF751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:16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להיטיבך</w:t>
      </w:r>
      <w:proofErr w:type="spellEnd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באחריתך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והנה הביאך אל ארץ משופעת</w:t>
      </w:r>
      <w:r w:rsidR="005938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טובה</w:t>
      </w:r>
      <w:r w:rsidR="00102A8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ואם ע</w:t>
      </w:r>
      <w:r w:rsidR="00970D1D">
        <w:rPr>
          <w:rFonts w:ascii="Times New Roman" w:hAnsi="Times New Roman" w:cs="Times New Roman" w:hint="cs"/>
          <w:sz w:val="24"/>
          <w:szCs w:val="24"/>
          <w:rtl/>
        </w:rPr>
        <w:t>ָשַׁ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</w:t>
      </w:r>
      <w:r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</w:t>
      </w:r>
      <w:r>
        <w:rPr>
          <w:rFonts w:ascii="Times New Roman" w:hAnsi="Times New Roman" w:cs="Times New Roman" w:hint="cs"/>
          <w:sz w:val="24"/>
          <w:szCs w:val="24"/>
          <w:rtl/>
        </w:rPr>
        <w:t>ָּ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מכח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השם על צד הגמול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הבטיחך</w:t>
      </w:r>
      <w:proofErr w:type="spellEnd"/>
      <w:r w:rsidR="00C35ADE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D46B2E" w:rsidRPr="00FB1DA6">
        <w:rPr>
          <w:rFonts w:ascii="Times New Roman" w:hAnsi="Times New Roman" w:cs="Times New Roman"/>
          <w:sz w:val="24"/>
          <w:szCs w:val="24"/>
          <w:rtl/>
        </w:rPr>
        <w:t>ואין לך</w:t>
      </w:r>
      <w:r w:rsidR="00D46B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D46B2E" w:rsidRPr="00FB1DA6">
        <w:rPr>
          <w:rFonts w:ascii="Times New Roman" w:hAnsi="Times New Roman" w:cs="Times New Roman"/>
          <w:sz w:val="24"/>
          <w:szCs w:val="24"/>
          <w:rtl/>
        </w:rPr>
        <w:t>לומר</w:t>
      </w:r>
      <w:r w:rsidR="00D46B2E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D46B2E" w:rsidRPr="00884BBE">
        <w:rPr>
          <w:rFonts w:ascii="Times New Roman" w:hAnsi="Times New Roman" w:cs="Times New Roman"/>
          <w:color w:val="FFC000"/>
          <w:sz w:val="24"/>
          <w:szCs w:val="24"/>
          <w:rtl/>
        </w:rPr>
        <w:t>כחי ועוצם ידי עשה לי את החיל הזה</w:t>
      </w:r>
      <w:r w:rsidR="00D46B2E" w:rsidRPr="0026619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D46B2E" w:rsidRPr="00FB1DA6">
        <w:rPr>
          <w:rFonts w:ascii="Times New Roman" w:hAnsi="Times New Roman" w:cs="Times New Roman"/>
          <w:sz w:val="24"/>
          <w:szCs w:val="24"/>
          <w:rtl/>
        </w:rPr>
        <w:t xml:space="preserve"> אבל דין לך לזכור את השם</w:t>
      </w:r>
      <w:r w:rsidR="00D46B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D46B2E" w:rsidRPr="00FB1DA6">
        <w:rPr>
          <w:rFonts w:ascii="Times New Roman" w:hAnsi="Times New Roman" w:cs="Times New Roman"/>
          <w:sz w:val="24"/>
          <w:szCs w:val="24"/>
          <w:rtl/>
        </w:rPr>
        <w:t>הנכבד אשר השגיח לך ונהלך</w:t>
      </w:r>
      <w:r w:rsidR="00D46B2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D46B2E" w:rsidRPr="00FB1DA6">
        <w:rPr>
          <w:rFonts w:ascii="Times New Roman" w:hAnsi="Times New Roman" w:cs="Times New Roman"/>
          <w:sz w:val="24"/>
          <w:szCs w:val="24"/>
          <w:rtl/>
        </w:rPr>
        <w:t xml:space="preserve"> ו</w:t>
      </w:r>
      <w:r w:rsidR="00D46B2E" w:rsidRPr="00131D5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הוא </w:t>
      </w:r>
      <w:proofErr w:type="spellStart"/>
      <w:r w:rsidR="00D46B2E" w:rsidRPr="00131D5D">
        <w:rPr>
          <w:rFonts w:ascii="Times New Roman" w:hAnsi="Times New Roman" w:cs="Times New Roman"/>
          <w:color w:val="FFC000"/>
          <w:sz w:val="24"/>
          <w:szCs w:val="24"/>
          <w:rtl/>
        </w:rPr>
        <w:t>הנותך</w:t>
      </w:r>
      <w:proofErr w:type="spellEnd"/>
      <w:r w:rsidR="00D46B2E" w:rsidRPr="00131D5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לך </w:t>
      </w:r>
      <w:proofErr w:type="spellStart"/>
      <w:r w:rsidR="00D46B2E" w:rsidRPr="00131D5D">
        <w:rPr>
          <w:rFonts w:ascii="Times New Roman" w:hAnsi="Times New Roman" w:cs="Times New Roman"/>
          <w:color w:val="FFC000"/>
          <w:sz w:val="24"/>
          <w:szCs w:val="24"/>
          <w:rtl/>
        </w:rPr>
        <w:t>כח</w:t>
      </w:r>
      <w:proofErr w:type="spellEnd"/>
      <w:r w:rsidR="00D46B2E" w:rsidRPr="00131D5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לעשות חיל למען הקים</w:t>
      </w:r>
      <w:r w:rsidR="00D46B2E" w:rsidRPr="00131D5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D46B2E" w:rsidRPr="00131D5D">
        <w:rPr>
          <w:rFonts w:ascii="Times New Roman" w:hAnsi="Times New Roman" w:cs="Times New Roman"/>
          <w:color w:val="FFC000"/>
          <w:sz w:val="24"/>
          <w:szCs w:val="24"/>
          <w:rtl/>
        </w:rPr>
        <w:t>את בריתו</w:t>
      </w:r>
      <w:r w:rsidR="00D46B2E" w:rsidRPr="00FB1DA6">
        <w:rPr>
          <w:rFonts w:ascii="Times New Roman" w:hAnsi="Times New Roman" w:cs="Times New Roman"/>
          <w:sz w:val="24"/>
          <w:szCs w:val="24"/>
          <w:rtl/>
        </w:rPr>
        <w:t xml:space="preserve"> אשר הבטיח לאבות</w:t>
      </w:r>
      <w:r w:rsidR="00D46B2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D46B2E" w:rsidRPr="00FB1DA6">
        <w:rPr>
          <w:rFonts w:ascii="Times New Roman" w:hAnsi="Times New Roman" w:cs="Times New Roman"/>
          <w:sz w:val="24"/>
          <w:szCs w:val="24"/>
          <w:rtl/>
        </w:rPr>
        <w:t xml:space="preserve"> ואם לא תשים לבך בכל זה</w:t>
      </w:r>
      <w:r w:rsidR="00564E4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D46B2E" w:rsidRPr="00FB1DA6">
        <w:rPr>
          <w:rFonts w:ascii="Times New Roman" w:hAnsi="Times New Roman" w:cs="Times New Roman"/>
          <w:sz w:val="24"/>
          <w:szCs w:val="24"/>
          <w:rtl/>
        </w:rPr>
        <w:t xml:space="preserve"> אלא תשכח</w:t>
      </w:r>
      <w:r w:rsidR="00D46B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D46B2E">
        <w:rPr>
          <w:rFonts w:ascii="Times New Roman" w:hAnsi="Times New Roman" w:cs="Times New Roman"/>
          <w:sz w:val="24"/>
          <w:szCs w:val="24"/>
          <w:rtl/>
        </w:rPr>
        <w:t xml:space="preserve">את ה' </w:t>
      </w:r>
      <w:proofErr w:type="spellStart"/>
      <w:r w:rsidR="00D46B2E">
        <w:rPr>
          <w:rFonts w:ascii="Times New Roman" w:hAnsi="Times New Roman" w:cs="Times New Roman"/>
          <w:sz w:val="24"/>
          <w:szCs w:val="24"/>
          <w:rtl/>
        </w:rPr>
        <w:t>אלהיך</w:t>
      </w:r>
      <w:proofErr w:type="spellEnd"/>
      <w:r w:rsidR="00D46B2E">
        <w:rPr>
          <w:rFonts w:ascii="Times New Roman" w:hAnsi="Times New Roman" w:cs="Times New Roman"/>
          <w:sz w:val="24"/>
          <w:szCs w:val="24"/>
          <w:rtl/>
        </w:rPr>
        <w:t xml:space="preserve"> לעבוד ע"ז</w:t>
      </w:r>
      <w:r w:rsidR="00564E4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D46B2E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D46B2E" w:rsidRPr="00266199">
        <w:rPr>
          <w:rFonts w:ascii="Times New Roman" w:hAnsi="Times New Roman" w:cs="Times New Roman"/>
          <w:color w:val="FFC000"/>
          <w:sz w:val="24"/>
          <w:szCs w:val="24"/>
          <w:rtl/>
        </w:rPr>
        <w:t>העידותי בכם היום כי אבוד תאבדון</w:t>
      </w:r>
      <w:r w:rsidR="002F7BE1" w:rsidRPr="007B4E31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:</w:t>
      </w:r>
      <w:r w:rsidR="00D46B2E" w:rsidRPr="007B4E31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 xml:space="preserve"> </w:t>
      </w:r>
    </w:p>
    <w:p w14:paraId="77B762C1" w14:textId="77777777" w:rsidR="002F7BE1" w:rsidRDefault="002F7BE1" w:rsidP="002F7BE1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</w:p>
    <w:p w14:paraId="561D4137" w14:textId="2579B1F2" w:rsidR="002F7BE1" w:rsidRDefault="002F7BE1" w:rsidP="002F7BE1">
      <w:pPr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8:20 </w:t>
      </w:r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כַּגּוֹיִ֗ם אֲשֶׁ֤ר יְהוָה֙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מַֽאֲבִ֣יד</w:t>
      </w:r>
      <w:proofErr w:type="spellEnd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מִפְּנֵיכֶ֔ם כ</w:t>
      </w:r>
      <w:r w:rsidRPr="005E10BE">
        <w:rPr>
          <w:rFonts w:asciiTheme="majorBidi" w:hAnsiTheme="majorBidi" w:cs="Times New Roman" w:hint="eastAsia"/>
          <w:b/>
          <w:bCs/>
          <w:sz w:val="24"/>
          <w:szCs w:val="24"/>
          <w:rtl/>
        </w:rPr>
        <w:t>ֵּ֖ן</w:t>
      </w:r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תֹּֽאבֵד֑וּן עֵ֚קֶב לֹ֣א תִשְׁמְע֔וּן בְּק֖וֹל יְהוָ֥ה </w:t>
      </w:r>
      <w:proofErr w:type="spellStart"/>
      <w:r w:rsidRPr="005E10BE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אֱלֹֽהֵיכֶֽם</w:t>
      </w:r>
      <w:proofErr w:type="spellEnd"/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:</w:t>
      </w:r>
    </w:p>
    <w:p w14:paraId="6587C8D4" w14:textId="4490BA6B" w:rsidR="00550B4B" w:rsidRPr="005E10BE" w:rsidRDefault="002F7BE1" w:rsidP="00115442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FFC000"/>
          <w:sz w:val="24"/>
          <w:szCs w:val="24"/>
        </w:rPr>
        <w:t>8:20</w:t>
      </w:r>
      <w:r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64E4A" w:rsidRPr="002F7BE1">
        <w:rPr>
          <w:rFonts w:ascii="Times New Roman" w:hAnsi="Times New Roman" w:cs="Times New Roman" w:hint="cs"/>
          <w:color w:val="FF0000"/>
          <w:sz w:val="24"/>
          <w:szCs w:val="24"/>
          <w:rtl/>
        </w:rPr>
        <w:t>כ</w:t>
      </w:r>
      <w:r w:rsidR="00D46B2E" w:rsidRPr="002F7BE1">
        <w:rPr>
          <w:rFonts w:ascii="Times New Roman" w:hAnsi="Times New Roman" w:cs="Times New Roman"/>
          <w:color w:val="FF0000"/>
          <w:sz w:val="24"/>
          <w:szCs w:val="24"/>
          <w:rtl/>
        </w:rPr>
        <w:t>גוים אשר</w:t>
      </w:r>
      <w:r w:rsidR="00D46B2E" w:rsidRPr="002F7BE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D46B2E" w:rsidRPr="002F7BE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ה' </w:t>
      </w:r>
      <w:proofErr w:type="spellStart"/>
      <w:r w:rsidR="00D46B2E" w:rsidRPr="002F7BE1">
        <w:rPr>
          <w:rFonts w:ascii="Times New Roman" w:hAnsi="Times New Roman" w:cs="Times New Roman"/>
          <w:color w:val="FF0000"/>
          <w:sz w:val="24"/>
          <w:szCs w:val="24"/>
          <w:rtl/>
        </w:rPr>
        <w:t>מאביד</w:t>
      </w:r>
      <w:proofErr w:type="spellEnd"/>
      <w:r w:rsidR="00D46B2E" w:rsidRPr="002F7BE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>-</w:t>
      </w:r>
      <w:r w:rsidR="00D46B2E" w:rsidRPr="00FB1DA6">
        <w:rPr>
          <w:rFonts w:ascii="Times New Roman" w:hAnsi="Times New Roman" w:cs="Times New Roman"/>
          <w:sz w:val="24"/>
          <w:szCs w:val="24"/>
          <w:rtl/>
        </w:rPr>
        <w:t xml:space="preserve"> כאשר ידעתם כי ברשעם לקו</w:t>
      </w:r>
      <w:r w:rsidR="00564E4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D46B2E" w:rsidRPr="00FB1DA6">
        <w:rPr>
          <w:rFonts w:ascii="Times New Roman" w:hAnsi="Times New Roman" w:cs="Times New Roman"/>
          <w:sz w:val="24"/>
          <w:szCs w:val="24"/>
          <w:rtl/>
        </w:rPr>
        <w:t xml:space="preserve"> כן אם תבע</w:t>
      </w:r>
      <w:r w:rsidR="00D46B2E">
        <w:rPr>
          <w:rFonts w:ascii="Times New Roman" w:hAnsi="Times New Roman" w:cs="Times New Roman" w:hint="cs"/>
          <w:sz w:val="24"/>
          <w:szCs w:val="24"/>
          <w:rtl/>
        </w:rPr>
        <w:t>טו</w:t>
      </w:r>
      <w:r w:rsidR="00D46B2E" w:rsidRPr="00FB1DA6">
        <w:rPr>
          <w:rFonts w:ascii="Times New Roman" w:hAnsi="Times New Roman" w:cs="Times New Roman"/>
          <w:sz w:val="24"/>
          <w:szCs w:val="24"/>
          <w:rtl/>
        </w:rPr>
        <w:t xml:space="preserve"> גם אתם תהיו</w:t>
      </w:r>
      <w:r w:rsidR="00D46B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D46B2E" w:rsidRPr="00FB1DA6">
        <w:rPr>
          <w:rFonts w:ascii="Times New Roman" w:hAnsi="Times New Roman" w:cs="Times New Roman"/>
          <w:sz w:val="24"/>
          <w:szCs w:val="24"/>
          <w:rtl/>
        </w:rPr>
        <w:t>לוקים בעונותיכם</w:t>
      </w:r>
      <w:r w:rsidR="00D46B2E">
        <w:rPr>
          <w:rFonts w:ascii="Times New Roman" w:hAnsi="Times New Roman" w:cs="Times New Roman"/>
          <w:sz w:val="24"/>
          <w:szCs w:val="24"/>
          <w:rtl/>
        </w:rPr>
        <w:t>:</w:t>
      </w:r>
    </w:p>
    <w:p w14:paraId="249E1D42" w14:textId="77777777" w:rsidR="005A3C0F" w:rsidRPr="00FB1DA6" w:rsidRDefault="006361E8" w:rsidP="004A51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8:</w:t>
      </w:r>
      <w:r w:rsidR="00600F00">
        <w:rPr>
          <w:rFonts w:ascii="Times New Roman" w:hAnsi="Times New Roman" w:cs="Times New Roman"/>
          <w:color w:val="FF0000"/>
          <w:sz w:val="24"/>
          <w:szCs w:val="24"/>
        </w:rPr>
        <w:t>20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עקב לא תשמעון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שכר העבירה:</w:t>
      </w:r>
    </w:p>
    <w:p w14:paraId="60D5459D" w14:textId="24AA91AC" w:rsidR="005A3C0F" w:rsidRDefault="005A3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EA338B8" w14:textId="550886BE" w:rsidR="009A15CF" w:rsidRDefault="003474DA" w:rsidP="004A5129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9:1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שְׁמַ֣ע יִשְׂרָאֵ֗ל אַתָּ֨ה עֹבֵ֤ר הַיּוֹם֙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אֶת־הַיַּרְדֵּ֔ן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לָבֹא֙ לָרֶ֣שֶׁת גּוֹיִ֔ם גְּדֹלִ֥ים וַֽעֲצֻמִ֖ים מִמֶּ֑ךָּ עָרִ֛ים גְּדֹלֹ֥ת וּבְצֻרֹ֖ת בַּשָּׁמָֽיִם׃</w:t>
      </w:r>
    </w:p>
    <w:p w14:paraId="43261026" w14:textId="41A86624" w:rsidR="00973CD2" w:rsidRPr="00FB1DA6" w:rsidRDefault="00973CD2" w:rsidP="00973C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9:2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עַֽם־גָּד֥וֹל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וָרָ֖ם בְּנֵ֣י עֲנָקִ֑ים אֲשֶׁ֨ר אַתָּ֤ה יָדַ֨עְתָּ֙ וְאַתָּ֣ה שָׁמַ֔עְתָּ מִ֣י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יִתְיַצֵּ֔ב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לִפְנֵ֖י בְּנֵ֥י עֲנָֽק׃ </w:t>
      </w:r>
    </w:p>
    <w:p w14:paraId="70DC93AA" w14:textId="50FD3FB1" w:rsidR="0059385D" w:rsidRDefault="00973CD2" w:rsidP="004A51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-2</w:t>
      </w:r>
      <w:r w:rsid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9:1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שמע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לך להבין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מאחר שאתה בהשגחה המופתית בא </w:t>
      </w:r>
      <w:r w:rsidR="005A3C0F" w:rsidRPr="006419EE">
        <w:rPr>
          <w:rFonts w:ascii="Times New Roman" w:hAnsi="Times New Roman" w:cs="Times New Roman"/>
          <w:color w:val="FFC000"/>
          <w:sz w:val="24"/>
          <w:szCs w:val="24"/>
          <w:rtl/>
        </w:rPr>
        <w:t>לרשת גוים גדולים ועצומים ממך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שהם עם רב וחזק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כפי</w:t>
      </w:r>
      <w:r w:rsidR="005938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ששמעתם כי ענקים שם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26E833E" w14:textId="77777777" w:rsidR="003474DA" w:rsidRDefault="003474DA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22F856DE" w14:textId="6D97ABCB" w:rsidR="003474DA" w:rsidRDefault="003474DA" w:rsidP="00973C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9:3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וְיָֽדַעְתָּ֣ הַיּ֗וֹם כִּי֩ יְהוָ֨ה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אֱלֹהֶ֜יך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הֽוּא־הָעֹבֵ֤ר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לְפָנֶ֨יךָ֙ אֵ֣שׁ אֹֽכְלָ֔ה ה֧וּא יַשְׁמִידֵ֛ם וְה֥וּא יַכְנִיעֵ֖ם לְפָנֶ֑יךָ וְהֽוֹרַשְׁתָּ֤ם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וְהַֽאֲבַדְתָּם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֙ מַהֵ֔ר כַּֽאֲשֶׁ֛ר דִּבֶּ֥ר יְהוָ֖ה לָֽךְ׃</w:t>
      </w:r>
    </w:p>
    <w:p w14:paraId="4F28E283" w14:textId="2AA9C44E" w:rsidR="0059385D" w:rsidRDefault="007F736B" w:rsidP="00973C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9:3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וידעת היום כי ה'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071949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אש אוכלה הוא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938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ומצד שהוא אל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גבור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73CD2">
        <w:rPr>
          <w:rFonts w:ascii="Times New Roman" w:hAnsi="Times New Roman" w:cs="Times New Roman"/>
          <w:color w:val="FFC000"/>
          <w:sz w:val="24"/>
          <w:szCs w:val="24"/>
          <w:rtl/>
        </w:rPr>
        <w:t>הוא ישמידם ויכניעם מלפניך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E86A04A" w14:textId="6EA67C2F" w:rsidR="0059385D" w:rsidRDefault="005938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3F71795" w14:textId="565D37FD" w:rsidR="003474DA" w:rsidRDefault="003474DA" w:rsidP="00973C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9:4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אַל־תֹּאמַ֣ר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בִּלְבָֽבְךָ֗ בַּֽהֲדֹ֣ף יְהוָה֩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אֱלֹהֶ֨יך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אֹתָ֥ם ׀ מִלְּפָנֶיךָ֮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לֵאמֹר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֒ בְּצִדְקָתִי֙ הֱבִיאַ֣נִי יְהוָ֔ה לָרֶ֖שֶׁת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אֶת־הָאָ֣רֶץ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הַזֹּ֑את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וּבְרִשְׁעַת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הַגּוֹיִ֣ם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הָאֵ֔לֶּה יְהוָ֖ה מֽוֹרִישָׁ֥ם מִפָּנֶֽיךָ׃</w:t>
      </w:r>
    </w:p>
    <w:p w14:paraId="3DC03BE2" w14:textId="17192D88" w:rsidR="0059385D" w:rsidRDefault="007F736B" w:rsidP="00973C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9:4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אל תאמר בלבבך בהדוף</w:t>
      </w:r>
      <w:r w:rsidR="0059385D" w:rsidRPr="000F238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ה'</w:t>
      </w:r>
      <w:r w:rsidR="00D34F64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לאמר</w:t>
      </w:r>
      <w:proofErr w:type="spellEnd"/>
      <w:r w:rsidR="008D2240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8D2240" w:rsidRPr="00FD14D7">
        <w:rPr>
          <w:rFonts w:ascii="Times New Roman" w:hAnsi="Times New Roman" w:cs="Times New Roman" w:hint="cs"/>
          <w:color w:val="FF0000"/>
          <w:sz w:val="24"/>
          <w:szCs w:val="24"/>
          <w:rtl/>
        </w:rPr>
        <w:t>בצדקתי</w:t>
      </w:r>
      <w:r w:rsidR="008D2240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973CD2">
        <w:rPr>
          <w:rFonts w:ascii="Times New Roman" w:hAnsi="Times New Roman" w:cs="Times New Roman"/>
          <w:sz w:val="24"/>
          <w:szCs w:val="24"/>
        </w:rPr>
        <w:t>-</w:t>
      </w:r>
      <w:r w:rsidR="008D2240">
        <w:rPr>
          <w:rFonts w:ascii="Times New Roman" w:hAnsi="Times New Roman" w:cs="Times New Roman" w:hint="cs"/>
          <w:sz w:val="24"/>
          <w:szCs w:val="24"/>
          <w:rtl/>
        </w:rPr>
        <w:t xml:space="preserve"> ללמד לעצמך זכות</w:t>
      </w:r>
      <w:r w:rsidR="00973CD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8D2240">
        <w:rPr>
          <w:rFonts w:ascii="Times New Roman" w:hAnsi="Times New Roman" w:cs="Times New Roman" w:hint="cs"/>
          <w:sz w:val="24"/>
          <w:szCs w:val="24"/>
          <w:rtl/>
        </w:rPr>
        <w:t xml:space="preserve"> שבזכותך אתה בא לרשת </w:t>
      </w:r>
      <w:proofErr w:type="spellStart"/>
      <w:r w:rsidR="008D2240">
        <w:rPr>
          <w:rFonts w:ascii="Times New Roman" w:hAnsi="Times New Roman" w:cs="Times New Roman" w:hint="cs"/>
          <w:sz w:val="24"/>
          <w:szCs w:val="24"/>
          <w:rtl/>
        </w:rPr>
        <w:t>וברשעת</w:t>
      </w:r>
      <w:proofErr w:type="spellEnd"/>
      <w:r w:rsidR="008D2240">
        <w:rPr>
          <w:rFonts w:ascii="Times New Roman" w:hAnsi="Times New Roman" w:cs="Times New Roman" w:hint="cs"/>
          <w:sz w:val="24"/>
          <w:szCs w:val="24"/>
          <w:rtl/>
        </w:rPr>
        <w:t xml:space="preserve"> הגויים ההם </w:t>
      </w:r>
      <w:proofErr w:type="spellStart"/>
      <w:r w:rsidR="005A3C0F" w:rsidRPr="001102A6">
        <w:rPr>
          <w:rFonts w:ascii="Times New Roman" w:hAnsi="Times New Roman" w:cs="Times New Roman"/>
          <w:color w:val="FFC000"/>
          <w:sz w:val="24"/>
          <w:szCs w:val="24"/>
          <w:rtl/>
        </w:rPr>
        <w:t>הש"י</w:t>
      </w:r>
      <w:proofErr w:type="spellEnd"/>
      <w:r w:rsidR="005A3C0F" w:rsidRPr="001102A6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מורישם מפניך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2C61077" w14:textId="5139C172" w:rsidR="0059385D" w:rsidRDefault="005938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FBF18C4" w14:textId="37852FBC" w:rsidR="003474DA" w:rsidRDefault="003474DA" w:rsidP="00973CD2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9:5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לֹ֣א בְצִדְקָֽתְךָ֗ וּבְיֹ֨שֶׁר֙ לְבָ֣בְךָ֔ אַתָּ֥ה בָ֖א לָרֶ֣שֶׁת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אֶת־אַרְצָ֑ם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כִּ֞י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בְּרִשְׁעַ֣ת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׀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הַגּוֹיִ֣ם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הָאֵ֗לֶּה יְהוָ֤ה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אֱלֹהֶ֨יך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מֽוֹרִישָׁ֣ם מִפָּנֶ֔יךָ וּלְמַ֜עַן הָקִ֣ים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אֶת־הַדָּבָ֗ר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אֲשֶׁ֨ר נִשְׁבַּ֤ע יְהוָה֙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לַֽאֲבֹתֶ֔יך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לְאַבְרָהָ֥ם לְיִצְחָ֖ק וּֽלְיַעֲקֹֽב׃</w:t>
      </w:r>
    </w:p>
    <w:p w14:paraId="0B84FF37" w14:textId="3DC93F88" w:rsidR="001A5100" w:rsidRDefault="001A5100" w:rsidP="001A51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9:6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וְיָֽדַעְתָּ֗ כִּ֠י לֹ֤א בְצִדְקָֽתְךָ֙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אֱ֠לֹהֶיך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נֹתֵ֨ן לְךָ֜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אֶת־הָאָ֧רֶץ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הַטּוֹבָ֛ה הַזֹּ֖את לְרִשְׁתָּ֑הּ כִּ֥י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עַם־קְשֵׁה־עֹ֖רֶף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אָֽתָּה׃ </w:t>
      </w:r>
    </w:p>
    <w:p w14:paraId="57E8ADC0" w14:textId="08844A90" w:rsidR="00DE609B" w:rsidRDefault="001A5100" w:rsidP="001A51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-6</w:t>
      </w:r>
      <w:r w:rsidR="007F736B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9:5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לא בצדקתך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ברשעת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הגוים</w:t>
      </w:r>
      <w:proofErr w:type="spellEnd"/>
      <w:r w:rsidR="005938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ושבועת האבות</w:t>
      </w:r>
      <w:r w:rsidR="008D224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בזכותך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A5EAA">
        <w:rPr>
          <w:rFonts w:ascii="Times New Roman" w:hAnsi="Times New Roman" w:cs="Times New Roman"/>
          <w:color w:val="FFC000"/>
          <w:sz w:val="24"/>
          <w:szCs w:val="24"/>
          <w:rtl/>
        </w:rPr>
        <w:t>כי עם קשה עורף אתה</w:t>
      </w:r>
      <w:r w:rsidR="002A5EAA" w:rsidRPr="002A5EAA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:</w:t>
      </w:r>
    </w:p>
    <w:p w14:paraId="2B301CFE" w14:textId="77777777" w:rsidR="003474DA" w:rsidRDefault="003474DA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4E125057" w14:textId="54A73622" w:rsidR="003474DA" w:rsidRDefault="003474DA" w:rsidP="003A04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9:7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זְכֹר֙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אַל־תִּשְׁכַּ֔ח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אֵ֧ת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אֲשֶׁר־הִקְצַ֛פְת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אֶת־יְהוָ֥ה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בַּמִּדְבָּ֑ר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לְמִן־הַיּ֞וֹם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אֲשֶׁר־יָצָ֣את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׀ מֵאֶ֣רֶץ מִצְרַ֗יִם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עַד־בֹּֽאֲכֶם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עַד־הַמָּק֣וֹם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הַזֶּ֔ה מַמְרִ֥ים הֱיִיתֶ֖ם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עִם־יְהוָֽה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1C0DA7B7" w14:textId="6E5D28A6" w:rsidR="001A5100" w:rsidRDefault="001A5100" w:rsidP="00877723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9:7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ואולם </w:t>
      </w:r>
      <w:r w:rsidRPr="00326DD5">
        <w:rPr>
          <w:rFonts w:ascii="Times New Roman" w:hAnsi="Times New Roman" w:cs="Times New Roman"/>
          <w:color w:val="FF0000"/>
          <w:sz w:val="24"/>
          <w:szCs w:val="24"/>
          <w:rtl/>
        </w:rPr>
        <w:t>זכור אל</w:t>
      </w:r>
      <w:r w:rsidRPr="00326DD5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326DD5">
        <w:rPr>
          <w:rFonts w:ascii="Times New Roman" w:hAnsi="Times New Roman" w:cs="Times New Roman"/>
          <w:color w:val="FF0000"/>
          <w:sz w:val="24"/>
          <w:szCs w:val="24"/>
          <w:rtl/>
        </w:rPr>
        <w:t>תשכח</w:t>
      </w:r>
      <w:r w:rsidRPr="0026619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  <w:rtl/>
        </w:rPr>
        <w:t>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החל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להוכיחם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שלא יעצרו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כח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שבצדקתם זכו עם הבעיטות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שבעטו</w:t>
      </w:r>
      <w:r w:rsidR="001477D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לבעט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פעם אחרת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ויעצרו בלבם כי לא יחשב להם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להענש</w:t>
      </w:r>
      <w:proofErr w:type="spellEnd"/>
      <w:r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45E9630" w14:textId="29D4A6B8" w:rsidR="00DE609B" w:rsidRDefault="007F736B" w:rsidP="008777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9:7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ממרים</w:t>
      </w:r>
      <w:r w:rsidR="00DE609B" w:rsidRPr="000F238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הייתם עם 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1322B4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</w:t>
      </w:r>
      <w:r w:rsidR="00D04980">
        <w:rPr>
          <w:rFonts w:ascii="Times New Roman" w:hAnsi="Times New Roman" w:cs="Times New Roman" w:hint="cs"/>
          <w:sz w:val="24"/>
          <w:szCs w:val="24"/>
          <w:rtl/>
        </w:rPr>
        <w:t>ָּ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</w:t>
      </w:r>
      <w:r w:rsidR="00D04980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 התלונות שהיו מלינים מזמן צאתם ממצרים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BB47772" w14:textId="51D4F507" w:rsidR="00DE609B" w:rsidRDefault="00DE60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1C8FD09" w14:textId="16EAE022" w:rsidR="003474DA" w:rsidRDefault="003474DA" w:rsidP="008777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9:8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וּבְחֹרֵ֥ב הִקְצַפְתֶּ֖ם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אֶת־יְהוָ֑ה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וַיִּתְאַנַּ֧ף יְהוָ֛ה בָּכֶ֖ם לְהַשְׁמִ֥יד אֶתְכֶֽם׃</w:t>
      </w:r>
    </w:p>
    <w:p w14:paraId="2557193F" w14:textId="343CD938" w:rsidR="00DE609B" w:rsidRDefault="001C0E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9:</w:t>
      </w:r>
      <w:r w:rsidR="007F736B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ובחורב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1322B4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DE609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החל המרי הגדול שהוא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ע"ז שהוזהרו במתן תורה</w:t>
      </w:r>
      <w:r w:rsidR="001322B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והתלונות הראשונות</w:t>
      </w:r>
      <w:r w:rsidR="00DE609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קצרם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1594527" w14:textId="77777777" w:rsidR="00E014E6" w:rsidRDefault="00E014E6" w:rsidP="001322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9704EA5" w14:textId="547DD3C1" w:rsidR="00DE609B" w:rsidRDefault="003474DA" w:rsidP="001322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9:9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בַּֽעֲלֹתִ֣י הָהָ֗רָה לָקַ֜חַת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לוּחֹ֤ת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הָֽאֲבָנִים֙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לוּחֹ֣ת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הַבְּרִ֔ית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אֲשֶׁר־כָּרַ֥ת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יְהוָ֖ה עִמָּכֶ֑ם וָֽאֵשֵׁ֣ב בָּהָ֗ר אַרְבָּעִ֥ים יוֹם֙ וְאַרְבָּעִ֣ים לַ֔יְלָה לֶ֚חֶם לֹ֣א אָכַ֔לְתִּי וּמַ֖יִם לֹ֥א שָׁתִֽיתִי׃</w:t>
      </w:r>
    </w:p>
    <w:p w14:paraId="0485D1BB" w14:textId="121B450E" w:rsidR="00DE609B" w:rsidRDefault="001C0E97" w:rsidP="001322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9:</w:t>
      </w:r>
      <w:r w:rsidR="00197F8B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בעלותי ההרה</w:t>
      </w:r>
      <w:r w:rsidR="00535DF3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ואשב בהר ארבעים יום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כבר בארנו הטעם ב</w:t>
      </w:r>
      <w:r w:rsidR="00ED4ACB">
        <w:rPr>
          <w:rFonts w:ascii="Times New Roman" w:hAnsi="Times New Roman" w:cs="Times New Roman" w:hint="cs"/>
          <w:sz w:val="24"/>
          <w:szCs w:val="24"/>
          <w:rtl/>
        </w:rPr>
        <w:t>ְּ</w:t>
      </w:r>
      <w:r w:rsidR="00535DF3">
        <w:rPr>
          <w:rFonts w:ascii="Times New Roman" w:hAnsi="Times New Roman" w:cs="Times New Roman" w:hint="cs"/>
          <w:sz w:val="24"/>
          <w:szCs w:val="24"/>
          <w:rtl/>
        </w:rPr>
        <w:t>שֶׁ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</w:t>
      </w:r>
      <w:r w:rsidR="00535DF3">
        <w:rPr>
          <w:rFonts w:ascii="Times New Roman" w:hAnsi="Times New Roman" w:cs="Times New Roman" w:hint="cs"/>
          <w:sz w:val="24"/>
          <w:szCs w:val="24"/>
          <w:rtl/>
        </w:rPr>
        <w:t>ֶ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</w:t>
      </w:r>
      <w:r w:rsidR="00DE609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ארבעים יום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CCBB8D8" w14:textId="7A318680" w:rsidR="00DE609B" w:rsidRDefault="00DE60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901D236" w14:textId="7DB35F8F" w:rsidR="003474DA" w:rsidRDefault="003474DA" w:rsidP="005355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9:10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וַיִּתֵּ֨ן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יְהוָ֜ה אֵלַ֗י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אֶת־שְׁנֵי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לוּחֹ֣ת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הָֽאֲבָנִ֔ים כְּתֻבִ֖ים בְּאֶצְבַּ֣ע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אֱלֹהִ֑ים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וַֽעֲלֵיהֶ֗ם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כְּֽכָל־הַדְּבָרִ֡ים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אֲשֶׁ֣ר דִּבֶּר֩ יְהוָ֨ה עִמָּכֶ֥ם בָּהָ֛ר מִתּ֥וֹךְ הָאֵ֖שׁ בְּי֥וֹם הַקָּהָֽל׃</w:t>
      </w:r>
    </w:p>
    <w:p w14:paraId="4E7EFC00" w14:textId="50E47E65" w:rsidR="00DE609B" w:rsidRDefault="001C0E97" w:rsidP="005355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9:</w:t>
      </w:r>
      <w:r w:rsidR="00197F8B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שני לוחות אבנים</w:t>
      </w:r>
      <w:r w:rsidR="00587B78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ועליהם ככל הדברים</w:t>
      </w:r>
      <w:r w:rsidR="005355A9">
        <w:rPr>
          <w:rFonts w:ascii="Times New Roman" w:hAnsi="Times New Roman" w:cs="Times New Roman" w:hint="cs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הם עשרת הדברים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78967B6A" w14:textId="16063240" w:rsidR="00DE609B" w:rsidRDefault="00DE60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6C26B97" w14:textId="079DDCFA" w:rsidR="003474DA" w:rsidRDefault="003474DA" w:rsidP="005355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9:11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וַיְהִ֗י מִקֵּץ֙ אַרְבָּעִ֣ים י֔וֹם וְאַרְבָּעִ֖ים לָ֑יְלָה נָתַ֨ן יְהוָ֜ה אֵלַ֗י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אֶת־שְׁנֵ֛י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לֻחֹ֥ת הָֽאֲבָנִ֖ים לֻח֥וֹת הַבְּרִֽית׃</w:t>
      </w:r>
    </w:p>
    <w:p w14:paraId="40099588" w14:textId="77777777" w:rsidR="00DE609B" w:rsidRDefault="001C0E97" w:rsidP="005355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9:</w:t>
      </w:r>
      <w:r w:rsidR="00197F8B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ויהי מקץ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266199">
        <w:rPr>
          <w:rFonts w:ascii="Times New Roman" w:hAnsi="Times New Roman" w:cs="Times New Roman"/>
          <w:sz w:val="24"/>
          <w:szCs w:val="24"/>
          <w:rtl/>
        </w:rPr>
        <w:t xml:space="preserve"> הטעם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מסוף: </w:t>
      </w:r>
    </w:p>
    <w:p w14:paraId="4ABA5E58" w14:textId="5D0D8553" w:rsidR="00DE609B" w:rsidRDefault="00DE60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AC09E83" w14:textId="314EBEAA" w:rsidR="003474DA" w:rsidRDefault="003474DA" w:rsidP="003C19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9:12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וַיֹּ֨אמֶר יְהוָ֜ה אֵלַ֗י ק֣וּם רֵ֤ד מַהֵר֙ מִזֶּ֔ה כִּ֚י שִׁחֵ֣ת עַמְּךָ֔ אֲשֶׁ֥ר הוֹצֵ֖אתָ מִמִּצְרָ֑יִם סָ֣רוּ מַהֵ֗ר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מִן־הַדֶּ֨רֶך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ְ֙ אֲשֶׁ֣ר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צִוִּיתִ֔ם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עָשׂ֥וּ לָהֶ֖ם מַסֵּכָֽה׃</w:t>
      </w:r>
    </w:p>
    <w:p w14:paraId="6AC22AEF" w14:textId="77777777" w:rsidR="00DE609B" w:rsidRDefault="001C0E97" w:rsidP="003C19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9:</w:t>
      </w:r>
      <w:r w:rsidR="00197F8B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ויאמר ה' אלי קום רד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266199">
        <w:rPr>
          <w:rFonts w:ascii="Times New Roman" w:hAnsi="Times New Roman" w:cs="Times New Roman"/>
          <w:sz w:val="24"/>
          <w:szCs w:val="24"/>
          <w:rtl/>
        </w:rPr>
        <w:t xml:space="preserve"> נראה שיום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רדתו הוא</w:t>
      </w:r>
      <w:r w:rsidR="00DE609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למחרת עשיית העגל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C280682" w14:textId="5E68F43A" w:rsidR="00266199" w:rsidRDefault="001C0E97" w:rsidP="003C19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9:</w:t>
      </w:r>
      <w:r w:rsidR="00197F8B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כי שחת עמך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ענין ע"ז</w:t>
      </w:r>
      <w:r w:rsidR="003C198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פן תשחיתון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(דברים</w:t>
      </w:r>
      <w:r w:rsidR="00DE609B" w:rsidRPr="009673C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r w:rsidR="00A945A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4A2F0B7" w14:textId="683106EE" w:rsidR="00DE609B" w:rsidRDefault="00266199" w:rsidP="003C19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266199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9:12 </w:t>
      </w:r>
      <w:r w:rsidR="005A3C0F" w:rsidRPr="00266199">
        <w:rPr>
          <w:rFonts w:ascii="Times New Roman" w:hAnsi="Times New Roman" w:cs="Times New Roman"/>
          <w:color w:val="FF0000"/>
          <w:sz w:val="24"/>
          <w:szCs w:val="24"/>
          <w:rtl/>
        </w:rPr>
        <w:t>עשו להם מסכה</w:t>
      </w:r>
      <w:r w:rsidR="00C60C94" w:rsidRPr="00266199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אמרו כי נעשה על </w:t>
      </w:r>
      <w:proofErr w:type="spellStart"/>
      <w:r w:rsidR="005A3C0F" w:rsidRPr="00A945A7">
        <w:rPr>
          <w:rFonts w:ascii="Times New Roman" w:hAnsi="Times New Roman" w:cs="Times New Roman"/>
          <w:sz w:val="24"/>
          <w:szCs w:val="24"/>
          <w:rtl/>
        </w:rPr>
        <w:t>כח</w:t>
      </w:r>
      <w:proofErr w:type="spellEnd"/>
      <w:r w:rsidR="005A3C0F" w:rsidRPr="00A945A7">
        <w:rPr>
          <w:rFonts w:ascii="Times New Roman" w:hAnsi="Times New Roman" w:cs="Times New Roman"/>
          <w:sz w:val="24"/>
          <w:szCs w:val="24"/>
          <w:rtl/>
        </w:rPr>
        <w:t xml:space="preserve"> המזרות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במה שהיה לבם</w:t>
      </w:r>
      <w:r w:rsidR="00DE609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נוטה</w:t>
      </w:r>
      <w:r w:rsidR="005C07C7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ונאמר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אתה ידעת את העם כי ברע הוא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r w:rsidR="005C07C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5C07C7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וכפי משמע</w:t>
      </w:r>
      <w:r w:rsidR="00DE609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הכתובים שאהרן עשהו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ואנחנו בארנו בפרשת כי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תשא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הסבה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1C2B42A3" w14:textId="77777777" w:rsidR="00BC7DCB" w:rsidRDefault="00BC7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A249E40" w14:textId="77777777" w:rsidR="00BC7DCB" w:rsidRDefault="00BC7DC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9:13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וַיֹּ֥אמֶר יְהוָ֖ה אֵלַ֣י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לֵאמֹ֑ר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רָאִ֨יתִי֙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אֶת־הָעָ֣ם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הַזֶּ֔ה וְהִנֵּ֥ה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עַם־קְשֵׁה־עֹ֖רֶף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הֽוּא׃ </w:t>
      </w:r>
    </w:p>
    <w:p w14:paraId="67358C9B" w14:textId="77777777" w:rsidR="00BC7DCB" w:rsidRDefault="00BC7DC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5F657E08" w14:textId="393DF146" w:rsidR="00BC7DCB" w:rsidRDefault="00BC7DC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9:14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הֶ֤רֶף מִמֶּ֨נִּי֙ וְאַשְׁמִידֵ֔ם וְאֶמְחֶ֣ה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אֶת־שְׁמָ֔ם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מִתַּ֖חַת הַשָּׁמָ֑יִם וְאֶֽעֱשֶׂה֙ אֽוֹתְךָ֔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לְגוֹי־עָצ֥וּם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וָרָ֖ב מִמֶּֽנּוּ׃</w:t>
      </w:r>
    </w:p>
    <w:p w14:paraId="79F93EB8" w14:textId="143BDA26" w:rsidR="000F238F" w:rsidRDefault="001C0E97" w:rsidP="001E36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9:</w:t>
      </w:r>
      <w:r w:rsidR="00197F8B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הרף 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ממ</w:t>
      </w:r>
      <w:r w:rsidR="008D2240" w:rsidRPr="00FD14D7">
        <w:rPr>
          <w:rFonts w:ascii="Times New Roman" w:hAnsi="Times New Roman" w:cs="Times New Roman" w:hint="cs"/>
          <w:color w:val="FF0000"/>
          <w:sz w:val="24"/>
          <w:szCs w:val="24"/>
          <w:rtl/>
        </w:rPr>
        <w:t>נ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י</w:t>
      </w:r>
      <w:r w:rsidR="00E304B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E304B3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E304B3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הערה למשה כדי לעמוד בפרץ</w:t>
      </w:r>
      <w:r w:rsidR="001E36F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להשיב חמתו מהשחית על</w:t>
      </w:r>
      <w:r w:rsidR="00DE609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ידי תפלתו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8241263" w14:textId="1F737D25" w:rsidR="00293F09" w:rsidRDefault="001C0E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9:</w:t>
      </w:r>
      <w:r w:rsidR="00197F8B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ואעשה אותך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להתקים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הבטחת האבות עליך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C94B3E8" w14:textId="77777777" w:rsidR="00BC7DCB" w:rsidRDefault="00BC7DCB" w:rsidP="001E36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AE224BF" w14:textId="324A2FAB" w:rsidR="00293F09" w:rsidRDefault="00BC7DCB" w:rsidP="001E36F2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9:15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וָאֵ֗פֶן וָֽאֵרֵד֙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מִן־הָהָ֔ר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וְהָהָ֖ר בֹּעֵ֣ר בָּאֵ֑שׁ וּשְׁנֵי֙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לוּחֹ֣ת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הַבְּרִ֔ית עַ֖ל שְׁתֵּ֥י יָדָֽי׃</w:t>
      </w:r>
    </w:p>
    <w:p w14:paraId="7FA2A9FE" w14:textId="00530AE0" w:rsidR="00624A9C" w:rsidRDefault="00624A9C" w:rsidP="00624A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9:16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וָאֵ֗רֶא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וְהִנֵּ֤ה חֲטָאתֶם֙ לַֽיהוָ֣ה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עֲשִׂיתֶ֣ם לָכֶ֔ם עֵ֖גֶל מַסֵּכָ֑ה סַרְתֶּ֣ם מַהֵ֔ר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מִן־הַדֶּ֕רֶך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אֲשֶׁר־צִוָּ֥ה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יְהוָ֖ה אֶתְכֶֽם׃ </w:t>
      </w:r>
    </w:p>
    <w:p w14:paraId="631371D6" w14:textId="00AA8D4A" w:rsidR="00624A9C" w:rsidRDefault="00624A9C" w:rsidP="00624A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9:17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וָֽאֶתְפֹּשׂ֙ בִּשְׁנֵ֣י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הַלֻּחֹ֔ת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וָֽאַשְׁלִכֵ֔ם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מֵעַ֖ל שְׁתֵּ֣י יָדָ֑י וָֽאֲשַׁבְּרֵ֖ם לְעֵֽינֵיכֶֽם׃ </w:t>
      </w:r>
    </w:p>
    <w:p w14:paraId="00A8A9DA" w14:textId="5C9A1BAE" w:rsidR="00293F09" w:rsidRDefault="00624A9C" w:rsidP="009764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-17</w:t>
      </w:r>
      <w:r w:rsid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9:</w:t>
      </w:r>
      <w:r w:rsidR="00197F8B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 w:rsid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ואפן וארד</w:t>
      </w:r>
      <w:r w:rsidR="00FA5AF2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353786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ושני הלוחות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ואחרי שחטאו ישראל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ומרו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בעקר</w:t>
      </w:r>
      <w:r w:rsidR="008D224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והלוחות אם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הכונה</w:t>
      </w:r>
      <w:proofErr w:type="spellEnd"/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לשברם</w:t>
      </w:r>
      <w:r w:rsidR="009764D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למה הורידם</w:t>
      </w:r>
      <w:r w:rsidR="009764D7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9764D7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והטענה אם לא היה מורידם מה היה טוען להם על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איחורו</w:t>
      </w:r>
      <w:r w:rsidR="008D224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כדי שיראו ויתאמת להם על מה היה </w:t>
      </w:r>
      <w:r w:rsidR="008D2240" w:rsidRPr="00FB1DA6">
        <w:rPr>
          <w:rFonts w:ascii="Times New Roman" w:hAnsi="Times New Roman" w:cs="Times New Roman"/>
          <w:sz w:val="24"/>
          <w:szCs w:val="24"/>
          <w:rtl/>
        </w:rPr>
        <w:t>מתאח</w:t>
      </w:r>
      <w:r w:rsidR="008D2240">
        <w:rPr>
          <w:rFonts w:ascii="Times New Roman" w:hAnsi="Times New Roman" w:cs="Times New Roman" w:hint="cs"/>
          <w:sz w:val="24"/>
          <w:szCs w:val="24"/>
          <w:rtl/>
        </w:rPr>
        <w:t>ר</w:t>
      </w:r>
      <w:r w:rsidR="00B372E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ואולם הרצון כדי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להראות להם שהשם מעתה הסיר השגחתו מהם</w:t>
      </w:r>
      <w:r w:rsidR="008D224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והעד שבירת הלוחות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שמעתה אין להם תקנה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802AE34" w14:textId="77777777" w:rsidR="00BC7DCB" w:rsidRDefault="00BC7DC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20B946E5" w14:textId="1723E012" w:rsidR="00BC7DCB" w:rsidRDefault="00BC7DCB" w:rsidP="00624A9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9:18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וָֽאֶתְנַפַּל֩ לִפְנֵ֨י יְהוָ֜ה כָּרִֽאשֹׁנָ֗ה אַרְבָּעִ֥ים יוֹם֙ וְאַרְבָּעִ֣ים לַ֔יְלָה לֶ֚חֶם לֹ֣א אָכַ֔לְתִּי וּמַ֖יִם לֹ֣א שָׁתִ֑יתִי עַ֤ל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כָּל־חַטַּאתְכֶם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֙ אֲשֶׁ֣ר חֲטָאתֶ֔ם לַֽעֲשׂ֥וֹת הָרַ֛ע בְּעֵינֵ֥י יְהוָ֖ה לְהַכְעִיסֽוֹ׃</w:t>
      </w:r>
    </w:p>
    <w:p w14:paraId="5657D659" w14:textId="05B1D34C" w:rsidR="00B35860" w:rsidRDefault="00B35860" w:rsidP="00B35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9:19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כִּ֣י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יָגֹ֗רְתִּי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מִפְּנֵ֤י הָאַף֙ וְהַ֣חֵמָ֔ה אֲשֶׁ֨ר קָצַ֧ף יְהוָ֛ה עֲלֵיכֶ֖ם לְהַשְׁמִ֣יד אֶתְכֶ֑ם וַיִּשְׁמַ֤ע יְהוָה֙ אֵלַ֔י גַּ֖ם בַּפַּ֥עַם הַהִֽוא׃ </w:t>
      </w:r>
    </w:p>
    <w:p w14:paraId="61477B65" w14:textId="77777777" w:rsidR="00343B02" w:rsidRDefault="001C0E97" w:rsidP="00624A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9:</w:t>
      </w:r>
      <w:r w:rsidR="00197F8B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ואתנפל לפני ה' כראשונה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סברת ר' אהרן נ"ע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בעבור שלא התפלל </w:t>
      </w:r>
      <w:proofErr w:type="spellStart"/>
      <w:r w:rsidR="00076172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תחלה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אם בסוף הארבעים</w:t>
      </w:r>
      <w:r w:rsidR="008D224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פירש כי טעם</w:t>
      </w:r>
      <w:r w:rsidR="008D224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266199">
        <w:rPr>
          <w:rFonts w:ascii="Times New Roman" w:hAnsi="Times New Roman" w:cs="Times New Roman"/>
          <w:color w:val="FFC000"/>
          <w:sz w:val="24"/>
          <w:szCs w:val="24"/>
          <w:rtl/>
        </w:rPr>
        <w:t>כראשונה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אינו עונה על התפלה אלא על שעשה ארבעים יום</w:t>
      </w:r>
      <w:r w:rsidR="0026619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7CA2384" w14:textId="1651F598" w:rsidR="00266199" w:rsidRDefault="005A3C0F" w:rsidP="00624A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ומה הקושי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אם יהיה טעם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כראשונה</w:t>
      </w:r>
      <w:r w:rsidR="00C60C94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לענין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התפלה</w:t>
      </w:r>
      <w:r w:rsidR="00D455C3">
        <w:rPr>
          <w:rFonts w:ascii="Times New Roman" w:hAnsi="Times New Roman" w:cs="Times New Roman" w:hint="cs"/>
          <w:sz w:val="24"/>
          <w:szCs w:val="24"/>
          <w:rtl/>
        </w:rPr>
        <w:t>?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לא הדמיון בארבעים יום</w:t>
      </w:r>
      <w:r w:rsidR="0026619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393512">
        <w:rPr>
          <w:rFonts w:ascii="Times New Roman" w:hAnsi="Times New Roman" w:cs="Times New Roman"/>
          <w:sz w:val="24"/>
          <w:szCs w:val="24"/>
          <w:rtl/>
        </w:rPr>
        <w:t>אמנם</w:t>
      </w:r>
      <w:r w:rsidR="00293F09" w:rsidRPr="00393512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393512">
        <w:rPr>
          <w:rFonts w:ascii="Times New Roman" w:hAnsi="Times New Roman" w:cs="Times New Roman"/>
          <w:sz w:val="24"/>
          <w:szCs w:val="24"/>
          <w:rtl/>
        </w:rPr>
        <w:t xml:space="preserve">התפלה השנית </w:t>
      </w:r>
      <w:proofErr w:type="spellStart"/>
      <w:r w:rsidRPr="00393512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 w:rsidRPr="00393512">
        <w:rPr>
          <w:rFonts w:ascii="Times New Roman" w:hAnsi="Times New Roman" w:cs="Times New Roman"/>
          <w:sz w:val="24"/>
          <w:szCs w:val="24"/>
          <w:rtl/>
        </w:rPr>
        <w:t xml:space="preserve"> הארבעים יום השניים</w:t>
      </w:r>
      <w:r w:rsidR="00266199" w:rsidRPr="00393512">
        <w:rPr>
          <w:rFonts w:ascii="Times New Roman" w:hAnsi="Times New Roman" w:cs="Times New Roman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4FA284E" w14:textId="6F5C7488" w:rsidR="00DB7A43" w:rsidRDefault="005A3C0F" w:rsidP="00624A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ובן עזרא </w:t>
      </w:r>
      <w:r w:rsidR="008D2240" w:rsidRPr="00FD14D7">
        <w:rPr>
          <w:rFonts w:ascii="Times New Roman" w:hAnsi="Times New Roman" w:cs="Times New Roman" w:hint="cs"/>
          <w:sz w:val="24"/>
          <w:szCs w:val="24"/>
          <w:rtl/>
        </w:rPr>
        <w:t>ב</w:t>
      </w:r>
      <w:r w:rsidRPr="00FD14D7">
        <w:rPr>
          <w:rFonts w:ascii="Times New Roman" w:hAnsi="Times New Roman" w:cs="Times New Roman"/>
          <w:sz w:val="24"/>
          <w:szCs w:val="24"/>
          <w:rtl/>
        </w:rPr>
        <w:t>עבור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ראותו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כי שתי התפלות דומות</w:t>
      </w:r>
      <w:r w:rsidR="0026619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ר"ל הנאמרת בכי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תשא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שהיא בארבעים הראשונים</w:t>
      </w:r>
      <w:r w:rsidR="008D224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והנאמרת בפרשה זאת שהיא בארבעים השניים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עם השתוות שתי התפלות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לא הסכימה דעתו היות שתי תפלות כי אם אחת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והסכימה דעתו היות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הענין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כפי שנכתב בפרשה זאת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ונתן כדמות טעם כי אי אפשר </w:t>
      </w:r>
      <w:r w:rsidR="006776B1">
        <w:rPr>
          <w:rFonts w:ascii="Times New Roman" w:hAnsi="Times New Roman" w:cs="Times New Roman" w:hint="cs"/>
          <w:sz w:val="24"/>
          <w:szCs w:val="24"/>
          <w:rtl/>
        </w:rPr>
        <w:t xml:space="preserve">שהתפלל בארבעים הראשונים, כי אי אפשר </w:t>
      </w:r>
      <w:r w:rsidR="00A65AAF">
        <w:rPr>
          <w:rFonts w:ascii="Times New Roman" w:hAnsi="Times New Roman" w:cs="Times New Roman" w:hint="cs"/>
          <w:sz w:val="24"/>
          <w:szCs w:val="24"/>
          <w:rtl/>
        </w:rPr>
        <w:t>ל</w:t>
      </w:r>
      <w:r w:rsidRPr="00FB1DA6">
        <w:rPr>
          <w:rFonts w:ascii="Times New Roman" w:hAnsi="Times New Roman" w:cs="Times New Roman"/>
          <w:sz w:val="24"/>
          <w:szCs w:val="24"/>
          <w:rtl/>
        </w:rPr>
        <w:t>התפלל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למחול להם וע"ז ביניהם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BD5826">
        <w:rPr>
          <w:rFonts w:ascii="Times New Roman" w:hAnsi="Times New Roman" w:cs="Times New Roman"/>
          <w:sz w:val="24"/>
          <w:szCs w:val="24"/>
          <w:rtl/>
        </w:rPr>
        <w:t xml:space="preserve">ואם בפרשת כי </w:t>
      </w:r>
      <w:proofErr w:type="spellStart"/>
      <w:r w:rsidR="00BD5826">
        <w:rPr>
          <w:rFonts w:ascii="Times New Roman" w:hAnsi="Times New Roman" w:cs="Times New Roman"/>
          <w:sz w:val="24"/>
          <w:szCs w:val="24"/>
          <w:rtl/>
        </w:rPr>
        <w:t>תשא</w:t>
      </w:r>
      <w:proofErr w:type="spellEnd"/>
      <w:r w:rsidR="00BD582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נכתבה התפלה הארבעים הראשונים</w:t>
      </w:r>
      <w:r w:rsidR="006776B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שהיה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A65AAF">
        <w:rPr>
          <w:rFonts w:ascii="Times New Roman" w:hAnsi="Times New Roman" w:cs="Times New Roman" w:hint="cs"/>
          <w:sz w:val="24"/>
          <w:szCs w:val="24"/>
          <w:rtl/>
        </w:rPr>
        <w:t xml:space="preserve">צריך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להעיר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ענינים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אחרים</w:t>
      </w:r>
      <w:r w:rsidR="00343B0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ולא היה הסדר נותן לכתבה אחרי כן</w:t>
      </w:r>
      <w:r w:rsidR="00CB109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הקדימה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בסדר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כן פירש במאמר </w:t>
      </w:r>
      <w:r w:rsidRPr="00266199">
        <w:rPr>
          <w:rFonts w:ascii="Times New Roman" w:hAnsi="Times New Roman" w:cs="Times New Roman"/>
          <w:color w:val="FFC000"/>
          <w:sz w:val="24"/>
          <w:szCs w:val="24"/>
          <w:rtl/>
        </w:rPr>
        <w:t>כראשונה</w:t>
      </w:r>
      <w:r w:rsidR="00CB109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הטעם כמו שהתפלל בים סוף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ונענה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18076C6D" w14:textId="48EF67DD" w:rsidR="00BD5826" w:rsidRDefault="005A3C0F" w:rsidP="00624A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ואולם </w:t>
      </w:r>
      <w:r w:rsidRPr="00FD14D7">
        <w:rPr>
          <w:rFonts w:ascii="Times New Roman" w:hAnsi="Times New Roman" w:cs="Times New Roman"/>
          <w:sz w:val="24"/>
          <w:szCs w:val="24"/>
          <w:rtl/>
        </w:rPr>
        <w:t>הט</w:t>
      </w:r>
      <w:r w:rsidR="00A65AAF" w:rsidRPr="00FD14D7">
        <w:rPr>
          <w:rFonts w:ascii="Times New Roman" w:hAnsi="Times New Roman" w:cs="Times New Roman" w:hint="cs"/>
          <w:sz w:val="24"/>
          <w:szCs w:val="24"/>
          <w:rtl/>
        </w:rPr>
        <w:t>ע</w:t>
      </w:r>
      <w:r w:rsidRPr="00FD14D7">
        <w:rPr>
          <w:rFonts w:ascii="Times New Roman" w:hAnsi="Times New Roman" w:cs="Times New Roman"/>
          <w:sz w:val="24"/>
          <w:szCs w:val="24"/>
          <w:rtl/>
        </w:rPr>
        <w:t>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שנתן</w:t>
      </w:r>
      <w:r w:rsidR="00EC575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אי אפשר להתפלל בעוד שע"ז ביניהם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אינו</w:t>
      </w:r>
      <w:r w:rsidR="0026619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טעם נאות</w:t>
      </w:r>
      <w:r w:rsidR="00B26EF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לא היה הרצון לעשות להם מחילה לגמרי אלא שלא יעשה אותם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כלה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ואולם יקשה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הענין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לומר כי התפלה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בארבעים השניים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והכתוב הקדימה בסדר בארבעים הראשונים</w:t>
      </w:r>
      <w:r w:rsidR="00B26EF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לא יתפשר</w:t>
      </w:r>
      <w:r w:rsidR="00A65AAF">
        <w:rPr>
          <w:rFonts w:ascii="Times New Roman" w:hAnsi="Times New Roman" w:cs="Times New Roman" w:hint="cs"/>
          <w:sz w:val="24"/>
          <w:szCs w:val="24"/>
          <w:rtl/>
        </w:rPr>
        <w:t xml:space="preserve"> בדעת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אמנם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עם השתוות שתי התפלות יש לחוש כי אי אפשר היות שתי תפלות</w:t>
      </w:r>
      <w:r w:rsidR="006213D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אבל צריך להמשך אם כפי שסדר בפרשת כי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תשא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שהוא בארבעים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הראשונים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אם כפי שסדר בפרשה הזאת שהיא בארבעים השניים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1B1A1A17" w14:textId="77777777" w:rsidR="00B328E0" w:rsidRDefault="005A3C0F" w:rsidP="00624A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ור'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אהרן נ"ע שהורה כי שתי תפלות הן בעבור שנאמר</w:t>
      </w:r>
      <w:r w:rsidR="0026619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C21034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כ</w:t>
      </w:r>
      <w:r w:rsidRPr="00266199">
        <w:rPr>
          <w:rFonts w:ascii="Times New Roman" w:hAnsi="Times New Roman" w:cs="Times New Roman"/>
          <w:color w:val="FFC000"/>
          <w:sz w:val="24"/>
          <w:szCs w:val="24"/>
          <w:rtl/>
        </w:rPr>
        <w:t>ראשונה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הסכימה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דעתו כי בכי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תשא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הזכיר הראשונה בראשונים</w:t>
      </w:r>
      <w:r w:rsidR="00C2103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ובזאת הפרשה הזכיר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השנית בשניים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C72B53E" w14:textId="7FF9540B" w:rsidR="00501A2E" w:rsidRDefault="005A3C0F" w:rsidP="00624A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וגם זה אינו מתפשר בדעת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למה קצר </w:t>
      </w:r>
      <w:r w:rsidR="00E64104">
        <w:rPr>
          <w:rFonts w:ascii="Times New Roman" w:hAnsi="Times New Roman" w:cs="Times New Roman" w:hint="cs"/>
          <w:sz w:val="24"/>
          <w:szCs w:val="24"/>
          <w:rtl/>
        </w:rPr>
        <w:t>ה</w:t>
      </w:r>
      <w:r w:rsidRPr="00FB1DA6">
        <w:rPr>
          <w:rFonts w:ascii="Times New Roman" w:hAnsi="Times New Roman" w:cs="Times New Roman"/>
          <w:sz w:val="24"/>
          <w:szCs w:val="24"/>
          <w:rtl/>
        </w:rPr>
        <w:t>שנייה מן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כי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תשא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אשר היה עקר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הפרענות</w:t>
      </w:r>
      <w:proofErr w:type="spellEnd"/>
      <w:r w:rsidR="00E6410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וגם בזאת הפרשה לקצר את הראשונה</w:t>
      </w:r>
      <w:r w:rsidR="00E64104">
        <w:rPr>
          <w:rFonts w:ascii="Times New Roman" w:hAnsi="Times New Roman" w:cs="Times New Roman" w:hint="cs"/>
          <w:sz w:val="24"/>
          <w:szCs w:val="24"/>
          <w:rtl/>
        </w:rPr>
        <w:t xml:space="preserve">? </w:t>
      </w:r>
      <w:r w:rsidRPr="00FB1DA6">
        <w:rPr>
          <w:rFonts w:ascii="Times New Roman" w:hAnsi="Times New Roman" w:cs="Times New Roman"/>
          <w:sz w:val="24"/>
          <w:szCs w:val="24"/>
          <w:rtl/>
        </w:rPr>
        <w:t>ולא עוד</w:t>
      </w:r>
      <w:r w:rsidR="00E6410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אלא ששתי התפלות דומות וטעם אחד יכללם</w:t>
      </w:r>
      <w:r w:rsidR="0025114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אם </w:t>
      </w:r>
      <w:r w:rsidR="00C21034">
        <w:rPr>
          <w:rFonts w:ascii="Times New Roman" w:hAnsi="Times New Roman" w:cs="Times New Roman" w:hint="cs"/>
          <w:sz w:val="24"/>
          <w:szCs w:val="24"/>
          <w:rtl/>
        </w:rPr>
        <w:t>ה</w:t>
      </w:r>
      <w:r w:rsidRPr="00FB1DA6">
        <w:rPr>
          <w:rFonts w:ascii="Times New Roman" w:hAnsi="Times New Roman" w:cs="Times New Roman"/>
          <w:sz w:val="24"/>
          <w:szCs w:val="24"/>
          <w:rtl/>
        </w:rPr>
        <w:t>רצון שלא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יעשה אותם כלה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ומה טעם ל</w:t>
      </w:r>
      <w:r w:rsidR="00543E2F">
        <w:rPr>
          <w:rFonts w:ascii="Times New Roman" w:hAnsi="Times New Roman" w:cs="Times New Roman" w:hint="cs"/>
          <w:sz w:val="24"/>
          <w:szCs w:val="24"/>
          <w:rtl/>
        </w:rPr>
        <w:t>ִשְׁ</w:t>
      </w:r>
      <w:r w:rsidRPr="00FB1DA6">
        <w:rPr>
          <w:rFonts w:ascii="Times New Roman" w:hAnsi="Times New Roman" w:cs="Times New Roman"/>
          <w:sz w:val="24"/>
          <w:szCs w:val="24"/>
          <w:rtl/>
        </w:rPr>
        <w:t>נו</w:t>
      </w:r>
      <w:r w:rsidR="00543E2F">
        <w:rPr>
          <w:rFonts w:ascii="Times New Roman" w:hAnsi="Times New Roman" w:cs="Times New Roman" w:hint="cs"/>
          <w:sz w:val="24"/>
          <w:szCs w:val="24"/>
          <w:rtl/>
        </w:rPr>
        <w:t>ֹ</w:t>
      </w:r>
      <w:r w:rsidRPr="00FB1DA6">
        <w:rPr>
          <w:rFonts w:ascii="Times New Roman" w:hAnsi="Times New Roman" w:cs="Times New Roman"/>
          <w:sz w:val="24"/>
          <w:szCs w:val="24"/>
          <w:rtl/>
        </w:rPr>
        <w:t>ת התפלה ההיא בעצמה</w:t>
      </w:r>
      <w:r w:rsidR="00251145">
        <w:rPr>
          <w:rFonts w:ascii="Times New Roman" w:hAnsi="Times New Roman" w:cs="Times New Roman" w:hint="cs"/>
          <w:sz w:val="24"/>
          <w:szCs w:val="24"/>
          <w:rtl/>
        </w:rPr>
        <w:t>?</w:t>
      </w:r>
    </w:p>
    <w:p w14:paraId="260AF95B" w14:textId="20F04767" w:rsidR="00B35860" w:rsidRDefault="005A3C0F" w:rsidP="00624A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על כן יש לי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לומר אמת כי שתי תפלות התפלל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לכן אמר הנה </w:t>
      </w:r>
      <w:r w:rsidRPr="00266199">
        <w:rPr>
          <w:rFonts w:ascii="Times New Roman" w:hAnsi="Times New Roman" w:cs="Times New Roman"/>
          <w:color w:val="FFC000"/>
          <w:sz w:val="24"/>
          <w:szCs w:val="24"/>
          <w:rtl/>
        </w:rPr>
        <w:t>ואתנפל לפני ה'</w:t>
      </w:r>
      <w:r w:rsidR="00293F09" w:rsidRPr="0026619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266199">
        <w:rPr>
          <w:rFonts w:ascii="Times New Roman" w:hAnsi="Times New Roman" w:cs="Times New Roman"/>
          <w:color w:val="FFC000"/>
          <w:sz w:val="24"/>
          <w:szCs w:val="24"/>
          <w:rtl/>
        </w:rPr>
        <w:t>כראשונה</w:t>
      </w:r>
      <w:r w:rsidR="00BF4A0E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והראשונה היא הנזכרת בפרשת כי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תשא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קודם רדתו כדי שלא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יעשה בהם כלה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והשניה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היא הנרמזת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בשניה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אנא חטא העם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(שמות</w:t>
      </w:r>
      <w:r w:rsidR="00293F09" w:rsidRPr="009673C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r w:rsidR="00BF4A0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לא</w:t>
      </w:r>
      <w:proofErr w:type="spellEnd"/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39372B">
        <w:rPr>
          <w:rFonts w:ascii="Times New Roman" w:hAnsi="Times New Roman" w:cs="Times New Roman" w:hint="cs"/>
          <w:color w:val="0070C0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ואולם לא נזכרה התפלה ה</w:t>
      </w:r>
      <w:r w:rsidR="00C21034">
        <w:rPr>
          <w:rFonts w:ascii="Times New Roman" w:hAnsi="Times New Roman" w:cs="Times New Roman" w:hint="cs"/>
          <w:sz w:val="24"/>
          <w:szCs w:val="24"/>
          <w:rtl/>
        </w:rPr>
        <w:t>ז</w:t>
      </w:r>
      <w:r w:rsidRPr="00FB1DA6">
        <w:rPr>
          <w:rFonts w:ascii="Times New Roman" w:hAnsi="Times New Roman" w:cs="Times New Roman"/>
          <w:sz w:val="24"/>
          <w:szCs w:val="24"/>
          <w:rtl/>
        </w:rPr>
        <w:t>את</w:t>
      </w:r>
      <w:r w:rsidR="00C2103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אלא סתם אמר </w:t>
      </w:r>
      <w:r w:rsidRPr="00266199">
        <w:rPr>
          <w:rFonts w:ascii="Times New Roman" w:hAnsi="Times New Roman" w:cs="Times New Roman"/>
          <w:color w:val="FFC000"/>
          <w:sz w:val="24"/>
          <w:szCs w:val="24"/>
          <w:rtl/>
        </w:rPr>
        <w:t>ואתנפל לפני</w:t>
      </w:r>
      <w:r w:rsidR="00293F09" w:rsidRPr="0026619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266199">
        <w:rPr>
          <w:rFonts w:ascii="Times New Roman" w:hAnsi="Times New Roman" w:cs="Times New Roman"/>
          <w:color w:val="FFC000"/>
          <w:sz w:val="24"/>
          <w:szCs w:val="24"/>
          <w:rtl/>
        </w:rPr>
        <w:t>ה' כראשונה</w:t>
      </w:r>
      <w:r w:rsidR="00C2103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C21034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ואם נזכרה הראשונה כנראה בפרשה הזאת בשניים</w:t>
      </w:r>
      <w:r w:rsidR="00C2103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כבר</w:t>
      </w:r>
      <w:r w:rsidR="00C2103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C21034" w:rsidRPr="00C21034">
        <w:rPr>
          <w:rFonts w:ascii="Times New Roman" w:hAnsi="Times New Roman" w:cs="Times New Roman" w:hint="cs"/>
          <w:sz w:val="24"/>
          <w:szCs w:val="24"/>
          <w:rtl/>
        </w:rPr>
        <w:t>הרמזנו</w:t>
      </w:r>
      <w:proofErr w:type="spellEnd"/>
      <w:r w:rsidR="00293F09" w:rsidRPr="00C2103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/>
          <w:sz w:val="24"/>
          <w:szCs w:val="24"/>
          <w:rtl/>
        </w:rPr>
        <w:t>בפרש</w:t>
      </w:r>
      <w:r w:rsidR="00C21034" w:rsidRPr="00C21034">
        <w:rPr>
          <w:rFonts w:ascii="Times New Roman" w:hAnsi="Times New Roman" w:cs="Times New Roman" w:hint="cs"/>
          <w:sz w:val="24"/>
          <w:szCs w:val="24"/>
          <w:rtl/>
        </w:rPr>
        <w:t>ת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תשא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סדר זאת הפרשה כאשר יתבאר הנה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התפלה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שהיא סדורה הנה היא התפלה הראשונה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והנה סרו כל המכשולים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ויתישב</w:t>
      </w:r>
      <w:proofErr w:type="spellEnd"/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כל ענין במקומו</w:t>
      </w:r>
      <w:r w:rsidR="00C21034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022EB58" w14:textId="3CF0092B" w:rsidR="00293F09" w:rsidRDefault="00B35860" w:rsidP="00624A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9:18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והנה נתבאר כי אחרי שבאר שירד ושבר הלחות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הוצרך לומר שעלה עוד והתפלל התפלה השנייה</w:t>
      </w:r>
      <w:r w:rsidR="00F813A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נאמר </w:t>
      </w:r>
      <w:r w:rsidR="005A3C0F" w:rsidRPr="00266199">
        <w:rPr>
          <w:rFonts w:ascii="Times New Roman" w:hAnsi="Times New Roman" w:cs="Times New Roman"/>
          <w:color w:val="FFC000"/>
          <w:sz w:val="24"/>
          <w:szCs w:val="24"/>
          <w:rtl/>
        </w:rPr>
        <w:t>וישמע ה'</w:t>
      </w:r>
      <w:r w:rsidR="00293F09" w:rsidRPr="0026619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266199">
        <w:rPr>
          <w:rFonts w:ascii="Times New Roman" w:hAnsi="Times New Roman" w:cs="Times New Roman"/>
          <w:color w:val="FFC000"/>
          <w:sz w:val="24"/>
          <w:szCs w:val="24"/>
          <w:rtl/>
        </w:rPr>
        <w:t>אלי גם בפעם ההיא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CAC975C" w14:textId="77777777" w:rsidR="00BC7DCB" w:rsidRDefault="00BC7DC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04980E58" w14:textId="5323A298" w:rsidR="00BC7DCB" w:rsidRDefault="00BC7DCB" w:rsidP="00F813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9:20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וּֽבְאַהֲרֹ֗ן הִתְאַנַּ֧ף יְהוָ֛ה מְאֹ֖ד לְהַשְׁמִיד֑וֹ וָֽאֶתְפַּלֵּ֛ל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גַּם־בְּעַ</w:t>
      </w:r>
      <w:r w:rsidRPr="004F4259">
        <w:rPr>
          <w:rFonts w:asciiTheme="majorBidi" w:hAnsiTheme="majorBidi" w:cs="Times New Roman" w:hint="cs"/>
          <w:b/>
          <w:bCs/>
          <w:sz w:val="24"/>
          <w:szCs w:val="24"/>
          <w:rtl/>
        </w:rPr>
        <w:t>֥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ד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אַֽהֲרֹ֖ן בָּעֵ֥ת הַהִֽוא׃</w:t>
      </w:r>
    </w:p>
    <w:p w14:paraId="3867E44E" w14:textId="40AD8B6A" w:rsidR="00293F09" w:rsidRDefault="003D7ABE" w:rsidP="00F813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-21</w:t>
      </w:r>
      <w:r w:rsid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9:</w:t>
      </w:r>
      <w:r w:rsidR="00197F8B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 w:rsid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ובאהרן התאנף 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כבר בארנו בפרשת כי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תשא</w:t>
      </w:r>
      <w:proofErr w:type="spellEnd"/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למה עשהו אהרן</w:t>
      </w:r>
      <w:r w:rsidR="005064D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בזה</w:t>
      </w:r>
      <w:r w:rsidR="005064D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ולמה התאנף השם עליו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C21034" w:rsidRPr="00FD14D7">
        <w:rPr>
          <w:rFonts w:ascii="Times New Roman" w:hAnsi="Times New Roman" w:cs="Times New Roman" w:hint="cs"/>
          <w:sz w:val="24"/>
          <w:szCs w:val="24"/>
          <w:rtl/>
        </w:rPr>
        <w:t>ח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לילה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שכון</w:t>
      </w:r>
      <w:r w:rsidR="00197F8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לעשות ע"ז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ואולם </w:t>
      </w:r>
      <w:r w:rsidR="00C21034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C21034" w:rsidRPr="00FB1DA6">
        <w:rPr>
          <w:rFonts w:ascii="Times New Roman" w:hAnsi="Times New Roman" w:cs="Times New Roman"/>
          <w:sz w:val="24"/>
          <w:szCs w:val="24"/>
          <w:rtl/>
        </w:rPr>
        <w:t xml:space="preserve">זו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הפרשה תפש ראשי דברים בכל מה שאירע וקצר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ענינים</w:t>
      </w:r>
      <w:proofErr w:type="spellEnd"/>
      <w:r w:rsidR="00C2103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ועוד תפש במה שקצר ממה שחתם והולך למפרע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4AE4AFF" w14:textId="05391262" w:rsidR="00293F09" w:rsidRDefault="00293F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982E7E7" w14:textId="16B5DE50" w:rsidR="00BC7DCB" w:rsidRDefault="00BC7DCB" w:rsidP="00F813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9:21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וְֽאֶת־חַטַּאתְכֶ֞ם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אֲשֶׁר־עֲשִׂיתֶ֣ם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אֶת־הָעֵ֗גֶל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לָקַחְתִּי֮ וָֽאֶשְׂרֹ֣ף אֹת֣וֹ ׀ בָּאֵשׁ֒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וָֽאֶכֹּ֨ת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אֹת֤וֹ טָחוֹן֙ הֵיטֵ֔ב עַ֥ד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אֲשֶׁר־דַּ֖ק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לְעָפָ֑ר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וָֽאַשְׁלִך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אֶת־עֲפָר֔ו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אֶל־הַנַּ֖חַל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הַיֹּרֵ֥ד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מִן־הָהָֽר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2D7FD721" w14:textId="77777777" w:rsidR="00293F09" w:rsidRDefault="001C0E97" w:rsidP="00F813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9:</w:t>
      </w:r>
      <w:r w:rsidR="00197F8B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ואת חטאתכם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293F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זה היה קודם עלותו בהר בפעם השנית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5EF0693" w14:textId="7B1DF44C" w:rsidR="009B5582" w:rsidRDefault="001C0E97" w:rsidP="00F813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9:</w:t>
      </w:r>
      <w:r w:rsidR="00197F8B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ואכות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מדקדקים שאומרים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הדג"ש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מקום השוכן והמלה מפעלי הכפל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D644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ואחרים אומרים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ששרשו</w:t>
      </w:r>
      <w:proofErr w:type="spellEnd"/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נכת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945489E" w14:textId="575CAD30" w:rsidR="009B5582" w:rsidRDefault="001C0E97" w:rsidP="00F813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9:</w:t>
      </w:r>
      <w:r w:rsidR="00197F8B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טחון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מקור</w:t>
      </w:r>
      <w:r w:rsidR="00C2103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והטעם שה</w:t>
      </w:r>
      <w:r w:rsidR="00A87D2A">
        <w:rPr>
          <w:rFonts w:ascii="Times New Roman" w:hAnsi="Times New Roman" w:cs="Times New Roman" w:hint="cs"/>
          <w:sz w:val="24"/>
          <w:szCs w:val="24"/>
          <w:rtl/>
        </w:rPr>
        <w:t>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</w:t>
      </w:r>
      <w:r w:rsidR="00A87D2A">
        <w:rPr>
          <w:rFonts w:ascii="Times New Roman" w:hAnsi="Times New Roman" w:cs="Times New Roman" w:hint="cs"/>
          <w:sz w:val="24"/>
          <w:szCs w:val="24"/>
          <w:rtl/>
        </w:rPr>
        <w:t>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ק אותו על ידי ה</w:t>
      </w:r>
      <w:r w:rsidR="00C945E0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פ</w:t>
      </w:r>
      <w:r w:rsidR="00C945E0">
        <w:rPr>
          <w:rFonts w:ascii="Times New Roman" w:hAnsi="Times New Roman" w:cs="Times New Roman" w:hint="cs"/>
          <w:sz w:val="24"/>
          <w:szCs w:val="24"/>
          <w:rtl/>
        </w:rPr>
        <w:t>ְּ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צ</w:t>
      </w:r>
      <w:r w:rsidR="00C945E0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יר</w:t>
      </w:r>
      <w:r w:rsidR="00C945E0">
        <w:rPr>
          <w:rFonts w:ascii="Times New Roman" w:hAnsi="Times New Roman" w:cs="Times New Roman" w:hint="cs"/>
          <w:sz w:val="24"/>
          <w:szCs w:val="24"/>
          <w:rtl/>
        </w:rPr>
        <w:t>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פ</w:t>
      </w:r>
      <w:r w:rsidR="001F1844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ים</w:t>
      </w:r>
      <w:proofErr w:type="spellEnd"/>
      <w:r w:rsidR="00C945E0">
        <w:rPr>
          <w:rFonts w:ascii="Times New Roman" w:hAnsi="Times New Roman" w:cs="Times New Roman"/>
          <w:sz w:val="24"/>
          <w:szCs w:val="24"/>
        </w:rPr>
        <w:t xml:space="preserve"> </w:t>
      </w:r>
      <w:r w:rsidR="00C945E0">
        <w:rPr>
          <w:rFonts w:ascii="Times New Roman" w:hAnsi="Times New Roman" w:cs="Times New Roman" w:hint="cs"/>
          <w:sz w:val="24"/>
          <w:szCs w:val="24"/>
          <w:rtl/>
        </w:rPr>
        <w:t xml:space="preserve">(ע״פ שמואל א׳ </w:t>
      </w:r>
      <w:proofErr w:type="spellStart"/>
      <w:r w:rsidR="00C945E0">
        <w:rPr>
          <w:rFonts w:ascii="Times New Roman" w:hAnsi="Times New Roman" w:cs="Times New Roman" w:hint="cs"/>
          <w:sz w:val="24"/>
          <w:szCs w:val="24"/>
          <w:rtl/>
        </w:rPr>
        <w:t>יג:כא</w:t>
      </w:r>
      <w:proofErr w:type="spellEnd"/>
      <w:r w:rsidR="00C945E0">
        <w:rPr>
          <w:rFonts w:ascii="Times New Roman" w:hAnsi="Times New Roman" w:cs="Times New Roman" w:hint="cs"/>
          <w:sz w:val="24"/>
          <w:szCs w:val="24"/>
          <w:rtl/>
        </w:rPr>
        <w:t>)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: </w:t>
      </w:r>
    </w:p>
    <w:p w14:paraId="4720DDC8" w14:textId="76A2639F" w:rsidR="009B5582" w:rsidRDefault="001C0E97" w:rsidP="00F813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9:</w:t>
      </w:r>
      <w:r w:rsidR="00197F8B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לעפר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הלמ"ד מקום כ"ף</w:t>
      </w:r>
      <w:r w:rsidR="004D723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ויהי ל</w:t>
      </w:r>
      <w:r w:rsidR="009B6090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מ</w:t>
      </w:r>
      <w:r w:rsidR="009B6090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י</w:t>
      </w:r>
      <w:r w:rsidR="009B6090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(יהושע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r w:rsidR="007D28B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BD5826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BD582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2E92A7C" w14:textId="5488B4B0" w:rsidR="009B5582" w:rsidRDefault="009B55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B88B049" w14:textId="0FEA206A" w:rsidR="00BC7DCB" w:rsidRDefault="00BC7DCB" w:rsidP="00F813A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9:22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בְתַבְעֵרָה֙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וּבְמַסָּ֔ה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וּבְקִבְרֹ֖ת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הַֽתַּאֲוָ֑ה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מַקְצִפִ֥ים הֱיִיתֶ֖ם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אֶת־יְהוָֽה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23EA3A68" w14:textId="6BCF6E96" w:rsidR="00D73716" w:rsidRDefault="00D73716" w:rsidP="00F813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9:23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וּבִשְׁלֹ֨חַ יְהוָ֜ה אֶתְכֶ֗ם מִקָּדֵ֤שׁ בַּרְנֵ֨עַ֙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לֵאמֹ֔ר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עֲלוּ֙ וּרְשׁ֣וּ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אֶת־הָאָ֔רֶץ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נָתַ֖תִּי לָכֶ֑ם וַתַּמְר֗וּ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אֶת־פִּ֤י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יְהוָה֙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אֱלֹ֣הֵיכֶ֔ם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וְלֹ֤א ה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ֶֽאֱמַנְתֶּם֙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ל֔וֹ וְלֹ֥א שְׁמַעְתֶּ֖ם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בְּקֹלֽו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ֹ׃ </w:t>
      </w:r>
    </w:p>
    <w:p w14:paraId="689AEBA3" w14:textId="4F212BDC" w:rsidR="003158F8" w:rsidRDefault="00D73716" w:rsidP="00F813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-23</w:t>
      </w:r>
      <w:r w:rsid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9:</w:t>
      </w:r>
      <w:r w:rsidR="00197F8B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 w:rsid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ובתבערה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נראה לי בעבור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שאמר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ועתה לך</w:t>
      </w:r>
      <w:r w:rsidR="002D0863">
        <w:rPr>
          <w:rFonts w:ascii="Times New Roman" w:hAnsi="Times New Roman" w:cs="Times New Roman" w:hint="cs"/>
          <w:color w:val="FFC000"/>
          <w:sz w:val="24"/>
          <w:szCs w:val="24"/>
          <w:rtl/>
        </w:rPr>
        <w:t>...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וביום פקדי ופקדתי עליהם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חטאתם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proofErr w:type="gram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r w:rsidR="002D086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לד</w:t>
      </w:r>
      <w:proofErr w:type="spellEnd"/>
      <w:proofErr w:type="gram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21034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ונפקד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עליהם בשלוח המרגלים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היה רוצה להעיר ענין שלוח המרגלים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ובעבור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לקשור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עד שלוח המרגלים הביא גם כן תלונות שעשו עד בואם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לשם</w:t>
      </w:r>
      <w:r w:rsidR="004D723C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60FA5F2" w14:textId="289050C6" w:rsidR="009B5582" w:rsidRDefault="003158F8" w:rsidP="00F813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9:22 </w:t>
      </w:r>
      <w:r w:rsidR="005A3C0F" w:rsidRPr="00B55A40">
        <w:rPr>
          <w:rFonts w:ascii="Times New Roman" w:hAnsi="Times New Roman" w:cs="Times New Roman"/>
          <w:color w:val="FF0000"/>
          <w:sz w:val="24"/>
          <w:szCs w:val="24"/>
          <w:rtl/>
        </w:rPr>
        <w:t>ו</w:t>
      </w:r>
      <w:r w:rsidR="00420844" w:rsidRPr="00B55A40">
        <w:rPr>
          <w:rFonts w:ascii="Times New Roman" w:hAnsi="Times New Roman" w:cs="Times New Roman" w:hint="cs"/>
          <w:color w:val="FF0000"/>
          <w:sz w:val="24"/>
          <w:szCs w:val="24"/>
          <w:rtl/>
        </w:rPr>
        <w:t>ב</w:t>
      </w:r>
      <w:r w:rsidR="005A3C0F" w:rsidRPr="00B55A40">
        <w:rPr>
          <w:rFonts w:ascii="Times New Roman" w:hAnsi="Times New Roman" w:cs="Times New Roman"/>
          <w:color w:val="FF0000"/>
          <w:sz w:val="24"/>
          <w:szCs w:val="24"/>
          <w:rtl/>
        </w:rPr>
        <w:t>מסה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/>
          <w:sz w:val="24"/>
          <w:szCs w:val="24"/>
          <w:rtl/>
        </w:rPr>
        <w:t>-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יתכן להיותו קרוב עם תבערה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וכאשר לא נזכר תבערה כן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לא נזכר מסה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ואינו </w:t>
      </w:r>
      <w:r w:rsidR="00641027">
        <w:rPr>
          <w:rFonts w:ascii="Times New Roman" w:hAnsi="Times New Roman" w:cs="Times New Roman" w:hint="cs"/>
          <w:sz w:val="24"/>
          <w:szCs w:val="24"/>
          <w:rtl/>
        </w:rPr>
        <w:t xml:space="preserve">מסה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מה שנאמר קודם מתן תורה</w:t>
      </w:r>
      <w:r w:rsidR="0064102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מסה ומריבה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r w:rsidR="002C4CD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BD5826" w:rsidRPr="00BD582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לא הוצרך להביא אלא התלונות שנעשו אחר מתן תורה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755CF5EE" w14:textId="77777777" w:rsidR="00BC7DCB" w:rsidRDefault="00BC7DC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66B9B989" w14:textId="77777777" w:rsidR="00BC7DCB" w:rsidRDefault="00BC7DC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9:24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מַמְרִ֥ים הֱיִיתֶ֖ם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עִם־יְהוָ֑ה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מִיּ֖וֹם דַּעְתִּ֥י אֶתְכֶֽם׃ </w:t>
      </w:r>
    </w:p>
    <w:p w14:paraId="3A3C4BE0" w14:textId="77777777" w:rsidR="00BC7DCB" w:rsidRDefault="00BC7DC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6463017B" w14:textId="63E40DAA" w:rsidR="00BC7DCB" w:rsidRDefault="00BC7DC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9:25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וָֽאֶתְנַפַּ֞ל לִפְנֵ֣י יְהוָ֗ה אֵ֣ת אַרְבָּעִ֥ים הַיּ֛וֹם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וְאֶת־אַרְבָּעִ֥ים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הַלַּ֖יְלָה אֲשֶׁ֣ר הִתְנַפָּ֑לְתִּי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כִּֽי־אָמַ֥ר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יְהוָ֖ה לְ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הַשְׁמִ֥יד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אֶתְכֶֽם׃</w:t>
      </w:r>
    </w:p>
    <w:p w14:paraId="3EED1B82" w14:textId="6BB9A518" w:rsidR="00BE3205" w:rsidRDefault="00BE3205" w:rsidP="00BE3205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9:26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וָֽאֶתְפַּלֵּ֣ל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אֶל־יְהוָה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֮ וָֽאֹמַר֒ אֲדֹנָ֣י יְהוִ֗ה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אַל־תַּשְׁחֵ֤ת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עַמְּךָ֙ וְנַחֲלָ֣תְךָ֔ אֲשֶׁ֥ר פָּדִ֖יתָ בְּגָדְלֶ֑ךָ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אֲשֶׁר־הוֹצֵ֥את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מִמִּצְרַ֖יִם בְּיָ֥ד חֲזָקָֽה׃</w:t>
      </w:r>
    </w:p>
    <w:p w14:paraId="01F2A212" w14:textId="693BA075" w:rsidR="009B5582" w:rsidRDefault="001C0E97" w:rsidP="00BE32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9:</w:t>
      </w:r>
      <w:r w:rsidR="00197F8B">
        <w:rPr>
          <w:rFonts w:ascii="Times New Roman" w:hAnsi="Times New Roman" w:cs="Times New Roman" w:hint="cs"/>
          <w:color w:val="FF0000"/>
          <w:sz w:val="24"/>
          <w:szCs w:val="24"/>
          <w:rtl/>
        </w:rPr>
        <w:t>25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ואתנפל לפני ה' את ארבעים היום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בסוף ארבעים הראשונים</w:t>
      </w:r>
      <w:r w:rsidR="00127F4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כמו שהזכרתי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ואיני משלים על דעת האומר שזה המאמר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מרמיז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התפלה שהתפלל בארבעים השניים</w:t>
      </w:r>
      <w:r w:rsidR="00BD582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מאמר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אנא חטא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העם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r w:rsidR="00D96AF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לא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3158F8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3158F8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ומאמר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ואתפלל</w:t>
      </w:r>
      <w:r w:rsidR="005A3C0F" w:rsidRPr="00BD5826">
        <w:rPr>
          <w:rFonts w:ascii="Times New Roman" w:hAnsi="Times New Roman" w:cs="Times New Roman"/>
          <w:color w:val="FFC000"/>
          <w:sz w:val="24"/>
          <w:szCs w:val="24"/>
          <w:highlight w:val="yellow"/>
          <w:rtl/>
        </w:rPr>
        <w:t xml:space="preserve">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על הראשונה</w:t>
      </w:r>
      <w:r w:rsidR="00BD5826" w:rsidRPr="00BD582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אמנם שני המאמרים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מרמיזים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התפלה הראשונה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4404A6E" w14:textId="285B0E22" w:rsidR="005A3C0F" w:rsidRPr="00FB1DA6" w:rsidRDefault="001C0E97" w:rsidP="00127F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9:</w:t>
      </w:r>
      <w:r w:rsidR="00197F8B">
        <w:rPr>
          <w:rFonts w:ascii="Times New Roman" w:hAnsi="Times New Roman" w:cs="Times New Roman" w:hint="cs"/>
          <w:color w:val="FF0000"/>
          <w:sz w:val="24"/>
          <w:szCs w:val="24"/>
          <w:rtl/>
        </w:rPr>
        <w:t>26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ה'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אלהים</w:t>
      </w:r>
      <w:proofErr w:type="spellEnd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אל תשחת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זאת היא התפלה הראשונה</w:t>
      </w:r>
      <w:r w:rsidR="000D136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ואם יש חלוף מעט</w:t>
      </w:r>
      <w:r w:rsidR="00DE1DA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</w:t>
      </w:r>
      <w:r w:rsidR="004A29A6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</w:t>
      </w:r>
      <w:r w:rsidR="004A29A6">
        <w:rPr>
          <w:rFonts w:ascii="Times New Roman" w:hAnsi="Times New Roman" w:cs="Times New Roman" w:hint="cs"/>
          <w:sz w:val="24"/>
          <w:szCs w:val="24"/>
          <w:rtl/>
        </w:rPr>
        <w:t>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</w:t>
      </w:r>
      <w:r w:rsidR="008C10A3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</w:t>
      </w:r>
      <w:r w:rsidR="008C10A3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</w:t>
      </w:r>
      <w:r w:rsidR="008C10A3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</w:t>
      </w:r>
      <w:r w:rsidR="004A29A6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ם שומרים הטעמים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41743927" w14:textId="734D6310" w:rsidR="005A3C0F" w:rsidRDefault="005A3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8543DBD" w14:textId="77777777" w:rsidR="00BC7DCB" w:rsidRDefault="00BC7DC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9:27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זְכֹר֙ לַֽעֲבָדֶ֔יךָ לְאַבְרָהָ֥ם לְיִצְחָ֖ק וּֽלְיַעֲק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ֹ֑ב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אַל־תֵּ֗פֶן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אֶל־קְשִׁי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הָעָ֣ם הַזֶּ֔ה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וְאֶל־רִשְׁע֖ו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וְאֶל־חַטָּאתֽו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ֹ׃ </w:t>
      </w:r>
    </w:p>
    <w:p w14:paraId="238AA405" w14:textId="77777777" w:rsidR="00BC7DCB" w:rsidRDefault="00BC7DC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2889804E" w14:textId="77777777" w:rsidR="009C5338" w:rsidRDefault="00BC7DC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9:28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פֶּן־יֹֽאמְר֗ו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הָאָרֶץ֮ אֲשֶׁ֣ר הֽוֹצֵאתָ֣נוּ מִשָּׁם֒ מִבְּלִי֙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יְכֹ֣לֶת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יְהוָ֔ה לַֽהֲבִיאָ֕ם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אֶל־הָאָ֖רֶץ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אֲשֶׁר־דִּבֶּ֣ר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לָהֶ֑ם וּמִשִּׂנְאָת֣וֹ אוֹתָ֔ם הֽוֹצִיאָ֖ם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לַֽהֲמִ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תָ֥ם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בַּמִּדְבָּֽר׃ </w:t>
      </w:r>
    </w:p>
    <w:p w14:paraId="6C45F0AB" w14:textId="77777777" w:rsidR="009C5338" w:rsidRDefault="009C5338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7ADE5CDD" w14:textId="760DCF52" w:rsidR="00BC7DCB" w:rsidRDefault="009C5338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9:29</w:t>
      </w:r>
      <w:r w:rsidR="00BC7DCB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וְהֵ֥ם עַמְּךָ֖ וְנַֽחֲלָתֶ֑ךָ אֲשֶׁ֤ר הוֹצֵ֨אתָ֙ </w:t>
      </w:r>
      <w:proofErr w:type="spellStart"/>
      <w:r w:rsidR="00BC7DCB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בְּכֹֽחֲך</w:t>
      </w:r>
      <w:proofErr w:type="spellEnd"/>
      <w:r w:rsidR="00BC7DCB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ָ֣ הַגָּדֹ֔ל וּבִֽזְרֹעֲךָ֖ הַנְּטוּיָֽה׃</w:t>
      </w:r>
    </w:p>
    <w:p w14:paraId="0AD764A5" w14:textId="043CB821" w:rsidR="009C5338" w:rsidRDefault="009C5338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28708795" w14:textId="1C2AE1C0" w:rsidR="009C5338" w:rsidRDefault="009C5338" w:rsidP="007B16D6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10:1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בָּעֵ֨ת הַהִ֜וא אָמַ֧ר יְהוָ֣ה אֵלַ֗י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פְּסָל־לְך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ָ֞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שְׁנֵֽי־לוּחֹ֤ת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אֲבָנִים֙ כָּרִ֣אשֹׁנִ֔ים וַֽעֲלֵ֥ה אֵלַ֖י הָהָ֑רָה וְעָשִׂ֥יתָ לְּךָ֖ אֲר֥וֹן עֵֽץ׃</w:t>
      </w:r>
    </w:p>
    <w:p w14:paraId="2DFB8D9E" w14:textId="40120A9E" w:rsidR="005F17B3" w:rsidRDefault="005F17B3" w:rsidP="005F17B3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>10:2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וְאֶכְתֹּב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עַל־הַלֻּחֹ֔ת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אֶ֨ת־הַדְּבָרִ֔ים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הָי֛וּ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עַל־הַלֻּחֹ֥ת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הָרִֽאשֹׁנִ֖ים אֲשֶׁ֣ר שִׁבַּ֑רְתָּ וְשַׂמְתָּ֖ם בָּֽאָרֽוֹן׃ </w:t>
      </w:r>
    </w:p>
    <w:p w14:paraId="66F181FD" w14:textId="59B861C4" w:rsidR="005F17B3" w:rsidRDefault="005F17B3" w:rsidP="005F17B3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10:3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וָאַ֤עַש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ׂ אֲרוֹן֙ עֲצֵ֣י שִׁטִּ֔ים וָֽאֶפְסֹ֛ל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שְׁנֵֽי־לֻחֹ֥ת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אֲבָנִ֖ים כָּרִֽאשֹׁנִ֑ים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וָאַ֣עַל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הָהָ֔רָה וּשְׁנֵ֥י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הַלֻּחֹ֖ת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בְּיָדִֽי׃ </w:t>
      </w:r>
    </w:p>
    <w:p w14:paraId="64E631BB" w14:textId="243E5CCD" w:rsidR="005F17B3" w:rsidRDefault="005F17B3" w:rsidP="005F17B3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10:4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וַיִּכְתֹּ֨ב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עַֽל־הַלֻּחֹ֜ת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כַּמִּכְתָּ֣ב הָֽרִאשׁ֗וֹן אֵ֚ת עֲשֶׂ֣רֶת הַדְּבָרִ֔ים אֲשֶׁ֣ר דִּבֶּר֩ יְהוָ֨ה אֲלֵיכֶ֥ם בָּהָ֛ר מִתּ֥וֹךְ הָאֵ֖שׁ בְּי֣וֹם הַקָּהָ֑ל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וַיִּתְּנֵ֥ם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יְהוָ֖ה אֵלָֽי׃ </w:t>
      </w:r>
    </w:p>
    <w:p w14:paraId="342336FA" w14:textId="5D58A808" w:rsidR="005F17B3" w:rsidRPr="00FB1DA6" w:rsidRDefault="005F17B3" w:rsidP="005F17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10:5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וָאֵ֗פֶן וָֽאֵרֵד֙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מִן־הָהָ֔ר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וָֽאָשִׂם֙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אֶת־הַלֻּחֹ֔ת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בָּֽאָר֖וֹן אֲשֶׁ֣ר עָשִׂ֑יתִי וַיִּ֣הְיוּ שָׁ֔ם כַּֽאֲשֶׁ֥ר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צִוַּ֖נִי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יְהוָֽה׃ </w:t>
      </w:r>
    </w:p>
    <w:p w14:paraId="22C159D2" w14:textId="07FB98BA" w:rsidR="009B5582" w:rsidRDefault="001C0E97" w:rsidP="007B16D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10:1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בעת ההיא אמר ה' אלי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החל במה שחתם</w:t>
      </w:r>
      <w:r w:rsidR="007B16D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שהתפלל התפלה השנייה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ונמחל להם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69CAB07" w14:textId="1ABD924A" w:rsidR="009B5582" w:rsidRDefault="00917495" w:rsidP="002611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-5</w:t>
      </w:r>
      <w:r w:rsid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10:1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פסל לך שני לחות אבנים כראשונים וגו' ועשית</w:t>
      </w:r>
      <w:r w:rsidR="009B5582" w:rsidRPr="000F238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לך ארון עץ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B16D6">
        <w:rPr>
          <w:rFonts w:ascii="Times New Roman" w:hAnsi="Times New Roman" w:cs="Times New Roman"/>
          <w:sz w:val="24"/>
          <w:szCs w:val="24"/>
          <w:rtl/>
        </w:rPr>
        <w:t>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באמת כי אינו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מרמיז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ארון בצלאל</w:t>
      </w:r>
      <w:r w:rsidR="00C476C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אי אפשר היות</w:t>
      </w:r>
      <w:r w:rsidR="000D13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עתה פרשת </w:t>
      </w:r>
      <w:proofErr w:type="spellStart"/>
      <w:r w:rsidR="00C476C4" w:rsidRPr="00FD14D7">
        <w:rPr>
          <w:rFonts w:ascii="Times New Roman" w:hAnsi="Times New Roman" w:cs="Times New Roman"/>
          <w:sz w:val="24"/>
          <w:szCs w:val="24"/>
          <w:rtl/>
        </w:rPr>
        <w:t>ויק</w:t>
      </w:r>
      <w:r w:rsidR="00C476C4" w:rsidRPr="00FD14D7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C476C4" w:rsidRPr="00FD14D7">
        <w:rPr>
          <w:rFonts w:ascii="Times New Roman" w:hAnsi="Times New Roman" w:cs="Times New Roman"/>
          <w:sz w:val="24"/>
          <w:szCs w:val="24"/>
          <w:rtl/>
        </w:rPr>
        <w:t>ל</w:t>
      </w:r>
      <w:proofErr w:type="spellEnd"/>
      <w:r w:rsidR="0027428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476C4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ועדין לא נמחל להם לגמרי</w:t>
      </w:r>
      <w:r w:rsidR="001A21A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ועוד שהלחות לא נתנו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בארון בצלאל רק בזמן שהקים המשכן</w:t>
      </w:r>
      <w:r w:rsidR="007B16D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שנאמר </w:t>
      </w:r>
      <w:proofErr w:type="spellStart"/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ויקח</w:t>
      </w:r>
      <w:proofErr w:type="spellEnd"/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ויתן</w:t>
      </w:r>
      <w:proofErr w:type="spellEnd"/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את העדות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(שמות</w:t>
      </w:r>
      <w:r w:rsidR="009B5582" w:rsidRPr="009673C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מ</w:t>
      </w:r>
      <w:r w:rsidR="006A12C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50D2A">
        <w:rPr>
          <w:rFonts w:ascii="Times New Roman" w:hAnsi="Times New Roman" w:cs="Times New Roman" w:hint="cs"/>
          <w:color w:val="0070C0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ואנה היו הלחות מושמות עד שנבנה המשכן</w:t>
      </w:r>
      <w:r w:rsidR="007B16D6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וארון בצלאל מצופה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זהב</w:t>
      </w:r>
      <w:r w:rsidR="007B16D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והנה אומר</w:t>
      </w:r>
      <w:r w:rsidR="001A21A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1A21AF">
        <w:rPr>
          <w:rFonts w:ascii="Times New Roman" w:hAnsi="Times New Roman" w:cs="Times New Roman"/>
          <w:color w:val="FFC000"/>
          <w:sz w:val="24"/>
          <w:szCs w:val="24"/>
          <w:rtl/>
        </w:rPr>
        <w:t>ארון עץ</w:t>
      </w:r>
      <w:r w:rsidR="00B8298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ואין טענה כי לא אמר כן בלחות הראשונים</w:t>
      </w:r>
      <w:r w:rsidR="00137A6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אחרי שידע השם כי ישברם</w:t>
      </w:r>
      <w:r w:rsidR="001A21A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נאמר </w:t>
      </w:r>
      <w:r w:rsidR="005A3C0F" w:rsidRPr="001A21AF">
        <w:rPr>
          <w:rFonts w:ascii="Times New Roman" w:hAnsi="Times New Roman" w:cs="Times New Roman"/>
          <w:color w:val="FFC000"/>
          <w:sz w:val="24"/>
          <w:szCs w:val="24"/>
          <w:rtl/>
        </w:rPr>
        <w:t>בארון אשר עשיתי</w:t>
      </w:r>
      <w:r w:rsidR="001A21AF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ועליו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מרמיז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ויהי</w:t>
      </w:r>
      <w:r w:rsidR="005A3C0F" w:rsidRPr="001A21AF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שם כאשר </w:t>
      </w:r>
      <w:proofErr w:type="spellStart"/>
      <w:r w:rsidR="005A3C0F" w:rsidRPr="001A21AF">
        <w:rPr>
          <w:rFonts w:ascii="Times New Roman" w:hAnsi="Times New Roman" w:cs="Times New Roman"/>
          <w:color w:val="FFC000"/>
          <w:sz w:val="24"/>
          <w:szCs w:val="24"/>
          <w:rtl/>
        </w:rPr>
        <w:t>צוני</w:t>
      </w:r>
      <w:proofErr w:type="spellEnd"/>
      <w:r w:rsidR="005A3C0F" w:rsidRPr="001A21AF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ה'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9133224" w14:textId="77777777" w:rsidR="009C5338" w:rsidRDefault="009C5338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53B7B861" w14:textId="27D7FF37" w:rsidR="009C5338" w:rsidRDefault="009C5338" w:rsidP="00B829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10:6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וּבְנֵ֣י יִשְׂרָאֵ֗ל נָ֥סְע֛וּ מִבְּאֵרֹ֥ת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בְּנֵֽי־יַעֲקָ֖ן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מֽוֹסֵרָ֑ה שָׁ֣ם מֵ֤ת אַֽהֲרֹן֙ וַיִּקָּבֵ֣ר שָׁ֔ם וַיְכַהֵ֛ן אֶלְעָזָ֥ר בְּנ֖וֹ תַּחְתָּֽיו׃</w:t>
      </w:r>
    </w:p>
    <w:p w14:paraId="535A0455" w14:textId="5AF00523" w:rsidR="009B5582" w:rsidRDefault="001C0E97" w:rsidP="00B829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10:</w:t>
      </w:r>
      <w:r w:rsidR="00061B0A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ובני ישראל נסעו מבארות בני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יעקן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להזכיר מיתת אהרן כי נמחל לו במעשה העגל</w:t>
      </w:r>
      <w:r w:rsidR="001E266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שהרי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המות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אירע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לו כי אם בשנת הארבעים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3C0565A" w14:textId="0327FA8F" w:rsidR="009B5582" w:rsidRDefault="001C0E97" w:rsidP="00B829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10:</w:t>
      </w:r>
      <w:r w:rsidR="00061B0A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שם מת אהרן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והלא הכתוב הזכיר שמת אהרן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אחר </w:t>
      </w:r>
      <w:r w:rsidR="00DF0253">
        <w:rPr>
          <w:rFonts w:ascii="Times New Roman" w:hAnsi="Times New Roman" w:cs="Times New Roman" w:hint="cs"/>
          <w:sz w:val="24"/>
          <w:szCs w:val="24"/>
          <w:rtl/>
        </w:rPr>
        <w:t>{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חמשה</w:t>
      </w:r>
      <w:r w:rsidR="00DF0253">
        <w:rPr>
          <w:rFonts w:ascii="Times New Roman" w:hAnsi="Times New Roman" w:cs="Times New Roman" w:hint="cs"/>
          <w:sz w:val="24"/>
          <w:szCs w:val="24"/>
          <w:rtl/>
        </w:rPr>
        <w:t>} &lt;ח׳&gt;</w:t>
      </w:r>
      <w:r w:rsidR="001D591B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27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מסעות בהר ההר</w:t>
      </w:r>
      <w:r w:rsidR="00D62632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D62632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ואינו כדעת בעלי הקבלה כי אחרי שמת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אהרן נסעו לאחור </w:t>
      </w:r>
      <w:r w:rsidR="00DF0253">
        <w:rPr>
          <w:rFonts w:ascii="Times New Roman" w:hAnsi="Times New Roman" w:cs="Times New Roman" w:hint="cs"/>
          <w:sz w:val="24"/>
          <w:szCs w:val="24"/>
          <w:rtl/>
        </w:rPr>
        <w:t>{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חמשה</w:t>
      </w:r>
      <w:r w:rsidR="00DF0253">
        <w:rPr>
          <w:rFonts w:ascii="Times New Roman" w:hAnsi="Times New Roman" w:cs="Times New Roman" w:hint="cs"/>
          <w:sz w:val="24"/>
          <w:szCs w:val="24"/>
          <w:rtl/>
        </w:rPr>
        <w:t>} &lt;ח׳&gt;</w:t>
      </w:r>
      <w:r w:rsidR="00444605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28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מסעו</w:t>
      </w:r>
      <w:r w:rsidR="00D0028D">
        <w:rPr>
          <w:rFonts w:ascii="Times New Roman" w:hAnsi="Times New Roman" w:cs="Times New Roman" w:hint="cs"/>
          <w:sz w:val="24"/>
          <w:szCs w:val="24"/>
          <w:rtl/>
        </w:rPr>
        <w:t xml:space="preserve">ת, </w:t>
      </w:r>
      <w:r w:rsidR="005A3C0F" w:rsidRPr="00D62632">
        <w:rPr>
          <w:rFonts w:ascii="Times New Roman" w:hAnsi="Times New Roman" w:cs="Times New Roman"/>
          <w:sz w:val="24"/>
          <w:szCs w:val="24"/>
          <w:rtl/>
        </w:rPr>
        <w:t xml:space="preserve">אמנם </w:t>
      </w:r>
      <w:proofErr w:type="spellStart"/>
      <w:r w:rsidR="005A3C0F" w:rsidRPr="00D62632">
        <w:rPr>
          <w:rFonts w:ascii="Times New Roman" w:hAnsi="Times New Roman" w:cs="Times New Roman"/>
          <w:sz w:val="24"/>
          <w:szCs w:val="24"/>
          <w:rtl/>
        </w:rPr>
        <w:t>ת</w:t>
      </w:r>
      <w:r w:rsidR="009D36BE" w:rsidRPr="00D62632">
        <w:rPr>
          <w:rFonts w:ascii="Times New Roman" w:hAnsi="Times New Roman" w:cs="Times New Roman" w:hint="cs"/>
          <w:sz w:val="24"/>
          <w:szCs w:val="24"/>
          <w:rtl/>
        </w:rPr>
        <w:t>ֵ</w:t>
      </w:r>
      <w:r w:rsidR="00D62632" w:rsidRPr="00D62632">
        <w:rPr>
          <w:rFonts w:ascii="Times New Roman" w:hAnsi="Times New Roman" w:cs="Times New Roman" w:hint="cs"/>
          <w:sz w:val="24"/>
          <w:szCs w:val="24"/>
          <w:rtl/>
        </w:rPr>
        <w:t>ּ</w:t>
      </w:r>
      <w:r w:rsidR="005A3C0F" w:rsidRPr="00D62632">
        <w:rPr>
          <w:rFonts w:ascii="Times New Roman" w:hAnsi="Times New Roman" w:cs="Times New Roman"/>
          <w:sz w:val="24"/>
          <w:szCs w:val="24"/>
          <w:rtl/>
        </w:rPr>
        <w:t>או</w:t>
      </w:r>
      <w:r w:rsidR="00D62632" w:rsidRPr="00D62632">
        <w:rPr>
          <w:rFonts w:ascii="Times New Roman" w:hAnsi="Times New Roman" w:cs="Times New Roman" w:hint="cs"/>
          <w:sz w:val="24"/>
          <w:szCs w:val="24"/>
          <w:rtl/>
        </w:rPr>
        <w:t>ּ</w:t>
      </w:r>
      <w:r w:rsidR="005A3C0F" w:rsidRPr="00D62632">
        <w:rPr>
          <w:rFonts w:ascii="Times New Roman" w:hAnsi="Times New Roman" w:cs="Times New Roman"/>
          <w:sz w:val="24"/>
          <w:szCs w:val="24"/>
          <w:rtl/>
        </w:rPr>
        <w:t>ת</w:t>
      </w:r>
      <w:proofErr w:type="spellEnd"/>
      <w:r w:rsidR="005A3C0F" w:rsidRPr="00D62632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D62632">
        <w:rPr>
          <w:rFonts w:ascii="Times New Roman" w:hAnsi="Times New Roman" w:cs="Times New Roman"/>
          <w:sz w:val="24"/>
          <w:szCs w:val="24"/>
          <w:rtl/>
        </w:rPr>
        <w:t>הכונה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בני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יעקן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אינו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בארות בני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יעקן</w:t>
      </w:r>
      <w:proofErr w:type="spellEnd"/>
      <w:r w:rsidR="00F3063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גם מוסרות אינו מוסרה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4BD83AD" w14:textId="1AA0514C" w:rsidR="009B5582" w:rsidRDefault="009B55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CDAF156" w14:textId="77777777" w:rsidR="009C5338" w:rsidRDefault="009C5338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10:7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מִשָּׁ֥ם נָֽסְע֖וּ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הַגֻּדְגֹּ֑דָה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וּמִן־הַגֻּדְגֹּ֣דָה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יָטְבָ֔תָה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אֶ֖רֶץ נַ֥חֲלֵי מָֽיִם׃ </w:t>
      </w:r>
    </w:p>
    <w:p w14:paraId="5CE2009D" w14:textId="77777777" w:rsidR="009C5338" w:rsidRDefault="009C5338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135BA368" w14:textId="7A40BBA3" w:rsidR="009C5338" w:rsidRDefault="009C5338" w:rsidP="00A94E5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10:8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בָּעֵ֣ת הַהִ֗וא הִבְדִּ֤יל יְהוָה֙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אֶת־שֵׁ֣בֶט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הַלֵּוִ֔י לָשֵׂ֖את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אֶת־אֲר֣וֹן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בְּרִית־יְהוָ֑ה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לַֽעֲמֹד֩ לִפְנֵ֨י יְהוָ֤ה לְשָֽׁרְתוֹ֙ וּלְבָרֵ֣ךְ בִּשְׁמ֔וֹ עַ֖ד הַיּ֥וֹם הַזֶּֽה׃</w:t>
      </w:r>
    </w:p>
    <w:p w14:paraId="206B621D" w14:textId="4C6249C4" w:rsidR="00DD247D" w:rsidRDefault="00DD247D" w:rsidP="00DD24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10:9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עַל־כֵּ֞ן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לֹֽא־הָיָ֧ה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לְלֵוִ֛י חֵ֥לֶק וְנַֽחֲלָ֖ה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עִם־אֶחָ֑יו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יְהוָה֙ ה֣וּא נַֽחֲלָת֔וֹ כַּֽאֲשֶׁ֥ר דִּבֶּ֛ר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לֽוֹ׃ </w:t>
      </w:r>
    </w:p>
    <w:p w14:paraId="15715A8B" w14:textId="2D0A9D3C" w:rsidR="009B5582" w:rsidRDefault="00DD247D" w:rsidP="00452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-9</w:t>
      </w:r>
      <w:r w:rsid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10:</w:t>
      </w:r>
      <w:r w:rsidR="00061B0A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 w:rsid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בעת ההיא הבדיל 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  <w:rtl/>
        </w:rPr>
        <w:t>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ובעבור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שהזכיר מיתת אהרן</w:t>
      </w:r>
      <w:r w:rsidR="004E23C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נענש בשביל מעשה העגל</w:t>
      </w:r>
      <w:r w:rsidR="00A94E5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הסמיך ענינו אצל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בני לוי</w:t>
      </w:r>
      <w:r w:rsidR="00AA4B1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נמצא אחד מהם שחטא במעשה העגל</w:t>
      </w:r>
      <w:r w:rsidR="00A94E5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נאמר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ויאספו</w:t>
      </w:r>
      <w:r w:rsidR="009B5582" w:rsidRPr="009051CC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אליו כל בני לוי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17022B">
        <w:rPr>
          <w:rFonts w:ascii="Times New Roman" w:hAnsi="Times New Roman" w:cs="Times New Roman" w:hint="cs"/>
          <w:color w:val="0070C0"/>
          <w:sz w:val="24"/>
          <w:szCs w:val="24"/>
          <w:rtl/>
        </w:rPr>
        <w:t>שמות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proofErr w:type="gram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r w:rsidR="0017022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כו</w:t>
      </w:r>
      <w:proofErr w:type="spellEnd"/>
      <w:proofErr w:type="gram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6E0BC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ובזה זכו ונבחר שבט לוי</w:t>
      </w:r>
      <w:r w:rsidR="006E0BC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נאמר</w:t>
      </w:r>
      <w:r w:rsid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612BE">
        <w:rPr>
          <w:rFonts w:ascii="Times New Roman" w:hAnsi="Times New Roman" w:cs="Times New Roman"/>
          <w:color w:val="FFC000"/>
          <w:sz w:val="24"/>
          <w:szCs w:val="24"/>
          <w:rtl/>
        </w:rPr>
        <w:t>לשאת את ארון ברית ה' לשרתו</w:t>
      </w:r>
      <w:r w:rsidR="00F612BE" w:rsidRPr="00FD14D7">
        <w:rPr>
          <w:rFonts w:ascii="Times New Roman" w:hAnsi="Times New Roman" w:cs="Times New Roman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והם היו בית מדרשו של אהרן במצרים</w:t>
      </w:r>
      <w:r w:rsidR="0049008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להרמיז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כאשר נבחרו שבט לוי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כן נבחר אהרן לכהונה גדול</w:t>
      </w:r>
      <w:r w:rsidR="006917EF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49008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A4B1F">
        <w:rPr>
          <w:rFonts w:ascii="Times New Roman" w:hAnsi="Times New Roman" w:cs="Times New Roman"/>
          <w:sz w:val="24"/>
          <w:szCs w:val="24"/>
          <w:rtl/>
        </w:rPr>
        <w:t>בשביל הפורענות</w:t>
      </w:r>
      <w:r w:rsidR="009B5582" w:rsidRPr="00AA4B1F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A4B1F">
        <w:rPr>
          <w:rFonts w:ascii="Times New Roman" w:hAnsi="Times New Roman" w:cs="Times New Roman"/>
          <w:sz w:val="24"/>
          <w:szCs w:val="24"/>
          <w:rtl/>
        </w:rPr>
        <w:t>שעשה במעשה העגל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542984B" w14:textId="77777777" w:rsidR="009C5338" w:rsidRDefault="009C5338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49B072C2" w14:textId="2357BDF0" w:rsidR="009C5338" w:rsidRDefault="009C5338" w:rsidP="00452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10:10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וְאָֽנֹכִ֞י עָמַ֣דְתִּי בָהָ֗ר כַּיָּמִים֙ הָרִ֣אשֹׁנִ֔ים אַרְבָּעִ֣ים י֔וֹם וְאַרְבָּעִ֖ים לָ֑יְלָה וַיִּשְׁמַ֨ע יְהוָ֜ה אֵלַ֗י גַּ֚ם בַּפַּ֣עַם הַהִ֔וא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לֹֽא־אָבָ֥ה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יְהוָ֖ה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הַשְׁחִיתֶֽך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1CC4ACA8" w14:textId="1B7D8C6E" w:rsidR="009B5582" w:rsidRDefault="001C0E97" w:rsidP="00452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10:</w:t>
      </w:r>
      <w:r w:rsidR="00061B0A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ואנכי עמדתי בהר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אע"פ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</w:t>
      </w:r>
      <w:r w:rsidR="006917EF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מורה ששלשה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ארבעים עשה משה בהר</w:t>
      </w:r>
      <w:r w:rsidR="00F612B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 הפסוק לא יתכן שיהיה מורה לארבעים</w:t>
      </w:r>
      <w:r w:rsidR="00061B0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השלשיים</w:t>
      </w:r>
      <w:proofErr w:type="spellEnd"/>
      <w:r w:rsidR="006917E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מה טעם </w:t>
      </w:r>
      <w:r w:rsidR="005A3C0F" w:rsidRPr="00F612B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וישמע ה' אלי גם </w:t>
      </w:r>
      <w:r w:rsidR="006917EF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בפעם </w:t>
      </w:r>
      <w:r w:rsidR="005A3C0F" w:rsidRPr="00F612BE">
        <w:rPr>
          <w:rFonts w:ascii="Times New Roman" w:hAnsi="Times New Roman" w:cs="Times New Roman"/>
          <w:color w:val="FFC000"/>
          <w:sz w:val="24"/>
          <w:szCs w:val="24"/>
          <w:rtl/>
        </w:rPr>
        <w:t>ההיא לא אבה ה'</w:t>
      </w:r>
      <w:r w:rsidR="009B5582" w:rsidRPr="00F612BE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="005A3C0F" w:rsidRPr="00F612BE">
        <w:rPr>
          <w:rFonts w:ascii="Times New Roman" w:hAnsi="Times New Roman" w:cs="Times New Roman"/>
          <w:color w:val="FFC000"/>
          <w:sz w:val="24"/>
          <w:szCs w:val="24"/>
          <w:rtl/>
        </w:rPr>
        <w:t>השחיתך</w:t>
      </w:r>
      <w:proofErr w:type="spellEnd"/>
      <w:r w:rsidR="00C62150">
        <w:rPr>
          <w:rFonts w:ascii="Times New Roman" w:hAnsi="Times New Roman" w:cs="Times New Roman" w:hint="cs"/>
          <w:sz w:val="24"/>
          <w:szCs w:val="24"/>
          <w:rtl/>
        </w:rPr>
        <w:t>?: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0206786" w14:textId="089D2347" w:rsidR="009B5582" w:rsidRDefault="009B55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F5F0F79" w14:textId="0B750BFA" w:rsidR="009C5338" w:rsidRDefault="009C5338" w:rsidP="00452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10:11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וַיֹּ֤אמֶר יְהוָה֙ אֵלַ֔י ק֛וּם לֵ֥ךְ לְמַסַּ֖ע לִפְנֵ֣י הָעָ֑ם וְיָבֹ֨אוּ֙ וְיִֽירְשׁ֣וּ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אֶת־הָאָ֔רֶץ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אֲשֶׁר־נִשְׁבַּ֥עְתִּי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לַֽאֲבֹתָ֖ם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לָתֵ֥ת לָהֶֽם׃</w:t>
      </w:r>
    </w:p>
    <w:p w14:paraId="363045E3" w14:textId="0B587523" w:rsidR="009B5582" w:rsidRDefault="001C0E97" w:rsidP="00452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10:</w:t>
      </w:r>
      <w:r w:rsidR="00061B0A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ויאמר ה' 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אלי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קום לך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אפשר שיהיה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מרמיז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למאמר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ועתה</w:t>
      </w:r>
      <w:r w:rsidR="009B5582" w:rsidRPr="009051CC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לך נחה את העם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744CA3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שמות </w:t>
      </w:r>
      <w:proofErr w:type="spellStart"/>
      <w:r w:rsidR="00744CA3">
        <w:rPr>
          <w:rFonts w:ascii="Times New Roman" w:hAnsi="Times New Roman" w:cs="Times New Roman" w:hint="cs"/>
          <w:color w:val="0070C0"/>
          <w:sz w:val="24"/>
          <w:szCs w:val="24"/>
          <w:rtl/>
        </w:rPr>
        <w:t>לב: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לד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6917EF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וחתם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מכל מה </w:t>
      </w:r>
      <w:r w:rsidR="005A3C0F" w:rsidRPr="00FC3CC5">
        <w:rPr>
          <w:rFonts w:ascii="Times New Roman" w:hAnsi="Times New Roman" w:cs="Times New Roman"/>
          <w:sz w:val="24"/>
          <w:szCs w:val="24"/>
          <w:rtl/>
        </w:rPr>
        <w:t>שהיה אחרי כן</w:t>
      </w:r>
      <w:r w:rsidR="00C60C94" w:rsidRPr="00FC3CC5">
        <w:rPr>
          <w:rFonts w:ascii="Times New Roman" w:hAnsi="Times New Roman" w:cs="Times New Roman"/>
          <w:sz w:val="24"/>
          <w:szCs w:val="24"/>
          <w:rtl/>
        </w:rPr>
        <w:t>:</w:t>
      </w:r>
    </w:p>
    <w:p w14:paraId="74F5F6DE" w14:textId="632F7995" w:rsidR="009B5582" w:rsidRDefault="009B55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F5827B1" w14:textId="0E0192DC" w:rsidR="009C5338" w:rsidRDefault="00444B03" w:rsidP="009E3651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10:12 </w:t>
      </w:r>
      <w:r w:rsidR="009C5338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וְעַתָּה֙ יִשְׂרָאֵ֔ל מָ֚ה יְהוָ֣ה </w:t>
      </w:r>
      <w:proofErr w:type="spellStart"/>
      <w:r w:rsidR="009C5338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="009C5338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שֹׁאֵ֖ל מֵֽעִמָּ֑ךְ כִּ֣י </w:t>
      </w:r>
      <w:proofErr w:type="spellStart"/>
      <w:r w:rsidR="009C5338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אִם־לְ֠יִרְאָה</w:t>
      </w:r>
      <w:proofErr w:type="spellEnd"/>
      <w:r w:rsidR="009C5338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="009C5338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אֶת־יְהוָ֨ה</w:t>
      </w:r>
      <w:proofErr w:type="spellEnd"/>
      <w:r w:rsidR="009C5338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="009C5338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אֱלֹהֶ֜יך</w:t>
      </w:r>
      <w:proofErr w:type="spellEnd"/>
      <w:r w:rsidR="009C5338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לָלֶ֤כֶת </w:t>
      </w:r>
      <w:proofErr w:type="spellStart"/>
      <w:r w:rsidR="009C5338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בְּכָל־דְּרָכָיו</w:t>
      </w:r>
      <w:proofErr w:type="spellEnd"/>
      <w:r w:rsidR="009C5338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וּלְאַֽהֲבָ֣ה אֹת֔וֹ וְלַֽעֲבֹד֙ </w:t>
      </w:r>
      <w:proofErr w:type="spellStart"/>
      <w:r w:rsidR="009C5338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אֶת־יְהוָ֣ה</w:t>
      </w:r>
      <w:proofErr w:type="spellEnd"/>
      <w:r w:rsidR="009C5338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="009C5338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="009C5338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="009C5338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בְּכָל־לְבָֽבְך</w:t>
      </w:r>
      <w:proofErr w:type="spellEnd"/>
      <w:r w:rsidR="009C5338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</w:t>
      </w:r>
      <w:proofErr w:type="spellStart"/>
      <w:r w:rsidR="009C5338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וּבְכָל־נַפְשֶֽׁך</w:t>
      </w:r>
      <w:proofErr w:type="spellEnd"/>
      <w:r w:rsidR="009C5338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6D6BCC06" w14:textId="46B546E0" w:rsidR="00406FCF" w:rsidRDefault="00406FCF" w:rsidP="00406F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10:13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לִשְׁמֹ֞ר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אֶת־מִצְו</w:t>
      </w:r>
      <w:r w:rsidRPr="004F4259">
        <w:rPr>
          <w:rFonts w:asciiTheme="majorBidi" w:hAnsiTheme="majorBidi" w:cs="Times New Roman" w:hint="cs"/>
          <w:b/>
          <w:bCs/>
          <w:sz w:val="24"/>
          <w:szCs w:val="24"/>
          <w:rtl/>
        </w:rPr>
        <w:t>ֺ֤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יְהוָה֙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וְאֶת־חֻקֹּתָ֔יו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אֲשֶׁ֛ר אָֽנֹכִ֥י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מְצַוְּך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הַיּ֑וֹם לְט֖וֹב לָֽךְ׃ </w:t>
      </w:r>
    </w:p>
    <w:p w14:paraId="1B0CA7F3" w14:textId="58E10953" w:rsidR="009B5582" w:rsidRDefault="00406FCF" w:rsidP="00406F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-13</w:t>
      </w:r>
      <w:r w:rsid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10:</w:t>
      </w:r>
      <w:r w:rsidR="00061B0A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 w:rsid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ועתה ישראל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– נראה לי בעבור שהיה מאמר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ועתה לך נחה את העם</w:t>
      </w:r>
      <w:r w:rsidR="006917E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9B5582" w:rsidRPr="006917EF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שתהיה הנהגתם על ידי האמצעיים</w:t>
      </w:r>
      <w:r w:rsidR="009E365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נאמר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כי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לא אעלה בקרבך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8C7C98">
        <w:rPr>
          <w:rFonts w:ascii="Times New Roman" w:hAnsi="Times New Roman" w:cs="Times New Roman" w:hint="cs"/>
          <w:color w:val="0070C0"/>
          <w:sz w:val="24"/>
          <w:szCs w:val="24"/>
          <w:rtl/>
        </w:rPr>
        <w:t>שמות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proofErr w:type="gram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לג</w:t>
      </w:r>
      <w:r w:rsidR="008C7C9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proofErr w:type="spellEnd"/>
      <w:proofErr w:type="gram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F612BE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וישמע העם את הדבר הרע הזה ויתאבלו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(שם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לג</w:t>
      </w:r>
      <w:r w:rsidR="00FA6A1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F612BE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ומשה שאל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שאלות מהשם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746A2B" w:rsidRPr="007106A6">
        <w:rPr>
          <w:rFonts w:ascii="Times New Roman" w:hAnsi="Times New Roman" w:cs="Times New Roman"/>
          <w:sz w:val="24"/>
          <w:szCs w:val="24"/>
          <w:rtl/>
        </w:rPr>
        <w:t>נ</w:t>
      </w:r>
      <w:r w:rsidR="00746A2B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746A2B" w:rsidRPr="007106A6">
        <w:rPr>
          <w:rFonts w:ascii="Times New Roman" w:hAnsi="Times New Roman" w:cs="Times New Roman"/>
          <w:sz w:val="24"/>
          <w:szCs w:val="24"/>
          <w:rtl/>
        </w:rPr>
        <w:t>ת</w:t>
      </w:r>
      <w:r w:rsidR="00746A2B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746A2B" w:rsidRPr="007106A6">
        <w:rPr>
          <w:rFonts w:ascii="Times New Roman" w:hAnsi="Times New Roman" w:cs="Times New Roman"/>
          <w:sz w:val="24"/>
          <w:szCs w:val="24"/>
          <w:rtl/>
        </w:rPr>
        <w:t>פ</w:t>
      </w:r>
      <w:r w:rsidR="00746A2B">
        <w:rPr>
          <w:rFonts w:ascii="Times New Roman" w:hAnsi="Times New Roman" w:cs="Times New Roman" w:hint="cs"/>
          <w:sz w:val="24"/>
          <w:szCs w:val="24"/>
          <w:rtl/>
        </w:rPr>
        <w:t>ַּ</w:t>
      </w:r>
      <w:r w:rsidR="00746A2B" w:rsidRPr="007106A6">
        <w:rPr>
          <w:rFonts w:ascii="Times New Roman" w:hAnsi="Times New Roman" w:cs="Times New Roman"/>
          <w:sz w:val="24"/>
          <w:szCs w:val="24"/>
          <w:rtl/>
        </w:rPr>
        <w:t>י</w:t>
      </w:r>
      <w:r w:rsidR="00746A2B">
        <w:rPr>
          <w:rFonts w:ascii="Times New Roman" w:hAnsi="Times New Roman" w:cs="Times New Roman" w:hint="cs"/>
          <w:sz w:val="24"/>
          <w:szCs w:val="24"/>
          <w:rtl/>
        </w:rPr>
        <w:t>ֵּ</w:t>
      </w:r>
      <w:r w:rsidR="00746A2B" w:rsidRPr="007106A6">
        <w:rPr>
          <w:rFonts w:ascii="Times New Roman" w:hAnsi="Times New Roman" w:cs="Times New Roman"/>
          <w:sz w:val="24"/>
          <w:szCs w:val="24"/>
          <w:rtl/>
        </w:rPr>
        <w:t>ס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עד שתהיה הנהגת ישראל מהשם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6C720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על ידי אמצעי</w:t>
      </w:r>
      <w:r w:rsidR="00AA2CE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ועל כן החל פרק </w:t>
      </w:r>
      <w:r w:rsidR="005A3C0F" w:rsidRPr="00F612B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ועתה ישראל מה ה' </w:t>
      </w:r>
      <w:proofErr w:type="spellStart"/>
      <w:r w:rsidR="005A3C0F" w:rsidRPr="00F612BE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5A3C0F" w:rsidRPr="00F612B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שואל מעמך כי אם ליראה</w:t>
      </w:r>
      <w:r w:rsidR="00F612BE" w:rsidRPr="00FD14D7">
        <w:rPr>
          <w:rFonts w:ascii="Times New Roman" w:hAnsi="Times New Roman" w:cs="Times New Roman"/>
          <w:sz w:val="24"/>
          <w:szCs w:val="24"/>
          <w:rtl/>
        </w:rPr>
        <w:t>.</w:t>
      </w:r>
      <w:r w:rsidR="009B5582" w:rsidRPr="00F612BE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ואיזו היא היראה</w:t>
      </w:r>
      <w:r w:rsidR="006C7201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6C7201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612BE">
        <w:rPr>
          <w:rFonts w:ascii="Times New Roman" w:hAnsi="Times New Roman" w:cs="Times New Roman"/>
          <w:color w:val="FFC000"/>
          <w:sz w:val="24"/>
          <w:szCs w:val="24"/>
          <w:rtl/>
        </w:rPr>
        <w:t>ללכת בכל דרכיו ולאהבה אותו ולעבוד אותו</w:t>
      </w:r>
      <w:r w:rsidR="00D61D60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זאת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היא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אמתת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היראה</w:t>
      </w:r>
      <w:r w:rsidR="00F612B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ואיך י</w:t>
      </w:r>
      <w:r w:rsidR="00D61D60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D61D60">
        <w:rPr>
          <w:rFonts w:ascii="Times New Roman" w:hAnsi="Times New Roman" w:cs="Times New Roman" w:hint="cs"/>
          <w:sz w:val="24"/>
          <w:szCs w:val="24"/>
          <w:rtl/>
        </w:rPr>
        <w:t>ָּ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</w:t>
      </w:r>
      <w:r w:rsidR="00D61D60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 זה</w:t>
      </w:r>
      <w:r>
        <w:rPr>
          <w:rFonts w:ascii="Times New Roman" w:hAnsi="Times New Roman" w:cs="Times New Roman" w:hint="cs"/>
          <w:sz w:val="24"/>
          <w:szCs w:val="24"/>
          <w:rtl/>
        </w:rPr>
        <w:t>?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בשמרך </w:t>
      </w:r>
      <w:r w:rsidR="005A3C0F" w:rsidRPr="00D2297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מצות ה' </w:t>
      </w:r>
      <w:proofErr w:type="spellStart"/>
      <w:r w:rsidR="005A3C0F" w:rsidRPr="00D2297A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5A3C0F" w:rsidRPr="00D2297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="005A3C0F" w:rsidRPr="00D2297A">
        <w:rPr>
          <w:rFonts w:ascii="Times New Roman" w:hAnsi="Times New Roman" w:cs="Times New Roman"/>
          <w:color w:val="FFC000"/>
          <w:sz w:val="24"/>
          <w:szCs w:val="24"/>
          <w:rtl/>
        </w:rPr>
        <w:t>וחקתיו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79CAF2DF" w14:textId="77777777" w:rsidR="00444B03" w:rsidRDefault="00444B03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15314156" w14:textId="1C698053" w:rsidR="00444B03" w:rsidRDefault="00444B03" w:rsidP="00406FC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10:14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הֵ֚ן לַֽיהוָ֣ה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הַשָּׁמַ֖יִם וּשְׁמֵ֣י הַשָּׁמָ֑יִם הָאָ֖רֶץ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וְכָל־אֲשֶׁר־בָּֽה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ּ׃</w:t>
      </w:r>
    </w:p>
    <w:p w14:paraId="166CABF3" w14:textId="67709E38" w:rsidR="00204831" w:rsidRDefault="00204831" w:rsidP="002048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10:15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רַ֧ק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בַּֽאֲבֹתֶ֛יך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חָשַׁ֥ק יְהוָ֖ה לְאַֽהֲבָ֣ה אוֹתָ֑ם וַיִּבְחַ֞ר בְּזַרְע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ָ֣ם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אַֽחֲרֵיהֶ֗ם בָּכֶ֛ם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מִכָּל־הָֽעַמִּ֖ים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כַּיּ֥וֹם הַזֶּֽה׃</w:t>
      </w:r>
    </w:p>
    <w:p w14:paraId="1DBE3C2D" w14:textId="77777777" w:rsidR="00226C83" w:rsidRDefault="001C0E97" w:rsidP="00DE705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10:</w:t>
      </w:r>
      <w:r w:rsidR="00061B0A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הן</w:t>
      </w:r>
      <w:r w:rsidR="009B5582" w:rsidRPr="000F238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לה'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השמים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גלגל הכוכבים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הקימים</w:t>
      </w:r>
      <w:proofErr w:type="spellEnd"/>
      <w:r w:rsidR="00A241CC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A241CC" w:rsidRPr="00F4221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ושמי השמים </w:t>
      </w:r>
      <w:r w:rsidR="00A241CC" w:rsidRPr="00FB1DA6">
        <w:rPr>
          <w:rFonts w:ascii="Times New Roman" w:hAnsi="Times New Roman" w:cs="Times New Roman"/>
          <w:sz w:val="24"/>
          <w:szCs w:val="24"/>
          <w:rtl/>
        </w:rPr>
        <w:t>על הגלגלים</w:t>
      </w:r>
      <w:r w:rsidR="00A241C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A241CC" w:rsidRPr="00FB1DA6">
        <w:rPr>
          <w:rFonts w:ascii="Times New Roman" w:hAnsi="Times New Roman" w:cs="Times New Roman"/>
          <w:sz w:val="24"/>
          <w:szCs w:val="24"/>
          <w:rtl/>
        </w:rPr>
        <w:t>שבעה כוכבי לכת</w:t>
      </w:r>
      <w:r w:rsidR="00DE705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FD4A6B4" w14:textId="04286BDA" w:rsidR="009B5582" w:rsidRDefault="005A3C0F" w:rsidP="00DE705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או אפשר היות </w:t>
      </w:r>
      <w:r w:rsidRPr="00F612BE">
        <w:rPr>
          <w:rFonts w:ascii="Times New Roman" w:hAnsi="Times New Roman" w:cs="Times New Roman"/>
          <w:color w:val="FFC000"/>
          <w:sz w:val="24"/>
          <w:szCs w:val="24"/>
          <w:rtl/>
        </w:rPr>
        <w:t>השמים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מרמיז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המלאכים</w:t>
      </w:r>
      <w:r w:rsidR="0038135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381355" w:rsidRPr="00F4221D">
        <w:rPr>
          <w:rFonts w:ascii="Times New Roman" w:hAnsi="Times New Roman" w:cs="Times New Roman"/>
          <w:color w:val="FFC000"/>
          <w:sz w:val="24"/>
          <w:szCs w:val="24"/>
          <w:rtl/>
        </w:rPr>
        <w:t>ושמי השמים</w:t>
      </w:r>
      <w:r w:rsidRPr="00F4221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381355" w:rsidRPr="00FB1DA6">
        <w:rPr>
          <w:rFonts w:ascii="Times New Roman" w:hAnsi="Times New Roman" w:cs="Times New Roman"/>
          <w:sz w:val="24"/>
          <w:szCs w:val="24"/>
          <w:rtl/>
        </w:rPr>
        <w:t>על הגלגלים</w:t>
      </w:r>
      <w:r w:rsidR="00381355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6BD8FE45" w14:textId="64B4395E" w:rsidR="009B5582" w:rsidRDefault="001C0E97" w:rsidP="00406F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10:</w:t>
      </w:r>
      <w:r w:rsidR="00061B0A">
        <w:rPr>
          <w:rFonts w:ascii="Times New Roman" w:hAnsi="Times New Roman" w:cs="Times New Roman" w:hint="cs"/>
          <w:color w:val="FF0000"/>
          <w:sz w:val="24"/>
          <w:szCs w:val="24"/>
          <w:rtl/>
        </w:rPr>
        <w:t>1</w:t>
      </w:r>
      <w:r w:rsidR="007C7666">
        <w:rPr>
          <w:rFonts w:ascii="Times New Roman" w:hAnsi="Times New Roman" w:cs="Times New Roman" w:hint="cs"/>
          <w:color w:val="FF0000"/>
          <w:sz w:val="24"/>
          <w:szCs w:val="24"/>
          <w:rtl/>
        </w:rPr>
        <w:t>4-15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הארץ וכל אשר ב</w:t>
      </w:r>
      <w:r w:rsidR="00F4221D">
        <w:rPr>
          <w:rFonts w:ascii="Times New Roman" w:hAnsi="Times New Roman" w:cs="Times New Roman" w:hint="cs"/>
          <w:color w:val="FF0000"/>
          <w:sz w:val="24"/>
          <w:szCs w:val="24"/>
          <w:rtl/>
        </w:rPr>
        <w:t>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הרצון שהשם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 מנהיג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העולם השפל על ידי האמצעיים</w:t>
      </w:r>
      <w:r w:rsidR="006917E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שהעולם השפל מקבל </w:t>
      </w:r>
      <w:r w:rsidR="006917EF">
        <w:rPr>
          <w:rFonts w:ascii="Times New Roman" w:hAnsi="Times New Roman" w:cs="Times New Roman" w:hint="cs"/>
          <w:sz w:val="24"/>
          <w:szCs w:val="24"/>
          <w:rtl/>
        </w:rPr>
        <w:t>מ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עולם האמצעי</w:t>
      </w:r>
      <w:r w:rsidR="006917EF">
        <w:rPr>
          <w:rFonts w:ascii="Times New Roman" w:hAnsi="Times New Roman" w:cs="Times New Roman" w:hint="cs"/>
          <w:sz w:val="24"/>
          <w:szCs w:val="24"/>
          <w:rtl/>
        </w:rPr>
        <w:t>,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ועולם האמצעי מעולם הרוחני</w:t>
      </w:r>
      <w:r w:rsidR="006917E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ועולם הרוחני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בכחו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 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F612B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ואע"פ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שהשם אם הנהיג את העולם היות מתקיים בזה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התקון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כפי שראה בחכמתו</w:t>
      </w:r>
      <w:r w:rsidR="006917E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9B558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היות השגחתו נקשרת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מכסא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הכבוד עד טבור הארץ</w:t>
      </w:r>
      <w:r w:rsidR="007C7666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7C7666" w:rsidRPr="00204831">
        <w:rPr>
          <w:rFonts w:ascii="Times New Roman" w:hAnsi="Times New Roman" w:cs="Times New Roman"/>
          <w:color w:val="FFC000"/>
          <w:sz w:val="24"/>
          <w:szCs w:val="24"/>
          <w:rtl/>
        </w:rPr>
        <w:t>רק באבותיך חשק</w:t>
      </w:r>
      <w:r w:rsidR="007C7666" w:rsidRPr="00204831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7C7666" w:rsidRPr="00204831">
        <w:rPr>
          <w:rFonts w:ascii="Times New Roman" w:hAnsi="Times New Roman" w:cs="Times New Roman"/>
          <w:color w:val="FFC000"/>
          <w:sz w:val="24"/>
          <w:szCs w:val="24"/>
          <w:rtl/>
        </w:rPr>
        <w:t>ה'</w:t>
      </w:r>
      <w:r w:rsidR="007C7666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, </w:t>
      </w:r>
      <w:r w:rsidR="007C7666" w:rsidRPr="00FB1DA6">
        <w:rPr>
          <w:rFonts w:ascii="Times New Roman" w:hAnsi="Times New Roman" w:cs="Times New Roman"/>
          <w:sz w:val="24"/>
          <w:szCs w:val="24"/>
          <w:rtl/>
        </w:rPr>
        <w:t>הטעם דבק</w:t>
      </w:r>
      <w:r w:rsidR="007C766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C7666" w:rsidRPr="00FB1DA6">
        <w:rPr>
          <w:rFonts w:ascii="Times New Roman" w:hAnsi="Times New Roman" w:cs="Times New Roman"/>
          <w:sz w:val="24"/>
          <w:szCs w:val="24"/>
          <w:rtl/>
        </w:rPr>
        <w:t xml:space="preserve"> שהשגחתו בהם בלי אמצעי</w:t>
      </w:r>
      <w:r w:rsidR="007C7666">
        <w:rPr>
          <w:rFonts w:ascii="Times New Roman" w:hAnsi="Times New Roman" w:cs="Times New Roman"/>
          <w:sz w:val="24"/>
          <w:szCs w:val="24"/>
          <w:rtl/>
        </w:rPr>
        <w:t>:</w:t>
      </w:r>
    </w:p>
    <w:p w14:paraId="2769D593" w14:textId="56CDD3CC" w:rsidR="004040FE" w:rsidRDefault="00204831" w:rsidP="002048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10:15 </w:t>
      </w:r>
      <w:r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ויבחר בזרעם אחריהם בכם</w:t>
      </w:r>
      <w:r>
        <w:rPr>
          <w:rFonts w:ascii="Times New Roman" w:hAnsi="Times New Roman" w:cs="Times New Roman"/>
          <w:sz w:val="24"/>
          <w:szCs w:val="24"/>
          <w:rtl/>
        </w:rPr>
        <w:t xml:space="preserve"> -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לא לבני ישמע</w:t>
      </w:r>
      <w:r>
        <w:rPr>
          <w:rFonts w:ascii="Times New Roman" w:hAnsi="Times New Roman" w:cs="Times New Roman" w:hint="cs"/>
          <w:sz w:val="24"/>
          <w:szCs w:val="24"/>
          <w:rtl/>
        </w:rPr>
        <w:t>א</w:t>
      </w:r>
      <w:r w:rsidRPr="00FB1DA6">
        <w:rPr>
          <w:rFonts w:ascii="Times New Roman" w:hAnsi="Times New Roman" w:cs="Times New Roman"/>
          <w:sz w:val="24"/>
          <w:szCs w:val="24"/>
          <w:rtl/>
        </w:rPr>
        <w:t>ל ולא לבני עשו</w:t>
      </w:r>
      <w:r>
        <w:rPr>
          <w:rFonts w:ascii="Times New Roman" w:hAnsi="Times New Roman" w:cs="Times New Roman"/>
          <w:sz w:val="24"/>
          <w:szCs w:val="24"/>
          <w:rtl/>
        </w:rPr>
        <w:t>:</w:t>
      </w:r>
    </w:p>
    <w:p w14:paraId="223320AD" w14:textId="6D2A4934" w:rsidR="004040FE" w:rsidRDefault="004040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A4747EE" w14:textId="47D3EC7B" w:rsidR="00444B03" w:rsidRDefault="00444B03" w:rsidP="009A7C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10:16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וּמַלְתֶּ֕ם אֵ֖ת עָרְלַ֣ת לְבַבְכֶ֑ם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וְעָ֨רְפְּכֶ֔ם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לֹ֥א תַקְשׁ֖וּ עֽוֹד׃</w:t>
      </w:r>
    </w:p>
    <w:p w14:paraId="1E795023" w14:textId="319A19CE" w:rsidR="004040FE" w:rsidRDefault="001C0E97" w:rsidP="009A7C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10:</w:t>
      </w:r>
      <w:r w:rsidR="00061B0A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ומלתם את ערלת ללבכם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לכך ראוי</w:t>
      </w:r>
      <w:r w:rsidR="004040F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לכם להסיר המונעים</w:t>
      </w:r>
      <w:r w:rsidR="006917E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כאשר השם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 שוכן בגבהי גבוהים</w:t>
      </w:r>
      <w:r w:rsidR="0063791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כן הוא שוכן</w:t>
      </w:r>
      <w:r w:rsidR="004040F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בלב </w:t>
      </w:r>
      <w:proofErr w:type="spellStart"/>
      <w:r w:rsidR="00EC318B" w:rsidRPr="00E76731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5A3C0F" w:rsidRPr="00E76731">
        <w:rPr>
          <w:rFonts w:ascii="Times New Roman" w:hAnsi="Times New Roman" w:cs="Times New Roman"/>
          <w:sz w:val="24"/>
          <w:szCs w:val="24"/>
          <w:rtl/>
        </w:rPr>
        <w:t>דכא</w:t>
      </w:r>
      <w:proofErr w:type="spellEnd"/>
      <w:r w:rsidR="00EC318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כנרמז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מרום וקדוש אשכון ואת דכא ושפל רוח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נז</w:t>
      </w:r>
      <w:r w:rsidR="0098799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2F04068A" w14:textId="7FDCB70B" w:rsidR="004040FE" w:rsidRDefault="001C0E97" w:rsidP="009A7C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10:</w:t>
      </w:r>
      <w:r w:rsidR="00061B0A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>וערפכם</w:t>
      </w:r>
      <w:proofErr w:type="spellEnd"/>
      <w:r w:rsidR="005A3C0F" w:rsidRPr="000F23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לא </w:t>
      </w:r>
      <w:r w:rsidR="005A3C0F" w:rsidRPr="006917E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תקשו </w:t>
      </w:r>
      <w:r w:rsidR="006917E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ע</w:t>
      </w:r>
      <w:r w:rsidR="006917EF" w:rsidRPr="00FD14D7">
        <w:rPr>
          <w:rFonts w:ascii="Times New Roman" w:hAnsi="Times New Roman" w:cs="Times New Roman" w:hint="cs"/>
          <w:color w:val="FF0000"/>
          <w:sz w:val="24"/>
          <w:szCs w:val="24"/>
          <w:rtl/>
        </w:rPr>
        <w:t>ו</w:t>
      </w:r>
      <w:r w:rsidR="006917E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ד</w:t>
      </w:r>
      <w:r w:rsidR="006917EF" w:rsidRPr="00FD14D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C60C94" w:rsidRPr="00FD14D7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שעשיתם במעשה העגל</w:t>
      </w:r>
      <w:r w:rsidR="00EC318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באמרו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כי עם קשה</w:t>
      </w:r>
      <w:r w:rsidR="004040FE" w:rsidRPr="009051CC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עורף הוא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לג</w:t>
      </w:r>
      <w:r w:rsidR="0057245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F612BE" w:rsidRPr="00F612B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 שלא  תלכו באותו הנימוס שהייתם רגילים</w:t>
      </w:r>
      <w:r w:rsidR="004040F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ללכת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87B9BF9" w14:textId="5617E1B8" w:rsidR="004040FE" w:rsidRDefault="004040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D3B3538" w14:textId="15C1BC11" w:rsidR="00444B03" w:rsidRDefault="00444B03" w:rsidP="009A7CC3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>10:17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כִּ֚י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ה֚וּא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אֱלֹהֵ֣י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הָֽאֱלֹהִ֔ים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וַֽאֲדֹנֵ֖י הָֽאֲדֹנִ֑ים הָאֵ֨ל הַגָּדֹ֤ל הַגִּבֹּר֙ וְהַנ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ּוֹרָ֔א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אֲשֶׁר֙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לֹֽא־יִשָּׂ֣א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פָנִ֔ים וְלֹ֥א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יִקַּ֖ח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שֹֽׁחַד׃</w:t>
      </w:r>
    </w:p>
    <w:p w14:paraId="2099AE95" w14:textId="6B0B0A4E" w:rsidR="005B584C" w:rsidRDefault="00C31E32" w:rsidP="00C31E32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ֿ10:18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עֹשֶׂ֛ה מִשְׁפַּ֥ט יָת֖וֹם וְאַלְמָנָ֑ה וְאֹהֵ֣ב גֵּ֔ר לָ֥תֶת ל֖וֹ לֶ֥חֶם וְשִׂמְלָֽה׃</w:t>
      </w:r>
    </w:p>
    <w:p w14:paraId="4458A773" w14:textId="754185A1" w:rsidR="00C31E32" w:rsidRPr="003D77EC" w:rsidRDefault="005B584C" w:rsidP="005B584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10:19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וַֽאֲהַבְתֶּ֖ם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אֶת־הַגֵּ֑ר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כִּֽי־גֵרִ֥ים הֱיִיתֶ֖ם בְּאֶ֥רֶץ מִצְרָֽיִם׃ </w:t>
      </w:r>
    </w:p>
    <w:p w14:paraId="0FD69CD7" w14:textId="6F2F1D46" w:rsidR="00303920" w:rsidRDefault="001C0E97" w:rsidP="00AB01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10:</w:t>
      </w:r>
      <w:r w:rsidR="002B7742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כי ה' </w:t>
      </w:r>
      <w:proofErr w:type="spellStart"/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אלהיכם</w:t>
      </w:r>
      <w:proofErr w:type="spellEnd"/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הוא </w:t>
      </w:r>
      <w:proofErr w:type="spellStart"/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אלהי</w:t>
      </w:r>
      <w:proofErr w:type="spellEnd"/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האלהים</w:t>
      </w:r>
      <w:proofErr w:type="spellEnd"/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ואדוני האדונים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בעת</w:t>
      </w:r>
      <w:r w:rsidR="004040F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שתבעטו הנה הוא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אלהי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האלהים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ואדוני האדונים</w:t>
      </w:r>
      <w:r w:rsidR="006917E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ואחרי שתרחקו ממנו</w:t>
      </w:r>
      <w:r w:rsidR="00A174E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4040F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שלא תסירו המונעים</w:t>
      </w:r>
      <w:r w:rsidR="00A174E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תשארו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ידי האמצעיים</w:t>
      </w:r>
      <w:r w:rsidR="006917E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ועל ידיהם תלקו בכל</w:t>
      </w:r>
      <w:r w:rsidR="004040F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יעוד רע ברצונו של 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AB01CB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540AAE">
        <w:rPr>
          <w:rFonts w:ascii="Times New Roman" w:hAnsi="Times New Roman" w:cs="Times New Roman"/>
          <w:sz w:val="24"/>
          <w:szCs w:val="24"/>
          <w:rtl/>
        </w:rPr>
        <w:t xml:space="preserve">כי </w:t>
      </w:r>
      <w:r w:rsidR="005A3C0F" w:rsidRPr="00AB01C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 </w:t>
      </w:r>
      <w:proofErr w:type="spellStart"/>
      <w:r w:rsidR="005A3C0F" w:rsidRPr="00AB01CB">
        <w:rPr>
          <w:rFonts w:ascii="Times New Roman" w:hAnsi="Times New Roman" w:cs="Times New Roman"/>
          <w:color w:val="FFC000"/>
          <w:sz w:val="24"/>
          <w:szCs w:val="24"/>
          <w:rtl/>
        </w:rPr>
        <w:t>ישא</w:t>
      </w:r>
      <w:proofErr w:type="spellEnd"/>
      <w:r w:rsidR="005A3C0F" w:rsidRPr="00AB01C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פנים</w:t>
      </w:r>
      <w:r w:rsidR="00AB01C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 שתנצלו מהיעוד הרע</w:t>
      </w:r>
      <w:r w:rsidR="004040F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בזכות האבות</w:t>
      </w:r>
      <w:r w:rsidR="006F64C6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6A66115A" w14:textId="17814133" w:rsidR="00DB4410" w:rsidRDefault="00303920" w:rsidP="00540AAE">
      <w:pPr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540AAE">
        <w:rPr>
          <w:rFonts w:ascii="Times New Roman" w:hAnsi="Times New Roman" w:cs="Times New Roman" w:hint="cs"/>
          <w:color w:val="FF0000"/>
          <w:sz w:val="24"/>
          <w:szCs w:val="24"/>
          <w:rtl/>
        </w:rPr>
        <w:t>10:17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ותארו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בתוארים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כפי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התיחסו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לכל אחד משלשה חלקי</w:t>
      </w:r>
      <w:r w:rsidR="002B774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המציאות</w:t>
      </w:r>
      <w:r w:rsidR="00585C8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F612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אמר </w:t>
      </w:r>
      <w:r w:rsidR="005A3C0F" w:rsidRPr="00F612BE">
        <w:rPr>
          <w:rFonts w:ascii="Times New Roman" w:hAnsi="Times New Roman" w:cs="Times New Roman"/>
          <w:color w:val="FFC000"/>
          <w:sz w:val="24"/>
          <w:szCs w:val="24"/>
          <w:rtl/>
        </w:rPr>
        <w:t>האל הגדול</w:t>
      </w:r>
      <w:r w:rsidR="00C60C94" w:rsidRPr="00F612B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בבחינת עולם המלאכים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הם במעלה</w:t>
      </w:r>
      <w:r w:rsidR="004040F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העליונה והשם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 נעלה מהם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יתואר בתואר </w:t>
      </w:r>
      <w:r w:rsidR="005A3C0F" w:rsidRPr="00F612BE">
        <w:rPr>
          <w:rFonts w:ascii="Times New Roman" w:hAnsi="Times New Roman" w:cs="Times New Roman"/>
          <w:color w:val="FFC000"/>
          <w:sz w:val="24"/>
          <w:szCs w:val="24"/>
          <w:rtl/>
        </w:rPr>
        <w:t>גדול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כי</w:t>
      </w:r>
      <w:r w:rsidR="004040FE" w:rsidRPr="009051CC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גדול ה' מכל </w:t>
      </w:r>
      <w:proofErr w:type="spellStart"/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>האלהים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(ש</w:t>
      </w:r>
      <w:r w:rsidR="006B1423">
        <w:rPr>
          <w:rFonts w:ascii="Times New Roman" w:hAnsi="Times New Roman" w:cs="Times New Roman" w:hint="cs"/>
          <w:color w:val="0070C0"/>
          <w:sz w:val="24"/>
          <w:szCs w:val="24"/>
          <w:rtl/>
        </w:rPr>
        <w:t>מות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r w:rsidR="006B142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872E7">
        <w:rPr>
          <w:rFonts w:ascii="Times New Roman" w:hAnsi="Times New Roman" w:cs="Times New Roman" w:hint="cs"/>
          <w:color w:val="0070C0"/>
          <w:sz w:val="24"/>
          <w:szCs w:val="24"/>
          <w:rtl/>
        </w:rPr>
        <w:t>.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</w:p>
    <w:p w14:paraId="433DBD88" w14:textId="77777777" w:rsidR="00B0000C" w:rsidRDefault="005A3C0F" w:rsidP="00540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ואמר </w:t>
      </w:r>
      <w:proofErr w:type="spellStart"/>
      <w:r w:rsidRPr="00F612BE">
        <w:rPr>
          <w:rFonts w:ascii="Times New Roman" w:hAnsi="Times New Roman" w:cs="Times New Roman"/>
          <w:color w:val="FFC000"/>
          <w:sz w:val="24"/>
          <w:szCs w:val="24"/>
          <w:rtl/>
        </w:rPr>
        <w:t>הגבור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כנגד עולם הגלגלים</w:t>
      </w:r>
      <w:r w:rsidR="001872E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4040F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שהוא מגלגל זאת המסבה בכ"ד שעות תנועה אשר לא יכילוה המחשבות</w:t>
      </w:r>
      <w:r w:rsidR="002C4DA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4040F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כפי שנתבאר בשעורי הרחקים</w:t>
      </w:r>
      <w:r w:rsidR="001872E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ששבעת אלפים ומאתים וששים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בשעור</w:t>
      </w:r>
      <w:proofErr w:type="spellEnd"/>
      <w:r w:rsidR="004040F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שחצי אלכסון הארץ חלק אחד</w:t>
      </w:r>
      <w:r w:rsidR="002C4DA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וכל זאת המסבה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ישלימנה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השמש בכ"ד</w:t>
      </w:r>
      <w:r w:rsidR="004040F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שעות</w:t>
      </w:r>
      <w:r w:rsidR="00585C8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האין זה הפלא ופלא</w:t>
      </w:r>
      <w:r w:rsidR="00585C85">
        <w:rPr>
          <w:rFonts w:ascii="Times New Roman" w:hAnsi="Times New Roman" w:cs="Times New Roman" w:hint="cs"/>
          <w:sz w:val="24"/>
          <w:szCs w:val="24"/>
          <w:rtl/>
        </w:rPr>
        <w:t>?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ועל כן יתואר בשם</w:t>
      </w:r>
      <w:r w:rsidR="00F612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612BE">
        <w:rPr>
          <w:rFonts w:ascii="Times New Roman" w:hAnsi="Times New Roman" w:cs="Times New Roman"/>
          <w:color w:val="FFC000"/>
          <w:sz w:val="24"/>
          <w:szCs w:val="24"/>
          <w:rtl/>
        </w:rPr>
        <w:t>הגבור</w:t>
      </w:r>
      <w:proofErr w:type="spellEnd"/>
      <w:r w:rsidR="00585C85" w:rsidRPr="00585C8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E9FB97D" w14:textId="77777777" w:rsidR="00117D31" w:rsidRDefault="005A3C0F" w:rsidP="00540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ואמר </w:t>
      </w:r>
      <w:r w:rsidRPr="00F612BE">
        <w:rPr>
          <w:rFonts w:ascii="Times New Roman" w:hAnsi="Times New Roman" w:cs="Times New Roman"/>
          <w:color w:val="FFC000"/>
          <w:sz w:val="24"/>
          <w:szCs w:val="24"/>
          <w:rtl/>
        </w:rPr>
        <w:t>והנורא</w:t>
      </w:r>
      <w:r w:rsidR="005101F7">
        <w:rPr>
          <w:rFonts w:ascii="Times New Roman" w:hAnsi="Times New Roman" w:cs="Times New Roman"/>
          <w:sz w:val="24"/>
          <w:szCs w:val="24"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כנגד ארבעה יסודות שהם מקבלים הויה והפסד </w:t>
      </w:r>
      <w:r w:rsidR="0042651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>ותוספת וחסרון</w:t>
      </w:r>
      <w:r w:rsidR="0042651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והשנוי</w:t>
      </w:r>
      <w:r w:rsidR="005101F7">
        <w:rPr>
          <w:rFonts w:ascii="Times New Roman" w:hAnsi="Times New Roman" w:cs="Times New Roman"/>
          <w:sz w:val="24"/>
          <w:szCs w:val="24"/>
        </w:rPr>
        <w:t xml:space="preserve"> </w:t>
      </w:r>
      <w:r w:rsidR="002C4DA6">
        <w:rPr>
          <w:rFonts w:ascii="Times New Roman" w:hAnsi="Times New Roman" w:cs="Times New Roman" w:hint="cs"/>
          <w:sz w:val="24"/>
          <w:szCs w:val="24"/>
          <w:rtl/>
        </w:rPr>
        <w:t>ב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איכות על ידי האמצעיים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בכחו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של שם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585C8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כן יתואר בשם </w:t>
      </w:r>
      <w:r w:rsidRPr="00F612BE">
        <w:rPr>
          <w:rFonts w:ascii="Times New Roman" w:hAnsi="Times New Roman" w:cs="Times New Roman"/>
          <w:color w:val="FFC000"/>
          <w:sz w:val="24"/>
          <w:szCs w:val="24"/>
          <w:rtl/>
        </w:rPr>
        <w:t>נורא</w:t>
      </w:r>
      <w:r w:rsidR="00540AA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172797FE" w14:textId="2BCCD3F5" w:rsidR="005101F7" w:rsidRDefault="005A3C0F" w:rsidP="00117D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על כן יש לכם לירוא מלפניו שלא תבעטו</w:t>
      </w:r>
      <w:r w:rsidR="00117D3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, </w:t>
      </w:r>
      <w:r w:rsidRPr="009F3FA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לא </w:t>
      </w:r>
      <w:proofErr w:type="spellStart"/>
      <w:r w:rsidRPr="009F3FAD">
        <w:rPr>
          <w:rFonts w:ascii="Times New Roman" w:hAnsi="Times New Roman" w:cs="Times New Roman"/>
          <w:color w:val="FFC000"/>
          <w:sz w:val="24"/>
          <w:szCs w:val="24"/>
          <w:rtl/>
        </w:rPr>
        <w:t>ישא</w:t>
      </w:r>
      <w:proofErr w:type="spellEnd"/>
      <w:r w:rsidRPr="009F3FA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פנים</w:t>
      </w:r>
      <w:r w:rsidRPr="009F3FAD">
        <w:rPr>
          <w:rFonts w:ascii="Times New Roman" w:hAnsi="Times New Roman" w:cs="Times New Roman"/>
          <w:sz w:val="24"/>
          <w:szCs w:val="24"/>
          <w:rtl/>
        </w:rPr>
        <w:t xml:space="preserve"> שתנצלו</w:t>
      </w:r>
      <w:r w:rsidR="005101F7" w:rsidRPr="009F3FAD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9F3FAD">
        <w:rPr>
          <w:rFonts w:ascii="Times New Roman" w:hAnsi="Times New Roman" w:cs="Times New Roman"/>
          <w:sz w:val="24"/>
          <w:szCs w:val="24"/>
          <w:rtl/>
        </w:rPr>
        <w:t>מיעוד הרע בזכות האבות</w:t>
      </w:r>
      <w:r w:rsidR="00585C85" w:rsidRPr="009F3FAD">
        <w:rPr>
          <w:rFonts w:ascii="Times New Roman" w:hAnsi="Times New Roman" w:cs="Times New Roman"/>
          <w:sz w:val="24"/>
          <w:szCs w:val="24"/>
          <w:rtl/>
        </w:rPr>
        <w:t>,</w:t>
      </w:r>
      <w:r w:rsidRPr="009F3FAD">
        <w:rPr>
          <w:rFonts w:ascii="Times New Roman" w:hAnsi="Times New Roman" w:cs="Times New Roman"/>
          <w:sz w:val="24"/>
          <w:szCs w:val="24"/>
          <w:rtl/>
        </w:rPr>
        <w:t xml:space="preserve"> או בעבור שאתם בני ביתו</w:t>
      </w:r>
      <w:r w:rsidR="00C60C94" w:rsidRPr="009F3FAD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28E2F2F" w14:textId="36582D1A" w:rsidR="003D77EC" w:rsidRDefault="00661188" w:rsidP="003D77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5B584C">
        <w:rPr>
          <w:rFonts w:ascii="Times New Roman" w:hAnsi="Times New Roman" w:cs="Times New Roman"/>
          <w:color w:val="FF0000"/>
          <w:sz w:val="24"/>
          <w:szCs w:val="24"/>
        </w:rPr>
        <w:t>20</w:t>
      </w:r>
      <w:r w:rsidR="005B584C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 w:rsid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:</w:t>
      </w:r>
      <w:r w:rsidR="002B7742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 w:rsid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ולא </w:t>
      </w:r>
      <w:proofErr w:type="spellStart"/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יקח</w:t>
      </w:r>
      <w:proofErr w:type="spellEnd"/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שחד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BB7EC0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כי </w:t>
      </w:r>
      <w:r w:rsidR="005A3C0F" w:rsidRPr="009F3FAD">
        <w:rPr>
          <w:rFonts w:ascii="Times New Roman" w:hAnsi="Times New Roman" w:cs="Times New Roman"/>
          <w:color w:val="FFC000"/>
          <w:sz w:val="24"/>
          <w:szCs w:val="24"/>
          <w:rtl/>
        </w:rPr>
        <w:t>החפץ לה' בעולות וזבחים</w:t>
      </w:r>
      <w:r w:rsidR="001B403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1B403A" w:rsidRPr="003D77EC">
        <w:rPr>
          <w:rFonts w:ascii="Times New Roman" w:hAnsi="Times New Roman" w:cs="Times New Roman" w:hint="cs"/>
          <w:color w:val="0070C0"/>
          <w:sz w:val="24"/>
          <w:szCs w:val="24"/>
          <w:rtl/>
        </w:rPr>
        <w:t>(</w:t>
      </w:r>
      <w:r w:rsidR="003B0C23" w:rsidRPr="003D77EC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שמואל א׳ </w:t>
      </w:r>
      <w:proofErr w:type="spellStart"/>
      <w:proofErr w:type="gramStart"/>
      <w:r w:rsidR="003B0C23" w:rsidRPr="003D77EC">
        <w:rPr>
          <w:rFonts w:ascii="Times New Roman" w:hAnsi="Times New Roman" w:cs="Times New Roman" w:hint="cs"/>
          <w:color w:val="0070C0"/>
          <w:sz w:val="24"/>
          <w:szCs w:val="24"/>
          <w:rtl/>
        </w:rPr>
        <w:t>טו:כב</w:t>
      </w:r>
      <w:proofErr w:type="spellEnd"/>
      <w:proofErr w:type="gramEnd"/>
      <w:r w:rsidR="003B0C23" w:rsidRPr="003D77EC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3B0C23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</w:t>
      </w:r>
      <w:r w:rsidR="002C4DA6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עד שהוא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עושה משפט גר יתום</w:t>
      </w:r>
      <w:r w:rsidR="005101F7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ואלמנה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שהרי זה אינו לנשיאות פנים הואיל </w:t>
      </w:r>
      <w:r w:rsidR="005A3C0F" w:rsidRPr="005726A8">
        <w:rPr>
          <w:rFonts w:ascii="Times New Roman" w:hAnsi="Times New Roman" w:cs="Times New Roman"/>
          <w:sz w:val="24"/>
          <w:szCs w:val="24"/>
          <w:rtl/>
        </w:rPr>
        <w:t>והם מקטני ההסברה</w:t>
      </w:r>
      <w:r w:rsidR="00C31E32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C31E32" w:rsidRPr="00524241">
        <w:rPr>
          <w:rFonts w:ascii="Times New Roman" w:hAnsi="Times New Roman" w:cs="Times New Roman"/>
          <w:color w:val="FFC000"/>
          <w:sz w:val="24"/>
          <w:szCs w:val="24"/>
          <w:rtl/>
        </w:rPr>
        <w:t>ואוהב גר לתת לו לחם ושמלה</w:t>
      </w:r>
      <w:r w:rsidR="00C31E3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, </w:t>
      </w:r>
      <w:r w:rsidR="00C31E32" w:rsidRPr="00FB1DA6">
        <w:rPr>
          <w:rFonts w:ascii="Times New Roman" w:hAnsi="Times New Roman" w:cs="Times New Roman"/>
          <w:sz w:val="24"/>
          <w:szCs w:val="24"/>
          <w:rtl/>
        </w:rPr>
        <w:t>וזה אינו מפני זכות אבות</w:t>
      </w:r>
      <w:r w:rsidR="00C31E32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C31E32" w:rsidRPr="00FB1DA6">
        <w:rPr>
          <w:rFonts w:ascii="Times New Roman" w:hAnsi="Times New Roman" w:cs="Times New Roman"/>
          <w:sz w:val="24"/>
          <w:szCs w:val="24"/>
          <w:rtl/>
        </w:rPr>
        <w:t xml:space="preserve">ואיך </w:t>
      </w:r>
      <w:proofErr w:type="spellStart"/>
      <w:r w:rsidR="00C31E32" w:rsidRPr="00FB1DA6">
        <w:rPr>
          <w:rFonts w:ascii="Times New Roman" w:hAnsi="Times New Roman" w:cs="Times New Roman"/>
          <w:sz w:val="24"/>
          <w:szCs w:val="24"/>
          <w:rtl/>
        </w:rPr>
        <w:t>יקח</w:t>
      </w:r>
      <w:proofErr w:type="spellEnd"/>
      <w:r w:rsidR="00C31E32" w:rsidRPr="00FB1DA6">
        <w:rPr>
          <w:rFonts w:ascii="Times New Roman" w:hAnsi="Times New Roman" w:cs="Times New Roman"/>
          <w:sz w:val="24"/>
          <w:szCs w:val="24"/>
          <w:rtl/>
        </w:rPr>
        <w:t xml:space="preserve"> שחד</w:t>
      </w:r>
      <w:r w:rsidR="00C31E3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C31E32" w:rsidRPr="00FB1DA6">
        <w:rPr>
          <w:rFonts w:ascii="Times New Roman" w:hAnsi="Times New Roman" w:cs="Times New Roman"/>
          <w:sz w:val="24"/>
          <w:szCs w:val="24"/>
          <w:rtl/>
        </w:rPr>
        <w:t>להטות המשפט</w:t>
      </w:r>
      <w:r w:rsidR="00C31E32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C31E32" w:rsidRPr="00FB1DA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r w:rsidR="00F47B55">
        <w:rPr>
          <w:rFonts w:ascii="Times New Roman" w:hAnsi="Times New Roman" w:cs="Times New Roman" w:hint="cs"/>
          <w:sz w:val="24"/>
          <w:szCs w:val="24"/>
          <w:rtl/>
        </w:rPr>
        <w:t>[</w:t>
      </w:r>
      <w:r w:rsidR="00F47B55" w:rsidRPr="00F47B5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את ה׳ </w:t>
      </w:r>
      <w:proofErr w:type="spellStart"/>
      <w:r w:rsidR="00F47B55" w:rsidRPr="00F47B55">
        <w:rPr>
          <w:rFonts w:ascii="Times New Roman" w:hAnsi="Times New Roman" w:cs="Times New Roman" w:hint="cs"/>
          <w:color w:val="FFC000"/>
          <w:sz w:val="24"/>
          <w:szCs w:val="24"/>
          <w:rtl/>
        </w:rPr>
        <w:t>אלהיך</w:t>
      </w:r>
      <w:proofErr w:type="spellEnd"/>
      <w:r w:rsidR="00F47B55" w:rsidRPr="00F47B5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תירא</w:t>
      </w:r>
      <w:r w:rsidR="00F47B55">
        <w:rPr>
          <w:rFonts w:ascii="Times New Roman" w:hAnsi="Times New Roman" w:cs="Times New Roman" w:hint="cs"/>
          <w:sz w:val="24"/>
          <w:szCs w:val="24"/>
          <w:rtl/>
        </w:rPr>
        <w:t>]:</w:t>
      </w:r>
    </w:p>
    <w:p w14:paraId="4895E768" w14:textId="77777777" w:rsidR="00444B03" w:rsidRDefault="00444B03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1B22A783" w14:textId="1079B411" w:rsidR="00444B03" w:rsidRDefault="00444B03" w:rsidP="001E4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10:20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אֶת־יְהוָ֧ה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אֱלֹהֶ֛יך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תִּ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ירָ֖א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אֹת֣וֹ תַֽעֲבֹ֑ד וּב֣וֹ תִדְבָּ֔ק וּבִשְׁמ֖וֹ תִּשָּׁבֵֽעַ׃</w:t>
      </w:r>
    </w:p>
    <w:p w14:paraId="5A695430" w14:textId="0F021BFE" w:rsidR="003D77EC" w:rsidRDefault="00F47B55" w:rsidP="001E4BF3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90519">
        <w:rPr>
          <w:rFonts w:ascii="Times New Roman" w:hAnsi="Times New Roman" w:cs="Times New Roman"/>
          <w:color w:val="FF0000"/>
          <w:sz w:val="24"/>
          <w:szCs w:val="24"/>
        </w:rPr>
        <w:t>10:20</w:t>
      </w:r>
      <w:r w:rsidRPr="00F90519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3D77EC" w:rsidRPr="0052424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את ה' </w:t>
      </w:r>
      <w:proofErr w:type="spellStart"/>
      <w:r w:rsidR="003D77EC" w:rsidRPr="00524241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3D77EC" w:rsidRPr="0052424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תירא</w:t>
      </w:r>
      <w:r w:rsidR="003D77EC" w:rsidRPr="000E479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3D77EC" w:rsidRPr="000E4799">
        <w:rPr>
          <w:rFonts w:ascii="Times New Roman" w:hAnsi="Times New Roman" w:cs="Times New Roman"/>
          <w:sz w:val="24"/>
          <w:szCs w:val="24"/>
          <w:rtl/>
        </w:rPr>
        <w:t>-</w:t>
      </w:r>
      <w:r w:rsidR="003D77EC" w:rsidRPr="000E479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3D77EC" w:rsidRPr="00FB1DA6">
        <w:rPr>
          <w:rFonts w:ascii="Times New Roman" w:hAnsi="Times New Roman" w:cs="Times New Roman"/>
          <w:sz w:val="24"/>
          <w:szCs w:val="24"/>
          <w:rtl/>
        </w:rPr>
        <w:t>במצות לא תעשה</w:t>
      </w:r>
      <w:r w:rsidR="003D77E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3D77EC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3D77EC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ואותו תעבוד </w:t>
      </w:r>
      <w:r w:rsidR="003D77EC">
        <w:rPr>
          <w:rFonts w:ascii="Times New Roman" w:hAnsi="Times New Roman" w:cs="Times New Roman"/>
          <w:sz w:val="24"/>
          <w:szCs w:val="24"/>
          <w:rtl/>
        </w:rPr>
        <w:t>-</w:t>
      </w:r>
      <w:r w:rsidR="003D77EC" w:rsidRPr="00FB1DA6">
        <w:rPr>
          <w:rFonts w:ascii="Times New Roman" w:hAnsi="Times New Roman" w:cs="Times New Roman"/>
          <w:sz w:val="24"/>
          <w:szCs w:val="24"/>
          <w:rtl/>
        </w:rPr>
        <w:t xml:space="preserve"> במצות עשה</w:t>
      </w:r>
      <w:r w:rsidR="003D77EC">
        <w:rPr>
          <w:rFonts w:ascii="Times New Roman" w:hAnsi="Times New Roman" w:cs="Times New Roman"/>
          <w:sz w:val="24"/>
          <w:szCs w:val="24"/>
          <w:rtl/>
        </w:rPr>
        <w:t>:</w:t>
      </w:r>
    </w:p>
    <w:p w14:paraId="0CDB671C" w14:textId="29A28231" w:rsidR="005101F7" w:rsidRDefault="001C0E97" w:rsidP="001E4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10:</w:t>
      </w:r>
      <w:r w:rsidR="002B7742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ובו תדבק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במלאכים וצבאות השמים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C7F1A08" w14:textId="77777777" w:rsidR="005101F7" w:rsidRDefault="001C0E97" w:rsidP="001E4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10:</w:t>
      </w:r>
      <w:r w:rsidR="002B7742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ובשמו</w:t>
      </w:r>
      <w:r w:rsidR="005101F7" w:rsidRPr="001C1E46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תשבע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בשם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אלהים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אחרים לתת להם חן וכבוד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3167D8D" w14:textId="07B84DDB" w:rsidR="005101F7" w:rsidRDefault="005101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48F926A" w14:textId="2539F828" w:rsidR="00444B03" w:rsidRDefault="00444B03" w:rsidP="001E4BF3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10:21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ה֥וּא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תְהִלָּֽתְך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וְה֣וּא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אֱלֹהֶ֑יך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אֲשֶׁר־עָשָׂ֣ה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אִתְּךָ֗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אֶת־הַגְּדֹלֹ֤ת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וְאֶת־הַנּֽוֹרָאֹת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֙ הָאֵ֔לֶּה אֲשֶׁ֥ר רָא֖וּ עֵינֶֽיךָ׃</w:t>
      </w:r>
    </w:p>
    <w:p w14:paraId="3BF1EF9F" w14:textId="01B1DF72" w:rsidR="00643EE1" w:rsidRDefault="00643EE1" w:rsidP="00643E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10:22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בְּשִׁבְעִ֣ים נֶ֔פֶשׁ יָֽרְד֥וּ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אֲבֹתֶ֖יך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מִצְרָ</w:t>
      </w:r>
      <w:r w:rsidRPr="004F4259">
        <w:rPr>
          <w:rFonts w:asciiTheme="majorBidi" w:hAnsiTheme="majorBidi" w:cs="Times New Roman" w:hint="cs"/>
          <w:b/>
          <w:bCs/>
          <w:sz w:val="24"/>
          <w:szCs w:val="24"/>
          <w:rtl/>
        </w:rPr>
        <w:t>֑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יְמָה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וְעַתָּ֗ה שָֽׂמְךָ֙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כְּכֽוֹכְבֵ֥י הַשָּׁמַ֖יִם לָרֹֽב׃</w:t>
      </w:r>
    </w:p>
    <w:p w14:paraId="60DB3920" w14:textId="77777777" w:rsidR="005101F7" w:rsidRDefault="001C0E97" w:rsidP="001E4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10:</w:t>
      </w:r>
      <w:r w:rsidR="002B7742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הוא </w:t>
      </w:r>
      <w:proofErr w:type="spellStart"/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תהלתך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ולא המלאכים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F4AEA15" w14:textId="77777777" w:rsidR="005101F7" w:rsidRDefault="001C0E97" w:rsidP="001E4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10:</w:t>
      </w:r>
      <w:r w:rsidR="002B7742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והוא </w:t>
      </w:r>
      <w:proofErr w:type="spellStart"/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הגלגלים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8032BB9" w14:textId="76D70DB1" w:rsidR="005101F7" w:rsidRDefault="00643EE1" w:rsidP="001E4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-22</w:t>
      </w:r>
      <w:r w:rsid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10:</w:t>
      </w:r>
      <w:r w:rsidR="002B7742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 w:rsid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אשר עשה אתך את הגדולות</w:t>
      </w:r>
      <w:r w:rsidR="005101F7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ואת הנוראות</w:t>
      </w:r>
      <w:r w:rsidR="00C60C94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מה שהווה מהאמצעיים הוא על דרך טבע</w:t>
      </w:r>
      <w:r w:rsidR="003128D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ואינם יכולים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לעשות דבר פלא כי אם מה שיאות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מסבוביהם</w:t>
      </w:r>
      <w:proofErr w:type="spellEnd"/>
      <w:r w:rsidR="002C4DA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2C4DA6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2C4DA6" w:rsidRPr="00FD14D7">
        <w:rPr>
          <w:rFonts w:ascii="Times New Roman" w:hAnsi="Times New Roman" w:cs="Times New Roman"/>
          <w:sz w:val="24"/>
          <w:szCs w:val="24"/>
          <w:rtl/>
        </w:rPr>
        <w:t>ו</w:t>
      </w:r>
      <w:r w:rsidR="002C4DA6" w:rsidRPr="00FD14D7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2C4DA6" w:rsidRPr="00FD14D7">
        <w:rPr>
          <w:rFonts w:ascii="Times New Roman" w:hAnsi="Times New Roman" w:cs="Times New Roman"/>
          <w:sz w:val="24"/>
          <w:szCs w:val="24"/>
          <w:rtl/>
        </w:rPr>
        <w:t>נה</w:t>
      </w:r>
      <w:r w:rsidR="002C4DA6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מן הפלאות כי</w:t>
      </w:r>
      <w:r w:rsidR="00A33EE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4A164A">
        <w:rPr>
          <w:rFonts w:ascii="Times New Roman" w:hAnsi="Times New Roman" w:cs="Times New Roman"/>
          <w:color w:val="FFC000"/>
          <w:sz w:val="24"/>
          <w:szCs w:val="24"/>
          <w:rtl/>
        </w:rPr>
        <w:t>בשבעים נפש ירדו אבותיך</w:t>
      </w:r>
      <w:r w:rsidR="002C4DA6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ומן נ"ה איש תוך ר"י שנה יצאו אלפ</w:t>
      </w:r>
      <w:r w:rsidR="004C4853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ים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ורבבות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3B33113" w14:textId="7C6E79AB" w:rsidR="00B906B6" w:rsidRDefault="00B906B6" w:rsidP="00D56693">
      <w:pPr>
        <w:bidi w:val="0"/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</w:p>
    <w:p w14:paraId="353E982C" w14:textId="28124FD2" w:rsidR="00B906B6" w:rsidRDefault="00B906B6" w:rsidP="001E4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11:1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וְאָ֣הַבְתָּ֔ אֵ֖ת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אֱלֹהֶ֑יך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וְשָֽׁמַרְתָּ֣ מִשְׁמַרְתּ֗וֹ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וְחֻקֹּתָ֧יו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וּמִשְׁפָּטָ֛יו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וּמִצְוֺתָ֖יו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כָּל־הַיָּמִֽים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2BF27660" w14:textId="73C9580E" w:rsidR="005101F7" w:rsidRDefault="002D32D3" w:rsidP="001E4B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11:1 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ו</w:t>
      </w:r>
      <w:r w:rsidR="002C4DA6" w:rsidRPr="00FD14D7">
        <w:rPr>
          <w:rFonts w:ascii="Times New Roman" w:hAnsi="Times New Roman" w:cs="Times New Roman" w:hint="cs"/>
          <w:color w:val="FF0000"/>
          <w:sz w:val="24"/>
          <w:szCs w:val="24"/>
          <w:rtl/>
        </w:rPr>
        <w:t>א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הבת</w:t>
      </w:r>
      <w:r w:rsidR="005A3C0F" w:rsidRPr="002C4DA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ת ה' </w:t>
      </w:r>
      <w:proofErr w:type="spellStart"/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ידי שתשמור </w:t>
      </w:r>
      <w:r w:rsidR="005A3C0F" w:rsidRPr="00865E8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משמרתו </w:t>
      </w:r>
      <w:proofErr w:type="spellStart"/>
      <w:r w:rsidR="005A3C0F" w:rsidRPr="00865E82">
        <w:rPr>
          <w:rFonts w:ascii="Times New Roman" w:hAnsi="Times New Roman" w:cs="Times New Roman"/>
          <w:color w:val="FFC000"/>
          <w:sz w:val="24"/>
          <w:szCs w:val="24"/>
          <w:rtl/>
        </w:rPr>
        <w:t>וחקתיו</w:t>
      </w:r>
      <w:proofErr w:type="spellEnd"/>
      <w:r w:rsidR="005101F7" w:rsidRPr="00865E8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865E82">
        <w:rPr>
          <w:rFonts w:ascii="Times New Roman" w:hAnsi="Times New Roman" w:cs="Times New Roman"/>
          <w:color w:val="FFC000"/>
          <w:sz w:val="24"/>
          <w:szCs w:val="24"/>
          <w:rtl/>
        </w:rPr>
        <w:t>וגו'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FB3FF12" w14:textId="7DDCD620" w:rsidR="005101F7" w:rsidRDefault="005101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F7573" w14:textId="3AC2131A" w:rsidR="00B906B6" w:rsidRDefault="00B906B6" w:rsidP="008A7713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11:2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וִֽידַעְתֶּם֮ הַיּוֹם֒ כִּ֣י ׀ לֹ֣א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אֶת־בְּנֵיכֶ֗ם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אֲשֶׁ֤ר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לֹֽא־יָדְעו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ּ֙ וַֽאֲשֶׁ֣ר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לֹֽא־רָא֔ו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אֶת־מוּסַ֖ר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אֱלֹֽהֵיכֶ֑ם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אֶת־גָּדְל֕ו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אֶת־יָדו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ֹ֙ הַֽחֲזָקָ֔ה וּזְרֹע֖וֹ הַנְּטוּיָֽה׃</w:t>
      </w:r>
    </w:p>
    <w:p w14:paraId="4FE204A6" w14:textId="0D3897D3" w:rsidR="00632ECC" w:rsidRDefault="00632ECC" w:rsidP="00632EC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11:3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וְאֶת־אֹֽתֹתָיו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וְאֶֽת־מַעֲשָׂ֔יו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עָשָׂ֖ה בְּת֣וֹךְ מִצְרָ֑יִם לְפַרְעֹ֥ה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מֶֽלֶךְ־מִצְרַ֖יִם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וּלְכָל־אַרְצֽו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ֹ׃ </w:t>
      </w:r>
    </w:p>
    <w:p w14:paraId="22C65360" w14:textId="61D2F4A3" w:rsidR="00632ECC" w:rsidRDefault="00632ECC" w:rsidP="00632EC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11:4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וַֽאֲשֶׁ֣ר עָשָׂה֩ לְחֵ֨יל מִצְרַ֜יִם לְסוּסָ֣יו וּלְרִכְבּ֗וֹ אֲשֶׁ֨ר הֵצִ֜יף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אֶת־מֵ֤י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יַם־סוּף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עַל־פְּנֵיהֶ֔ם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בְּרָדְפָ֖ם אַֽחֲרֵיכֶ֑ם וַיְאַבְּדֵ֣ם יְהוָ֔ה עַ֖ד הַיּ֥וֹם הַזֶּֽה׃ </w:t>
      </w:r>
    </w:p>
    <w:p w14:paraId="205E69EB" w14:textId="22C9CF20" w:rsidR="00632ECC" w:rsidRDefault="00632ECC" w:rsidP="00632EC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11:5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וַֽאֲשֶׁ֥ר עָשָׂ֛ה לָכֶ֖ם בַּמִּדְבָּ֑ר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עַד־בֹּֽאֲכֶ֖ם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עַד־הַמָּק֥וֹם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הַזֶּֽה׃ </w:t>
      </w:r>
    </w:p>
    <w:p w14:paraId="11A85373" w14:textId="3FF536F1" w:rsidR="00632ECC" w:rsidRDefault="00632ECC" w:rsidP="00632EC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11:6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וַֽאֲשֶׁ֨ר עָשָׂ֜ה לְדָתָ֣ן וְלַֽאֲבִירָ֗ם בְּנֵ֣י אֱלִיאָב֮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בֶּן־רְאוּבֵן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֒ אֲשֶׁ֨ר פָּֽצְתָ֤ה הָאָ֨רֶץ֙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אֶת־פִּ֔יה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וַתִּבְלָעֵ֥ם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וְאֶת־בָּֽתֵּיהֶ֖ם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וְאֶת־אָֽהֳלֵיהֶ֑ם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וְאֵ֤ת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כָּל־הַיְקוּם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אֲשֶׁ֣ר בְּרַגְלֵיהֶ֔ם בְּקֶ֖רֶב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כָּל־יִשְׂרָאֵֽל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׃ </w:t>
      </w:r>
    </w:p>
    <w:p w14:paraId="4263B040" w14:textId="07DD5F8E" w:rsidR="00632ECC" w:rsidRDefault="00632ECC" w:rsidP="00632E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11:7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כִּ֤י עֵֽינֵיכֶם֙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הָֽרֹאֹ֔ת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אֶת־כָּל־מַֽעֲשֵׂ֥ה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יְהוָ֖ה הַגָּדֹ֑ל אֲשֶׁ֖ר עָשָֽׂה׃</w:t>
      </w:r>
    </w:p>
    <w:p w14:paraId="074CFFE1" w14:textId="60A9ED71" w:rsidR="005101F7" w:rsidRDefault="00632ECC" w:rsidP="008A77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-7</w:t>
      </w:r>
      <w:r w:rsidR="002D32D3">
        <w:rPr>
          <w:rFonts w:ascii="Times New Roman" w:hAnsi="Times New Roman" w:cs="Times New Roman" w:hint="cs"/>
          <w:color w:val="FF0000"/>
          <w:sz w:val="24"/>
          <w:szCs w:val="24"/>
          <w:rtl/>
        </w:rPr>
        <w:t>11:2</w:t>
      </w:r>
      <w:r w:rsid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וידעתם</w:t>
      </w:r>
      <w:r w:rsidR="001F145E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כי לא את בניכם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שאמר</w:t>
      </w:r>
      <w:r w:rsidR="005A3C0F" w:rsidRPr="002C4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אשר ראו עיניך</w:t>
      </w:r>
      <w:r w:rsidR="00C4389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C4389D" w:rsidRPr="00C4389D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proofErr w:type="gramStart"/>
      <w:r w:rsidR="00C4389D" w:rsidRPr="00C4389D">
        <w:rPr>
          <w:rFonts w:ascii="Times New Roman" w:hAnsi="Times New Roman" w:cs="Times New Roman" w:hint="cs"/>
          <w:color w:val="0070C0"/>
          <w:sz w:val="24"/>
          <w:szCs w:val="24"/>
          <w:rtl/>
        </w:rPr>
        <w:t>י:כא</w:t>
      </w:r>
      <w:proofErr w:type="spellEnd"/>
      <w:proofErr w:type="gramEnd"/>
      <w:r w:rsidR="00C4389D" w:rsidRPr="00C4389D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C4389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אמר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 את בניכם אשר לא ראו את מוסר ה' </w:t>
      </w:r>
      <w:proofErr w:type="spellStart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אלהיכם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שעשה במצרים</w:t>
      </w:r>
      <w:r w:rsidR="000032D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כל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מה שסיפר מן הפלאות</w:t>
      </w:r>
      <w:r w:rsidR="002C4DA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הם יבואו ויירשו את הארץ</w:t>
      </w:r>
      <w:r w:rsidR="007C5DAA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7C5DAA" w:rsidRPr="00CD1381">
        <w:rPr>
          <w:rFonts w:ascii="Times New Roman" w:hAnsi="Times New Roman" w:cs="Times New Roman"/>
          <w:color w:val="FFC000"/>
          <w:sz w:val="24"/>
          <w:szCs w:val="24"/>
          <w:rtl/>
        </w:rPr>
        <w:t>כי עיניכם הרואות</w:t>
      </w:r>
      <w:r w:rsidR="003F016B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7C5DAA" w:rsidRPr="00FB1DA6">
        <w:rPr>
          <w:rFonts w:ascii="Times New Roman" w:hAnsi="Times New Roman" w:cs="Times New Roman"/>
          <w:sz w:val="24"/>
          <w:szCs w:val="24"/>
          <w:rtl/>
        </w:rPr>
        <w:t>ר"ל אתם שראיתם בעינ</w:t>
      </w:r>
      <w:r w:rsidR="00C94F91">
        <w:rPr>
          <w:rFonts w:ascii="Times New Roman" w:hAnsi="Times New Roman" w:cs="Times New Roman" w:hint="cs"/>
          <w:sz w:val="24"/>
          <w:szCs w:val="24"/>
          <w:rtl/>
        </w:rPr>
        <w:t>י</w:t>
      </w:r>
      <w:r w:rsidR="007C5DAA" w:rsidRPr="00FB1DA6">
        <w:rPr>
          <w:rFonts w:ascii="Times New Roman" w:hAnsi="Times New Roman" w:cs="Times New Roman"/>
          <w:sz w:val="24"/>
          <w:szCs w:val="24"/>
          <w:rtl/>
        </w:rPr>
        <w:t>כם אלו הפלאות אתם תבואו אל הארץ</w:t>
      </w:r>
      <w:r w:rsidR="007C5DAA">
        <w:rPr>
          <w:rFonts w:ascii="Times New Roman" w:hAnsi="Times New Roman" w:cs="Times New Roman"/>
          <w:sz w:val="24"/>
          <w:szCs w:val="24"/>
          <w:rtl/>
        </w:rPr>
        <w:t>:</w:t>
      </w:r>
    </w:p>
    <w:p w14:paraId="35A74FF1" w14:textId="691A6987" w:rsidR="005101F7" w:rsidRDefault="005A3C0F" w:rsidP="00A14F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DFDDE95" w14:textId="1A65BCE0" w:rsidR="00B906B6" w:rsidRDefault="00B906B6" w:rsidP="00A14FBD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11:8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וּשְׁמַרְתֶּם֙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אֶת־כָּל־הַמִּצְוָ֔ה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אֲשֶׁ֛ר אָֽנֹכִ֥י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מְצַוְּך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הַיּ֑וֹם לְמַ֣עַן תֶּֽחֶזְק֗וּ וּבָאתֶם֙ וִֽירִשְׁתֶּ֣ם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אֶת־הָאָ֔רֶץ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אַתֶּ֛ם עֹֽבְרִ֥ים שָׁ֖מָּה לְרִשְׁתָּֽהּ׃</w:t>
      </w:r>
    </w:p>
    <w:p w14:paraId="4C0BA66E" w14:textId="0C68F6EF" w:rsidR="00A14FBD" w:rsidRDefault="00A14FBD" w:rsidP="00A14F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/>
          <w:b/>
          <w:bCs/>
          <w:sz w:val="24"/>
          <w:szCs w:val="24"/>
        </w:rPr>
        <w:t>11:9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וּלְמַ֨עַן תַּֽאֲרִ֤יכוּ יָמִים֙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עַל־הָ֣אֲדָמָ֔ה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אֲשֶׁר֩ נִשְׁבַּ֨ע יְהוָ֧ה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לַאֲבֹֽתֵיכֶ֛ם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לָתֵ֥ת לָהֶ֖ם וּלְזַרְעָ֑ם אֶ֛רֶץ זָבַ֥ת חָלָ֖ב וּדְבָֽשׁ׃ </w:t>
      </w:r>
    </w:p>
    <w:p w14:paraId="6EB2A3F2" w14:textId="7730B011" w:rsidR="004F4A12" w:rsidRDefault="00FF4E24" w:rsidP="00A14F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11:8</w:t>
      </w:r>
      <w:r w:rsidR="00A14FBD">
        <w:rPr>
          <w:rFonts w:ascii="Times New Roman" w:hAnsi="Times New Roman" w:cs="Times New Roman"/>
          <w:color w:val="FF0000"/>
          <w:sz w:val="24"/>
          <w:szCs w:val="24"/>
        </w:rPr>
        <w:t>-9</w:t>
      </w:r>
      <w:r w:rsid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למען</w:t>
      </w:r>
      <w:r w:rsidR="005101F7" w:rsidRPr="001C1E46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תחזקו ובאתם וירשתם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מן הפלאות שראיתם תבטחו שתירשו את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הארץ</w:t>
      </w:r>
      <w:r w:rsidR="002C4DA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לבד שתשמרו מצות השם</w:t>
      </w:r>
      <w:r w:rsidR="00A14FB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ותזכו גם ש</w:t>
      </w:r>
      <w:r w:rsidR="005A3C0F" w:rsidRPr="00347E77">
        <w:rPr>
          <w:rFonts w:ascii="Times New Roman" w:hAnsi="Times New Roman" w:cs="Times New Roman"/>
          <w:color w:val="FFC000"/>
          <w:sz w:val="24"/>
          <w:szCs w:val="24"/>
          <w:rtl/>
        </w:rPr>
        <w:t>תאריכו ימים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עליה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בשמרכם המצות</w:t>
      </w:r>
      <w:r w:rsidR="00934AB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ויש לכם לעשות כן הואיל והיא </w:t>
      </w:r>
      <w:r w:rsidR="005A3C0F" w:rsidRPr="00347E77">
        <w:rPr>
          <w:rFonts w:ascii="Times New Roman" w:hAnsi="Times New Roman" w:cs="Times New Roman"/>
          <w:color w:val="FFC000"/>
          <w:sz w:val="24"/>
          <w:szCs w:val="24"/>
          <w:rtl/>
        </w:rPr>
        <w:t>ארץ זבת חלב ודבש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19C5ABE" w14:textId="77777777" w:rsidR="00B906B6" w:rsidRDefault="00B906B6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</w:p>
    <w:p w14:paraId="4E16DF5F" w14:textId="6728A113" w:rsidR="00B906B6" w:rsidRDefault="00B906B6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/>
          <w:b/>
          <w:bCs/>
          <w:sz w:val="24"/>
          <w:szCs w:val="24"/>
        </w:rPr>
        <w:t>11:10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כִּ֣י הָאָ֗רֶץ אֲשֶׁ֨ר אַתָּ֤ה בָא־שָׁ֨מָּה֙ לְרִשְׁתָּ֔הּ לֹ֣א כְאֶ֤רֶץ מִצְרַ֨יִם֙ הִ֔וא אֲשֶׁ֥ר יְצָאתֶ֖ם מִשָּׁ֑ם אֲשֶׁ֤ר תִּזְרַע֙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אֶֽת־זַרְעֲך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ָ֔ וְהִשְׁקִ֥יתָ בְרַגְלְךָ֖ כְּגַ֥ן הַיָּרָֽק׃</w:t>
      </w:r>
    </w:p>
    <w:p w14:paraId="1CB854C2" w14:textId="3D0B53B2" w:rsidR="00265188" w:rsidRDefault="00265188" w:rsidP="009572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/>
          <w:b/>
          <w:bCs/>
          <w:sz w:val="24"/>
          <w:szCs w:val="24"/>
        </w:rPr>
        <w:t>11:11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וְהָאָ֗רֶץ אֲשֶׁ֨ר אַתֶּ֜ם עֹֽבְרִ֥ים שָׁ֨מָּה֙ לְרִשְׁתָּ֔הּ אֶ֥רֶץ הָרִ֖ים וּבְקָעֹ֑ת לִמְטַ֥ר הַשָּׁמַ֖יִם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תִּשְׁתֶּה־מָּֽיִם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30DC96CB" w14:textId="77777777" w:rsidR="005101F7" w:rsidRDefault="00FF4E24" w:rsidP="009572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11:10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כי הארץ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החל להורות בשבח הארץ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F82A9A0" w14:textId="7C27DFEF" w:rsidR="005101F7" w:rsidRDefault="00FF4E24" w:rsidP="002651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11:10</w:t>
      </w:r>
      <w:r w:rsidR="00265188">
        <w:rPr>
          <w:rFonts w:ascii="Times New Roman" w:hAnsi="Times New Roman" w:cs="Times New Roman" w:hint="cs"/>
          <w:color w:val="FF0000"/>
          <w:sz w:val="24"/>
          <w:szCs w:val="24"/>
          <w:rtl/>
        </w:rPr>
        <w:t>-11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לא כארץ מצרים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אע"פ שהיא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טובה</w:t>
      </w:r>
      <w:r w:rsidR="0026518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="005A3C0F" w:rsidRPr="009051C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כגן ה' כארץ מצרים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r w:rsidR="00265188">
        <w:rPr>
          <w:rFonts w:ascii="Times New Roman" w:hAnsi="Times New Roman" w:cs="Times New Roman" w:hint="cs"/>
          <w:color w:val="0070C0"/>
          <w:sz w:val="24"/>
          <w:szCs w:val="24"/>
          <w:rtl/>
        </w:rPr>
        <w:t>ג</w:t>
      </w:r>
      <w:r w:rsidR="003B14C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934AB5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שהיא צריכה להשקות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9572F5">
        <w:rPr>
          <w:rFonts w:ascii="Times New Roman" w:hAnsi="Times New Roman" w:cs="Times New Roman"/>
          <w:color w:val="FFC000"/>
          <w:sz w:val="24"/>
          <w:szCs w:val="24"/>
          <w:rtl/>
        </w:rPr>
        <w:t>ברגלך</w:t>
      </w:r>
      <w:r w:rsidR="004A164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אבל ארץ ישראל שהיא </w:t>
      </w:r>
      <w:r w:rsidR="005A3C0F" w:rsidRPr="009572F5">
        <w:rPr>
          <w:rFonts w:ascii="Times New Roman" w:hAnsi="Times New Roman" w:cs="Times New Roman"/>
          <w:color w:val="FFC000"/>
          <w:sz w:val="24"/>
          <w:szCs w:val="24"/>
          <w:rtl/>
        </w:rPr>
        <w:t>הרים ובקעות</w:t>
      </w:r>
      <w:r w:rsidR="0026518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זרועיה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תצמיח על ידי המטר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02B25EBB" w14:textId="248B47F5" w:rsidR="005101F7" w:rsidRDefault="00FF4E24" w:rsidP="003726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11:11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למטר השמים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הבאים ל</w:t>
      </w:r>
      <w:r w:rsidR="005E19D2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מלחמה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לא</w:t>
      </w:r>
      <w:r w:rsidR="009572F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כא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FE8EC4D" w14:textId="4FA08BFE" w:rsidR="005101F7" w:rsidRDefault="005101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276EA8" w14:textId="4F1D324C" w:rsidR="00B906B6" w:rsidRDefault="00B906B6" w:rsidP="003726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/>
          <w:b/>
          <w:bCs/>
          <w:sz w:val="24"/>
          <w:szCs w:val="24"/>
        </w:rPr>
        <w:lastRenderedPageBreak/>
        <w:t xml:space="preserve"> 11:12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אֶ֕רֶץ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אֲשֶׁר־יְהוָ֥ה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דֹּרֵ֣שׁ אֹתָ֑הּ תָּמִ֗יד עֵינֵ֨י יְהוָ֤ה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אֱלֹהֶ֨יך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ָ֙ בָּ֔הּ מֵֽרֵשִׁית֙ הַשָּׁנָ֔ה וְעַ֖ד אַֽחֲרִ֥ית שָׁנָֽה׃</w:t>
      </w:r>
    </w:p>
    <w:p w14:paraId="75BDFA92" w14:textId="4C9F9574" w:rsidR="005A3C0F" w:rsidRPr="00FB1DA6" w:rsidRDefault="003726E9" w:rsidP="003726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-13</w:t>
      </w:r>
      <w:r w:rsidR="00FF4E2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11:12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אשר ה' </w:t>
      </w:r>
      <w:proofErr w:type="spellStart"/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5101F7" w:rsidRPr="001C1E46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דורש אותה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שהשגחתו יתרה מכלל הארצות</w:t>
      </w:r>
      <w:r w:rsidR="004A164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ומה שהיא צריכה </w:t>
      </w:r>
      <w:r w:rsidR="005A3C0F" w:rsidRPr="00CD02DD">
        <w:rPr>
          <w:rFonts w:ascii="Times New Roman" w:hAnsi="Times New Roman" w:cs="Times New Roman"/>
          <w:color w:val="FFC000"/>
          <w:sz w:val="24"/>
          <w:szCs w:val="24"/>
          <w:rtl/>
        </w:rPr>
        <w:t>מראשית</w:t>
      </w:r>
      <w:r w:rsidR="005101F7" w:rsidRPr="00CD02D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CD02D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שנה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מכין כל צרכה </w:t>
      </w:r>
      <w:r w:rsidR="005A3C0F" w:rsidRPr="00CD02DD">
        <w:rPr>
          <w:rFonts w:ascii="Times New Roman" w:hAnsi="Times New Roman" w:cs="Times New Roman"/>
          <w:color w:val="FFC000"/>
          <w:sz w:val="24"/>
          <w:szCs w:val="24"/>
          <w:rtl/>
        </w:rPr>
        <w:t>עד אחרית שנה</w:t>
      </w:r>
      <w:r w:rsidR="00934AB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 וכל צרכה בהשגחתו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934AB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כי אינה כארץ מצרים שתלויה על ידי השקאת נילוס</w:t>
      </w:r>
      <w:r w:rsidR="0009676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ודין לכם שתהיו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יראים ממנו ולשמור מצותיו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1442B784" w14:textId="1DC3E05C" w:rsidR="005A3C0F" w:rsidRDefault="005A3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2E1C4" w14:textId="46DA1DA3" w:rsidR="00B906B6" w:rsidRDefault="00B906B6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/>
          <w:b/>
          <w:bCs/>
          <w:sz w:val="24"/>
          <w:szCs w:val="24"/>
        </w:rPr>
        <w:t>11:13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וְהָיָ֗ה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אִם־שָׁמֹ֤ע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ַ תִּשְׁמְעוּ֙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אֶל־מִצְוֺתַ֔י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אֲשֶׁ֧ר אָֽנֹכִ֛י מְצַוֶּ֥ה אֶתְכֶ֖ם הַיּ֑וֹם לְאַֽהֲבָ֞ה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אֶת־יְהוָ֤ה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אֱלֹֽהֵיכֶם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וּלְעָבְד֔וֹ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בְּכָל־לְבַבְכֶ֖ם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וּבְכָל־נַפְשְׁכֶֽם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38AFD9DF" w14:textId="0CE998C9" w:rsidR="003726E9" w:rsidRDefault="003726E9" w:rsidP="007C73D6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11:14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וְנָֽתַתִּ֧י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מְטַֽר־אַרְצְכֶ֛ם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בְּעִתּ֖וֹ יוֹרֶ֣ה וּמַלְק֑וֹשׁ וְאָֽסַפְתָּ֣ דְגָנֶ֔ךָ וְתִֽירֹשְׁךָ֖ וְיִצְהָרֶֽךָ׃ </w:t>
      </w:r>
    </w:p>
    <w:p w14:paraId="789705B2" w14:textId="0493F58D" w:rsidR="00CB1CEF" w:rsidRPr="00FB1DA6" w:rsidRDefault="00CB1CEF" w:rsidP="00CB1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11:15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וְנָֽתַתִּ֛י עֵ֥שֶׂב בְּשָֽׂדְךָ֖ לִבְהֶמְתֶּ֑ךָ וְאָֽכַלְתָּ֖ וְשָׂבָֽעְתָּ׃</w:t>
      </w:r>
    </w:p>
    <w:p w14:paraId="0DBA381B" w14:textId="2C38EF73" w:rsidR="00126F94" w:rsidRPr="00CB1CEF" w:rsidRDefault="003726E9" w:rsidP="00CB1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-14</w:t>
      </w:r>
      <w:r w:rsidR="001C0E97"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11:</w:t>
      </w:r>
      <w:r w:rsidR="00FF4E24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 w:rsidR="005A3C0F"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והיה אם שמוע תשמעו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שתקבלו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מצותי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כפי שאני מצוה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ואני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אקיים הבט</w:t>
      </w:r>
      <w:r w:rsidR="00226BB0">
        <w:rPr>
          <w:rFonts w:ascii="Times New Roman" w:hAnsi="Times New Roman" w:cs="Times New Roman" w:hint="cs"/>
          <w:sz w:val="24"/>
          <w:szCs w:val="24"/>
          <w:rtl/>
        </w:rPr>
        <w:t>ח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תי לתת </w:t>
      </w:r>
      <w:r w:rsidR="005A3C0F" w:rsidRPr="007C73D6">
        <w:rPr>
          <w:rFonts w:ascii="Times New Roman" w:hAnsi="Times New Roman" w:cs="Times New Roman"/>
          <w:color w:val="FFC000"/>
          <w:sz w:val="24"/>
          <w:szCs w:val="24"/>
          <w:rtl/>
        </w:rPr>
        <w:t>מטר ארצכם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79B075F" w14:textId="589155A2" w:rsidR="005101F7" w:rsidRDefault="001C0E97" w:rsidP="003726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11:</w:t>
      </w:r>
      <w:r w:rsidR="00CB1CEF">
        <w:rPr>
          <w:rFonts w:ascii="Times New Roman" w:hAnsi="Times New Roman" w:cs="Times New Roman" w:hint="cs"/>
          <w:color w:val="FF0000"/>
          <w:sz w:val="24"/>
          <w:szCs w:val="24"/>
          <w:rtl/>
        </w:rPr>
        <w:t>14-</w:t>
      </w:r>
      <w:r w:rsidR="00FF4E24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ונתתי עשב</w:t>
      </w:r>
      <w:r w:rsidR="005101F7" w:rsidRPr="001C1E46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בשדך לבהמתך ואכלת ושבעת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</w:t>
      </w:r>
      <w:r w:rsidR="005A3C0F" w:rsidRPr="005C6BC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דגנך </w:t>
      </w:r>
      <w:proofErr w:type="spellStart"/>
      <w:r w:rsidR="005A3C0F" w:rsidRPr="005C6BC7">
        <w:rPr>
          <w:rFonts w:ascii="Times New Roman" w:hAnsi="Times New Roman" w:cs="Times New Roman"/>
          <w:color w:val="FFC000"/>
          <w:sz w:val="24"/>
          <w:szCs w:val="24"/>
          <w:rtl/>
        </w:rPr>
        <w:t>תירושך</w:t>
      </w:r>
      <w:proofErr w:type="spellEnd"/>
      <w:r w:rsidR="005A3C0F" w:rsidRPr="005C6BC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ויצהרך</w:t>
      </w:r>
      <w:r w:rsidR="005C6BC7" w:rsidRPr="003D15C4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.</w:t>
      </w:r>
      <w:r w:rsidR="005C6BC7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ותראו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התבואות תלויות </w:t>
      </w:r>
      <w:proofErr w:type="spellStart"/>
      <w:r w:rsidR="00934AB5" w:rsidRPr="00FB1DA6">
        <w:rPr>
          <w:rFonts w:ascii="Times New Roman" w:hAnsi="Times New Roman" w:cs="Times New Roman"/>
          <w:sz w:val="24"/>
          <w:szCs w:val="24"/>
          <w:rtl/>
        </w:rPr>
        <w:t>בכ</w:t>
      </w:r>
      <w:r w:rsidR="00934AB5">
        <w:rPr>
          <w:rFonts w:ascii="Times New Roman" w:hAnsi="Times New Roman" w:cs="Times New Roman" w:hint="cs"/>
          <w:sz w:val="24"/>
          <w:szCs w:val="24"/>
          <w:rtl/>
        </w:rPr>
        <w:t>ח</w:t>
      </w:r>
      <w:proofErr w:type="spellEnd"/>
      <w:r w:rsidR="00934AB5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015CCA">
        <w:rPr>
          <w:rFonts w:ascii="Times New Roman" w:hAnsi="Times New Roman" w:cs="Times New Roman"/>
          <w:sz w:val="24"/>
          <w:szCs w:val="24"/>
          <w:rtl/>
        </w:rPr>
        <w:t>המזרות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1768A6C" w14:textId="39B52235" w:rsidR="005101F7" w:rsidRDefault="005101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4EE22D8" w14:textId="1C721C99" w:rsidR="00126F94" w:rsidRDefault="00126F94" w:rsidP="00015CCA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11:16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הִשָּֽׁמְר֣ו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לָכֶ֔ם פֶּ֥ן יִפְתֶּ֖ה לְבַבְכֶ֑ם וְסַרְתֶּ֗ם וַֽעֲבַדְתֶּם֙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אֱלֹהִ֣ים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אֲחֵרִ֔ים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וְהִשְׁתַּֽחֲוִיתֶ֖ם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לָהֶֽם׃</w:t>
      </w:r>
    </w:p>
    <w:p w14:paraId="60BFE45C" w14:textId="12F43147" w:rsidR="00015CCA" w:rsidRDefault="00015CCA" w:rsidP="00015C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11:17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וְחָרָ֨ה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אַף־יְהוָ֜ה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בָּכֶ֗ם וְעָצַ֤ר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אֶת־הַשָּׁמַ֨יִם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וְלֹֽא־יִהְיֶ֣ה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מָטָ֔ר וְהָ֣אֲדָמָ֔ה לֹ֥א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תִתֵּ֖ן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אֶת־יְבוּלָ֑ה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 וַֽאֲבַדְתֶּ֣ם מְהֵרָ֗ה מֵעַל֙ הָאָ֣רֶץ הַטֹּבָ֔ה אֲשֶׁ</w:t>
      </w:r>
      <w:r w:rsidRPr="004F4259">
        <w:rPr>
          <w:rFonts w:asciiTheme="majorBidi" w:hAnsiTheme="majorBidi" w:cs="Times New Roman" w:hint="cs"/>
          <w:b/>
          <w:bCs/>
          <w:sz w:val="24"/>
          <w:szCs w:val="24"/>
          <w:rtl/>
        </w:rPr>
        <w:t>֥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ר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יְהוָ֖ה נֹתֵ֥ן לָכֶֽם׃ </w:t>
      </w:r>
    </w:p>
    <w:p w14:paraId="4BA932F1" w14:textId="1AD5AEAC" w:rsidR="005101F7" w:rsidRDefault="00015CCA" w:rsidP="006272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-17</w:t>
      </w:r>
      <w:r w:rsidR="001C0E97"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11:</w:t>
      </w:r>
      <w:r w:rsidR="00FF4E24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 w:rsidR="001C0E97"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פן יפתה </w:t>
      </w:r>
      <w:proofErr w:type="spellStart"/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לבככם</w:t>
      </w:r>
      <w:proofErr w:type="spellEnd"/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וסרתם ועבדתם </w:t>
      </w:r>
      <w:proofErr w:type="spellStart"/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אלהים</w:t>
      </w:r>
      <w:proofErr w:type="spellEnd"/>
      <w:r w:rsidR="005101F7" w:rsidRPr="001C1E46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אחרים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ובידוע שהם כגרזן </w:t>
      </w:r>
      <w:r w:rsidR="00934AB5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934AB5" w:rsidRPr="00FB1DA6">
        <w:rPr>
          <w:rFonts w:ascii="Times New Roman" w:hAnsi="Times New Roman" w:cs="Times New Roman"/>
          <w:sz w:val="24"/>
          <w:szCs w:val="24"/>
          <w:rtl/>
        </w:rPr>
        <w:t xml:space="preserve">יד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החוצב בו</w:t>
      </w:r>
      <w:r w:rsidR="0062726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627269" w:rsidRPr="00627269">
        <w:rPr>
          <w:rFonts w:ascii="Times New Roman" w:hAnsi="Times New Roman" w:cs="Times New Roman" w:hint="cs"/>
          <w:sz w:val="24"/>
          <w:szCs w:val="24"/>
          <w:rtl/>
        </w:rPr>
        <w:t xml:space="preserve">(ע״פ ישעיהו </w:t>
      </w:r>
      <w:proofErr w:type="spellStart"/>
      <w:proofErr w:type="gramStart"/>
      <w:r w:rsidR="00627269" w:rsidRPr="00627269">
        <w:rPr>
          <w:rFonts w:ascii="Times New Roman" w:hAnsi="Times New Roman" w:cs="Times New Roman" w:hint="cs"/>
          <w:sz w:val="24"/>
          <w:szCs w:val="24"/>
          <w:rtl/>
        </w:rPr>
        <w:t>י:טו</w:t>
      </w:r>
      <w:proofErr w:type="spellEnd"/>
      <w:proofErr w:type="gramEnd"/>
      <w:r w:rsidR="00627269" w:rsidRPr="00627269">
        <w:rPr>
          <w:rFonts w:ascii="Times New Roman" w:hAnsi="Times New Roman" w:cs="Times New Roman" w:hint="cs"/>
          <w:sz w:val="24"/>
          <w:szCs w:val="24"/>
          <w:rtl/>
        </w:rPr>
        <w:t>)</w:t>
      </w:r>
      <w:r w:rsidR="006D63A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ובכחו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לעצרם מלתת מטר</w:t>
      </w:r>
      <w:r w:rsidR="00934AB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ואז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הארץ </w:t>
      </w:r>
      <w:r w:rsidR="005A3C0F" w:rsidRPr="003D15C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 </w:t>
      </w:r>
      <w:proofErr w:type="spellStart"/>
      <w:r w:rsidR="005A3C0F" w:rsidRPr="003D15C4">
        <w:rPr>
          <w:rFonts w:ascii="Times New Roman" w:hAnsi="Times New Roman" w:cs="Times New Roman"/>
          <w:color w:val="FFC000"/>
          <w:sz w:val="24"/>
          <w:szCs w:val="24"/>
          <w:rtl/>
        </w:rPr>
        <w:t>תתן</w:t>
      </w:r>
      <w:proofErr w:type="spellEnd"/>
      <w:r w:rsidR="005A3C0F" w:rsidRPr="003D15C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את יבולה</w:t>
      </w:r>
      <w:r w:rsidR="00934AB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ומיד תאבדו מהרה: </w:t>
      </w:r>
    </w:p>
    <w:p w14:paraId="1F73C098" w14:textId="77777777" w:rsidR="00126F94" w:rsidRDefault="00126F94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6CB4A3E8" w14:textId="7124B87A" w:rsidR="00126F94" w:rsidRDefault="00126F94" w:rsidP="00015C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11:18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וְשַׂמְתֶּם֙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אֶת־דְּבָרַ֣י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אֵ֔לֶּה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עַל־לְבַבְכֶ֖ם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וְעַֽל־נַפְשְׁכֶ֑ם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וּקְשַׁרְתֶּ֨ם אֹתָ֤ם לְאוֹת֙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עַל־יֶדְכֶ֔ם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וְהָי֥וּ לְטֽוֹטָפֹ֖ת בֵּ֥ין עֵֽינֵיכֶֽם׃</w:t>
      </w:r>
    </w:p>
    <w:p w14:paraId="619D73F4" w14:textId="44019699" w:rsidR="005101F7" w:rsidRDefault="001C0E97" w:rsidP="00ED11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11:</w:t>
      </w:r>
      <w:r w:rsidR="00FF4E24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ושמתם את דברי אלה על</w:t>
      </w:r>
      <w:r w:rsidR="005101F7" w:rsidRPr="001C1E46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לבבכם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לא לחנם אני מדבר בלי שיש להם תכלית</w:t>
      </w:r>
      <w:r w:rsidR="00934AB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אבל דין לכם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שתקשרו אותם </w:t>
      </w:r>
      <w:r w:rsidR="005A3C0F" w:rsidRPr="006A78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לאות </w:t>
      </w:r>
      <w:r w:rsidR="00D26698" w:rsidRPr="006A783D">
        <w:rPr>
          <w:rFonts w:ascii="Times New Roman" w:hAnsi="Times New Roman" w:cs="Times New Roman" w:hint="cs"/>
          <w:color w:val="FFC000"/>
          <w:sz w:val="24"/>
          <w:szCs w:val="24"/>
          <w:rtl/>
        </w:rPr>
        <w:t>ע</w:t>
      </w:r>
      <w:r w:rsidR="00D26698" w:rsidRPr="006A78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 </w:t>
      </w:r>
      <w:r w:rsidR="005A3C0F" w:rsidRPr="006A783D">
        <w:rPr>
          <w:rFonts w:ascii="Times New Roman" w:hAnsi="Times New Roman" w:cs="Times New Roman"/>
          <w:color w:val="FFC000"/>
          <w:sz w:val="24"/>
          <w:szCs w:val="24"/>
          <w:rtl/>
        </w:rPr>
        <w:t>ידכם</w:t>
      </w:r>
      <w:r w:rsidR="00ED1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ED11F7">
        <w:rPr>
          <w:rFonts w:ascii="Times New Roman" w:hAnsi="Times New Roman" w:cs="Times New Roman"/>
          <w:color w:val="FFC000"/>
          <w:sz w:val="24"/>
          <w:szCs w:val="24"/>
          <w:rtl/>
        </w:rPr>
        <w:t>והיו לטוטפות בין עיניכם</w:t>
      </w:r>
      <w:r w:rsidR="00ED11F7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כבר קדם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לנו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הבאור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שהוא ע"ד מליצה על העיון וההשגחה בדברי השם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0763AC5" w14:textId="53450D27" w:rsidR="005101F7" w:rsidRDefault="005101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B1661A5" w14:textId="08303BDC" w:rsidR="00126F94" w:rsidRDefault="00126F94" w:rsidP="00015C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11:19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וְלִמַּדְתֶּ֥ם אֹתָ֛ם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אֶת־בְּנֵיכֶ֖ם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לְדַבֵּ֣ר בָּ֑ם בְּשִׁבְתְּךָ֤ בּ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ְבֵיתֶ֨ךָ֙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וּבְלֶכְתְּךָ֣ בַדֶּ֔רֶךְ וּֽבְשָׁכְבְּךָ֖ וּבְקוּמֶֽךָ׃</w:t>
      </w:r>
    </w:p>
    <w:p w14:paraId="02B97D53" w14:textId="77777777" w:rsidR="005101F7" w:rsidRDefault="001C0E97" w:rsidP="00015C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11:</w:t>
      </w:r>
      <w:r w:rsidR="00FF4E24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ולמדתם</w:t>
      </w:r>
      <w:r w:rsidR="005101F7" w:rsidRPr="001C1E46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אותם את בניכם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להרגילם מקטנותם בדברי תורה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481E3E5" w14:textId="28F1D5B1" w:rsidR="005101F7" w:rsidRDefault="001C0E97" w:rsidP="00015C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11:</w:t>
      </w:r>
      <w:r w:rsidR="00FF4E24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לדבר בם בשבתך</w:t>
      </w:r>
      <w:r w:rsidR="005101F7" w:rsidRPr="001C1E46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בביתך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זכר שלשה עסקי האדם</w:t>
      </w:r>
      <w:r w:rsidR="00015CC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להיות מלמד לבנו תדיר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6106DA9" w14:textId="6F932E05" w:rsidR="005101F7" w:rsidRDefault="005101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C596276" w14:textId="5D45FEFE" w:rsidR="00126F94" w:rsidRDefault="00126F94" w:rsidP="00015C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11:20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וּכְתַבְתָּ֛ם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עַל־מְזוּז֥וֹת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בֵּיתֶ֖ךָ וּבִשְׁעָרֶֽיךָ׃</w:t>
      </w:r>
    </w:p>
    <w:p w14:paraId="3F4B98FA" w14:textId="77777777" w:rsidR="005101F7" w:rsidRDefault="001C0E97" w:rsidP="00015C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11:</w:t>
      </w:r>
      <w:r w:rsidR="00FF4E24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וכתבתם על</w:t>
      </w:r>
      <w:r w:rsidR="005101F7" w:rsidRPr="001C1E46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מזוזות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גם זה נתבאר טעמו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2388B95" w14:textId="61543E7F" w:rsidR="005101F7" w:rsidRDefault="005101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7EE8160" w14:textId="7650058A" w:rsidR="00126F94" w:rsidRDefault="00126F94" w:rsidP="00015C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>11:21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לְמַ֨עַן יִרְבּ֤וּ יְמֵיכֶם֙ וִימֵ֣י בְנֵיכֶ֔ם עַ֚ל הָֽאֲדָמָ֔ה אֲשֶׁ֨ר נִשְׁבַּ֧ע יְהוָ֛ה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לַאֲבֹֽתֵיכֶ֖ם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לָתֵ֣ת לָהֶ֑ם כִּימֵ֥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י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הַשָּׁמַ֖יִם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עַל־הָאָֽרֶץ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5E4FA805" w14:textId="77777777" w:rsidR="005101F7" w:rsidRDefault="001C0E97" w:rsidP="00015C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11:</w:t>
      </w:r>
      <w:r w:rsidR="00FF4E24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למען ירבו ימיכם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שבזה תאריכו ימים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 האדמה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7BCC26A" w14:textId="77777777" w:rsidR="00F02312" w:rsidRDefault="001C0E97" w:rsidP="00015C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 w:rsidR="00BE0189">
        <w:rPr>
          <w:rFonts w:ascii="Times New Roman" w:hAnsi="Times New Roman" w:cs="Times New Roman" w:hint="cs"/>
          <w:color w:val="FF0000"/>
          <w:sz w:val="24"/>
          <w:szCs w:val="24"/>
          <w:rtl/>
        </w:rPr>
        <w:t>:</w:t>
      </w:r>
      <w:r w:rsidR="00FF4E24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כימי השמים על הארץ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כל ימי העולם</w:t>
      </w:r>
      <w:r w:rsidR="00934AB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מרמיז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להוית</w:t>
      </w:r>
      <w:proofErr w:type="spellEnd"/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היבשה שהיא לקיום בעלי החיים</w:t>
      </w:r>
      <w:r w:rsidR="00015CCA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BF726CF" w14:textId="4F7B3D3D" w:rsidR="005101F7" w:rsidRDefault="005A3C0F" w:rsidP="00015C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ואינו </w:t>
      </w:r>
      <w:r w:rsidRPr="00F02312">
        <w:rPr>
          <w:rFonts w:ascii="Times New Roman" w:hAnsi="Times New Roman" w:cs="Times New Roman"/>
          <w:sz w:val="24"/>
          <w:szCs w:val="24"/>
          <w:rtl/>
        </w:rPr>
        <w:t>כטעם ע</w:t>
      </w:r>
      <w:r w:rsidR="00F02312" w:rsidRPr="00F02312">
        <w:rPr>
          <w:rFonts w:ascii="Times New Roman" w:hAnsi="Times New Roman" w:cs="Times New Roman" w:hint="cs"/>
          <w:sz w:val="24"/>
          <w:szCs w:val="24"/>
          <w:rtl/>
        </w:rPr>
        <w:t>ִ</w:t>
      </w:r>
      <w:r w:rsidRPr="00F02312">
        <w:rPr>
          <w:rFonts w:ascii="Times New Roman" w:hAnsi="Times New Roman" w:cs="Times New Roman"/>
          <w:sz w:val="24"/>
          <w:szCs w:val="24"/>
          <w:rtl/>
        </w:rPr>
        <w:t>ם</w:t>
      </w:r>
      <w:r w:rsidR="00C60C94" w:rsidRPr="00934AB5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398AF10" w14:textId="6C988FED" w:rsidR="005101F7" w:rsidRDefault="005101F7" w:rsidP="003E68D4">
      <w:pPr>
        <w:bidi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rtl/>
        </w:rPr>
      </w:pPr>
    </w:p>
    <w:p w14:paraId="33D66624" w14:textId="1D62676E" w:rsidR="00126F94" w:rsidRDefault="00126F94" w:rsidP="00373A24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11:22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כִּי֩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אִם־שָׁמֹ֨ר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תִּשְׁמְר֜וּן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אֶת־כָּל־הַמִּצְוָ֣ה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הַזֹּ֗את אֲשֶׁ֧ר אָֽנֹכִ֛י מְצַוֶּ֥ה אֶתְכֶ֖ם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לַֽעֲשֹׂתָ֑ה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לְאַֽהֲבָ֞ה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אֶת־יְהוָ֧ה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אֱלֹֽהֵיכֶ֛ם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לָלֶ֥כֶת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בְּכָל־דְּרָכָ֖יו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וּלְדָבְקָה־בֽו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ֹ׃</w:t>
      </w:r>
    </w:p>
    <w:p w14:paraId="6326B14A" w14:textId="06473F87" w:rsidR="00373A24" w:rsidRPr="003E68D4" w:rsidRDefault="00373A24" w:rsidP="00373A24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11:23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וְהוֹרִ֧ישׁ יְהוָ֛ה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ת־כָּל־הַגּוֹיִ֥ם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הָאֵ֖לֶּה מִלִּפְנֵיכֶ֑ם וִֽירִשְׁתֶּ֣ם גּוֹיִ֔ם גְּדֹלִ֥ים וַֽעֲצֻמִ֖ים מִכֶּֽם׃ </w:t>
      </w:r>
    </w:p>
    <w:p w14:paraId="5380C6D0" w14:textId="4E52F693" w:rsidR="005101F7" w:rsidRDefault="00373A24" w:rsidP="00373A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-23</w:t>
      </w:r>
      <w:r w:rsidR="001C0E97"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11:</w:t>
      </w:r>
      <w:r w:rsidR="00FF4E24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 w:rsidR="001C0E97"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כי אם שמור תשמרון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ולא עוד שתהיו שבעים בטובה בשמרכם המצות</w:t>
      </w:r>
      <w:r w:rsidR="00934AB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תזכו לרשת כלל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הארץ אשר נשבע ה' לאבותיכם לרשת </w:t>
      </w:r>
      <w:r w:rsidR="005A3C0F" w:rsidRPr="003E68D4">
        <w:rPr>
          <w:rFonts w:ascii="Times New Roman" w:hAnsi="Times New Roman" w:cs="Times New Roman"/>
          <w:color w:val="FFC000"/>
          <w:sz w:val="24"/>
          <w:szCs w:val="24"/>
          <w:rtl/>
        </w:rPr>
        <w:t>גוים גדולים ועצומים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283BF0A" w14:textId="77777777" w:rsidR="00126F94" w:rsidRDefault="00126F94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61FC760A" w14:textId="5BC62E38" w:rsidR="00126F94" w:rsidRDefault="00126F94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11:24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כָּל־הַמָּק֗וֹם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אֲשֶׁ֨ר תִּדְרֹ֧ךְ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כַּֽף־רַגְלְכֶ֛ם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בּ֖וֹ לָכֶ֣ם יִֽהְיֶ֑ה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מִן־הַמִּדְבָּ֨ר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וְהַלְּבָנ֜וֹן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מִן־הַנָּהָ֣ר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נְהַר־פְּרָ֗ת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וְעַד֙ הַיָּ֣ם הָֽ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אַחֲר֔וֹן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יִֽהְיֶ֖ה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גְּבֻֽלְכֶֽם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26E5475D" w14:textId="0039942B" w:rsidR="005101F7" w:rsidRDefault="001F6B31" w:rsidP="008A63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11: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24</w:t>
      </w:r>
      <w:r w:rsidR="001C0E97"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כל</w:t>
      </w:r>
      <w:r w:rsidR="0062604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3E68D4">
        <w:rPr>
          <w:rFonts w:ascii="Times New Roman" w:hAnsi="Times New Roman" w:cs="Times New Roman" w:hint="cs"/>
          <w:color w:val="FF0000"/>
          <w:sz w:val="24"/>
          <w:szCs w:val="24"/>
          <w:rtl/>
        </w:rPr>
        <w:t>{</w:t>
      </w:r>
      <w:r w:rsidR="005A3C0F" w:rsidRPr="00626048">
        <w:rPr>
          <w:rFonts w:ascii="Times New Roman" w:hAnsi="Times New Roman" w:cs="Times New Roman"/>
          <w:color w:val="FF0000"/>
          <w:sz w:val="24"/>
          <w:szCs w:val="24"/>
          <w:rtl/>
        </w:rPr>
        <w:t>הארץ</w:t>
      </w:r>
      <w:r w:rsidR="003E68D4">
        <w:rPr>
          <w:rFonts w:ascii="Times New Roman" w:hAnsi="Times New Roman" w:cs="Times New Roman" w:hint="cs"/>
          <w:color w:val="FF0000"/>
          <w:sz w:val="24"/>
          <w:szCs w:val="24"/>
          <w:rtl/>
        </w:rPr>
        <w:t>} &lt;המקום&gt;</w:t>
      </w:r>
      <w:r w:rsidR="00984B4B">
        <w:rPr>
          <w:rStyle w:val="FootnoteReference"/>
          <w:rFonts w:ascii="Times New Roman" w:hAnsi="Times New Roman" w:cs="Times New Roman"/>
          <w:color w:val="FF0000"/>
          <w:sz w:val="24"/>
          <w:szCs w:val="24"/>
          <w:rtl/>
        </w:rPr>
        <w:footnoteReference w:id="29"/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ז</w:t>
      </w:r>
      <w:r w:rsidR="00803DAA">
        <w:rPr>
          <w:rFonts w:ascii="Times New Roman" w:hAnsi="Times New Roman" w:cs="Times New Roman" w:hint="cs"/>
          <w:sz w:val="24"/>
          <w:szCs w:val="24"/>
          <w:rtl/>
        </w:rPr>
        <w:t>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</w:t>
      </w:r>
      <w:r w:rsidR="00803DAA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 ארבע הקצות</w:t>
      </w:r>
      <w:r w:rsidR="009975C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שנתבשר אברהם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8A630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8A630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מן המדבר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היא פאת נגב</w:t>
      </w:r>
      <w:r w:rsidR="008A6302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8A6302">
        <w:rPr>
          <w:rFonts w:ascii="Times New Roman" w:hAnsi="Times New Roman" w:cs="Times New Roman"/>
          <w:color w:val="FFC000"/>
          <w:sz w:val="24"/>
          <w:szCs w:val="24"/>
          <w:rtl/>
        </w:rPr>
        <w:t>והלבנון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פאת צפון</w:t>
      </w:r>
      <w:r w:rsidR="008A6302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8A630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מן הנהר </w:t>
      </w:r>
      <w:r w:rsidR="00385B68" w:rsidRPr="00385B68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{</w:t>
      </w:r>
      <w:r w:rsidR="005A3C0F" w:rsidRPr="008A6302">
        <w:rPr>
          <w:rFonts w:ascii="Times New Roman" w:hAnsi="Times New Roman" w:cs="Times New Roman"/>
          <w:color w:val="FFC000"/>
          <w:sz w:val="24"/>
          <w:szCs w:val="24"/>
          <w:rtl/>
        </w:rPr>
        <w:t>הגדול</w:t>
      </w:r>
      <w:r w:rsidR="00385B68" w:rsidRPr="00385B68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}</w:t>
      </w:r>
      <w:r w:rsidR="00385B68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  <w:rtl/>
        </w:rPr>
        <w:footnoteReference w:id="30"/>
      </w:r>
      <w:r w:rsidR="005A3C0F" w:rsidRPr="008A630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נהר פרת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פאת מזרח</w:t>
      </w:r>
      <w:r w:rsidR="008A6302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8A6302">
        <w:rPr>
          <w:rFonts w:ascii="Times New Roman" w:hAnsi="Times New Roman" w:cs="Times New Roman"/>
          <w:color w:val="FFC000"/>
          <w:sz w:val="24"/>
          <w:szCs w:val="24"/>
          <w:rtl/>
        </w:rPr>
        <w:t>ועד</w:t>
      </w:r>
      <w:r w:rsidR="005101F7" w:rsidRPr="008A630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8A6302">
        <w:rPr>
          <w:rFonts w:ascii="Times New Roman" w:hAnsi="Times New Roman" w:cs="Times New Roman"/>
          <w:color w:val="FFC000"/>
          <w:sz w:val="24"/>
          <w:szCs w:val="24"/>
          <w:rtl/>
        </w:rPr>
        <w:t>הים הגדול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פאת מערב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4EF8A5C" w14:textId="37E14380" w:rsidR="005101F7" w:rsidRDefault="005101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7E7450A" w14:textId="1749F15E" w:rsidR="00126F94" w:rsidRDefault="00126F94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11:25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לֹֽא־יִתְיַצֵּ֥ב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אִ֖ישׁ בִּפְנֵיכֶ֑ם פַּחְדְּכֶ֨ם וּמֽוֹרַאֲכֶ֜ם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יִתֵּ֣ן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׀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אֱלֹֽהֵיכֶ֗ם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עַל־פְּנֵ֤י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כָל־הָאָ֨רֶץ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אֲשֶׁ֣ר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תִּדְרְכוּ־בָ֔ה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 כַּֽאֲשֶׁ֖ר דִּבֶּ֥ר לָכֶֽם׃</w:t>
      </w:r>
    </w:p>
    <w:p w14:paraId="349BC184" w14:textId="77777777" w:rsidR="005101F7" w:rsidRDefault="001C0E97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11:</w:t>
      </w:r>
      <w:r w:rsidR="00D410D7">
        <w:rPr>
          <w:rFonts w:ascii="Times New Roman" w:hAnsi="Times New Roman" w:cs="Times New Roman" w:hint="cs"/>
          <w:color w:val="FF0000"/>
          <w:sz w:val="24"/>
          <w:szCs w:val="24"/>
          <w:rtl/>
        </w:rPr>
        <w:t>25</w:t>
      </w:r>
      <w:r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לא </w:t>
      </w:r>
      <w:proofErr w:type="spellStart"/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יתיצב</w:t>
      </w:r>
      <w:proofErr w:type="spellEnd"/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איש בפניכם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הבטחה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70136F3" w14:textId="77777777" w:rsidR="005101F7" w:rsidRDefault="001C0E97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11:</w:t>
      </w:r>
      <w:r w:rsidR="00D410D7">
        <w:rPr>
          <w:rFonts w:ascii="Times New Roman" w:hAnsi="Times New Roman" w:cs="Times New Roman" w:hint="cs"/>
          <w:color w:val="FF0000"/>
          <w:sz w:val="24"/>
          <w:szCs w:val="24"/>
          <w:rtl/>
        </w:rPr>
        <w:t>25</w:t>
      </w:r>
      <w:r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פחדכם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כשישמעו שמעכם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6543EF3" w14:textId="77777777" w:rsidR="005101F7" w:rsidRDefault="001C0E97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11:</w:t>
      </w:r>
      <w:r w:rsidR="00D410D7">
        <w:rPr>
          <w:rFonts w:ascii="Times New Roman" w:hAnsi="Times New Roman" w:cs="Times New Roman" w:hint="cs"/>
          <w:color w:val="FF0000"/>
          <w:sz w:val="24"/>
          <w:szCs w:val="24"/>
          <w:rtl/>
        </w:rPr>
        <w:t>25</w:t>
      </w:r>
      <w:r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ומוראכם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כשתהיו עושים נקמה בהם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5113411" w14:textId="4A9E140F" w:rsidR="004F4A12" w:rsidRDefault="001C0E97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11:</w:t>
      </w:r>
      <w:r w:rsidR="00D410D7">
        <w:rPr>
          <w:rFonts w:ascii="Times New Roman" w:hAnsi="Times New Roman" w:cs="Times New Roman" w:hint="cs"/>
          <w:color w:val="FF0000"/>
          <w:sz w:val="24"/>
          <w:szCs w:val="24"/>
          <w:rtl/>
        </w:rPr>
        <w:t>25</w:t>
      </w:r>
      <w:r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כאשר דבר לכם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שהבטיח אתכם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EE61CE">
        <w:rPr>
          <w:rFonts w:ascii="Times New Roman" w:hAnsi="Times New Roman" w:cs="Times New Roman" w:hint="cs"/>
          <w:color w:val="FFC000"/>
          <w:sz w:val="24"/>
          <w:szCs w:val="24"/>
          <w:rtl/>
        </w:rPr>
        <w:t>ְשַׁ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ת</w:t>
      </w:r>
      <w:r w:rsidR="00EE61CE">
        <w:rPr>
          <w:rFonts w:ascii="Times New Roman" w:hAnsi="Times New Roman" w:cs="Times New Roman" w:hint="cs"/>
          <w:color w:val="FFC000"/>
          <w:sz w:val="24"/>
          <w:szCs w:val="24"/>
          <w:rtl/>
        </w:rPr>
        <w:t>ִּ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י את גבולך מים סוף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כג</w:t>
      </w:r>
      <w:r w:rsidR="00677D4A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לא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בשמרכם התורה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48B9F75" w14:textId="30CEF9C9" w:rsidR="00934AB5" w:rsidRDefault="00934AB5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16073" w14:textId="78F45A83" w:rsidR="00777D35" w:rsidRPr="00ED1ADC" w:rsidRDefault="00777D35" w:rsidP="00DF0DB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נשלמה פרשת והיה עקב / בשם אשר נטיתי לבי לעשות </w:t>
      </w:r>
      <w:proofErr w:type="spellStart"/>
      <w:r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חקיו</w:t>
      </w:r>
      <w:proofErr w:type="spellEnd"/>
      <w:r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לעולם ע</w:t>
      </w:r>
      <w:r w:rsidR="00590312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ֵ</w:t>
      </w:r>
      <w:r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ק</w:t>
      </w:r>
      <w:r w:rsidR="00590312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ֶ</w:t>
      </w:r>
      <w:r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ב</w:t>
      </w:r>
      <w:r w:rsidR="005F31D3" w:rsidRPr="00ED1A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31D3" w:rsidRPr="00ED1ADC">
        <w:rPr>
          <w:rStyle w:val="FootnoteReference"/>
          <w:rFonts w:ascii="Times New Roman" w:hAnsi="Times New Roman" w:cs="Times New Roman"/>
          <w:b/>
          <w:bCs/>
          <w:sz w:val="24"/>
          <w:szCs w:val="24"/>
        </w:rPr>
        <w:footnoteReference w:id="31"/>
      </w:r>
    </w:p>
    <w:p w14:paraId="7CA9AA2A" w14:textId="26B90464" w:rsidR="00A0128E" w:rsidRPr="00FB1DA6" w:rsidRDefault="00A0128E" w:rsidP="00DF0D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noProof/>
          <w:position w:val="4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F20ED0" wp14:editId="482EF749">
                <wp:simplePos x="0" y="0"/>
                <wp:positionH relativeFrom="column">
                  <wp:posOffset>1160145</wp:posOffset>
                </wp:positionH>
                <wp:positionV relativeFrom="paragraph">
                  <wp:posOffset>111760</wp:posOffset>
                </wp:positionV>
                <wp:extent cx="3015615" cy="0"/>
                <wp:effectExtent l="0" t="0" r="13335" b="19050"/>
                <wp:wrapNone/>
                <wp:docPr id="10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6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4D9B7" id="מחבר ישר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5pt,8.8pt" to="328.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" strokecolor="black [3213]" strokeweight=".5pt">
                <v:stroke joinstyle="miter"/>
              </v:line>
            </w:pict>
          </mc:Fallback>
        </mc:AlternateContent>
      </w:r>
    </w:p>
    <w:p w14:paraId="7D42B3DE" w14:textId="77777777" w:rsidR="00777D35" w:rsidRDefault="00777D35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B712591" w14:textId="19B814B8" w:rsidR="00934AB5" w:rsidRPr="0051709C" w:rsidRDefault="00934AB5" w:rsidP="002D39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rtl/>
        </w:rPr>
      </w:pPr>
      <w:r w:rsidRPr="0051709C">
        <w:rPr>
          <w:rFonts w:ascii="Times New Roman" w:hAnsi="Times New Roman" w:cs="Times New Roman" w:hint="cs"/>
          <w:b/>
          <w:bCs/>
          <w:sz w:val="28"/>
          <w:szCs w:val="28"/>
          <w:rtl/>
        </w:rPr>
        <w:t>פרשת ראה</w:t>
      </w:r>
    </w:p>
    <w:p w14:paraId="700742BF" w14:textId="367918CC" w:rsidR="005A3C0F" w:rsidRPr="00FB1DA6" w:rsidRDefault="00126F94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11:26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רְאֵ֗ה אָֽנֹכִ֛י נֹתֵ֥ן לִפְנֵיכֶ֖ם 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הַיּ֑וֹם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בְּרָכָ֖ה וּקְלָלָֽה׃</w:t>
      </w:r>
    </w:p>
    <w:p w14:paraId="619879AB" w14:textId="1F22A493" w:rsidR="005101F7" w:rsidRDefault="001C0E97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11:</w:t>
      </w:r>
      <w:r w:rsidR="00D410D7">
        <w:rPr>
          <w:rFonts w:ascii="Times New Roman" w:hAnsi="Times New Roman" w:cs="Times New Roman" w:hint="cs"/>
          <w:color w:val="FF0000"/>
          <w:sz w:val="24"/>
          <w:szCs w:val="24"/>
          <w:rtl/>
        </w:rPr>
        <w:t>26</w:t>
      </w:r>
      <w:r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ראה אנכי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אפשר היותו מקור כמו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הבט ימין וראה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קמב</w:t>
      </w:r>
      <w:r w:rsidR="0037707F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4A164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ולהיות יחיד ורבים מי הביאנו בצרה זאת</w:t>
      </w:r>
      <w:r w:rsidR="004A164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גם היות המאמר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לכל אחד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A428CF3" w14:textId="77777777" w:rsidR="004942E7" w:rsidRDefault="001C0E97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11:</w:t>
      </w:r>
      <w:r w:rsidR="00D410D7">
        <w:rPr>
          <w:rFonts w:ascii="Times New Roman" w:hAnsi="Times New Roman" w:cs="Times New Roman" w:hint="cs"/>
          <w:color w:val="FF0000"/>
          <w:sz w:val="24"/>
          <w:szCs w:val="24"/>
          <w:rtl/>
        </w:rPr>
        <w:t>26</w:t>
      </w:r>
      <w:r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נותן לפניכם היום ברכה וקללה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הם הכתובים בפרשת והיה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כי תבוא</w:t>
      </w:r>
      <w:r w:rsidR="004942E7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794FB64D" w14:textId="77777777" w:rsidR="004E6AD4" w:rsidRDefault="005A3C0F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לא כדעת בעלי הקבלה שהרצון שהברכה ברוך אשר לא יעשה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פסל</w:t>
      </w:r>
      <w:r w:rsidR="002D39A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שהוא הפך </w:t>
      </w:r>
      <w:r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ארור אשר יעשה פסל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כז</w:t>
      </w:r>
      <w:r w:rsidR="00E01F5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proofErr w:type="spellEnd"/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4A164A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איך אפשר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להזכיר אשר לא נכתב</w:t>
      </w:r>
      <w:r w:rsidR="002D39A5">
        <w:rPr>
          <w:rFonts w:ascii="Times New Roman" w:hAnsi="Times New Roman" w:cs="Times New Roman" w:hint="cs"/>
          <w:sz w:val="24"/>
          <w:szCs w:val="24"/>
          <w:rtl/>
        </w:rPr>
        <w:t>?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98949E2" w14:textId="124B9995" w:rsidR="005101F7" w:rsidRDefault="005A3C0F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והלא </w:t>
      </w:r>
      <w:r w:rsidR="002335D4">
        <w:rPr>
          <w:rFonts w:ascii="Times New Roman" w:hAnsi="Times New Roman" w:cs="Times New Roman" w:hint="cs"/>
          <w:sz w:val="24"/>
          <w:szCs w:val="24"/>
          <w:rtl/>
        </w:rPr>
        <w:t>כ</w:t>
      </w:r>
      <w:r w:rsidR="002335D4" w:rsidRPr="00FB1DA6">
        <w:rPr>
          <w:rFonts w:ascii="Times New Roman" w:hAnsi="Times New Roman" w:cs="Times New Roman"/>
          <w:sz w:val="24"/>
          <w:szCs w:val="24"/>
          <w:rtl/>
        </w:rPr>
        <w:t xml:space="preserve">מבואר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שהברכה והקללה תלויים על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שמוע</w:t>
      </w:r>
      <w:r w:rsidR="0017019C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17019C" w:rsidRPr="0017019C">
        <w:rPr>
          <w:rFonts w:ascii="Times New Roman" w:hAnsi="Times New Roman" w:cs="Times New Roman" w:hint="cs"/>
          <w:color w:val="0070C0"/>
          <w:sz w:val="24"/>
          <w:szCs w:val="24"/>
          <w:rtl/>
        </w:rPr>
        <w:t>(</w:t>
      </w:r>
      <w:r w:rsidR="009A2F63">
        <w:rPr>
          <w:rFonts w:ascii="Times New Roman" w:hAnsi="Times New Roman" w:cs="Times New Roman" w:hint="cs"/>
          <w:color w:val="0070C0"/>
          <w:sz w:val="24"/>
          <w:szCs w:val="24"/>
          <w:rtl/>
        </w:rPr>
        <w:t>שם</w:t>
      </w:r>
      <w:r w:rsidR="009A2F63" w:rsidRPr="0017019C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="0017019C" w:rsidRPr="0017019C">
        <w:rPr>
          <w:rFonts w:ascii="Times New Roman" w:hAnsi="Times New Roman" w:cs="Times New Roman" w:hint="cs"/>
          <w:color w:val="0070C0"/>
          <w:sz w:val="24"/>
          <w:szCs w:val="24"/>
          <w:rtl/>
        </w:rPr>
        <w:t>כח:א</w:t>
      </w:r>
      <w:proofErr w:type="spellEnd"/>
      <w:r w:rsidR="0017019C" w:rsidRPr="0017019C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5101F7" w:rsidRPr="0017019C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לא תשמע</w:t>
      </w:r>
      <w:r w:rsidR="0017019C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17019C" w:rsidRPr="0017019C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(שם </w:t>
      </w:r>
      <w:proofErr w:type="spellStart"/>
      <w:r w:rsidR="0017019C" w:rsidRPr="0017019C">
        <w:rPr>
          <w:rFonts w:ascii="Times New Roman" w:hAnsi="Times New Roman" w:cs="Times New Roman" w:hint="cs"/>
          <w:color w:val="0070C0"/>
          <w:sz w:val="24"/>
          <w:szCs w:val="24"/>
          <w:rtl/>
        </w:rPr>
        <w:t>כח:טו</w:t>
      </w:r>
      <w:proofErr w:type="spellEnd"/>
      <w:r w:rsidR="0017019C" w:rsidRPr="0017019C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2D39A5" w:rsidRPr="0017019C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,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כאשר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הענין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מסודר בפרשת והיה כי תבוא והם על הכלל</w:t>
      </w:r>
      <w:r w:rsidR="004A164A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9A2F63">
        <w:rPr>
          <w:rFonts w:ascii="Times New Roman" w:hAnsi="Times New Roman" w:cs="Times New Roman"/>
          <w:sz w:val="24"/>
          <w:szCs w:val="24"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אמנם</w:t>
      </w:r>
      <w:r w:rsidR="00B1034D">
        <w:rPr>
          <w:rFonts w:ascii="Times New Roman" w:hAnsi="Times New Roman" w:cs="Times New Roman" w:hint="cs"/>
          <w:sz w:val="24"/>
          <w:szCs w:val="24"/>
          <w:rtl/>
        </w:rPr>
        <w:t xml:space="preserve"> פרשת </w:t>
      </w:r>
      <w:r w:rsidR="00B1034D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וענו</w:t>
      </w:r>
      <w:r w:rsidR="00B1034D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="00B1034D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הלוים</w:t>
      </w:r>
      <w:proofErr w:type="spellEnd"/>
      <w:r w:rsidR="00B1034D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B1034D"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(שם </w:t>
      </w:r>
      <w:proofErr w:type="spellStart"/>
      <w:r w:rsidR="00E01F52">
        <w:rPr>
          <w:rFonts w:ascii="Times New Roman" w:hAnsi="Times New Roman" w:cs="Times New Roman" w:hint="cs"/>
          <w:color w:val="0070C0"/>
          <w:sz w:val="24"/>
          <w:szCs w:val="24"/>
          <w:rtl/>
        </w:rPr>
        <w:t>כז:</w:t>
      </w:r>
      <w:r w:rsidR="00B1034D" w:rsidRPr="00FD14D7">
        <w:rPr>
          <w:rFonts w:ascii="Times New Roman" w:hAnsi="Times New Roman" w:cs="Times New Roman" w:hint="cs"/>
          <w:color w:val="0070C0"/>
          <w:sz w:val="24"/>
          <w:szCs w:val="24"/>
          <w:rtl/>
        </w:rPr>
        <w:t>יד</w:t>
      </w:r>
      <w:proofErr w:type="spellEnd"/>
      <w:r w:rsidR="00B1034D"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B1034D">
        <w:rPr>
          <w:rFonts w:ascii="Times New Roman" w:hAnsi="Times New Roman" w:cs="Times New Roman" w:hint="cs"/>
          <w:sz w:val="24"/>
          <w:szCs w:val="24"/>
          <w:rtl/>
        </w:rPr>
        <w:t xml:space="preserve"> הוא ליחידים שעושים בסתר, שאם בגלוי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בית דין לוקחים דינם</w:t>
      </w:r>
      <w:r w:rsidR="00B1034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B1034D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אמנם </w:t>
      </w:r>
      <w:r w:rsidR="00B1034D">
        <w:rPr>
          <w:rFonts w:ascii="Times New Roman" w:hAnsi="Times New Roman" w:cs="Times New Roman" w:hint="cs"/>
          <w:sz w:val="24"/>
          <w:szCs w:val="24"/>
          <w:rtl/>
        </w:rPr>
        <w:t>ה</w:t>
      </w:r>
      <w:r w:rsidRPr="00FB1DA6">
        <w:rPr>
          <w:rFonts w:ascii="Times New Roman" w:hAnsi="Times New Roman" w:cs="Times New Roman"/>
          <w:sz w:val="24"/>
          <w:szCs w:val="24"/>
          <w:rtl/>
        </w:rPr>
        <w:t>כלל אינו תלוי בבית דין</w:t>
      </w:r>
      <w:r w:rsidR="00B1034D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אכן תשיגם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הברכה והקללה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2E42711" w14:textId="197C59E3" w:rsidR="005101F7" w:rsidRDefault="005101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2912704" w14:textId="4985B3DE" w:rsidR="00126F94" w:rsidRDefault="00126F94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11:27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אֶֽת־הַבְּרָכָ֑ה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אֲשֶׁ֣ר תִּשְׁמְע֗וּ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אֶל־מִצְוֺת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אֲשֶׁ֧ר אָֽנֹכִ֛י מְצַוֶּ֥ה אֶתְכֶ֖ם הַיּֽוֹם׃</w:t>
      </w:r>
    </w:p>
    <w:p w14:paraId="34AB9177" w14:textId="77777777" w:rsidR="00B07ABB" w:rsidRDefault="001C0E97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11:</w:t>
      </w:r>
      <w:r w:rsidR="00D410D7">
        <w:rPr>
          <w:rFonts w:ascii="Times New Roman" w:hAnsi="Times New Roman" w:cs="Times New Roman" w:hint="cs"/>
          <w:color w:val="FF0000"/>
          <w:sz w:val="24"/>
          <w:szCs w:val="24"/>
          <w:rtl/>
        </w:rPr>
        <w:t>27</w:t>
      </w:r>
      <w:r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אשר תשמעו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אם תשמעו</w:t>
      </w:r>
      <w:r w:rsidR="00B1034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אשר נשיא יחטא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(ויקרא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r w:rsidR="009E0AC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B1034D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והעד </w:t>
      </w:r>
      <w:r w:rsidR="005A3C0F" w:rsidRPr="004A164A">
        <w:rPr>
          <w:rFonts w:ascii="Times New Roman" w:hAnsi="Times New Roman" w:cs="Times New Roman"/>
          <w:color w:val="FFC000"/>
          <w:sz w:val="24"/>
          <w:szCs w:val="24"/>
          <w:rtl/>
        </w:rPr>
        <w:t>והקללה</w:t>
      </w:r>
      <w:r w:rsidR="00D410D7" w:rsidRPr="004A164A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4A164A">
        <w:rPr>
          <w:rFonts w:ascii="Times New Roman" w:hAnsi="Times New Roman" w:cs="Times New Roman"/>
          <w:color w:val="FFC000"/>
          <w:sz w:val="24"/>
          <w:szCs w:val="24"/>
          <w:rtl/>
        </w:rPr>
        <w:t>אם לא תשמעו</w:t>
      </w:r>
      <w:r w:rsidR="00B1034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B1034D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5BB60FC" w14:textId="11BDAD3C" w:rsidR="005101F7" w:rsidRDefault="005A3C0F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וכל הברכות שקדמו בפרשת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והיה עקב הם הבטחות</w:t>
      </w:r>
      <w:r w:rsidR="004A164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ועתה מבאר איך לומדי תורה על ידי פעולות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מעשיות יקלל</w:t>
      </w:r>
      <w:r w:rsidR="00B1034D">
        <w:rPr>
          <w:rFonts w:ascii="Times New Roman" w:hAnsi="Times New Roman" w:cs="Times New Roman" w:hint="cs"/>
          <w:sz w:val="24"/>
          <w:szCs w:val="24"/>
          <w:rtl/>
        </w:rPr>
        <w:t>ו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לעושי הרע</w:t>
      </w:r>
      <w:r w:rsidR="002D39A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כאשר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הרמזנו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בעניני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הברכות</w:t>
      </w:r>
      <w:r w:rsidR="00B1034D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ועל טעם זה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יחולו בהם הברכה והקללה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0848B07" w14:textId="29523AB2" w:rsidR="005101F7" w:rsidRDefault="005101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2A2797B" w14:textId="26D3265E" w:rsidR="00126F94" w:rsidRDefault="00126F94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11:28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וְהַקְּלָלָ֗ה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אִם־לֹ֤א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תִשְׁמְעוּ֙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אֶל־מִצְוֺת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וְסַרְתֶּ֣ם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מִן־הַדֶּ֔רֶך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ְ אֲשׁ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ֶ֧ר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אָֽנֹכִ֛י מְצַוֶּ֥ה אֶתְכֶ֖ם הַיּ֑וֹם לָלֶ֗כֶת אַֽחֲרֵ֛י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אֱלֹהִ֥ים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אֲחֵרִ֖ים אֲשֶׁ֥ר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לֹֽא־יְדַעְתֶּֽם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47D63919" w14:textId="67DF9952" w:rsidR="004A164A" w:rsidRDefault="001C0E97" w:rsidP="002D39A5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11:</w:t>
      </w:r>
      <w:r w:rsidR="00D410D7">
        <w:rPr>
          <w:rFonts w:ascii="Times New Roman" w:hAnsi="Times New Roman" w:cs="Times New Roman" w:hint="cs"/>
          <w:color w:val="FF0000"/>
          <w:sz w:val="24"/>
          <w:szCs w:val="24"/>
          <w:rtl/>
        </w:rPr>
        <w:t>28</w:t>
      </w:r>
      <w:r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וסרתם מן הדרך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 ששמירת המצות הם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ליאוטים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לירוא את השם</w:t>
      </w:r>
      <w:r w:rsidR="00B1034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הנה כשלא ישמרו המצות </w:t>
      </w:r>
      <w:r w:rsidR="00922C76">
        <w:rPr>
          <w:rFonts w:ascii="Times New Roman" w:hAnsi="Times New Roman" w:cs="Times New Roman" w:hint="cs"/>
          <w:sz w:val="24"/>
          <w:szCs w:val="24"/>
          <w:rtl/>
        </w:rPr>
        <w:t>{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922C76">
        <w:rPr>
          <w:rFonts w:ascii="Times New Roman" w:hAnsi="Times New Roman" w:cs="Times New Roman" w:hint="cs"/>
          <w:sz w:val="24"/>
          <w:szCs w:val="24"/>
          <w:rtl/>
        </w:rPr>
        <w:t>}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יעבדו ע"ז</w:t>
      </w:r>
      <w:r w:rsidR="002D39A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F5D37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32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וזהו</w:t>
      </w:r>
      <w:r w:rsidR="004A16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4A164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ללכת אחרי </w:t>
      </w:r>
      <w:proofErr w:type="spellStart"/>
      <w:r w:rsidR="005A3C0F" w:rsidRPr="004A164A">
        <w:rPr>
          <w:rFonts w:ascii="Times New Roman" w:hAnsi="Times New Roman" w:cs="Times New Roman"/>
          <w:color w:val="FFC000"/>
          <w:sz w:val="24"/>
          <w:szCs w:val="24"/>
          <w:rtl/>
        </w:rPr>
        <w:t>אלהים</w:t>
      </w:r>
      <w:proofErr w:type="spellEnd"/>
      <w:r w:rsidR="005A3C0F" w:rsidRPr="004A164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אחרים אשר לא ידעתם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</w:p>
    <w:p w14:paraId="00595EB6" w14:textId="11624390" w:rsidR="004A164A" w:rsidRDefault="004A164A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</w:p>
    <w:p w14:paraId="5A9969F0" w14:textId="77777777" w:rsidR="002D39A5" w:rsidRDefault="00625BA5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11:29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וְהָיָ֗ה כִּ֤י יְבִֽיאֲךָ֙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אֶל־הָאָ֕רֶץ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אֲשֶׁר־אַתָּ֥ה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בָא־שָׁ֖מָּה לְרִשְׁתָּ֑הּ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וְנָֽתַתָּ֤ה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אֶת־הַבְּרָכָה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עַל־הַ֣ר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גְּ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רִזִ֔ים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וְאֶת־הַקְּלָלָ֖ה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עַל־הַ֥ר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עֵיבָֽל׃ </w:t>
      </w:r>
    </w:p>
    <w:p w14:paraId="01C69D38" w14:textId="716569D1" w:rsidR="00625BA5" w:rsidRDefault="00625BA5" w:rsidP="002D39A5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11:30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הֲלֹא־הֵ֜מָּה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בְּעֵ֣בֶר הַיַּרְדֵּ֗ן אַֽחֲרֵי֙ דֶּ֚רֶךְ מְב֣וֹא הַשֶּׁ֔מֶשׁ בְּאֶ֨רֶץ֙ הַֽכְּנַעֲנִ֔י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הַיֹּשֵׁ֖ב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בָּֽעֲרָבָ֑ה מ֚וּל הַגִּלְגָּ֔ל אֵ֖צֶל אֵֽלוֹנֵ֥י מֹרֶֽה׃</w:t>
      </w:r>
    </w:p>
    <w:p w14:paraId="7F930B6F" w14:textId="77777777" w:rsidR="00661409" w:rsidRDefault="004A164A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11: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29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והיה כי יביאך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לך</w:t>
      </w:r>
      <w:r w:rsidR="005101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לקיים זאת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המצוה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לגדור גדר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9165D17" w14:textId="68917D2B" w:rsidR="00661409" w:rsidRDefault="001C0E97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11:</w:t>
      </w:r>
      <w:r w:rsidR="00D410D7">
        <w:rPr>
          <w:rFonts w:ascii="Times New Roman" w:hAnsi="Times New Roman" w:cs="Times New Roman" w:hint="cs"/>
          <w:color w:val="FF0000"/>
          <w:sz w:val="24"/>
          <w:szCs w:val="24"/>
          <w:rtl/>
        </w:rPr>
        <w:t>29</w:t>
      </w:r>
      <w:r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ונתת את הברכה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4A164A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בפה</w:t>
      </w:r>
      <w:r w:rsidR="004A164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proofErr w:type="spellStart"/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ותתן</w:t>
      </w:r>
      <w:proofErr w:type="spellEnd"/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להם</w:t>
      </w:r>
      <w:r w:rsidR="00661409" w:rsidRPr="00702F2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משפטים ישרים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(נחמיה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r w:rsidR="00DE53D1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77F0C78" w14:textId="530C4DD4" w:rsidR="00B1034D" w:rsidRDefault="001C0E97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11:</w:t>
      </w:r>
      <w:r w:rsidR="00D410D7">
        <w:rPr>
          <w:rFonts w:ascii="Times New Roman" w:hAnsi="Times New Roman" w:cs="Times New Roman" w:hint="cs"/>
          <w:color w:val="FF0000"/>
          <w:sz w:val="24"/>
          <w:szCs w:val="24"/>
          <w:rtl/>
        </w:rPr>
        <w:t>29</w:t>
      </w:r>
      <w:r w:rsidR="004A164A">
        <w:rPr>
          <w:rFonts w:ascii="Times New Roman" w:hAnsi="Times New Roman" w:cs="Times New Roman" w:hint="cs"/>
          <w:color w:val="FF0000"/>
          <w:sz w:val="24"/>
          <w:szCs w:val="24"/>
          <w:rtl/>
        </w:rPr>
        <w:t>-30</w:t>
      </w:r>
      <w:r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על הר גריזים ועל הר עיבל</w:t>
      </w:r>
      <w:r w:rsidR="00B15F92">
        <w:rPr>
          <w:rFonts w:ascii="Times New Roman" w:hAnsi="Times New Roman" w:cs="Times New Roman" w:hint="cs"/>
          <w:color w:val="FF0000"/>
          <w:sz w:val="24"/>
          <w:szCs w:val="24"/>
          <w:rtl/>
        </w:rPr>
        <w:t>,</w:t>
      </w:r>
      <w:r w:rsidR="004A164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הלא המה</w:t>
      </w:r>
      <w:r w:rsidR="00661409" w:rsidRPr="001C1E46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בעבר הירדן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באר תחומם</w:t>
      </w:r>
      <w:r w:rsidR="002D39A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שהם</w:t>
      </w:r>
      <w:r w:rsidR="00D734A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D734A2" w:rsidRPr="00F868AB">
        <w:rPr>
          <w:rFonts w:ascii="Times New Roman" w:hAnsi="Times New Roman" w:cs="Times New Roman" w:hint="cs"/>
          <w:color w:val="FFC000"/>
          <w:sz w:val="24"/>
          <w:szCs w:val="24"/>
          <w:rtl/>
        </w:rPr>
        <w:t>אחרי</w:t>
      </w:r>
      <w:r w:rsidR="005A3C0F" w:rsidRPr="00F868A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דרך מבוא השמש</w:t>
      </w:r>
      <w:r w:rsidR="00436FD1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5E7A02E1" w14:textId="6070634D" w:rsidR="00490545" w:rsidRDefault="005A3C0F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במלת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B8132B">
        <w:rPr>
          <w:rFonts w:ascii="Times New Roman" w:hAnsi="Times New Roman" w:cs="Times New Roman"/>
          <w:color w:val="FFC000"/>
          <w:sz w:val="24"/>
          <w:szCs w:val="24"/>
          <w:rtl/>
        </w:rPr>
        <w:t>אחרי</w:t>
      </w:r>
      <w:r w:rsidR="00B1034D" w:rsidRPr="00545FEF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נחלקו המפרשים</w:t>
      </w:r>
      <w:r w:rsidR="004A164A">
        <w:rPr>
          <w:rFonts w:ascii="Times New Roman" w:hAnsi="Times New Roman" w:cs="Times New Roman" w:hint="cs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מהם פירשוהו אחרי עבור</w:t>
      </w:r>
      <w:r w:rsidR="004A164A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>ומהם פירשוהו שתלכו אחרי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דרך מבוא השמש</w:t>
      </w:r>
      <w:r w:rsidR="004A164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ומהם פירשוהו לשון פאה</w:t>
      </w:r>
      <w:r w:rsidR="00A926B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כמו</w:t>
      </w:r>
      <w:r w:rsidR="00A926B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אם י</w:t>
      </w:r>
      <w:r w:rsidR="000B7099">
        <w:rPr>
          <w:rFonts w:ascii="Times New Roman" w:hAnsi="Times New Roman" w:cs="Times New Roman" w:hint="cs"/>
          <w:color w:val="FFC000"/>
          <w:sz w:val="24"/>
          <w:szCs w:val="24"/>
          <w:rtl/>
        </w:rPr>
        <w:t>ְשַׂ</w:t>
      </w:r>
      <w:r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ד</w:t>
      </w:r>
      <w:r w:rsidR="000B7099">
        <w:rPr>
          <w:rFonts w:ascii="Times New Roman" w:hAnsi="Times New Roman" w:cs="Times New Roman" w:hint="cs"/>
          <w:color w:val="FFC000"/>
          <w:sz w:val="24"/>
          <w:szCs w:val="24"/>
          <w:rtl/>
        </w:rPr>
        <w:t>ֵּ</w:t>
      </w:r>
      <w:r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ד עמקים אחריך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(איוב </w:t>
      </w:r>
      <w:proofErr w:type="spellStart"/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לט</w:t>
      </w:r>
      <w:r w:rsidR="00191EF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proofErr w:type="spellEnd"/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926B0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הטעם בצדך</w:t>
      </w:r>
      <w:r w:rsidR="00A926B0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ונראית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הכונה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כפי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שמרמיז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הכתוב</w:t>
      </w:r>
      <w:r w:rsidR="00490545">
        <w:rPr>
          <w:rFonts w:ascii="Times New Roman" w:hAnsi="Times New Roman" w:cs="Times New Roman" w:hint="cs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43AC86F" w14:textId="0704AB4E" w:rsidR="00661409" w:rsidRDefault="00DE3CAC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11:30 </w:t>
      </w:r>
      <w:r w:rsidR="005A3C0F" w:rsidRPr="00490545">
        <w:rPr>
          <w:rFonts w:ascii="Times New Roman" w:hAnsi="Times New Roman" w:cs="Times New Roman"/>
          <w:color w:val="FF0000"/>
          <w:sz w:val="24"/>
          <w:szCs w:val="24"/>
          <w:rtl/>
        </w:rPr>
        <w:t>היושב בערבה</w:t>
      </w:r>
      <w:r w:rsidR="00C60C94" w:rsidRPr="004A164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כי יש כנעני יושב בהר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F4BF2A0" w14:textId="76C4A27A" w:rsidR="00661409" w:rsidRDefault="001C0E97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11:</w:t>
      </w:r>
      <w:r w:rsidR="00D410D7">
        <w:rPr>
          <w:rFonts w:ascii="Times New Roman" w:hAnsi="Times New Roman" w:cs="Times New Roman" w:hint="cs"/>
          <w:color w:val="FF0000"/>
          <w:sz w:val="24"/>
          <w:szCs w:val="24"/>
          <w:rtl/>
        </w:rPr>
        <w:t>30</w:t>
      </w:r>
      <w:r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מול הגלגל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9A521D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באר מקום מעמדם שהוא </w:t>
      </w:r>
      <w:r w:rsidR="005A3C0F" w:rsidRPr="00DE3CAC">
        <w:rPr>
          <w:rFonts w:ascii="Times New Roman" w:hAnsi="Times New Roman" w:cs="Times New Roman"/>
          <w:color w:val="FFC000"/>
          <w:sz w:val="24"/>
          <w:szCs w:val="24"/>
          <w:rtl/>
        </w:rPr>
        <w:t>מול</w:t>
      </w:r>
      <w:r w:rsidR="00661409" w:rsidRPr="00DE3CA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DE3CAC">
        <w:rPr>
          <w:rFonts w:ascii="Times New Roman" w:hAnsi="Times New Roman" w:cs="Times New Roman"/>
          <w:color w:val="FFC000"/>
          <w:sz w:val="24"/>
          <w:szCs w:val="24"/>
          <w:rtl/>
        </w:rPr>
        <w:t>הגלגל</w:t>
      </w:r>
      <w:r w:rsidR="009A521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ההרים ארוכים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794E110" w14:textId="592C72C7" w:rsidR="009A521D" w:rsidRDefault="001C0E97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11:</w:t>
      </w:r>
      <w:r w:rsidR="00D410D7">
        <w:rPr>
          <w:rFonts w:ascii="Times New Roman" w:hAnsi="Times New Roman" w:cs="Times New Roman" w:hint="cs"/>
          <w:color w:val="FF0000"/>
          <w:sz w:val="24"/>
          <w:szCs w:val="24"/>
          <w:rtl/>
        </w:rPr>
        <w:t>30</w:t>
      </w:r>
      <w:r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אצל אלוני מורה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עד אלון מורה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(בראשית</w:t>
      </w:r>
      <w:r w:rsidR="00661409" w:rsidRPr="009673C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r w:rsidR="007969BF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B933E5" w:rsidRPr="00B933E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B933E5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46B5928" w14:textId="29E2480F" w:rsidR="00661409" w:rsidRDefault="009A521D" w:rsidP="002D39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9A521D">
        <w:rPr>
          <w:rFonts w:ascii="Times New Roman" w:hAnsi="Times New Roman" w:cs="Times New Roman" w:hint="cs"/>
          <w:color w:val="FF0000"/>
          <w:sz w:val="24"/>
          <w:szCs w:val="24"/>
          <w:rtl/>
        </w:rPr>
        <w:t>11:30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94730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ו</w:t>
      </w:r>
      <w:r w:rsidR="005A3C0F" w:rsidRPr="00794730">
        <w:rPr>
          <w:rFonts w:ascii="Times New Roman" w:hAnsi="Times New Roman" w:cs="Times New Roman"/>
          <w:color w:val="FFC000"/>
          <w:sz w:val="24"/>
          <w:szCs w:val="24"/>
          <w:rtl/>
        </w:rPr>
        <w:t>גלגל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זה אינו גלגל מה </w:t>
      </w:r>
      <w:r w:rsidR="005A3C0F" w:rsidRPr="00A926B0">
        <w:rPr>
          <w:rFonts w:ascii="Times New Roman" w:hAnsi="Times New Roman" w:cs="Times New Roman"/>
          <w:sz w:val="24"/>
          <w:szCs w:val="24"/>
          <w:rtl/>
        </w:rPr>
        <w:t xml:space="preserve">שנאמר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 xml:space="preserve">בו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היום גלותי את חרפת</w:t>
      </w:r>
      <w:r w:rsidR="00661409" w:rsidRPr="00702F2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מצרים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(יהושע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r w:rsidR="00ED1B2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926B0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בידוע שהר גריזים קרוב לשכם</w:t>
      </w:r>
      <w:r w:rsidR="00A926B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ומן שכם הלכו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אבות אל בית אל</w:t>
      </w:r>
      <w:r w:rsidR="00A926B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והעי מזרחו של בית אל</w:t>
      </w:r>
      <w:r w:rsidR="00A926B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ויריחו מזרחו של עי</w:t>
      </w:r>
      <w:r w:rsidR="00A926B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וגלגל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</w:t>
      </w:r>
      <w:r w:rsidR="00A926B0">
        <w:rPr>
          <w:rFonts w:ascii="Times New Roman" w:hAnsi="Times New Roman" w:cs="Times New Roman" w:hint="cs"/>
          <w:sz w:val="24"/>
          <w:szCs w:val="24"/>
          <w:rtl/>
        </w:rPr>
        <w:t>נ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</w:t>
      </w:r>
      <w:r w:rsidR="00A926B0">
        <w:rPr>
          <w:rFonts w:ascii="Times New Roman" w:hAnsi="Times New Roman" w:cs="Times New Roman" w:hint="cs"/>
          <w:sz w:val="24"/>
          <w:szCs w:val="24"/>
          <w:rtl/>
        </w:rPr>
        <w:t>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שם ישראל הוא מזרח יריחו</w:t>
      </w:r>
      <w:r w:rsidR="00B933E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ומצאנו גם אליהו הלך עם אלישע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מן הגלגל אל בית אל</w:t>
      </w:r>
      <w:r w:rsidR="00B933E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וכתוב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כי הגלגל ג</w:t>
      </w:r>
      <w:r w:rsidR="00DB5D4A">
        <w:rPr>
          <w:rFonts w:ascii="Times New Roman" w:hAnsi="Times New Roman" w:cs="Times New Roman" w:hint="cs"/>
          <w:color w:val="FFC000"/>
          <w:sz w:val="24"/>
          <w:szCs w:val="24"/>
          <w:rtl/>
        </w:rPr>
        <w:t>ָּ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="00DB5D4A">
        <w:rPr>
          <w:rFonts w:ascii="Times New Roman" w:hAnsi="Times New Roman" w:cs="Times New Roman" w:hint="cs"/>
          <w:color w:val="FFC000"/>
          <w:sz w:val="24"/>
          <w:szCs w:val="24"/>
          <w:rtl/>
        </w:rPr>
        <w:t>ֹ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ה י</w:t>
      </w:r>
      <w:r w:rsidR="00DB5D4A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ג</w:t>
      </w:r>
      <w:r w:rsidR="00DB5D4A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="00DB5D4A">
        <w:rPr>
          <w:rFonts w:ascii="Times New Roman" w:hAnsi="Times New Roman" w:cs="Times New Roman" w:hint="cs"/>
          <w:color w:val="FFC000"/>
          <w:sz w:val="24"/>
          <w:szCs w:val="24"/>
          <w:rtl/>
        </w:rPr>
        <w:t>ֶ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ה ובית אל יהיה ל</w:t>
      </w:r>
      <w:r w:rsidR="00072104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א</w:t>
      </w:r>
      <w:r w:rsidR="00072104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072104">
        <w:rPr>
          <w:rFonts w:ascii="Times New Roman" w:hAnsi="Times New Roman" w:cs="Times New Roman" w:hint="cs"/>
          <w:color w:val="FFC000"/>
          <w:sz w:val="24"/>
          <w:szCs w:val="24"/>
          <w:rtl/>
        </w:rPr>
        <w:t>ֶ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ן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(עמוס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r w:rsidR="00A8125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proofErr w:type="spellEnd"/>
      <w:r w:rsidR="00A926B0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926B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A926B0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ע"כ סברת ר' אהרן נ"ע אפשרית שהגלגל קרוב אל שכם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והורה שההרים הם על צד צפון ממבוא השמש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5482F79" w14:textId="6F87D17D" w:rsidR="00661409" w:rsidRDefault="00661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87C9EF2" w14:textId="6100933C" w:rsidR="00625BA5" w:rsidRDefault="00625BA5" w:rsidP="009A5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11:31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כִּ֤י אַתֶּם֙ עֹֽבְרִ֣ים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אֶת־הַיַּרְ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דֵּ֔ן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לָבֹא֙ לָרֶ֣שֶׁת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אֶת־הָאָ֔רֶץ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אֲשֶׁר־יְהוָ֥ה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אֱלֹֽהֵיכֶ֖ם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נֹתֵ֣ן לָכֶ֑ם וִֽירִשְׁתֶּ֥ם אֹתָ֖הּ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וִֽישַׁבְתֶּם־בָּֽה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ּ׃</w:t>
      </w:r>
    </w:p>
    <w:p w14:paraId="3D51E390" w14:textId="5A2B912C" w:rsidR="00661409" w:rsidRDefault="001C0E97" w:rsidP="009A5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11:</w:t>
      </w:r>
      <w:r w:rsidR="00D410D7">
        <w:rPr>
          <w:rFonts w:ascii="Times New Roman" w:hAnsi="Times New Roman" w:cs="Times New Roman" w:hint="cs"/>
          <w:color w:val="FF0000"/>
          <w:sz w:val="24"/>
          <w:szCs w:val="24"/>
          <w:rtl/>
        </w:rPr>
        <w:t>31</w:t>
      </w:r>
      <w:r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כי אתם עוברים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9A521D">
        <w:rPr>
          <w:rFonts w:ascii="Times New Roman" w:hAnsi="Times New Roman" w:cs="Times New Roman"/>
          <w:sz w:val="24"/>
          <w:szCs w:val="24"/>
          <w:rtl/>
        </w:rPr>
        <w:t>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ודאי</w:t>
      </w:r>
      <w:r w:rsidR="009A521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אתם עוברים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993E468" w14:textId="6E1D4CB8" w:rsidR="00661409" w:rsidRDefault="00661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5152C92" w14:textId="2E539075" w:rsidR="00625BA5" w:rsidRDefault="00625BA5" w:rsidP="009A5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11:32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וּשְׁמַרְתֶּ֣ם לַֽעֲשׂ֔וֹת אֵ֥ת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כָּל־הַֽחֻקִּ֖ים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וְאֶת־הַמִּשְׁפָּטִ֑ים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אֲשֶׁ֧ר אָֽנֹכִ֛י נֹתֵ֥ן לִפְנֵיכֶ֖ם הַיּֽוֹם׃</w:t>
      </w:r>
    </w:p>
    <w:p w14:paraId="09AE1C23" w14:textId="77777777" w:rsidR="005A3C0F" w:rsidRPr="00FB1DA6" w:rsidRDefault="001C0E97" w:rsidP="009A5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11:</w:t>
      </w:r>
      <w:r w:rsidR="00D410D7">
        <w:rPr>
          <w:rFonts w:ascii="Times New Roman" w:hAnsi="Times New Roman" w:cs="Times New Roman" w:hint="cs"/>
          <w:color w:val="FF0000"/>
          <w:sz w:val="24"/>
          <w:szCs w:val="24"/>
          <w:rtl/>
        </w:rPr>
        <w:t>32</w:t>
      </w:r>
      <w:r w:rsidRPr="001C0E9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C1E46">
        <w:rPr>
          <w:rFonts w:ascii="Times New Roman" w:hAnsi="Times New Roman" w:cs="Times New Roman"/>
          <w:color w:val="FF0000"/>
          <w:sz w:val="24"/>
          <w:szCs w:val="24"/>
          <w:rtl/>
        </w:rPr>
        <w:t>ושמרתם לעשות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מכאן מחל לסדר מצות שתלויות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בארץ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777A2096" w14:textId="2BB13810" w:rsidR="005A3C0F" w:rsidRDefault="005A3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8C08D50" w14:textId="7A037FD3" w:rsidR="00625BA5" w:rsidRDefault="00625BA5" w:rsidP="00BC6E7E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12:1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אֵ֠לֶּה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הַֽחֻקִּ֣ים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וְהַמִּשְׁפָּטִים֮ אֲשֶׁ֣ר תִּשְׁמְר֣וּן לַֽעֲשׂוֹת֒ בָּאָ֕רֶץ אֲשֶׁר֩ נָתַ֨ן יְהוָ֜ה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אֱלֹהֵ֧י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אֲבֹתֶ֛יך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לְךָ֖ לְרִשְׁתָּ֑הּ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כָּ֨ל־הַיָּמִ֔ים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אֲשֶׁר־אַתֶּ֥ם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חַיִּ֖ים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עַל־הָֽאֲדָמָֽה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734BB111" w14:textId="39D4DD46" w:rsidR="00BC6E7E" w:rsidRPr="00FB1DA6" w:rsidRDefault="00BC6E7E" w:rsidP="00BC6E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12:2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אַבֵּ֣ד תְּ֠אַבְּדוּן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אֶֽת־כָּל־הַמְּקֹמ֞וֹת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אֲשֶׁ֧ר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עָֽבְדוּ־שָׁ֣ם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הַגּוֹיִ֗ם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אַתֶּ֛ם יֹֽרְשִׁ֥ים אֹתָ֖ם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אֶת־אֱלֹֽהֵיהֶ֑ם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עַל־הֶֽהָרִ֤ים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הָֽרָמִים֙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וְעַל־הַגְּבָע֔וֹת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וְתַ֖חַת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כָּל־עֵ֥ץ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רַֽעֲנָֽן׃</w:t>
      </w:r>
    </w:p>
    <w:p w14:paraId="6822C87C" w14:textId="683B9AB5" w:rsidR="00625BA5" w:rsidRDefault="001C0E97" w:rsidP="009423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12:1</w:t>
      </w:r>
      <w:r w:rsidR="00BC6E7E">
        <w:rPr>
          <w:rFonts w:ascii="Times New Roman" w:hAnsi="Times New Roman" w:cs="Times New Roman" w:hint="cs"/>
          <w:color w:val="FF0000"/>
          <w:sz w:val="24"/>
          <w:szCs w:val="24"/>
          <w:rtl/>
        </w:rPr>
        <w:t>-2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1690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אלה </w:t>
      </w:r>
      <w:proofErr w:type="spellStart"/>
      <w:r w:rsidR="005A3C0F" w:rsidRPr="00B16905">
        <w:rPr>
          <w:rFonts w:ascii="Times New Roman" w:hAnsi="Times New Roman" w:cs="Times New Roman"/>
          <w:color w:val="FF0000"/>
          <w:sz w:val="24"/>
          <w:szCs w:val="24"/>
          <w:rtl/>
        </w:rPr>
        <w:t>החקים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בתחלה</w:t>
      </w:r>
      <w:proofErr w:type="spellEnd"/>
      <w:r w:rsidR="00BC6E7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שחיבים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אתם כשתכנסו לארץ לאבד ע"ז</w:t>
      </w:r>
      <w:r w:rsidR="00A926B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וכן אתם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חיבים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לעשות כל ימי היותכם על הארץ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B18E0CA" w14:textId="65004C59" w:rsidR="00EC0236" w:rsidRDefault="001C0E97" w:rsidP="000A667F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EC0236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16905">
        <w:rPr>
          <w:rFonts w:ascii="Times New Roman" w:hAnsi="Times New Roman" w:cs="Times New Roman"/>
          <w:color w:val="FF0000"/>
          <w:sz w:val="24"/>
          <w:szCs w:val="24"/>
          <w:rtl/>
        </w:rPr>
        <w:t>אבד</w:t>
      </w:r>
      <w:r w:rsidR="00661409" w:rsidRPr="00B16905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16905">
        <w:rPr>
          <w:rFonts w:ascii="Times New Roman" w:hAnsi="Times New Roman" w:cs="Times New Roman"/>
          <w:color w:val="FF0000"/>
          <w:sz w:val="24"/>
          <w:szCs w:val="24"/>
          <w:rtl/>
        </w:rPr>
        <w:t>תאבדון</w:t>
      </w:r>
      <w:r w:rsidR="00AB5A8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AB5A8C" w:rsidRPr="00041CD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את </w:t>
      </w:r>
      <w:proofErr w:type="spellStart"/>
      <w:r w:rsidR="00AB5A8C" w:rsidRPr="00041CDC">
        <w:rPr>
          <w:rFonts w:ascii="Times New Roman" w:hAnsi="Times New Roman" w:cs="Times New Roman"/>
          <w:color w:val="FFC000"/>
          <w:sz w:val="24"/>
          <w:szCs w:val="24"/>
          <w:rtl/>
        </w:rPr>
        <w:t>אלהיהם</w:t>
      </w:r>
      <w:proofErr w:type="spellEnd"/>
      <w:r w:rsidR="00AB5A8C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דבק עם </w:t>
      </w:r>
      <w:r w:rsidR="005A3C0F" w:rsidRPr="00B933E5">
        <w:rPr>
          <w:rFonts w:ascii="Times New Roman" w:hAnsi="Times New Roman" w:cs="Times New Roman"/>
          <w:color w:val="FFC000"/>
          <w:sz w:val="24"/>
          <w:szCs w:val="24"/>
          <w:rtl/>
        </w:rPr>
        <w:t>אבד תאבדון</w:t>
      </w:r>
      <w:r w:rsidR="00A926B0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</w:t>
      </w:r>
      <w:r w:rsidR="005A3C0F" w:rsidRPr="00B933E5">
        <w:rPr>
          <w:rFonts w:ascii="Times New Roman" w:hAnsi="Times New Roman" w:cs="Times New Roman"/>
          <w:color w:val="FFC000"/>
          <w:sz w:val="24"/>
          <w:szCs w:val="24"/>
          <w:rtl/>
        </w:rPr>
        <w:t>אשר עבדו שם</w:t>
      </w:r>
      <w:r w:rsidR="00661409" w:rsidRPr="00A926B0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דב</w:t>
      </w:r>
      <w:r w:rsidR="00A926B0" w:rsidRPr="00FD14D7">
        <w:rPr>
          <w:rFonts w:ascii="Times New Roman" w:hAnsi="Times New Roman" w:cs="Times New Roman" w:hint="cs"/>
          <w:sz w:val="24"/>
          <w:szCs w:val="24"/>
          <w:rtl/>
        </w:rPr>
        <w:t>ק</w:t>
      </w:r>
      <w:r w:rsidR="005A3C0F" w:rsidRPr="00A926B0">
        <w:rPr>
          <w:rFonts w:ascii="Times New Roman" w:hAnsi="Times New Roman" w:cs="Times New Roman"/>
          <w:sz w:val="24"/>
          <w:szCs w:val="24"/>
          <w:rtl/>
        </w:rPr>
        <w:t xml:space="preserve"> עם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אלהיהם</w:t>
      </w:r>
      <w:proofErr w:type="spellEnd"/>
      <w:r w:rsidR="00C60C94" w:rsidRPr="00FD14D7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</w:p>
    <w:p w14:paraId="1ADFB0AC" w14:textId="37AFBE34" w:rsidR="00DD1AD5" w:rsidRDefault="00EC0236" w:rsidP="001F35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12:2 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את כל המקומות</w:t>
      </w:r>
      <w:r w:rsidR="002F5B8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435458">
        <w:rPr>
          <w:rFonts w:ascii="Times New Roman" w:hAnsi="Times New Roman" w:cs="Times New Roman"/>
          <w:sz w:val="24"/>
          <w:szCs w:val="24"/>
          <w:rtl/>
        </w:rPr>
        <w:t>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2F5B81" w:rsidRPr="00543BF8">
        <w:rPr>
          <w:rFonts w:ascii="Times New Roman" w:hAnsi="Times New Roman" w:cs="Times New Roman" w:hint="eastAsia"/>
          <w:color w:val="FFC000"/>
          <w:sz w:val="24"/>
          <w:szCs w:val="24"/>
          <w:rtl/>
        </w:rPr>
        <w:t>את</w:t>
      </w:r>
      <w:r w:rsidR="002F5B8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כטעם מן</w:t>
      </w:r>
      <w:r w:rsidR="00A926B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הם יצאו את</w:t>
      </w:r>
      <w:r w:rsidR="00661409" w:rsidRPr="00702F2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העיר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מד</w:t>
      </w:r>
      <w:r w:rsidR="00DD1AD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F3555">
        <w:rPr>
          <w:rFonts w:ascii="Times New Roman" w:hAnsi="Times New Roman" w:cs="Times New Roman" w:hint="cs"/>
          <w:color w:val="0070C0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EF5E11F" w14:textId="6C20978C" w:rsidR="007401D1" w:rsidRDefault="005A3C0F" w:rsidP="001F3555">
      <w:pPr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ואלו הם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B933E5">
        <w:rPr>
          <w:rFonts w:ascii="Times New Roman" w:hAnsi="Times New Roman" w:cs="Times New Roman"/>
          <w:color w:val="FFC000"/>
          <w:sz w:val="24"/>
          <w:szCs w:val="24"/>
          <w:rtl/>
        </w:rPr>
        <w:t>על ההרים הרמים ועל הגבעות ותחת כל</w:t>
      </w:r>
      <w:r w:rsidR="00661409" w:rsidRPr="00B933E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B933E5">
        <w:rPr>
          <w:rFonts w:ascii="Times New Roman" w:hAnsi="Times New Roman" w:cs="Times New Roman"/>
          <w:color w:val="FFC000"/>
          <w:sz w:val="24"/>
          <w:szCs w:val="24"/>
          <w:rtl/>
        </w:rPr>
        <w:t>עץ רענן</w:t>
      </w:r>
      <w:r w:rsidR="007401D1">
        <w:rPr>
          <w:rFonts w:ascii="Times New Roman" w:hAnsi="Times New Roman" w:cs="Times New Roman"/>
          <w:sz w:val="24"/>
          <w:szCs w:val="24"/>
        </w:rPr>
        <w:t>:</w:t>
      </w:r>
      <w:r w:rsidR="00C60C94" w:rsidRPr="00B933E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</w:p>
    <w:p w14:paraId="3A87E9C7" w14:textId="1350BAF1" w:rsidR="00661409" w:rsidRDefault="007401D1" w:rsidP="001F35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E961A8">
        <w:rPr>
          <w:rFonts w:ascii="Times New Roman" w:hAnsi="Times New Roman" w:cs="Times New Roman"/>
          <w:color w:val="FF0000"/>
          <w:sz w:val="24"/>
          <w:szCs w:val="24"/>
        </w:rPr>
        <w:t>12:</w:t>
      </w:r>
      <w:r w:rsidR="009D1B68" w:rsidRPr="00E961A8">
        <w:rPr>
          <w:rFonts w:ascii="Times New Roman" w:hAnsi="Times New Roman" w:cs="Times New Roman"/>
          <w:color w:val="FF0000"/>
          <w:sz w:val="24"/>
          <w:szCs w:val="24"/>
        </w:rPr>
        <w:t>2-3</w:t>
      </w:r>
      <w:r w:rsidR="009D1B6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ואחרי </w:t>
      </w:r>
      <w:commentRangeStart w:id="5"/>
      <w:r w:rsidR="008F6D7C">
        <w:rPr>
          <w:rFonts w:ascii="Times New Roman" w:hAnsi="Times New Roman" w:cs="Times New Roman" w:hint="cs"/>
          <w:sz w:val="24"/>
          <w:szCs w:val="24"/>
          <w:rtl/>
        </w:rPr>
        <w:t>{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שתאבדו</w:t>
      </w:r>
      <w:r w:rsidR="008F6D7C">
        <w:rPr>
          <w:rFonts w:ascii="Times New Roman" w:hAnsi="Times New Roman" w:cs="Times New Roman" w:hint="cs"/>
          <w:sz w:val="24"/>
          <w:szCs w:val="24"/>
          <w:rtl/>
        </w:rPr>
        <w:t>} &lt;שתשברו&gt;</w:t>
      </w:r>
      <w:r w:rsidR="003C2DFC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33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commentRangeEnd w:id="5"/>
      <w:r w:rsidR="008F6D7C">
        <w:rPr>
          <w:rStyle w:val="CommentReference"/>
          <w:rtl/>
        </w:rPr>
        <w:commentReference w:id="5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ע"ז שלהם זהו האבוד</w:t>
      </w:r>
      <w:r w:rsidR="00A926B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ונ</w:t>
      </w:r>
      <w:r w:rsidR="007062A6">
        <w:rPr>
          <w:rFonts w:ascii="Times New Roman" w:hAnsi="Times New Roman" w:cs="Times New Roman" w:hint="cs"/>
          <w:sz w:val="24"/>
          <w:szCs w:val="24"/>
          <w:rtl/>
        </w:rPr>
        <w:t>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תו</w:t>
      </w:r>
      <w:r w:rsidR="007062A6">
        <w:rPr>
          <w:rFonts w:ascii="Times New Roman" w:hAnsi="Times New Roman" w:cs="Times New Roman" w:hint="cs"/>
          <w:sz w:val="24"/>
          <w:szCs w:val="24"/>
          <w:rtl/>
        </w:rPr>
        <w:t>ֹ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ן את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אלהיהם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באש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11328181" w14:textId="77777777" w:rsidR="00625BA5" w:rsidRDefault="00625B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9B9DE3B" w14:textId="77777777" w:rsidR="00625BA5" w:rsidRDefault="00625BA5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12:3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וְנִתַּצְתֶּ֣ם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אֶת־מִזְבְּחֹתָ֗ם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וְשִׁבַּרְתֶּם֙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אֶת־מַצֵּ֣בֹתָ֔ם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וַאֲשֵֽׁרֵיהֶם֙ תִּשְׂרְפ֣וּן בָּאֵ֔שׁ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וּפְסִילֵ֥י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אֱלֹֽהֵיהֶ֖ם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תְּגַדֵּע֑וּן וְאִבַּדְתֶּ֣ם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אֶת־שְׁמָ֔ם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מִן־הַמָּק֖וֹם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הַהֽוּא׃</w:t>
      </w:r>
    </w:p>
    <w:p w14:paraId="0B205315" w14:textId="79687303" w:rsidR="00661409" w:rsidRDefault="001C0E97" w:rsidP="001D03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156A55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ונתצתם</w:t>
      </w:r>
      <w:proofErr w:type="spellEnd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את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מזבחותם</w:t>
      </w:r>
      <w:proofErr w:type="spellEnd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ושברתם את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מצ</w:t>
      </w:r>
      <w:r w:rsidR="00E304B3">
        <w:rPr>
          <w:rFonts w:ascii="Times New Roman" w:hAnsi="Times New Roman" w:cs="Times New Roman" w:hint="cs"/>
          <w:color w:val="FF0000"/>
          <w:sz w:val="24"/>
          <w:szCs w:val="24"/>
          <w:rtl/>
        </w:rPr>
        <w:t>בו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תם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435458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זהו שלחן הטמא שלהם</w:t>
      </w:r>
      <w:r w:rsidR="001449E9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 הטעם מה שמקריבים עליה תקרובת ע"ז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39F1BBA" w14:textId="436892F9" w:rsidR="00661409" w:rsidRDefault="001C0E97" w:rsidP="001D03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156A55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ואשריהם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435458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אילן נטוע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ברושם ע"ז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7F3F8EC" w14:textId="412F8CF7" w:rsidR="00661409" w:rsidRDefault="00000E3A" w:rsidP="001D03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156A55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ופסילי</w:t>
      </w:r>
      <w:proofErr w:type="spellEnd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אלהיהם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435458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ממיני מתכות</w:t>
      </w:r>
      <w:r w:rsidR="0043545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הפסל נסך חרש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(ישעיה</w:t>
      </w:r>
      <w:r w:rsidR="00661409" w:rsidRPr="009673C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מ</w:t>
      </w:r>
      <w:r w:rsidR="001A27B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1449E9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5F868C9" w14:textId="24DD356F" w:rsidR="00661409" w:rsidRDefault="00000E3A" w:rsidP="001D03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12:</w:t>
      </w:r>
      <w:r w:rsidR="00156A55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ואבדתם את שמם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יזכרו בשמם</w:t>
      </w:r>
      <w:r w:rsidR="00AC270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שאם יזכרו יהיו נזכרים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בשמות של גנאי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5D8BA90" w14:textId="4E05D8A1" w:rsidR="00661409" w:rsidRDefault="00661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1548343" w14:textId="13836282" w:rsidR="00625BA5" w:rsidRDefault="00625BA5" w:rsidP="001D03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12:4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לֹֽא־תַעֲשׂ֣וּן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כֵּ֔ן לַֽיהוָ֖ה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אֱלֹֽהֵיכֶֽם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06C7AC6E" w14:textId="77777777" w:rsidR="009F5E26" w:rsidRDefault="00000E3A" w:rsidP="001D03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156A55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לא תעשון כן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חוזר לכל מה שאמר למחות ע"ז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ושמושיה</w:t>
      </w:r>
      <w:proofErr w:type="spellEnd"/>
      <w:r w:rsidR="00AC270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הזהיר שלא להרוס כלום ממקדש ה' ומזבחו</w:t>
      </w:r>
      <w:r w:rsidR="001449E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C252456" w14:textId="25B75F17" w:rsidR="00FE368D" w:rsidRDefault="005A3C0F" w:rsidP="001D03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ויש אומרים שלא לרבות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בתי כנסיו</w:t>
      </w:r>
      <w:r w:rsidR="00720AB8">
        <w:rPr>
          <w:rFonts w:ascii="Times New Roman" w:hAnsi="Times New Roman" w:cs="Times New Roman" w:hint="cs"/>
          <w:sz w:val="24"/>
          <w:szCs w:val="24"/>
          <w:rtl/>
        </w:rPr>
        <w:t>ת.</w:t>
      </w:r>
    </w:p>
    <w:p w14:paraId="467A1475" w14:textId="503E969F" w:rsidR="00661409" w:rsidRDefault="005A3C0F" w:rsidP="001D03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ויתכן לומר שהרצון שלא להשבית עבודת השם כאשר ישביתו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עבודת ע"ז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46FA6CB" w14:textId="3266C196" w:rsidR="00661409" w:rsidRDefault="00661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B1D5F5A" w14:textId="14054723" w:rsidR="00625BA5" w:rsidRDefault="00625BA5" w:rsidP="000C61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12:5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כִּ֠י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אִֽם־אֶל־הַמָּק֞וֹם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אֲשֶׁר־יִבְחַ֨ר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יְהוָ֤ה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אֱלֹֽהֵיכֶם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מִכָּל־שִׁבְטֵיכֶ֔ם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לָשׂ֥וּם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אֶת־שְׁמ֖ו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ֹ שָׁ</w:t>
      </w:r>
      <w:r w:rsidRPr="004F4259">
        <w:rPr>
          <w:rFonts w:asciiTheme="majorBidi" w:hAnsiTheme="majorBidi" w:cs="Times New Roman" w:hint="cs"/>
          <w:b/>
          <w:bCs/>
          <w:sz w:val="24"/>
          <w:szCs w:val="24"/>
          <w:rtl/>
        </w:rPr>
        <w:t>֑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ם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לְשִׁכְנ֥וֹ תִדְרְשׁ֖וּ וּבָ֥אתָ שָּֽׁמָּה׃</w:t>
      </w:r>
    </w:p>
    <w:p w14:paraId="5A5E8EDD" w14:textId="3285B42E" w:rsidR="00661409" w:rsidRPr="00F31681" w:rsidRDefault="00000E3A" w:rsidP="00F316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156A55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כי אם אל המקום אשר יבחר 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גלה המקום</w:t>
      </w:r>
      <w:r w:rsidR="00BC33F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תפול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קנאה וקטטה בשבטים</w:t>
      </w:r>
      <w:r w:rsidR="00C60C94" w:rsidRPr="00F31681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31681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4A21C8A" w14:textId="440079ED" w:rsidR="00661409" w:rsidRDefault="00000E3A" w:rsidP="000049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31681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156A55" w:rsidRPr="00F31681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 w:rsidRPr="00F3168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31681">
        <w:rPr>
          <w:rFonts w:ascii="Times New Roman" w:hAnsi="Times New Roman" w:cs="Times New Roman"/>
          <w:color w:val="FF0000"/>
          <w:sz w:val="24"/>
          <w:szCs w:val="24"/>
          <w:rtl/>
        </w:rPr>
        <w:t>מכל שבטיכם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גם לא ברר השבט אשר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יהיה בנחלתו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11CE5A8" w14:textId="2CE3817D" w:rsidR="00661409" w:rsidRDefault="00000E3A" w:rsidP="000C61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156A55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מכל שבטיכם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בנחלת שבט אחד מכל שבטיכם</w:t>
      </w:r>
      <w:r w:rsidR="00DD450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לא שהטעם שכל השבטים היה להם חלק</w:t>
      </w:r>
      <w:r w:rsidR="00CF658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DD4501">
        <w:rPr>
          <w:rFonts w:ascii="Times New Roman" w:hAnsi="Times New Roman" w:cs="Times New Roman" w:hint="cs"/>
          <w:sz w:val="24"/>
          <w:szCs w:val="24"/>
          <w:rtl/>
        </w:rPr>
        <w:t>כ</w:t>
      </w:r>
      <w:r w:rsidR="00DD4501" w:rsidRPr="00FB1DA6">
        <w:rPr>
          <w:rFonts w:ascii="Times New Roman" w:hAnsi="Times New Roman" w:cs="Times New Roman"/>
          <w:sz w:val="24"/>
          <w:szCs w:val="24"/>
          <w:rtl/>
        </w:rPr>
        <w:t>אמרם</w:t>
      </w:r>
      <w:proofErr w:type="spellEnd"/>
      <w:r w:rsidR="00DD4501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כי ירושלם לא נחלקה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לשבטים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864A892" w14:textId="77777777" w:rsidR="00661409" w:rsidRDefault="00000E3A" w:rsidP="000C61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156A55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לשכנו תדרשו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מקום שיהיה מיוחד לשמו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B221E50" w14:textId="6AD3C7D8" w:rsidR="00661409" w:rsidRDefault="00000E3A" w:rsidP="000C61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156A55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תדרשו ובאת</w:t>
      </w:r>
      <w:r w:rsidR="00661409"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שמה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נבואה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למשכנותיו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קלב</w:t>
      </w:r>
      <w:r w:rsidR="00A51B2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):</w:t>
      </w:r>
    </w:p>
    <w:p w14:paraId="30401C0B" w14:textId="77777777" w:rsidR="00625BA5" w:rsidRDefault="00625BA5">
      <w:pPr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  <w:rtl/>
        </w:rPr>
      </w:pPr>
    </w:p>
    <w:p w14:paraId="06F1A348" w14:textId="54CA5D5C" w:rsidR="00661409" w:rsidRPr="009673C8" w:rsidRDefault="00625BA5" w:rsidP="007F0EC5">
      <w:pPr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12:6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וַֽהֲבֵאתֶ֣ם שָׁ֗מָּה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עֹלֹֽתֵיכֶם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וְזִבְחֵיכֶ֔ם וְאֵת֙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מַעְשְׂרֹ֣תֵיכֶ֔ם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וְאֵ֖ת תְּרוּמַ֣ת יֶדְכֶ֑ם וְנִדְרֵיכֶם֙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וְנִדְבֹ֣תֵיכֶ֔ם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וּבְכֹרֹ֥ת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בְּקַרְכֶ֖ם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וְצֹֽאנְכֶֽם׃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</w:p>
    <w:p w14:paraId="7F11A7D1" w14:textId="02BC354B" w:rsidR="00661409" w:rsidRDefault="00000E3A" w:rsidP="007F0E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156A55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זבחיכם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הם השלמים</w:t>
      </w:r>
      <w:r w:rsidR="007F0EC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והם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של חובה כי אמר </w:t>
      </w:r>
      <w:r w:rsidR="005A3C0F" w:rsidRPr="001449E9">
        <w:rPr>
          <w:rFonts w:ascii="Times New Roman" w:hAnsi="Times New Roman" w:cs="Times New Roman"/>
          <w:color w:val="FFC000"/>
          <w:sz w:val="24"/>
          <w:szCs w:val="24"/>
          <w:rtl/>
        </w:rPr>
        <w:t>ונדריכם ונדבותיכם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2EC3ED6" w14:textId="77777777" w:rsidR="00661409" w:rsidRDefault="00000E3A" w:rsidP="000868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156A55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מעשרותיכם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מעשר בקר וצאן</w:t>
      </w:r>
      <w:r w:rsidR="001449E9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ומעשר שני הנאכל לבעלים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38C82E7" w14:textId="36EBF0D5" w:rsidR="00661409" w:rsidRDefault="00000E3A" w:rsidP="000868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156A55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ואת תרומת ידכם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 והפסוק הזה כולל כל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הבא לבית הבחירה</w:t>
      </w:r>
      <w:r w:rsidR="00965CB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והבכורים צריכים הבאה</w:t>
      </w:r>
      <w:r w:rsidR="00DD450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יתכן לומר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שמרמיז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הבכורים</w:t>
      </w:r>
      <w:r w:rsidR="001449E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ויש מפרשים שהוא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מרמיז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</w:t>
      </w:r>
      <w:r w:rsidR="00F63BD6">
        <w:rPr>
          <w:rFonts w:ascii="Times New Roman" w:hAnsi="Times New Roman" w:cs="Times New Roman" w:hint="cs"/>
          <w:sz w:val="24"/>
          <w:szCs w:val="24"/>
          <w:rtl/>
        </w:rPr>
        <w:t>שׁ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</w:t>
      </w:r>
      <w:r w:rsidR="00F63BD6">
        <w:rPr>
          <w:rFonts w:ascii="Times New Roman" w:hAnsi="Times New Roman" w:cs="Times New Roman" w:hint="cs"/>
          <w:sz w:val="24"/>
          <w:szCs w:val="24"/>
          <w:rtl/>
        </w:rPr>
        <w:t>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</w:t>
      </w:r>
      <w:r w:rsidR="00871B1F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ים אדם </w:t>
      </w:r>
      <w:r w:rsidR="002B5166">
        <w:rPr>
          <w:rFonts w:ascii="Times New Roman" w:hAnsi="Times New Roman" w:cs="Times New Roman" w:hint="cs"/>
          <w:sz w:val="24"/>
          <w:szCs w:val="24"/>
          <w:rtl/>
        </w:rPr>
        <w:t>מ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ממונו</w:t>
      </w:r>
      <w:r w:rsidR="0062414E">
        <w:rPr>
          <w:rFonts w:ascii="Times New Roman" w:hAnsi="Times New Roman" w:cs="Times New Roman" w:hint="cs"/>
          <w:color w:val="FF0000"/>
          <w:sz w:val="24"/>
          <w:szCs w:val="24"/>
          <w:rtl/>
        </w:rPr>
        <w:t>:</w:t>
      </w:r>
    </w:p>
    <w:p w14:paraId="19EEC80D" w14:textId="726C7626" w:rsidR="00661409" w:rsidRDefault="00661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5FD86F1" w14:textId="70F7C8DD" w:rsidR="00625BA5" w:rsidRDefault="00625BA5" w:rsidP="006241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12:7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וַֽאֲכַלְתֶּם־שָׁ֗ם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לִפְנֵי֙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וּשְׂמַחְתֶּ֗ם בְּכֹל֙ מִשְׁלַ֣ח יֶדְכֶ֔ם אַתֶּ֖ם וּבָֽתֵּיכֶ֑ם אֲשֶׁ֥ר בֵּֽרַכְךָ֖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אֱלֹהֶֽיך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787D4DF8" w14:textId="4137000C" w:rsidR="00661409" w:rsidRDefault="00000E3A" w:rsidP="006241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C545E6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C545E6">
        <w:rPr>
          <w:rFonts w:ascii="Times New Roman" w:hAnsi="Times New Roman" w:cs="Times New Roman" w:hint="cs"/>
          <w:color w:val="FF0000"/>
          <w:sz w:val="24"/>
          <w:szCs w:val="24"/>
          <w:rtl/>
        </w:rPr>
        <w:t>6-</w:t>
      </w:r>
      <w:r w:rsidR="00156A55" w:rsidRPr="00C545E6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 w:rsidRPr="00C545E6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C545E6" w:rsidRPr="00C545E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בכורות </w:t>
      </w:r>
      <w:proofErr w:type="spellStart"/>
      <w:r w:rsidR="00C545E6" w:rsidRPr="00C545E6">
        <w:rPr>
          <w:rFonts w:ascii="Times New Roman" w:hAnsi="Times New Roman" w:cs="Times New Roman"/>
          <w:color w:val="FF0000"/>
          <w:sz w:val="24"/>
          <w:szCs w:val="24"/>
          <w:rtl/>
        </w:rPr>
        <w:t>בקר</w:t>
      </w:r>
      <w:r w:rsidR="00C545E6" w:rsidRPr="00C545E6">
        <w:rPr>
          <w:rFonts w:ascii="Times New Roman" w:hAnsi="Times New Roman" w:cs="Times New Roman" w:hint="cs"/>
          <w:color w:val="FF0000"/>
          <w:sz w:val="24"/>
          <w:szCs w:val="24"/>
          <w:rtl/>
        </w:rPr>
        <w:t>כ</w:t>
      </w:r>
      <w:r w:rsidR="00C545E6" w:rsidRPr="00C545E6">
        <w:rPr>
          <w:rFonts w:ascii="Times New Roman" w:hAnsi="Times New Roman" w:cs="Times New Roman"/>
          <w:color w:val="FF0000"/>
          <w:sz w:val="24"/>
          <w:szCs w:val="24"/>
          <w:rtl/>
        </w:rPr>
        <w:t>ם</w:t>
      </w:r>
      <w:proofErr w:type="spellEnd"/>
      <w:r w:rsidR="00C545E6" w:rsidRPr="00C545E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וצאנכם</w:t>
      </w:r>
      <w:r w:rsidR="00C545E6" w:rsidRPr="00C545E6">
        <w:rPr>
          <w:rFonts w:ascii="Times New Roman" w:hAnsi="Times New Roman" w:cs="Times New Roman" w:hint="cs"/>
          <w:color w:val="FF0000"/>
          <w:sz w:val="24"/>
          <w:szCs w:val="24"/>
          <w:rtl/>
        </w:rPr>
        <w:t>,</w:t>
      </w:r>
      <w:r w:rsidR="00C545E6" w:rsidRPr="00C545E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C545E6">
        <w:rPr>
          <w:rFonts w:ascii="Times New Roman" w:hAnsi="Times New Roman" w:cs="Times New Roman"/>
          <w:color w:val="FF0000"/>
          <w:sz w:val="24"/>
          <w:szCs w:val="24"/>
          <w:rtl/>
        </w:rPr>
        <w:t>ואכלתם שם</w:t>
      </w:r>
      <w:r w:rsidR="00C60C94" w:rsidRPr="00C545E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 הפסוק מופלג בפירושו</w:t>
      </w:r>
      <w:r w:rsidR="00E6274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שיש מן הסדורים למעלה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שאינם נאכלים כמו העולה</w:t>
      </w:r>
      <w:r w:rsidR="001449E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ויש מה שאינם נאכלים לישראל כגון בכור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ומעשר</w:t>
      </w:r>
      <w:r w:rsidR="00E6274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שעליהם נאמר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ובשרם יהיה לך כחזה התנופה</w:t>
      </w:r>
      <w:r w:rsidR="001449E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r w:rsidR="005A3C0F"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proofErr w:type="spellEnd"/>
      <w:r w:rsidR="000839F7">
        <w:rPr>
          <w:rFonts w:ascii="Times New Roman" w:hAnsi="Times New Roman" w:cs="Times New Roman"/>
          <w:color w:val="0070C0"/>
          <w:sz w:val="24"/>
          <w:szCs w:val="24"/>
        </w:rPr>
        <w:t>:</w:t>
      </w:r>
      <w:proofErr w:type="spellStart"/>
      <w:r w:rsidR="005A3C0F"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proofErr w:type="spellEnd"/>
      <w:r w:rsidR="005A3C0F"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E6274D">
        <w:rPr>
          <w:rFonts w:ascii="Times New Roman" w:hAnsi="Times New Roman" w:cs="Times New Roman" w:hint="cs"/>
          <w:color w:val="0070C0"/>
          <w:sz w:val="24"/>
          <w:szCs w:val="24"/>
          <w:rtl/>
        </w:rPr>
        <w:t>,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שהם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נאכלים לכהן</w:t>
      </w:r>
      <w:r w:rsidR="001449E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נמי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הבכורים</w:t>
      </w:r>
      <w:r w:rsidR="00ED022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והשלמים ומעשר שני נאכלים בירושלם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A252C95" w14:textId="6CE1AC43" w:rsidR="00661409" w:rsidRDefault="006614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89A686C" w14:textId="53392078" w:rsidR="00625BA5" w:rsidRDefault="00625BA5" w:rsidP="00F4421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12:8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לֹ֣א תַֽעֲשׂ֔וּן כְּ֠כֹל אֲשֶׁ֨ר אֲנַ֧חְנוּ עֹשִׂ֛ים פֹּ֖ה הַיּ֑וֹם אִ֖ישׁ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כָּל־הַיָּשָׁ֥ר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בְּעֵינָֽיו׃</w:t>
      </w:r>
    </w:p>
    <w:p w14:paraId="519F6C24" w14:textId="7FED1935" w:rsidR="00787941" w:rsidRDefault="00787941" w:rsidP="00A93E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12:9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כִּ֥י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לֹֽא־בָאתֶ֖ם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עַד־עָ֑תָּה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אֶל־הַמְּנוּחָה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וְאֶל־הַֽנַּחֲלָ֔ה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אֲשֶׁר־יְהוָ֥ה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נֹתֵ֥ן לָֽךְ׃</w:t>
      </w:r>
    </w:p>
    <w:p w14:paraId="442E04A4" w14:textId="0ABBE6FD" w:rsidR="0051385B" w:rsidRDefault="00000E3A" w:rsidP="005D24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12:</w:t>
      </w:r>
      <w:r w:rsidR="00156A55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 w:rsidR="00A93E0F">
        <w:rPr>
          <w:rFonts w:ascii="Times New Roman" w:hAnsi="Times New Roman" w:cs="Times New Roman" w:hint="cs"/>
          <w:color w:val="FF0000"/>
          <w:sz w:val="24"/>
          <w:szCs w:val="24"/>
          <w:rtl/>
        </w:rPr>
        <w:t>-9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לא תעשון ככל אשר אנחנו עושים פה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שבמדבר לא היו</w:t>
      </w:r>
      <w:r w:rsidR="006614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מתיחדים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למקום אחד</w:t>
      </w:r>
      <w:r w:rsidR="00DA2F2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היו נוסעים מסע אחר מסע ואיש כל הישר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בעיניו יעשה </w:t>
      </w:r>
      <w:r w:rsidR="005A3C0F" w:rsidRPr="005D24D2">
        <w:rPr>
          <w:rFonts w:ascii="Times New Roman" w:hAnsi="Times New Roman" w:cs="Times New Roman"/>
          <w:sz w:val="24"/>
          <w:szCs w:val="24"/>
          <w:rtl/>
        </w:rPr>
        <w:t>בכל איזה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מקום שישכון המשכן</w:t>
      </w:r>
      <w:r w:rsidR="00DD261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ולמד </w:t>
      </w:r>
      <w:r w:rsidR="005A3C0F" w:rsidRPr="001449E9">
        <w:rPr>
          <w:rFonts w:ascii="Times New Roman" w:hAnsi="Times New Roman" w:cs="Times New Roman"/>
          <w:color w:val="FFC000"/>
          <w:sz w:val="24"/>
          <w:szCs w:val="24"/>
          <w:rtl/>
        </w:rPr>
        <w:t>כי לא באתם עד</w:t>
      </w:r>
      <w:r w:rsidR="00744B06" w:rsidRPr="001449E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1449E9">
        <w:rPr>
          <w:rFonts w:ascii="Times New Roman" w:hAnsi="Times New Roman" w:cs="Times New Roman"/>
          <w:color w:val="FFC000"/>
          <w:sz w:val="24"/>
          <w:szCs w:val="24"/>
          <w:rtl/>
        </w:rPr>
        <w:t>עתה אל המנוחה ואל הנחלה</w:t>
      </w:r>
      <w:r w:rsidR="00DA3230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ליחד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מקום אחד</w:t>
      </w:r>
      <w:r w:rsidR="001449E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1AB268D" w14:textId="77777777" w:rsidR="0051385B" w:rsidRDefault="005A3C0F" w:rsidP="005D24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ויש אומרים שהטעם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ע</w:t>
      </w:r>
      <w:r w:rsidR="00DA2F2F">
        <w:rPr>
          <w:rFonts w:ascii="Times New Roman" w:hAnsi="Times New Roman" w:cs="Times New Roman" w:hint="cs"/>
          <w:sz w:val="24"/>
          <w:szCs w:val="24"/>
          <w:rtl/>
        </w:rPr>
        <w:t>ל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כל מה שסדר</w:t>
      </w:r>
      <w:r w:rsidR="00DD261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לא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נתחייבו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להביאם בבית הבחירה אלא אחרי בואם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לארץ</w:t>
      </w:r>
      <w:r w:rsidR="00DA2F2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אבל עתה </w:t>
      </w:r>
      <w:r w:rsidRPr="00C379B1">
        <w:rPr>
          <w:rFonts w:ascii="Times New Roman" w:hAnsi="Times New Roman" w:cs="Times New Roman"/>
          <w:color w:val="FFC000"/>
          <w:sz w:val="24"/>
          <w:szCs w:val="24"/>
          <w:rtl/>
        </w:rPr>
        <w:t>איש כל הישר בעיניו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יעשה</w:t>
      </w:r>
      <w:r w:rsidR="001449E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יש מי שנותן המעשר ויש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מי שלא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יתננו</w:t>
      </w:r>
      <w:proofErr w:type="spellEnd"/>
      <w:r w:rsidR="001449E9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</w:p>
    <w:p w14:paraId="4928BF3D" w14:textId="77777777" w:rsidR="00EF6E2D" w:rsidRDefault="005A3C0F" w:rsidP="005D24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ואין הטעם כדעת בן עזרא שהרצון שלא היו כלם יראי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השם</w:t>
      </w:r>
      <w:r w:rsidR="00DD261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מה טעם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לא באתם עד עתה אל </w:t>
      </w:r>
      <w:r w:rsidR="00DA2F2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המנו</w:t>
      </w:r>
      <w:r w:rsidR="00DA2F2F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ח</w:t>
      </w:r>
      <w:r w:rsidR="00DA2F2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ואל הנחלה</w:t>
      </w:r>
      <w:r w:rsidR="00DA2F2F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DA2F2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0D79F77" w14:textId="7A597296" w:rsidR="00156A55" w:rsidRDefault="005A3C0F" w:rsidP="005D24D2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ודעת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בעלי הקבלה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שמרמיז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ארבע עשרה שנה</w:t>
      </w:r>
      <w:r w:rsidR="00DA2F2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שהם שבעה שכבשו ושבעה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שחלקו</w:t>
      </w:r>
      <w:r w:rsidR="0078794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שהותרו הבמות שאין עליהם חטאות ואשמים ומנחות</w:t>
      </w:r>
      <w:r w:rsidR="00852E16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להיותו דבק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עם </w:t>
      </w:r>
      <w:r w:rsidRPr="00F4421F">
        <w:rPr>
          <w:rFonts w:ascii="Times New Roman" w:hAnsi="Times New Roman" w:cs="Times New Roman"/>
          <w:color w:val="FFC000"/>
          <w:sz w:val="24"/>
          <w:szCs w:val="24"/>
          <w:rtl/>
        </w:rPr>
        <w:t>כי אתם עוברים</w:t>
      </w:r>
      <w:r w:rsidR="00787941">
        <w:rPr>
          <w:rFonts w:ascii="Times New Roman" w:hAnsi="Times New Roman" w:cs="Times New Roman" w:hint="cs"/>
          <w:color w:val="FFC000"/>
          <w:sz w:val="24"/>
          <w:szCs w:val="24"/>
          <w:rtl/>
        </w:rPr>
        <w:t>,</w:t>
      </w:r>
      <w:r w:rsidRPr="00F4421F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בעבור שאמר </w:t>
      </w:r>
      <w:r w:rsidRPr="006A00C8">
        <w:rPr>
          <w:rFonts w:ascii="Times New Roman" w:hAnsi="Times New Roman" w:cs="Times New Roman"/>
          <w:color w:val="FFC000"/>
          <w:sz w:val="24"/>
          <w:szCs w:val="24"/>
          <w:rtl/>
        </w:rPr>
        <w:t>ככל אשר אנחנו עושים פה היום</w:t>
      </w:r>
      <w:r w:rsidR="00744B06" w:rsidRPr="006A00C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6A00C8">
        <w:rPr>
          <w:rFonts w:ascii="Times New Roman" w:hAnsi="Times New Roman" w:cs="Times New Roman"/>
          <w:color w:val="FFC000"/>
          <w:sz w:val="24"/>
          <w:szCs w:val="24"/>
          <w:rtl/>
        </w:rPr>
        <w:t>איש הישר בעיניו</w:t>
      </w:r>
      <w:r w:rsidR="00C60C94" w:rsidRPr="006A00C8">
        <w:rPr>
          <w:rFonts w:ascii="Times New Roman" w:hAnsi="Times New Roman" w:cs="Times New Roman"/>
          <w:sz w:val="24"/>
          <w:szCs w:val="24"/>
          <w:rtl/>
        </w:rPr>
        <w:t>:</w:t>
      </w:r>
      <w:r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</w:p>
    <w:p w14:paraId="0B0D6C61" w14:textId="77777777" w:rsidR="00744B06" w:rsidRDefault="00156A55" w:rsidP="002B29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12:9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כי לא באתם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עדיין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3F8607C" w14:textId="0D250837" w:rsidR="004213AC" w:rsidRDefault="00000E3A" w:rsidP="009E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156A55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אל המנוחה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 שילה</w:t>
      </w:r>
      <w:r w:rsidR="009E6320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4213AC">
        <w:rPr>
          <w:rFonts w:ascii="Times New Roman" w:hAnsi="Times New Roman" w:cs="Times New Roman"/>
          <w:color w:val="FFC000"/>
          <w:sz w:val="24"/>
          <w:szCs w:val="24"/>
          <w:rtl/>
        </w:rPr>
        <w:t>ואל הנחלה</w:t>
      </w:r>
      <w:r w:rsidR="005A3C0F" w:rsidRPr="006A00C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– </w:t>
      </w:r>
      <w:r w:rsidR="005A3C0F" w:rsidRPr="004213AC">
        <w:rPr>
          <w:rFonts w:ascii="Times New Roman" w:hAnsi="Times New Roman" w:cs="Times New Roman"/>
          <w:sz w:val="24"/>
          <w:szCs w:val="24"/>
          <w:rtl/>
        </w:rPr>
        <w:t>זו ירושלם</w:t>
      </w:r>
      <w:r w:rsidR="009E632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6A00C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12B3BD5A" w14:textId="1477D378" w:rsidR="00744B06" w:rsidRDefault="005A3C0F" w:rsidP="009E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יש אומרים שזה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מרמיז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ירושלים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8DD2A9D" w14:textId="350D7D89" w:rsidR="00744B06" w:rsidRDefault="00744B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195C4EA" w14:textId="5231CBC9" w:rsidR="007C65EC" w:rsidRDefault="007C65EC" w:rsidP="00B336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12:10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וַֽעֲבַרְתֶּם֮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אֶת־הַיַּרְדֵּן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֒ וִֽישַׁבְתֶּ֣ם בָּאָ֔רֶץ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אֲשֶׁר־יְהוָ֥ה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אֱלֹֽהֵיכֶ֖ם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מַנְחִ֣יל אֶתְכֶ֑ם וְהֵנִ֨יחַ לָכֶ֧ם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מִכָּל־אֹֽיְבֵיכֶ֛ם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מִסָּבִ֖יב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וִֽישַׁבְתֶּם־בֶּֽטַח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7390E7E4" w14:textId="21CA1FFF" w:rsidR="00B3363F" w:rsidRDefault="00B3363F" w:rsidP="00B3363F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אשר ה'</w:t>
      </w:r>
      <w:r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אלהיכם</w:t>
      </w:r>
      <w:proofErr w:type="spellEnd"/>
      <w:r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מנחיל</w:t>
      </w:r>
      <w:r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החל מאשר חתם</w:t>
      </w:r>
      <w:r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7B8C950" w14:textId="5D2BC77D" w:rsidR="004F4A12" w:rsidRDefault="00000E3A" w:rsidP="00C704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156A55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והניח לכם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זאת היא </w:t>
      </w:r>
      <w:r w:rsidR="005A3C0F" w:rsidRPr="00C7042B">
        <w:rPr>
          <w:rFonts w:ascii="Times New Roman" w:hAnsi="Times New Roman" w:cs="Times New Roman"/>
          <w:color w:val="FFC000"/>
          <w:sz w:val="24"/>
          <w:szCs w:val="24"/>
          <w:rtl/>
        </w:rPr>
        <w:t>המנוחה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781AAAD3" w14:textId="77777777" w:rsidR="00775FA6" w:rsidRDefault="00000E3A" w:rsidP="00E80A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156A55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וישבתם </w:t>
      </w:r>
      <w:r w:rsidR="00DA2F2F">
        <w:rPr>
          <w:rFonts w:ascii="Times New Roman" w:hAnsi="Times New Roman" w:cs="Times New Roman" w:hint="cs"/>
          <w:color w:val="FF0000"/>
          <w:sz w:val="24"/>
          <w:szCs w:val="24"/>
          <w:rtl/>
        </w:rPr>
        <w:t>בטח</w:t>
      </w:r>
      <w:r w:rsidR="00DA2F2F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אז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תיחדו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מקום</w:t>
      </w:r>
      <w:r w:rsidR="00B3363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 היה בימי דוד</w:t>
      </w:r>
      <w:r w:rsidR="00B3363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כאמרו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הניח</w:t>
      </w:r>
      <w:r w:rsidR="00AF49A4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ה׳ </w:t>
      </w:r>
      <w:proofErr w:type="spellStart"/>
      <w:r w:rsidR="00AF49A4">
        <w:rPr>
          <w:rFonts w:ascii="Times New Roman" w:hAnsi="Times New Roman" w:cs="Times New Roman" w:hint="cs"/>
          <w:color w:val="FFC000"/>
          <w:sz w:val="24"/>
          <w:szCs w:val="24"/>
          <w:rtl/>
        </w:rPr>
        <w:t>אלהי</w:t>
      </w:r>
      <w:proofErr w:type="spellEnd"/>
      <w:r w:rsidR="00AF49A4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לי מסביב אין שטן ואין פגע רע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AF49A4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מלכים א׳ </w:t>
      </w:r>
      <w:proofErr w:type="spellStart"/>
      <w:r w:rsidR="00AF49A4">
        <w:rPr>
          <w:rFonts w:ascii="Times New Roman" w:hAnsi="Times New Roman" w:cs="Times New Roman" w:hint="cs"/>
          <w:color w:val="0070C0"/>
          <w:sz w:val="24"/>
          <w:szCs w:val="24"/>
          <w:rtl/>
        </w:rPr>
        <w:t>ה:יח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E80AC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שעד עתה היו מחליפים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המקומות</w:t>
      </w:r>
      <w:r w:rsidR="000A721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כגון </w:t>
      </w:r>
      <w:r w:rsidR="00DA2F2F" w:rsidRPr="00FD14D7">
        <w:rPr>
          <w:rFonts w:ascii="Times New Roman" w:hAnsi="Times New Roman" w:cs="Times New Roman"/>
          <w:sz w:val="24"/>
          <w:szCs w:val="24"/>
          <w:rtl/>
        </w:rPr>
        <w:t>שיל</w:t>
      </w:r>
      <w:r w:rsidR="00DA2F2F" w:rsidRPr="00DA2F2F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DA2F2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ונוב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וגבעון</w:t>
      </w:r>
      <w:r w:rsidR="000A721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עד שנבנתה בית העולמים</w:t>
      </w:r>
      <w:r w:rsidR="0054035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64600A8" w14:textId="7FFB1CCF" w:rsidR="00744B06" w:rsidRDefault="005A3C0F" w:rsidP="00E80A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ולפי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הכונה</w:t>
      </w:r>
      <w:proofErr w:type="spellEnd"/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השנית</w:t>
      </w:r>
      <w:r w:rsidR="000A721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להיות הטעם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שמרמיז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לא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נתחייבו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הנרמזים להביאם בבית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הבחירה אלא אחרי בואם לארץ</w:t>
      </w:r>
      <w:r w:rsidR="002B167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4035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אפשר שהרצון באמרו </w:t>
      </w:r>
      <w:r w:rsidRPr="00540351">
        <w:rPr>
          <w:rFonts w:ascii="Times New Roman" w:hAnsi="Times New Roman" w:cs="Times New Roman"/>
          <w:color w:val="FFC000"/>
          <w:sz w:val="24"/>
          <w:szCs w:val="24"/>
          <w:rtl/>
        </w:rPr>
        <w:t>מכל שבטיכם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976CC1" w:rsidRPr="00976CC1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976CC1" w:rsidRPr="00976CC1">
        <w:rPr>
          <w:rFonts w:ascii="Times New Roman" w:hAnsi="Times New Roman" w:cs="Times New Roman" w:hint="cs"/>
          <w:color w:val="0070C0"/>
          <w:sz w:val="24"/>
          <w:szCs w:val="24"/>
          <w:rtl/>
        </w:rPr>
        <w:t>יב:ה</w:t>
      </w:r>
      <w:proofErr w:type="spellEnd"/>
      <w:r w:rsidR="00976CC1" w:rsidRPr="00976CC1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)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שמרמיז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שילה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ונוב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וגבעון</w:t>
      </w:r>
      <w:r w:rsidR="0054035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שעל ירושלם אמר </w:t>
      </w:r>
      <w:r w:rsidRPr="00540351">
        <w:rPr>
          <w:rFonts w:ascii="Times New Roman" w:hAnsi="Times New Roman" w:cs="Times New Roman"/>
          <w:color w:val="FFC000"/>
          <w:sz w:val="24"/>
          <w:szCs w:val="24"/>
          <w:rtl/>
        </w:rPr>
        <w:t>באחד שבטיך</w:t>
      </w:r>
      <w:r w:rsidR="00976CC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976CC1" w:rsidRPr="00976CC1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976CC1" w:rsidRPr="00976CC1">
        <w:rPr>
          <w:rFonts w:ascii="Times New Roman" w:hAnsi="Times New Roman" w:cs="Times New Roman" w:hint="cs"/>
          <w:color w:val="0070C0"/>
          <w:sz w:val="24"/>
          <w:szCs w:val="24"/>
          <w:rtl/>
        </w:rPr>
        <w:t>יב:יד</w:t>
      </w:r>
      <w:proofErr w:type="spellEnd"/>
      <w:r w:rsidR="00976CC1" w:rsidRPr="00976CC1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976CC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976CC1" w:rsidRPr="00FB1DA6" w:rsidDel="00976CC1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זה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טעם </w:t>
      </w:r>
      <w:r w:rsidRPr="00540351">
        <w:rPr>
          <w:rFonts w:ascii="Times New Roman" w:hAnsi="Times New Roman" w:cs="Times New Roman"/>
          <w:color w:val="FFC000"/>
          <w:sz w:val="24"/>
          <w:szCs w:val="24"/>
          <w:rtl/>
        </w:rPr>
        <w:t>אל המנוחה ואל הנחלה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69421FF" w14:textId="5B63B7DB" w:rsidR="00744B06" w:rsidRDefault="00744B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B914499" w14:textId="1CE2A04E" w:rsidR="007C65EC" w:rsidRDefault="007C65EC" w:rsidP="00935F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12:11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וְהָיָ֣ה הַמָּק֗וֹם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אֲשֶׁר־יִבְחַר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֩ יְהוָ֨ה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אֱלֹֽהֵיכֶ֥ם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בּוֹ֙ לְשַׁכֵּ֤ן שְׁמוֹ֙ שָׁ֔ם שָׁ֣מָּה תָבִ֔יאוּ אֵ֛ת כָּל־אֲשֶׁ֥ר אָֽנֹכִ֖י מְצַוֶּ֣ה אֶתְכֶ֑ם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עוֹלֹֽתֵיכֶ֣ם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וְזִבְחֵיכֶ֗ם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מַעְשְׂרֹֽתֵיכֶם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֙ וּתְרֻמַ֣ת יֶדְכֶ֔ם וְכֹל֙ מִבְחַ֣ר נִדְרֵיכֶ֔ם אֲשֶׁ֥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ר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תִּדְּר֖וּ לַֽיהוָֽה׃</w:t>
      </w:r>
    </w:p>
    <w:p w14:paraId="1BE8FBDF" w14:textId="77777777" w:rsidR="004F4A12" w:rsidRDefault="00000E3A" w:rsidP="00935F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156A55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והיה המקום אשר יבחר ה'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אלהיכם</w:t>
      </w:r>
      <w:proofErr w:type="spellEnd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בו</w:t>
      </w:r>
      <w:r w:rsidR="00744B06"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לשכן שמו שם שמה תביאו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נראה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שהכונה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שאז יביאום במקום מיוחד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4135162" w14:textId="2AE42B72" w:rsidR="00744B06" w:rsidRDefault="00744B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E636BF0" w14:textId="5EC9DA70" w:rsidR="007C65EC" w:rsidRDefault="007C65EC" w:rsidP="00935F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12:12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וּשְׂמַחְתֶּ֗ם לִפְנֵי֮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אֱלֹֽהֵיכֶם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֒ אַתֶּ֗ם וּבְנֵיכֶם֙ וּבְנֹ֣תֵיכֶ֔ם וְעַבְדֵיכֶ֖ם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וְאַמְהֹֽתֵיכֶ֑ם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וְהַלֵּוִי֙ אֲשֶׁ֣ר בְּשַֽׁעֲרֵיכֶ֔ם כִּ֣י אֵ֥ין ל֛וֹ חֵ֥לֶק וְנַֽחֲלָ֖ה אִתְּכֶֽם׃</w:t>
      </w:r>
    </w:p>
    <w:p w14:paraId="0425FF5C" w14:textId="11464329" w:rsidR="00744B06" w:rsidRDefault="00000E3A" w:rsidP="00935F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156A55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ושמחתם לפני ה'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אלהיכם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כל הנזכרים בפרט</w:t>
      </w:r>
      <w:r w:rsidR="001B156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יש מן המובאים שם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שנהנים </w:t>
      </w:r>
      <w:proofErr w:type="spellStart"/>
      <w:r w:rsidR="005A3C0F" w:rsidRPr="003D143F">
        <w:rPr>
          <w:rFonts w:ascii="Times New Roman" w:hAnsi="Times New Roman" w:cs="Times New Roman"/>
          <w:sz w:val="24"/>
          <w:szCs w:val="24"/>
          <w:rtl/>
        </w:rPr>
        <w:t>הכל</w:t>
      </w:r>
      <w:proofErr w:type="spellEnd"/>
      <w:r w:rsidR="00C60C94" w:rsidRPr="003D143F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0C22F55" w14:textId="3A663C3D" w:rsidR="00744B06" w:rsidRDefault="00744B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F21B2C5" w14:textId="158C4279" w:rsidR="007C65EC" w:rsidRDefault="007C65EC" w:rsidP="00A453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12:13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הִשָּׁ֣מֶר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לְךָ֔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פֶּֽן־תַּעֲלֶ֖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עֹֽלֹתֶ֑יך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בְּכָל־מָק֖וֹם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תִּרְאֶֽה׃</w:t>
      </w:r>
    </w:p>
    <w:p w14:paraId="0360E870" w14:textId="6CF821D9" w:rsidR="002B7E11" w:rsidRDefault="00000E3A" w:rsidP="00A453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12:</w:t>
      </w:r>
      <w:r w:rsidR="00156A55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השמר</w:t>
      </w:r>
      <w:proofErr w:type="spellEnd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לך פן תעלה עולותיך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הכל</w:t>
      </w:r>
      <w:proofErr w:type="spellEnd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מקום אשר תראה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יתכן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היותו עני</w:t>
      </w:r>
      <w:r w:rsidR="000556FB">
        <w:rPr>
          <w:rFonts w:ascii="Times New Roman" w:hAnsi="Times New Roman" w:cs="Times New Roman" w:hint="cs"/>
          <w:sz w:val="24"/>
          <w:szCs w:val="24"/>
          <w:rtl/>
        </w:rPr>
        <w:t>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רצון</w:t>
      </w:r>
      <w:r w:rsidR="00A453D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ה' לא ראה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(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איכה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r w:rsidR="007C3E9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לז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C3E90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3999A6F3" w14:textId="77777777" w:rsidR="00F05BD4" w:rsidRDefault="007C3E90" w:rsidP="00A453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E90">
        <w:rPr>
          <w:rFonts w:ascii="Times New Roman" w:hAnsi="Times New Roman" w:cs="Times New Roman" w:hint="cs"/>
          <w:color w:val="FF0000"/>
          <w:sz w:val="24"/>
          <w:szCs w:val="24"/>
          <w:rtl/>
        </w:rPr>
        <w:t>12:13</w:t>
      </w:r>
      <w:r w:rsidRPr="007C3E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בעבור </w:t>
      </w:r>
      <w:r w:rsidR="005A3C0F" w:rsidRPr="006D1CC2">
        <w:rPr>
          <w:rFonts w:ascii="Times New Roman" w:hAnsi="Times New Roman" w:cs="Times New Roman"/>
          <w:sz w:val="24"/>
          <w:szCs w:val="24"/>
          <w:rtl/>
        </w:rPr>
        <w:t>שמחל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בעולה</w:t>
      </w:r>
      <w:r w:rsidR="00E963D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הביא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במצות לאו העולה</w:t>
      </w:r>
      <w:r w:rsidR="00E963D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והכל בכללה</w:t>
      </w:r>
      <w:r w:rsidR="00540351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</w:p>
    <w:p w14:paraId="12CFCA17" w14:textId="6CBD6A08" w:rsidR="007C3E90" w:rsidRDefault="005A3C0F" w:rsidP="00A453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ובעלי הקבלה אמרו עולה בכלל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 w:rsidR="00C453A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ולמה יצאת</w:t>
      </w:r>
      <w:r w:rsidR="00A453D3">
        <w:rPr>
          <w:rFonts w:ascii="Times New Roman" w:hAnsi="Times New Roman" w:cs="Times New Roman" w:hint="cs"/>
          <w:sz w:val="24"/>
          <w:szCs w:val="24"/>
          <w:rtl/>
        </w:rPr>
        <w:t>?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ללמד שכל מה שהוא בעשה הנה הוא בלא עשה</w:t>
      </w:r>
      <w:r w:rsidR="00540351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49EB195" w14:textId="32341329" w:rsidR="00744B06" w:rsidRDefault="005A3C0F" w:rsidP="00A453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והנכון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שאזהרת שאר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</w:t>
      </w:r>
      <w:r w:rsidR="00C453A1">
        <w:rPr>
          <w:rFonts w:ascii="Times New Roman" w:hAnsi="Times New Roman" w:cs="Times New Roman" w:hint="cs"/>
          <w:sz w:val="24"/>
          <w:szCs w:val="24"/>
          <w:rtl/>
        </w:rPr>
        <w:t>נ</w:t>
      </w:r>
      <w:r w:rsidRPr="00FB1DA6">
        <w:rPr>
          <w:rFonts w:ascii="Times New Roman" w:hAnsi="Times New Roman" w:cs="Times New Roman"/>
          <w:sz w:val="24"/>
          <w:szCs w:val="24"/>
          <w:rtl/>
        </w:rPr>
        <w:t>קרבים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בבית הבחירה הם נאמרים בפסוק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לא תוכל לאכול</w:t>
      </w:r>
      <w:r w:rsidR="00744B06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בשעריך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C3E90" w:rsidRPr="007C3E90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7C3E90" w:rsidRPr="007C3E90">
        <w:rPr>
          <w:rFonts w:ascii="Times New Roman" w:hAnsi="Times New Roman" w:cs="Times New Roman" w:hint="cs"/>
          <w:color w:val="0070C0"/>
          <w:sz w:val="24"/>
          <w:szCs w:val="24"/>
          <w:rtl/>
        </w:rPr>
        <w:t>יב:יז</w:t>
      </w:r>
      <w:proofErr w:type="spellEnd"/>
      <w:r w:rsidR="007C3E90" w:rsidRPr="007C3E90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7C3E90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070F9BF1" w14:textId="323D306C" w:rsidR="00744B06" w:rsidRDefault="00744B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077601F" w14:textId="2DDF69F5" w:rsidR="007C65EC" w:rsidRDefault="007C65EC" w:rsidP="006D1C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12:14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כִּ֣י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אִם־בַּמָּק֞וֹם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אֲשֶׁר־יִבְחַ֤ר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יְהוָה֙ בְּאַחַ֣ד שְׁבָטֶ֔יךָ שָׁ֖ם תַּֽעֲלֶ֣ה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עֹֽלֹתֶ֑יך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וְשָׁ֣ם תַּֽעֲשֶׂ֔ה כֹּ֛ל אֲשֶׁ֥ר אָֽנֹכִ֖י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מְצַוֶּֽך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ָּ׃</w:t>
      </w:r>
    </w:p>
    <w:p w14:paraId="7CDE14EF" w14:textId="77777777" w:rsidR="00744B06" w:rsidRDefault="00000E3A" w:rsidP="006D1C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156A55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ושם תעשה כל אשר אנכי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מצוך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שאר הבאים בבית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הבחירה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ED6115A" w14:textId="6EF09D7E" w:rsidR="00744B06" w:rsidRDefault="00744B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FD6D22D" w14:textId="09A4D39F" w:rsidR="007C65EC" w:rsidRDefault="007C65EC" w:rsidP="006D1C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12:15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רַק֩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בְּכָל־אַוַּ֨ת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נַפְשְׁךָ֜ תִּזְבַּ֣ח ׀ וְאָ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ֽכַלְתָּ֣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בָשָׂ֗ר כְּבִרְכַּ֨ת יְהוָ֧ה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אֱלֹהֶ֛יך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אֲשֶׁ֥ר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נָֽתַן־לְך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בְּכָל־שְׁעָרֶ֑יך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הַטָּמֵ֤א וְהַטָּהוֹר֙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יֹֽאכְלֶ֔נּו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 כַּצְּבִ֖י וְכָֽאַיָּֽל׃</w:t>
      </w:r>
    </w:p>
    <w:p w14:paraId="2564A5B4" w14:textId="08528729" w:rsidR="004F4A12" w:rsidRDefault="00000E3A" w:rsidP="006D1C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156A55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רק בכל אות נפשך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שהזהיר בכל מה שסדר שלא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יקרבום חוץ מבית הבחירה</w:t>
      </w:r>
      <w:r w:rsidR="008D162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והחולים אסרם במדבר</w:t>
      </w:r>
      <w:r w:rsidR="00C453A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צוה</w:t>
      </w:r>
      <w:proofErr w:type="spellEnd"/>
      <w:r w:rsidR="00C453A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להאכל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שלמים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בירושלם</w:t>
      </w:r>
      <w:r w:rsidR="00494FE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באר עתה שאחרי בואם בארץ הקדושה יש להם לאכול בשר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חולים</w:t>
      </w:r>
      <w:r w:rsidR="006A133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רצה לאכלם בשערים</w:t>
      </w:r>
      <w:r w:rsidR="006A133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שלא לאכלם בבית הבחירה</w:t>
      </w:r>
      <w:r w:rsidR="00C453A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כאשר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חיב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להביא אלו הדברים שסדר להביא בבית הבחירה ולא חוץ מבית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br/>
        <w:t>הבחירה</w:t>
      </w:r>
      <w:r w:rsidR="0054035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כן הורה על בשר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תאוה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להאכל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חוץ מירושלם ולא בירושלם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24827675" w14:textId="77777777" w:rsidR="00540351" w:rsidRDefault="00000E3A" w:rsidP="006D1C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156A55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הטמא והטהור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שבהיותם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שלמים הטמא היה נזהר מלאכול</w:t>
      </w:r>
      <w:r w:rsidR="0054035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אבל בהיותם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חולים אין אזהרה על הטמא מלאכול בשר חולים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F6D3332" w14:textId="77777777" w:rsidR="00353954" w:rsidRDefault="00540351" w:rsidP="006D1C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15 </w:t>
      </w:r>
      <w:r w:rsidR="005A3C0F" w:rsidRPr="00540351">
        <w:rPr>
          <w:rFonts w:ascii="Times New Roman" w:hAnsi="Times New Roman" w:cs="Times New Roman"/>
          <w:color w:val="FF0000"/>
          <w:sz w:val="24"/>
          <w:szCs w:val="24"/>
          <w:rtl/>
        </w:rPr>
        <w:t>כצבי וכאיל</w:t>
      </w:r>
      <w:r w:rsidR="00C60C94" w:rsidRPr="0054035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שטמא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וטהור אוכלים אותו</w:t>
      </w:r>
      <w:r w:rsidR="0050665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שאינו קרב בשום פנים למזבח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3142625" w14:textId="5E2BFDF9" w:rsidR="007C65EC" w:rsidRDefault="005A3C0F" w:rsidP="006D1C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והמפרש כדי להתיר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ח</w:t>
      </w:r>
      <w:r w:rsidR="00E03698">
        <w:rPr>
          <w:rFonts w:ascii="Times New Roman" w:hAnsi="Times New Roman" w:cs="Times New Roman" w:hint="cs"/>
          <w:sz w:val="24"/>
          <w:szCs w:val="24"/>
          <w:rtl/>
        </w:rPr>
        <w:t>ֵ</w:t>
      </w:r>
      <w:r w:rsidRPr="00FB1DA6">
        <w:rPr>
          <w:rFonts w:ascii="Times New Roman" w:hAnsi="Times New Roman" w:cs="Times New Roman"/>
          <w:sz w:val="24"/>
          <w:szCs w:val="24"/>
          <w:rtl/>
        </w:rPr>
        <w:t>ל</w:t>
      </w:r>
      <w:r w:rsidR="00E03698">
        <w:rPr>
          <w:rFonts w:ascii="Times New Roman" w:hAnsi="Times New Roman" w:cs="Times New Roman" w:hint="cs"/>
          <w:sz w:val="24"/>
          <w:szCs w:val="24"/>
          <w:rtl/>
        </w:rPr>
        <w:t>ֶ</w:t>
      </w:r>
      <w:r w:rsidRPr="00FB1DA6">
        <w:rPr>
          <w:rFonts w:ascii="Times New Roman" w:hAnsi="Times New Roman" w:cs="Times New Roman"/>
          <w:sz w:val="24"/>
          <w:szCs w:val="24"/>
          <w:rtl/>
        </w:rPr>
        <w:t>ב חולים</w:t>
      </w:r>
      <w:r w:rsidR="0035395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כבר רבותיו אסרוהו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מכח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מלת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אך כאשר יאכל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7E67" w:rsidRPr="005A7E67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5A7E67" w:rsidRPr="005A7E67">
        <w:rPr>
          <w:rFonts w:ascii="Times New Roman" w:hAnsi="Times New Roman" w:cs="Times New Roman" w:hint="cs"/>
          <w:color w:val="0070C0"/>
          <w:sz w:val="24"/>
          <w:szCs w:val="24"/>
          <w:rtl/>
        </w:rPr>
        <w:t>יב:כב</w:t>
      </w:r>
      <w:proofErr w:type="spellEnd"/>
      <w:r w:rsidR="005A7E67" w:rsidRPr="005A7E67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5A7E67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>והלא הכתוב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עתה לא הביא רמז באסור חלב </w:t>
      </w:r>
      <w:r w:rsidR="004F4A12">
        <w:rPr>
          <w:rFonts w:ascii="Times New Roman" w:hAnsi="Times New Roman" w:cs="Times New Roman"/>
          <w:sz w:val="24"/>
          <w:szCs w:val="24"/>
          <w:rtl/>
        </w:rPr>
        <w:t>קדשים עד שהוצרך להתיר חלב חולים</w:t>
      </w:r>
      <w:r w:rsidRPr="00FB1DA6">
        <w:rPr>
          <w:rFonts w:ascii="Times New Roman" w:hAnsi="Times New Roman" w:cs="Times New Roman"/>
          <w:sz w:val="24"/>
          <w:szCs w:val="24"/>
          <w:rtl/>
        </w:rPr>
        <w:t>:</w:t>
      </w:r>
    </w:p>
    <w:p w14:paraId="61CEE1F5" w14:textId="77777777" w:rsidR="00353954" w:rsidRDefault="00353954" w:rsidP="006D1CC2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5BEBE0F" w14:textId="109C3F0D" w:rsidR="00E929BD" w:rsidRDefault="007C65EC" w:rsidP="000376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12:16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רַ֥ק הַדָּ֖ם לֹ֣א תֹאכֵ֑לוּ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עַל־הָאָ֥רֶץ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תִּשְׁפְּכֶ֖נּו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 כַּמָּֽיִם׃</w:t>
      </w:r>
    </w:p>
    <w:p w14:paraId="78E85B8A" w14:textId="7A2BC724" w:rsidR="00744B06" w:rsidRDefault="00E929BD" w:rsidP="000376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12:16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רק הדם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שהיתה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הכונה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להאכל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שלמים במדבר כדי למחות רושם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ע"ז שהיו נהוגים במצרים</w:t>
      </w:r>
      <w:r w:rsidR="00C453A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וצוה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לשפוך אותו במזבח</w:t>
      </w:r>
      <w:r w:rsidR="00CD696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יהיו רואים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אותו נשפך בחוץ ויחשבוהו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ע"ז</w:t>
      </w:r>
      <w:r w:rsidR="009B600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ודם חיה ועוף בעבור שלא היה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דמם נשפך במזבח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צוה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לכסותו</w:t>
      </w:r>
      <w:r w:rsidR="00472D67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472D67">
        <w:rPr>
          <w:rFonts w:ascii="Times New Roman" w:hAnsi="Times New Roman" w:cs="Times New Roman" w:hint="cs"/>
          <w:sz w:val="24"/>
          <w:szCs w:val="24"/>
          <w:rtl/>
        </w:rPr>
        <w:t xml:space="preserve">אכן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עתה אחר בואם לארץ</w:t>
      </w:r>
      <w:r w:rsidR="00472D6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 ויארך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הזמן וירפאו הנפשות מחולי ההוא</w:t>
      </w:r>
      <w:r w:rsidR="00472D6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אמר </w:t>
      </w:r>
      <w:r w:rsidR="005A3C0F" w:rsidRPr="0054035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על הארץ </w:t>
      </w:r>
      <w:proofErr w:type="spellStart"/>
      <w:r w:rsidR="005A3C0F" w:rsidRPr="00540351">
        <w:rPr>
          <w:rFonts w:ascii="Times New Roman" w:hAnsi="Times New Roman" w:cs="Times New Roman"/>
          <w:color w:val="FFC000"/>
          <w:sz w:val="24"/>
          <w:szCs w:val="24"/>
          <w:rtl/>
        </w:rPr>
        <w:t>תשפכנו</w:t>
      </w:r>
      <w:proofErr w:type="spellEnd"/>
      <w:r w:rsidR="005A3C0F" w:rsidRPr="0054035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כמים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50CBA0B" w14:textId="17F9C437" w:rsidR="00744B06" w:rsidRDefault="00744B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3E9205C" w14:textId="011D7FC4" w:rsidR="007C65EC" w:rsidRDefault="007C65EC" w:rsidP="0003768A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12:17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לֹֽא־תוּכַ֞ל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לֶֽאֱכֹ֣ל בִּשׁ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ְעָרֶ֗יךָ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מַעְשַׂ֤ר דְּגָֽנְךָ֙ וְתִֽירֹשְׁךָ֣ וְיִצְהָרֶ֔ךָ וּבְכֹרֹ֥ת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בְּקָֽרְך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וְצֹאנֶ֑ךָ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וְכָל־נְדָרֶ֨יך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אֲשֶׁ֣ר תִּדֹּ֔ר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וְנִדְבֹתֶ֖יך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וּתְרוּמַ֥ת יָדֶֽךָ׃</w:t>
      </w:r>
    </w:p>
    <w:p w14:paraId="63BB3EF8" w14:textId="5981BEC7" w:rsidR="00724356" w:rsidRPr="00724356" w:rsidRDefault="00724356" w:rsidP="00724356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12:18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כִּ֡י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אִם־לִפְנֵי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֩ יְהוָ֨ה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אֱלֹהֶ֜יך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תֹּֽאכְלֶ֗נּו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 בַּמָּקוֹם֙ אֲשֶׁ֨ר יִבְחַ֜ר יְהוָ</w:t>
      </w:r>
      <w:r w:rsidRPr="004F4259">
        <w:rPr>
          <w:rFonts w:asciiTheme="majorBidi" w:hAnsiTheme="majorBidi" w:cs="Times New Roman" w:hint="cs"/>
          <w:b/>
          <w:bCs/>
          <w:sz w:val="24"/>
          <w:szCs w:val="24"/>
          <w:rtl/>
        </w:rPr>
        <w:t>֣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ה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ָ֮ בּוֹ֒ אַתָּ֨ה וּבִנְךָ֤ וּבִתֶּ֨ךָ֙ וְעַבְדְּךָ֣ וַֽאֲמָתֶ֔ךָ וְהַלֵּוִ֖י אֲשֶׁ֣ר בִּשְׁעָרֶ֑יךָ וְשָֽׂמַחְתָּ֗ לִפְנֵי֙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בְּכֹ֖ל מִשְׁלַ֥ח יָדֶֽךָ׃ </w:t>
      </w:r>
    </w:p>
    <w:p w14:paraId="4B135329" w14:textId="77777777" w:rsidR="00A77140" w:rsidRDefault="00000E3A" w:rsidP="000376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156A55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 w:rsidR="00724356">
        <w:rPr>
          <w:rFonts w:ascii="Times New Roman" w:hAnsi="Times New Roman" w:cs="Times New Roman" w:hint="cs"/>
          <w:color w:val="FF0000"/>
          <w:sz w:val="24"/>
          <w:szCs w:val="24"/>
          <w:rtl/>
        </w:rPr>
        <w:t>-18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לא</w:t>
      </w:r>
      <w:r w:rsidR="00744B06"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תוכל לאכול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שהורה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בהתר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אכילת החולים בשערים</w:t>
      </w:r>
      <w:r w:rsidR="0003768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להורות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באסור הדברים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שצוה</w:t>
      </w:r>
      <w:proofErr w:type="spellEnd"/>
      <w:r w:rsidR="00C453A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להאכל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בבית בחירה</w:t>
      </w:r>
      <w:r w:rsidR="0054035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ונראים הדברים כי כאשר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אלו הדברים חיובם בבית הבחירה ואסורים בזולת בית הבחירה</w:t>
      </w:r>
      <w:r w:rsidR="00C453A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כן בשר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התאוה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שראוי </w:t>
      </w:r>
      <w:proofErr w:type="spellStart"/>
      <w:r w:rsidR="00C453A1">
        <w:rPr>
          <w:rFonts w:ascii="Times New Roman" w:hAnsi="Times New Roman" w:cs="Times New Roman" w:hint="cs"/>
          <w:sz w:val="24"/>
          <w:szCs w:val="24"/>
          <w:rtl/>
        </w:rPr>
        <w:t>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האכל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בשערים ואסורים בבית הבחירה</w:t>
      </w:r>
      <w:r w:rsidR="0054035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ולפי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כונתנו</w:t>
      </w:r>
      <w:proofErr w:type="spellEnd"/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הואיל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והכונה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לאסור בשר חולים בירושלם</w:t>
      </w:r>
      <w:r w:rsidR="0003768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אמר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4035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בשעריך </w:t>
      </w:r>
      <w:proofErr w:type="spellStart"/>
      <w:r w:rsidR="005A3C0F" w:rsidRPr="00540351">
        <w:rPr>
          <w:rFonts w:ascii="Times New Roman" w:hAnsi="Times New Roman" w:cs="Times New Roman"/>
          <w:color w:val="FFC000"/>
          <w:sz w:val="24"/>
          <w:szCs w:val="24"/>
          <w:rtl/>
        </w:rPr>
        <w:t>תאכלנו</w:t>
      </w:r>
      <w:proofErr w:type="spellEnd"/>
      <w:r w:rsidR="00F8201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F82012" w:rsidRPr="008D1985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F82012" w:rsidRPr="008D1985">
        <w:rPr>
          <w:rFonts w:ascii="Times New Roman" w:hAnsi="Times New Roman" w:cs="Times New Roman" w:hint="cs"/>
          <w:color w:val="0070C0"/>
          <w:sz w:val="24"/>
          <w:szCs w:val="24"/>
          <w:rtl/>
        </w:rPr>
        <w:t>טו:כב</w:t>
      </w:r>
      <w:proofErr w:type="spellEnd"/>
      <w:r w:rsidR="00F82012" w:rsidRPr="008D1985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F82012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</w:p>
    <w:p w14:paraId="38537774" w14:textId="4AAF8878" w:rsidR="007914C9" w:rsidRDefault="005A3C0F" w:rsidP="000376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lastRenderedPageBreak/>
        <w:t>אין הטעם כדי לאסרו חוץ מן השער</w:t>
      </w:r>
      <w:r w:rsidR="0003768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עד שאסרו בשר בקר וצאן בגלות</w:t>
      </w:r>
      <w:r w:rsidR="0054035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31B06014" w14:textId="6CAB9F01" w:rsidR="00156A55" w:rsidRDefault="005A3C0F" w:rsidP="00724356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ויש ל</w:t>
      </w:r>
      <w:r w:rsidR="00AB2062">
        <w:rPr>
          <w:rFonts w:ascii="Times New Roman" w:hAnsi="Times New Roman" w:cs="Times New Roman" w:hint="cs"/>
          <w:sz w:val="24"/>
          <w:szCs w:val="24"/>
          <w:rtl/>
        </w:rPr>
        <w:t>ְ</w:t>
      </w:r>
      <w:r w:rsidRPr="00FB1DA6">
        <w:rPr>
          <w:rFonts w:ascii="Times New Roman" w:hAnsi="Times New Roman" w:cs="Times New Roman"/>
          <w:sz w:val="24"/>
          <w:szCs w:val="24"/>
          <w:rtl/>
        </w:rPr>
        <w:t>ע</w:t>
      </w:r>
      <w:r w:rsidR="00AB2062">
        <w:rPr>
          <w:rFonts w:ascii="Times New Roman" w:hAnsi="Times New Roman" w:cs="Times New Roman" w:hint="cs"/>
          <w:sz w:val="24"/>
          <w:szCs w:val="24"/>
          <w:rtl/>
        </w:rPr>
        <w:t>ַ</w:t>
      </w:r>
      <w:r w:rsidRPr="00FB1DA6">
        <w:rPr>
          <w:rFonts w:ascii="Times New Roman" w:hAnsi="Times New Roman" w:cs="Times New Roman"/>
          <w:sz w:val="24"/>
          <w:szCs w:val="24"/>
          <w:rtl/>
        </w:rPr>
        <w:t>י</w:t>
      </w:r>
      <w:r w:rsidR="00AB2062">
        <w:rPr>
          <w:rFonts w:ascii="Times New Roman" w:hAnsi="Times New Roman" w:cs="Times New Roman" w:hint="cs"/>
          <w:sz w:val="24"/>
          <w:szCs w:val="24"/>
          <w:rtl/>
        </w:rPr>
        <w:t>ֵּ</w:t>
      </w:r>
      <w:r w:rsidRPr="00FB1DA6">
        <w:rPr>
          <w:rFonts w:ascii="Times New Roman" w:hAnsi="Times New Roman" w:cs="Times New Roman"/>
          <w:sz w:val="24"/>
          <w:szCs w:val="24"/>
          <w:rtl/>
        </w:rPr>
        <w:t>ן כי לא אסר בשר חולים במדבר אלא כשהיה מחנה</w:t>
      </w:r>
      <w:r w:rsidR="00D8371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כאשר אמר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איש איש אשר ישחט שור או כשב או עז במחנה או אשר ישחט מחוץ</w:t>
      </w:r>
      <w:r w:rsidR="007914C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למחנה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(ויקרא </w:t>
      </w:r>
      <w:proofErr w:type="spellStart"/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r w:rsidR="00DB641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proofErr w:type="spellEnd"/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540351" w:rsidRPr="0054035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מכלל כשאין מחנה נשאר הדבר כפי שהיה המנהג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קודם</w:t>
      </w:r>
      <w:r w:rsidR="00540351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ואם כן אין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הכונה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עתה שמתיר בשר חולים בשערים</w:t>
      </w:r>
      <w:r w:rsidR="0003768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אלא כדי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לאסרו בירושלם</w:t>
      </w:r>
      <w:r w:rsidR="00540351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ובעבור שלשם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חיב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הקרבת הקדשים ואסרם חוץ מירושלם</w:t>
      </w:r>
      <w:r w:rsidR="0073361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כן אסר החולים בירושלם והרשה א</w:t>
      </w:r>
      <w:r w:rsidR="0073361C">
        <w:rPr>
          <w:rFonts w:ascii="Times New Roman" w:hAnsi="Times New Roman" w:cs="Times New Roman" w:hint="cs"/>
          <w:sz w:val="24"/>
          <w:szCs w:val="24"/>
          <w:rtl/>
        </w:rPr>
        <w:t>ו</w:t>
      </w:r>
      <w:r w:rsidRPr="00FB1DA6">
        <w:rPr>
          <w:rFonts w:ascii="Times New Roman" w:hAnsi="Times New Roman" w:cs="Times New Roman"/>
          <w:sz w:val="24"/>
          <w:szCs w:val="24"/>
          <w:rtl/>
        </w:rPr>
        <w:t>תם חוץ מירושלם</w:t>
      </w:r>
      <w:r w:rsidR="0003768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כן אמר </w:t>
      </w:r>
      <w:r w:rsidRPr="00540351">
        <w:rPr>
          <w:rFonts w:ascii="Times New Roman" w:hAnsi="Times New Roman" w:cs="Times New Roman"/>
          <w:color w:val="FFC000"/>
          <w:sz w:val="24"/>
          <w:szCs w:val="24"/>
          <w:rtl/>
        </w:rPr>
        <w:t>בשעריך</w:t>
      </w:r>
      <w:r w:rsidR="00744B06" w:rsidRPr="00540351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Pr="00540351">
        <w:rPr>
          <w:rFonts w:ascii="Times New Roman" w:hAnsi="Times New Roman" w:cs="Times New Roman"/>
          <w:color w:val="FFC000"/>
          <w:sz w:val="24"/>
          <w:szCs w:val="24"/>
          <w:rtl/>
        </w:rPr>
        <w:t>תאכלנו</w:t>
      </w:r>
      <w:proofErr w:type="spellEnd"/>
      <w:r w:rsidR="00C60C94" w:rsidRPr="00540351">
        <w:rPr>
          <w:rFonts w:ascii="Times New Roman" w:hAnsi="Times New Roman" w:cs="Times New Roman"/>
          <w:sz w:val="24"/>
          <w:szCs w:val="24"/>
          <w:rtl/>
        </w:rPr>
        <w:t>:</w:t>
      </w:r>
      <w:r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</w:p>
    <w:p w14:paraId="76023526" w14:textId="77777777" w:rsidR="007C65EC" w:rsidRDefault="007C65E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286350C5" w14:textId="77777777" w:rsidR="007C65EC" w:rsidRDefault="007C65E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12:19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הִשָּׁ֣מֶר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לְךָ֔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פֶּֽן־תַּעֲזֹ֖ב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אֶת־הַלֵּוִ֑י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כָּל־יָמֶ֖יך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עַל־אַדְמָת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ֶֽך</w:t>
      </w:r>
      <w:proofErr w:type="spellEnd"/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ָ׃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</w:p>
    <w:p w14:paraId="799991FD" w14:textId="77777777" w:rsidR="007C65EC" w:rsidRDefault="007C65E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7C36F396" w14:textId="37A9DD52" w:rsidR="007C65EC" w:rsidRDefault="007C65EC" w:rsidP="00F6691B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12:20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כִּֽי־יַרְחִיב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֩ יְהוָ֨ה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אֱלֹהֶ֥יך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אֶֽת־גְּבֻלְך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ָ֮ כַּֽאֲשֶׁ֣ר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דִּבֶּר־לָך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ְ֒ וְאָֽמַרְתָּ֙ אֹֽכְלָ֣ה בָשָׂ֔ר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כִּֽי־תְאַוֶּ֥ה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נַפְשְׁךָ֖ לֶֽאֱכֹ֣ל בָּשָׂ֑ר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בְּכָל־אַוַּ֥ת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נַפְשְׁךָ֖ תֹּאכַ֥ל בָּשָֽׂר׃</w:t>
      </w:r>
    </w:p>
    <w:p w14:paraId="433EAD43" w14:textId="157703B7" w:rsidR="007914C9" w:rsidRDefault="005B021E" w:rsidP="00F669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12:20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כי ירחיב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שגם זאת הפרשה מדברת על בשר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תאוה</w:t>
      </w:r>
      <w:proofErr w:type="spellEnd"/>
      <w:r w:rsidR="005B3E0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אומרים בעלי הקבלה שמאמר </w:t>
      </w:r>
      <w:r w:rsidR="005A3C0F" w:rsidRPr="00540351">
        <w:rPr>
          <w:rFonts w:ascii="Times New Roman" w:hAnsi="Times New Roman" w:cs="Times New Roman"/>
          <w:color w:val="FFC000"/>
          <w:sz w:val="24"/>
          <w:szCs w:val="24"/>
          <w:rtl/>
        </w:rPr>
        <w:t>רק בכל אות נפשך</w:t>
      </w:r>
      <w:r w:rsidR="00C60C94" w:rsidRPr="0054035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69529E">
        <w:rPr>
          <w:rFonts w:ascii="Times New Roman" w:hAnsi="Times New Roman" w:cs="Times New Roman" w:hint="cs"/>
          <w:color w:val="0070C0"/>
          <w:sz w:val="24"/>
          <w:szCs w:val="24"/>
          <w:rtl/>
        </w:rPr>
        <w:t>(ד</w:t>
      </w:r>
      <w:r w:rsidR="0069529E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ברים </w:t>
      </w:r>
      <w:proofErr w:type="spellStart"/>
      <w:r w:rsidR="0069529E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r w:rsidR="0069529E">
        <w:rPr>
          <w:rFonts w:ascii="Times New Roman" w:hAnsi="Times New Roman" w:cs="Times New Roman" w:hint="cs"/>
          <w:color w:val="0070C0"/>
          <w:sz w:val="24"/>
          <w:szCs w:val="24"/>
          <w:rtl/>
        </w:rPr>
        <w:t>ב:טו</w:t>
      </w:r>
      <w:proofErr w:type="spellEnd"/>
      <w:r w:rsidR="0069529E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מדבר על קדשים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שנפל בהם מום</w:t>
      </w:r>
      <w:r w:rsidR="005B3E0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ואזהרה להקריב אותם במזבח</w:t>
      </w:r>
      <w:r w:rsidR="0054035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הורה הכתוב לאכלם חולים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חוץ מבית הבחירה עד שדרשו במאמר </w:t>
      </w:r>
      <w:r w:rsidR="005A3C0F" w:rsidRPr="00540351">
        <w:rPr>
          <w:rFonts w:ascii="Times New Roman" w:hAnsi="Times New Roman" w:cs="Times New Roman"/>
          <w:color w:val="FFC000"/>
          <w:sz w:val="24"/>
          <w:szCs w:val="24"/>
          <w:rtl/>
        </w:rPr>
        <w:t>כי ירחיב</w:t>
      </w:r>
      <w:r w:rsidR="004F1A1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יאכל בשר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תאוה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מתוך עושר ורחבת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ידים</w:t>
      </w:r>
      <w:proofErr w:type="spellEnd"/>
      <w:r w:rsidR="0073361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ויוציאם מדרך הכתוב</w:t>
      </w:r>
      <w:r w:rsidR="0073361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73361C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662BF3F" w14:textId="1EBE5F4F" w:rsidR="00744B06" w:rsidRDefault="005A3C0F" w:rsidP="00F669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והאמת מן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הכתוב ששתי הפרשיות מדברות על בשר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תאוה</w:t>
      </w:r>
      <w:proofErr w:type="spellEnd"/>
      <w:r w:rsidR="00540351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אמרו מפרשים כי בפרק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השני מוסיף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ענינים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לא בארם בפרק הראשון</w:t>
      </w:r>
      <w:r w:rsidR="0054035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ואפשר לומר כי הפרק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הראשון אמור על שערי ישראל בארץ הקדושה והפרק השני מה שיתרחב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גבולם חוצה לארץ</w:t>
      </w:r>
      <w:r w:rsidR="00A77CE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שיתנהגו שם כמו בארץ הקדושה</w:t>
      </w:r>
      <w:r w:rsidR="00540351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והלא </w:t>
      </w:r>
      <w:r w:rsidR="00A77CEE">
        <w:rPr>
          <w:rFonts w:ascii="Times New Roman" w:hAnsi="Times New Roman" w:cs="Times New Roman" w:hint="cs"/>
          <w:sz w:val="24"/>
          <w:szCs w:val="24"/>
          <w:rtl/>
        </w:rPr>
        <w:t>ה</w:t>
      </w:r>
      <w:r w:rsidRPr="00FB1DA6">
        <w:rPr>
          <w:rFonts w:ascii="Times New Roman" w:hAnsi="Times New Roman" w:cs="Times New Roman"/>
          <w:sz w:val="24"/>
          <w:szCs w:val="24"/>
          <w:rtl/>
        </w:rPr>
        <w:t>כתוב לא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הבטיח לישראל אלא ארץ עשרה עממים וכלה ארץ כנען</w:t>
      </w:r>
      <w:r w:rsidR="001F068A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ונראים הדברים</w:t>
      </w:r>
      <w:r w:rsidR="0073361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שכון הכתוב להשוות בבשר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תאוה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ובעניני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קדשים בין בארץ בין בחוצה לארץ</w:t>
      </w:r>
      <w:r w:rsidR="0073361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ועל כן באר בפרט שלא יראה כי יתחלף משפטם כאשר נתחלף משפטם בין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אנשי המדבר ובין ארץ הקדושה</w:t>
      </w:r>
      <w:r w:rsidR="0073361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73361C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על כן אפשר להיות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כי ירחיב</w:t>
      </w:r>
      <w:r w:rsidR="00C60C94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זה כמו </w:t>
      </w:r>
      <w:r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ואם</w:t>
      </w:r>
      <w:r w:rsidR="00744B06" w:rsidRPr="00702F2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ירחיב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ה' </w:t>
      </w:r>
      <w:proofErr w:type="spellStart"/>
      <w:r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את גבולך</w:t>
      </w:r>
      <w:r w:rsidR="007914C9">
        <w:rPr>
          <w:rFonts w:ascii="Times New Roman" w:hAnsi="Times New Roman" w:cs="Times New Roman" w:hint="cs"/>
          <w:color w:val="FFC000"/>
          <w:sz w:val="24"/>
          <w:szCs w:val="24"/>
          <w:rtl/>
        </w:rPr>
        <w:t>...</w:t>
      </w:r>
      <w:r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ויספת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r w:rsidR="007C1320">
        <w:rPr>
          <w:rFonts w:ascii="Times New Roman" w:hAnsi="Times New Roman" w:cs="Times New Roman" w:hint="cs"/>
          <w:color w:val="0070C0"/>
          <w:sz w:val="24"/>
          <w:szCs w:val="24"/>
          <w:rtl/>
        </w:rPr>
        <w:t>-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r w:rsidR="007914C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proofErr w:type="spellEnd"/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54FC7E1" w14:textId="0A9C5135" w:rsidR="00744B06" w:rsidRDefault="00744B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9E41D7F" w14:textId="03919310" w:rsidR="007C65EC" w:rsidRDefault="007C65EC" w:rsidP="00D94D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12:21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כִּֽי־יִרְחַ֨ק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מִמְּךָ֜ הַמָּק֗וֹם אֲשֶׁ֨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ר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יִבְחַ֜ר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ָ֮ לָשׂ֣וּם שְׁמ֣וֹ שָׁם֒ וְזָֽבַחְתָּ֞ מִבְּקָֽרְךָ֣ וּמִצֹּֽאנְךָ֗ אֲשֶׁ֨ר נָתַ֤ן יְהוָה֙ לְךָ֔ כַּֽאֲשֶׁ֖ר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צִוִּיתִ֑ך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וְאָֽכַלְתָּ֙ בִּשְׁעָרֶ֔יךָ בְּכֹ֖ל אַוַּ֥ת נַפְשֶֽׁךָ׃</w:t>
      </w:r>
    </w:p>
    <w:p w14:paraId="17871930" w14:textId="77777777" w:rsidR="0045180D" w:rsidRDefault="00000E3A" w:rsidP="00D94D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500539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וזבחת מבקרך ומצאנך</w:t>
      </w:r>
      <w:r w:rsidR="007914C9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744B06"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כאשר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צויתיך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מכאן לקחו רמז שכון הכתוב לצוות לאכול הבשר על ידי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שחיטה</w:t>
      </w:r>
      <w:r w:rsidR="007914C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0B3BD1D" w14:textId="37B0DFD1" w:rsidR="00744B06" w:rsidRDefault="005A3C0F" w:rsidP="00D94D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או יהיה טעם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הצווי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להאכל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בשערים</w:t>
      </w:r>
      <w:r w:rsidR="005F7F4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לא בבית הבחירה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A6AA1C2" w14:textId="48CFEB44" w:rsidR="00744B06" w:rsidRDefault="00744B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B8164E5" w14:textId="58510769" w:rsidR="007C65EC" w:rsidRDefault="007C65EC" w:rsidP="00D94D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12:22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אַ֗ךְ כַּֽאֲשֶׁ֨ר יֵֽאָכֵ֤ל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אֶֽת־הַצְּבִי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ת־הָ֣אַיָּ֔ל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כֵּ֖ן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תֹּֽאכְלֶ֑נּו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הַטָּמֵא֙ וְהַטָּה֔וֹר יַחְדָּ֖ו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יֹֽאכְלֶֽנּו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ּ׃</w:t>
      </w:r>
    </w:p>
    <w:p w14:paraId="37CC4700" w14:textId="00282AE1" w:rsidR="00744B06" w:rsidRDefault="00000E3A" w:rsidP="00D94D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500539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אך כאשר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הואיל </w:t>
      </w:r>
      <w:r w:rsidR="0073361C" w:rsidRPr="00FB1DA6">
        <w:rPr>
          <w:rFonts w:ascii="Times New Roman" w:hAnsi="Times New Roman" w:cs="Times New Roman"/>
          <w:sz w:val="24"/>
          <w:szCs w:val="24"/>
          <w:rtl/>
        </w:rPr>
        <w:t>וב</w:t>
      </w:r>
      <w:r w:rsidR="0073361C">
        <w:rPr>
          <w:rFonts w:ascii="Times New Roman" w:hAnsi="Times New Roman" w:cs="Times New Roman" w:hint="cs"/>
          <w:sz w:val="24"/>
          <w:szCs w:val="24"/>
          <w:rtl/>
        </w:rPr>
        <w:t>שער</w:t>
      </w:r>
      <w:r w:rsidR="0073361C" w:rsidRPr="00FB1DA6">
        <w:rPr>
          <w:rFonts w:ascii="Times New Roman" w:hAnsi="Times New Roman" w:cs="Times New Roman"/>
          <w:sz w:val="24"/>
          <w:szCs w:val="24"/>
          <w:rtl/>
        </w:rPr>
        <w:t xml:space="preserve">יך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תאכלנו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להזהר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ממנו מן הט</w:t>
      </w:r>
      <w:r w:rsidR="0012108D">
        <w:rPr>
          <w:rFonts w:ascii="Times New Roman" w:hAnsi="Times New Roman" w:cs="Times New Roman" w:hint="cs"/>
          <w:sz w:val="24"/>
          <w:szCs w:val="24"/>
          <w:rtl/>
        </w:rPr>
        <w:t>ֻ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מאה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2CCA0D5" w14:textId="783B6E65" w:rsidR="00744B06" w:rsidRDefault="00744B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B07063D" w14:textId="07887C8F" w:rsidR="007C65EC" w:rsidRDefault="007C65EC" w:rsidP="00D94D14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12:23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רַ֣ק חֲזַ֗ק לְבִלְתִּי֙ אֲכֹ֣ל הַדָּ֔ם כִּ֥י הַדָּ֖ם ה֣וּא הַנָּ֑פֶשׁ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וְלֹֽא־תֹאכַ֥ל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הַנֶּ֖פֶשׁ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עִם־הַבָּשָֽׂר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1A1F2782" w14:textId="62740A1A" w:rsidR="007914C9" w:rsidRDefault="007914C9" w:rsidP="007914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12:24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לֹ֖א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תֹּֽאכְלֶ֑נּו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עַל־הָאָ֥רֶץ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תִּשְׁפְּכֶ֖נּו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 כַּמָּ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ֽיִם׃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</w:p>
    <w:p w14:paraId="71E52398" w14:textId="4590F955" w:rsidR="00744B06" w:rsidRDefault="007914C9" w:rsidP="007914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-24</w:t>
      </w:r>
      <w:r w:rsidR="00000E3A"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500539">
        <w:rPr>
          <w:rFonts w:ascii="Times New Roman" w:hAnsi="Times New Roman" w:cs="Times New Roman" w:hint="cs"/>
          <w:color w:val="FF0000"/>
          <w:sz w:val="24"/>
          <w:szCs w:val="24"/>
          <w:rtl/>
        </w:rPr>
        <w:t>23</w:t>
      </w:r>
      <w:r w:rsidR="00000E3A"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רק חזק לבלתי אכול</w:t>
      </w:r>
      <w:r w:rsidR="00744B06"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הדם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 ודבר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בהרחק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3361C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73361C" w:rsidRPr="00FB1DA6">
        <w:rPr>
          <w:rFonts w:ascii="Times New Roman" w:hAnsi="Times New Roman" w:cs="Times New Roman"/>
          <w:sz w:val="24"/>
          <w:szCs w:val="24"/>
          <w:rtl/>
        </w:rPr>
        <w:t xml:space="preserve">מקום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הזהיר אזהרה יתרה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CABF6AF" w14:textId="77777777" w:rsidR="007C65EC" w:rsidRDefault="007C65E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35A4410F" w14:textId="6CBBD374" w:rsidR="007C65EC" w:rsidRDefault="007C65EC" w:rsidP="00D94D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>12:25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לֹ֖א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תֹּֽאכְלֶ֑נּו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לְמַ֨עַן יִיטַ֤ב לְךָ֙ וּלְבָנֶ֣יךָ אַֽחֲרֶ֔יךָ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כִּֽי־תַעֲשֶׂ֥ה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הַיָּשָׁ֖ר בְּעֵינֵ֥י יְהוָֽה׃</w:t>
      </w:r>
    </w:p>
    <w:p w14:paraId="7E937414" w14:textId="39015931" w:rsidR="00744B06" w:rsidRDefault="00000E3A" w:rsidP="00D94D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500539">
        <w:rPr>
          <w:rFonts w:ascii="Times New Roman" w:hAnsi="Times New Roman" w:cs="Times New Roman" w:hint="cs"/>
          <w:color w:val="FF0000"/>
          <w:sz w:val="24"/>
          <w:szCs w:val="24"/>
          <w:rtl/>
        </w:rPr>
        <w:t>25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לא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תאכלנו</w:t>
      </w:r>
      <w:proofErr w:type="spellEnd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למען</w:t>
      </w:r>
      <w:r w:rsidR="00744B06"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ייטב לך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 שכר על האזהרה כאשר בא ענש על שתי מצות עשה</w:t>
      </w:r>
      <w:r w:rsidR="00810C0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כגון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פסח ומילה</w:t>
      </w:r>
      <w:r w:rsidR="0054035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ויש אומרים שהשכר עונה על מה שאמר</w:t>
      </w:r>
      <w:r w:rsidR="005A3C0F" w:rsidRPr="0054035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כי תעשה הישר</w:t>
      </w:r>
      <w:r w:rsidR="00744B06" w:rsidRPr="00540351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540351">
        <w:rPr>
          <w:rFonts w:ascii="Times New Roman" w:hAnsi="Times New Roman" w:cs="Times New Roman"/>
          <w:color w:val="FFC000"/>
          <w:sz w:val="24"/>
          <w:szCs w:val="24"/>
          <w:rtl/>
        </w:rPr>
        <w:t>בעיני ה'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9D918D3" w14:textId="27B3DB8F" w:rsidR="00744B06" w:rsidRDefault="00744B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9FAC6D4" w14:textId="35784E31" w:rsidR="007C65EC" w:rsidRDefault="007C65EC" w:rsidP="00810C04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12:26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רַ֧ק קָֽדָשֶׁ֛יךָ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אֲשֶׁר־יִֽהְי֥ו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לְךָ֖ וּנְדָרֶ֑יךָ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תִּשָּׂ֣א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וּבָ֔אתָ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אֶל־הַמָּק֖וֹם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אֲשֶׁר־יִבְחַ֥ר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יְהוָֽה׃</w:t>
      </w:r>
    </w:p>
    <w:p w14:paraId="189A56B5" w14:textId="316A7F30" w:rsidR="00744B06" w:rsidRDefault="00000E3A" w:rsidP="00810C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500539">
        <w:rPr>
          <w:rFonts w:ascii="Times New Roman" w:hAnsi="Times New Roman" w:cs="Times New Roman" w:hint="cs"/>
          <w:color w:val="FF0000"/>
          <w:sz w:val="24"/>
          <w:szCs w:val="24"/>
          <w:rtl/>
        </w:rPr>
        <w:t>26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רק קדשיך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אע"פ שאתם רחוקים מן המקדש</w:t>
      </w:r>
      <w:r w:rsidR="006913F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תשא</w:t>
      </w:r>
      <w:proofErr w:type="spellEnd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ובאת אל</w:t>
      </w:r>
      <w:r w:rsidR="00744B06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המקום</w:t>
      </w:r>
      <w:r w:rsidR="002912C4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26696435" w14:textId="1CB94246" w:rsidR="003177B0" w:rsidRDefault="003177B0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</w:p>
    <w:p w14:paraId="3120BCD9" w14:textId="096887D6" w:rsidR="007914C9" w:rsidRDefault="007914C9" w:rsidP="007914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12:27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וְעָשִׂ֤יתָ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ֹֽלֹתֶ֨יך</w:t>
      </w:r>
      <w:proofErr w:type="spellEnd"/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ָ֙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הַבָּשָׂ֣ר וְהַדָּ֔ם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עַל־מִזְבַּ֖ח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אֱלֹהֶ֑יך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וְדַם־זְבָחֶ֗יך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יִשָּׁפֵך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עַל־מִזְבַּח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וְהַבָּשָׂ֖ר תֹּאכֵֽל׃</w:t>
      </w:r>
    </w:p>
    <w:p w14:paraId="0A303600" w14:textId="16B6A7A3" w:rsidR="007914C9" w:rsidRDefault="007914C9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 w:rsidRPr="002912C4">
        <w:rPr>
          <w:rFonts w:ascii="Times New Roman" w:hAnsi="Times New Roman" w:cs="Times New Roman" w:hint="cs"/>
          <w:color w:val="FF0000"/>
          <w:sz w:val="24"/>
          <w:szCs w:val="24"/>
          <w:rtl/>
        </w:rPr>
        <w:t>12:27</w:t>
      </w:r>
      <w:r w:rsidRPr="002912C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והורה שהעולה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הבשר והדם כליל לה'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והשלמים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/>
          <w:sz w:val="24"/>
          <w:szCs w:val="24"/>
          <w:rtl/>
        </w:rPr>
        <w:t>הדם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ינתן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המזבח והבשר יאכל</w:t>
      </w:r>
      <w:r>
        <w:rPr>
          <w:rFonts w:ascii="Times New Roman" w:hAnsi="Times New Roman" w:cs="Times New Roman"/>
          <w:sz w:val="24"/>
          <w:szCs w:val="24"/>
          <w:rtl/>
        </w:rPr>
        <w:t>:</w:t>
      </w:r>
    </w:p>
    <w:p w14:paraId="2FEFC730" w14:textId="77777777" w:rsidR="007914C9" w:rsidRDefault="007914C9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6DACA9BF" w14:textId="11C76565" w:rsidR="003177B0" w:rsidRDefault="003177B0" w:rsidP="00A81D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12:28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שְׁמֹ֣ר וְשָֽׁמַעְתָּ֗ אֵ֚ת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כָּל־הַדְּבָרִ֣ים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הָאֵ֔לֶּה אֲשֶׁ֥ר אָֽנֹכִ֖י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מְצַוֶּ֑ך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ָּ לְמַעַן֩ יִיטַ֨ב לְךָ֜ וּלְבָנֶ֤יךָ אַֽחֲרֶ֨יךָ֙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עַד־עוֹלָ֔ם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כִּ֤י תַֽעֲשֶׂה֙ הַטּ֣וֹב וְהַיָּשָׁ֔ר בְּעֵינֵ֖י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אֱלֹהֶֽיך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50FD79E9" w14:textId="0950447D" w:rsidR="00744B06" w:rsidRDefault="00000E3A" w:rsidP="00A81D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500539">
        <w:rPr>
          <w:rFonts w:ascii="Times New Roman" w:hAnsi="Times New Roman" w:cs="Times New Roman" w:hint="cs"/>
          <w:color w:val="FF0000"/>
          <w:sz w:val="24"/>
          <w:szCs w:val="24"/>
          <w:rtl/>
        </w:rPr>
        <w:t>28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שמור ושמעת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BB5CF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שמור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לאבד ע"ז </w:t>
      </w:r>
      <w:r w:rsidR="00BB5CF8">
        <w:rPr>
          <w:rFonts w:ascii="Times New Roman" w:hAnsi="Times New Roman" w:cs="Times New Roman" w:hint="cs"/>
          <w:sz w:val="24"/>
          <w:szCs w:val="24"/>
          <w:rtl/>
        </w:rPr>
        <w:t>{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ושמרת</w:t>
      </w:r>
      <w:r w:rsidR="00BB5CF8">
        <w:rPr>
          <w:rFonts w:ascii="Times New Roman" w:hAnsi="Times New Roman" w:cs="Times New Roman" w:hint="cs"/>
          <w:sz w:val="24"/>
          <w:szCs w:val="24"/>
          <w:rtl/>
        </w:rPr>
        <w:t>} &lt;</w:t>
      </w:r>
      <w:r w:rsidR="00BB5CF8" w:rsidRPr="00BB5CF8">
        <w:rPr>
          <w:rFonts w:ascii="Times New Roman" w:hAnsi="Times New Roman" w:cs="Times New Roman" w:hint="cs"/>
          <w:color w:val="FFC000"/>
          <w:sz w:val="24"/>
          <w:szCs w:val="24"/>
          <w:rtl/>
        </w:rPr>
        <w:t>ושמעת</w:t>
      </w:r>
      <w:r w:rsidR="00BB5CF8">
        <w:rPr>
          <w:rFonts w:ascii="Times New Roman" w:hAnsi="Times New Roman" w:cs="Times New Roman" w:hint="cs"/>
          <w:sz w:val="24"/>
          <w:szCs w:val="24"/>
          <w:rtl/>
        </w:rPr>
        <w:t>&gt;</w:t>
      </w:r>
      <w:r w:rsidR="00EB4F14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34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עבודת בית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המקדש</w:t>
      </w:r>
      <w:r w:rsidR="00A81DF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ותקבלו בזה שכר</w:t>
      </w:r>
      <w:r w:rsidR="00A81DF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שבזה תתקיימו כל ימי העולם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CBC123A" w14:textId="77777777" w:rsidR="002912C4" w:rsidRDefault="00000E3A" w:rsidP="00F15E0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500539">
        <w:rPr>
          <w:rFonts w:ascii="Times New Roman" w:hAnsi="Times New Roman" w:cs="Times New Roman" w:hint="cs"/>
          <w:color w:val="FF0000"/>
          <w:sz w:val="24"/>
          <w:szCs w:val="24"/>
          <w:rtl/>
        </w:rPr>
        <w:t>28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כי תעשה הטוב</w:t>
      </w:r>
      <w:r w:rsidR="00744B06"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והישר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912C4">
        <w:rPr>
          <w:rFonts w:ascii="Times New Roman" w:hAnsi="Times New Roman" w:cs="Times New Roman"/>
          <w:color w:val="FFC000"/>
          <w:sz w:val="24"/>
          <w:szCs w:val="24"/>
          <w:rtl/>
        </w:rPr>
        <w:t>הטוב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בחולין</w:t>
      </w:r>
      <w:r w:rsidR="0041699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416993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</w:t>
      </w:r>
      <w:r w:rsidR="00416993" w:rsidRPr="002912C4">
        <w:rPr>
          <w:rFonts w:ascii="Times New Roman" w:hAnsi="Times New Roman" w:cs="Times New Roman"/>
          <w:color w:val="FFC000"/>
          <w:sz w:val="24"/>
          <w:szCs w:val="24"/>
          <w:rtl/>
        </w:rPr>
        <w:t>הישר</w:t>
      </w:r>
      <w:r w:rsidR="00416993" w:rsidRPr="00FB1DA6">
        <w:rPr>
          <w:rFonts w:ascii="Times New Roman" w:hAnsi="Times New Roman" w:cs="Times New Roman"/>
          <w:sz w:val="24"/>
          <w:szCs w:val="24"/>
          <w:rtl/>
        </w:rPr>
        <w:t xml:space="preserve"> בקדשים</w:t>
      </w:r>
      <w:r w:rsidR="0041699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416993" w:rsidRPr="00FB1DA6">
        <w:rPr>
          <w:rFonts w:ascii="Times New Roman" w:hAnsi="Times New Roman" w:cs="Times New Roman"/>
          <w:sz w:val="24"/>
          <w:szCs w:val="24"/>
          <w:rtl/>
        </w:rPr>
        <w:t xml:space="preserve"> שבזה </w:t>
      </w:r>
      <w:proofErr w:type="spellStart"/>
      <w:r w:rsidR="00416993" w:rsidRPr="00FB1DA6">
        <w:rPr>
          <w:rFonts w:ascii="Times New Roman" w:hAnsi="Times New Roman" w:cs="Times New Roman"/>
          <w:sz w:val="24"/>
          <w:szCs w:val="24"/>
          <w:rtl/>
        </w:rPr>
        <w:t>תתקימו</w:t>
      </w:r>
      <w:proofErr w:type="spellEnd"/>
      <w:r w:rsidR="00416993" w:rsidRPr="00FB1DA6">
        <w:rPr>
          <w:rFonts w:ascii="Times New Roman" w:hAnsi="Times New Roman" w:cs="Times New Roman"/>
          <w:sz w:val="24"/>
          <w:szCs w:val="24"/>
          <w:rtl/>
        </w:rPr>
        <w:t xml:space="preserve"> כל ימי עולם</w:t>
      </w:r>
      <w:r w:rsidR="00416993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</w:p>
    <w:p w14:paraId="1631F5F5" w14:textId="7438A919" w:rsidR="00744B06" w:rsidRDefault="00416993" w:rsidP="00F15E0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או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416993">
        <w:rPr>
          <w:rFonts w:ascii="Times New Roman" w:hAnsi="Times New Roman" w:cs="Times New Roman"/>
          <w:color w:val="FFC000"/>
          <w:sz w:val="24"/>
          <w:szCs w:val="24"/>
          <w:rtl/>
        </w:rPr>
        <w:t>הטוב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לאבד ע"ז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416993">
        <w:rPr>
          <w:rFonts w:ascii="Times New Roman" w:hAnsi="Times New Roman" w:cs="Times New Roman"/>
          <w:color w:val="FFC000"/>
          <w:sz w:val="24"/>
          <w:szCs w:val="24"/>
          <w:rtl/>
        </w:rPr>
        <w:t>והישר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500539">
        <w:rPr>
          <w:rFonts w:ascii="Times New Roman" w:hAnsi="Times New Roman" w:cs="Times New Roman"/>
          <w:sz w:val="24"/>
          <w:szCs w:val="24"/>
          <w:rtl/>
        </w:rPr>
        <w:t>עבודת בית הבחירה:</w:t>
      </w:r>
    </w:p>
    <w:p w14:paraId="64DC48AD" w14:textId="2ED376E4" w:rsidR="00744B06" w:rsidRDefault="00744B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184E718" w14:textId="1C6A1161" w:rsidR="003177B0" w:rsidRDefault="003177B0" w:rsidP="00416993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12:29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כִּֽי־יַכְרִית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֩ יְהוָ֨ה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אֱלֹהֶ֜יך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אֶת־הַגּוֹיִ֗ם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אֲשֶׁ֨ר אַתָּ֥ה בָא־שָׁ֛מָּה לָרֶ֥שֶׁת אוֹתָ֖ם מִפָּנֶ֑יךָ וְיָֽרַשְׁתָּ֣ אֹתָ֔ם וְי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ָֽשַׁבְתָּ֖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בְּאַרְצָֽם׃</w:t>
      </w:r>
    </w:p>
    <w:p w14:paraId="4ED4601B" w14:textId="77777777" w:rsidR="007E3B9F" w:rsidRDefault="007E3B9F" w:rsidP="007E3B9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12:30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הִשָּׁ֣מֶר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לְךָ֗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פֶּן־תִּנָּקֵש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ׁ֙ אַֽחֲרֵיהֶ֔ם אַֽחֲרֵ֖י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הִשָּֽׁמְדָ֣ם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מִפָּנֶ֑יךָ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וּפֶן־תִּדְרֹ֨ש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לֵֽאלֹהֵיהֶ֜ם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לֵאמֹ֗ר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אֵיכָ֨ה יַֽעַבְד֜וּ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הַגּוֹיִ֤ם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הָאֵ֨לֶּה֙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אֶת־אֱלֹ֣הֵיהֶ֔ם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וְאֶֽעֱשֶׂה־כֵּ֖ן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גַּם־אָֽנִי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׃ </w:t>
      </w:r>
    </w:p>
    <w:p w14:paraId="2C297E05" w14:textId="21D593FF" w:rsidR="007E3B9F" w:rsidRDefault="007E3B9F" w:rsidP="007E3B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12:31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לֹֽא־תַעֲשֶׂ֣ה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כֵ֔ן לַֽיהוָ֖ה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אֱלֹהֶ֑יך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כִּי֩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כָל־תּֽוֹעֲבַ֨ת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יְהוָ֜ה אֲשֶׁ֣ר שָׂנֵ֗א עָשׂוּ֙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לֵאלֹ֣הֵיהֶ֔ם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כִּ֣י גַ֤ם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אֶת־בְּנֵיהֶם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וְאֶת־בְּנֹ֣תֵיהֶ֔ם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יִשְׂרְפ֥וּ בָאֵ֖שׁ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לֵֽאלֹהֵיהֶֽם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6A8BC53C" w14:textId="1E520F0D" w:rsidR="00A93E85" w:rsidRDefault="00000E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12:</w:t>
      </w:r>
      <w:r w:rsidR="00500539">
        <w:rPr>
          <w:rFonts w:ascii="Times New Roman" w:hAnsi="Times New Roman" w:cs="Times New Roman" w:hint="cs"/>
          <w:color w:val="FF0000"/>
          <w:sz w:val="24"/>
          <w:szCs w:val="24"/>
          <w:rtl/>
        </w:rPr>
        <w:t>29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כי יכרית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</w:t>
      </w:r>
      <w:r w:rsidR="00744B0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הזהיר לאבד ע"ז מן הארץ אחרי שיירשו הארץ</w:t>
      </w:r>
      <w:r w:rsidR="0063161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זהו טעם </w:t>
      </w:r>
      <w:r w:rsidR="005A3C0F" w:rsidRPr="00500539">
        <w:rPr>
          <w:rFonts w:ascii="Times New Roman" w:hAnsi="Times New Roman" w:cs="Times New Roman"/>
          <w:color w:val="FFC000"/>
          <w:sz w:val="24"/>
          <w:szCs w:val="24"/>
          <w:rtl/>
        </w:rPr>
        <w:t>כי יכרית</w:t>
      </w:r>
      <w:r w:rsidR="0063161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67A1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צוה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אותם גם שלא ללכת אחרי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חקיהם</w:t>
      </w:r>
      <w:proofErr w:type="spellEnd"/>
      <w:r w:rsidR="00E5510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לעבוד את השם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בחקיהם</w:t>
      </w:r>
      <w:proofErr w:type="spellEnd"/>
      <w:r w:rsidR="00E5510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73361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למה</w:t>
      </w:r>
      <w:r w:rsidR="00E55100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73361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50053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כל תועבת ה' אשר שנא עשו </w:t>
      </w:r>
      <w:proofErr w:type="spellStart"/>
      <w:r w:rsidR="005A3C0F" w:rsidRPr="00500539">
        <w:rPr>
          <w:rFonts w:ascii="Times New Roman" w:hAnsi="Times New Roman" w:cs="Times New Roman"/>
          <w:color w:val="FFC000"/>
          <w:sz w:val="24"/>
          <w:szCs w:val="24"/>
          <w:rtl/>
        </w:rPr>
        <w:t>לאל</w:t>
      </w:r>
      <w:r w:rsidR="0073361C">
        <w:rPr>
          <w:rFonts w:ascii="Times New Roman" w:hAnsi="Times New Roman" w:cs="Times New Roman" w:hint="cs"/>
          <w:color w:val="FFC000"/>
          <w:sz w:val="24"/>
          <w:szCs w:val="24"/>
          <w:rtl/>
        </w:rPr>
        <w:t>ה</w:t>
      </w:r>
      <w:r w:rsidR="005A3C0F" w:rsidRPr="00500539">
        <w:rPr>
          <w:rFonts w:ascii="Times New Roman" w:hAnsi="Times New Roman" w:cs="Times New Roman"/>
          <w:color w:val="FFC000"/>
          <w:sz w:val="24"/>
          <w:szCs w:val="24"/>
          <w:rtl/>
        </w:rPr>
        <w:t>יהם</w:t>
      </w:r>
      <w:proofErr w:type="spellEnd"/>
      <w:r w:rsidR="00500539" w:rsidRPr="0050053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והזכיר הדבר המגונה אשר</w:t>
      </w:r>
      <w:r w:rsidR="00567A1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עושים להשחית החי המדבר</w:t>
      </w:r>
      <w:r w:rsidR="008B48B6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1574159F" w14:textId="0B188C85" w:rsidR="003177B0" w:rsidRDefault="003177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7D38A28" w14:textId="10A345D0" w:rsidR="003177B0" w:rsidRDefault="003177B0" w:rsidP="007E3B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13:1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אֵ֣ת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כָּל־הַדָּבָ֗ר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אֲשֶׁ֤ר אָֽנֹכִי֙ מְצַוֶּ֣ה אֶתְכֶ֔ם אֹת֥וֹ תִשְׁמְר֖וּ לַֽעֲשׂ֑וֹת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לֹֽא־תֹסֵ֣ף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עָלָ֔יו וְלֹ֥א תִגְרַ֖ע מִמֶּֽנּוּ׃</w:t>
      </w:r>
    </w:p>
    <w:p w14:paraId="485DF254" w14:textId="36AACF8D" w:rsidR="00567A1B" w:rsidRDefault="00A93E85" w:rsidP="007E3B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7E3B9F">
        <w:rPr>
          <w:rFonts w:ascii="Times New Roman" w:hAnsi="Times New Roman" w:cs="Times New Roman"/>
          <w:color w:val="FF0000"/>
          <w:sz w:val="24"/>
          <w:szCs w:val="24"/>
          <w:rtl/>
        </w:rPr>
        <w:t>13:1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</w:t>
      </w:r>
      <w:r w:rsidR="005A3C0F" w:rsidRPr="007E3B9F">
        <w:rPr>
          <w:rFonts w:ascii="Times New Roman" w:hAnsi="Times New Roman" w:cs="Times New Roman"/>
          <w:color w:val="FF0000"/>
          <w:sz w:val="24"/>
          <w:szCs w:val="24"/>
          <w:rtl/>
        </w:rPr>
        <w:t>כל הדבר</w:t>
      </w:r>
      <w:r w:rsidR="00C60C94" w:rsidRPr="007E3B9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 השיעור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האלהי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         </w:t>
      </w:r>
    </w:p>
    <w:p w14:paraId="5726502A" w14:textId="29EFDB28" w:rsidR="005A3C0F" w:rsidRPr="00FB1DA6" w:rsidRDefault="00000E3A" w:rsidP="007E3B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>1</w:t>
      </w:r>
      <w:r w:rsidR="00500539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Pr="001C0E9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:1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אותו תשמרו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 להקריב הא</w:t>
      </w:r>
      <w:r w:rsidR="00C93E90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</w:t>
      </w:r>
      <w:r w:rsidR="00C93E90">
        <w:rPr>
          <w:rFonts w:ascii="Times New Roman" w:hAnsi="Times New Roman" w:cs="Times New Roman" w:hint="cs"/>
          <w:sz w:val="24"/>
          <w:szCs w:val="24"/>
          <w:rtl/>
        </w:rPr>
        <w:t>ֵ</w:t>
      </w:r>
      <w:r w:rsidR="008D16E1">
        <w:rPr>
          <w:rFonts w:ascii="Times New Roman" w:hAnsi="Times New Roman" w:cs="Times New Roman" w:hint="cs"/>
          <w:sz w:val="24"/>
          <w:szCs w:val="24"/>
          <w:rtl/>
          <w:lang w:val="x-none"/>
        </w:rPr>
        <w:t>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ם בעבור החי המדבר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2F236C32" w14:textId="5916BB94" w:rsidR="00567A1B" w:rsidRDefault="00000E3A" w:rsidP="007E3B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 xml:space="preserve">13:1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לא תוסף עליו ולא תגרע ממנו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להשבית חוק שנתנה התורה</w:t>
      </w:r>
      <w:r w:rsidR="00567A1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מעניני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עבודת הקרבנות</w:t>
      </w:r>
      <w:r w:rsidR="007E3B9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כתוב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490607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י</w:t>
      </w:r>
      <w:r w:rsidR="00490607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כ</w:t>
      </w:r>
      <w:r w:rsidR="00490607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ב</w:t>
      </w:r>
      <w:r w:rsidR="00490607">
        <w:rPr>
          <w:rFonts w:ascii="Times New Roman" w:hAnsi="Times New Roman" w:cs="Times New Roman" w:hint="cs"/>
          <w:color w:val="FFC000"/>
          <w:sz w:val="24"/>
          <w:szCs w:val="24"/>
          <w:rtl/>
        </w:rPr>
        <w:t>ּוּ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הנרות וקטורת</w:t>
      </w:r>
      <w:r w:rsidR="00567A1B" w:rsidRPr="00702F2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לא הקטירו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DE350E">
        <w:rPr>
          <w:rFonts w:ascii="Times New Roman" w:hAnsi="Times New Roman" w:cs="Times New Roman" w:hint="cs"/>
          <w:color w:val="0070C0"/>
          <w:sz w:val="24"/>
          <w:szCs w:val="24"/>
          <w:rtl/>
        </w:rPr>
        <w:t>דברי הימים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ב</w:t>
      </w:r>
      <w:r w:rsidR="00DE350E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כט</w:t>
      </w:r>
      <w:r w:rsidR="00DE350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500539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500539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CFA7BDF" w14:textId="12C65C3F" w:rsidR="00567A1B" w:rsidRDefault="00567A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ECD941B" w14:textId="242863C0" w:rsidR="003177B0" w:rsidRDefault="003177B0" w:rsidP="007E3B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13:2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כִּֽי־יָק֤וּם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בְּקִרְבְּךָ֙ נָבִ֔יא א֖וֹ חֹלֵ֣ם חֲל֑וֹם וְנָתַ֥ן אֵלֶ֛יךָ א֖וֹת א֥וֹ מוֹפֵֽת׃</w:t>
      </w:r>
    </w:p>
    <w:p w14:paraId="306F25AE" w14:textId="30808A18" w:rsidR="004F4A12" w:rsidRDefault="00000E3A" w:rsidP="007E3B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500539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כי יקום בקרבך נביא או חולם חלום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אע"פ</w:t>
      </w:r>
      <w:r w:rsidR="00567A1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שהשם אומר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אם יהיה נביאכם ה' במראה אליו </w:t>
      </w:r>
      <w:proofErr w:type="spellStart"/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אתודע</w:t>
      </w:r>
      <w:proofErr w:type="spellEnd"/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בחלום אדבר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בו</w:t>
      </w:r>
      <w:r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r w:rsidR="00910C2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910C2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וכבר נתבאר ענין ה</w:t>
      </w:r>
      <w:r w:rsidR="005A3C0F" w:rsidRPr="007E13CD">
        <w:rPr>
          <w:rFonts w:ascii="Times New Roman" w:hAnsi="Times New Roman" w:cs="Times New Roman"/>
          <w:color w:val="FFC000"/>
          <w:sz w:val="24"/>
          <w:szCs w:val="24"/>
          <w:rtl/>
        </w:rPr>
        <w:t>מראה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באחד הפירושים</w:t>
      </w:r>
      <w:r w:rsidR="000F09B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שהוא ענין</w:t>
      </w:r>
      <w:r w:rsidR="00567A1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איום ונורא יחובר לנביא ויבוא </w:t>
      </w:r>
      <w:proofErr w:type="spellStart"/>
      <w:r w:rsidR="005A3C0F" w:rsidRPr="003C2F94">
        <w:rPr>
          <w:rFonts w:ascii="Times New Roman" w:hAnsi="Times New Roman" w:cs="Times New Roman"/>
          <w:sz w:val="24"/>
          <w:szCs w:val="24"/>
          <w:rtl/>
        </w:rPr>
        <w:t>עלפוי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ההרגש</w:t>
      </w:r>
      <w:proofErr w:type="spellEnd"/>
      <w:r w:rsidR="000F09B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וישיג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ענינים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אלהיים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6D890654" w14:textId="5B00CB9C" w:rsidR="00567A1B" w:rsidRDefault="00000E3A" w:rsidP="007E3B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500539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או חולם חלום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 כשהוא ישן</w:t>
      </w:r>
      <w:r w:rsidR="00D37B7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נאמר </w:t>
      </w:r>
      <w:r w:rsidR="005A3C0F" w:rsidRPr="00500539">
        <w:rPr>
          <w:rFonts w:ascii="Times New Roman" w:hAnsi="Times New Roman" w:cs="Times New Roman"/>
          <w:color w:val="FFC000"/>
          <w:sz w:val="24"/>
          <w:szCs w:val="24"/>
          <w:rtl/>
        </w:rPr>
        <w:t>נביא או חולם חלום</w:t>
      </w:r>
      <w:r w:rsidR="0050053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67A1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והאומר כי מלת</w:t>
      </w:r>
      <w:r w:rsidR="0050053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500539">
        <w:rPr>
          <w:rFonts w:ascii="Times New Roman" w:hAnsi="Times New Roman" w:cs="Times New Roman"/>
          <w:color w:val="FFC000"/>
          <w:sz w:val="24"/>
          <w:szCs w:val="24"/>
          <w:rtl/>
        </w:rPr>
        <w:t>או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נוספת</w:t>
      </w:r>
      <w:r w:rsidR="00D37B7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טועה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F158E21" w14:textId="77777777" w:rsidR="00567A1B" w:rsidRDefault="00000E3A" w:rsidP="007E3B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500539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ונתן אליך אות או מופת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כבר</w:t>
      </w:r>
      <w:r w:rsidR="00567A1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נתבאר מה טעם ה</w:t>
      </w:r>
      <w:r w:rsidR="005A3C0F" w:rsidRPr="007E13CD">
        <w:rPr>
          <w:rFonts w:ascii="Times New Roman" w:hAnsi="Times New Roman" w:cs="Times New Roman"/>
          <w:color w:val="FFC000"/>
          <w:sz w:val="24"/>
          <w:szCs w:val="24"/>
          <w:rtl/>
        </w:rPr>
        <w:t>אות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ומה ענין ה</w:t>
      </w:r>
      <w:r w:rsidR="005A3C0F" w:rsidRPr="007E13CD">
        <w:rPr>
          <w:rFonts w:ascii="Times New Roman" w:hAnsi="Times New Roman" w:cs="Times New Roman"/>
          <w:color w:val="FFC000"/>
          <w:sz w:val="24"/>
          <w:szCs w:val="24"/>
          <w:rtl/>
        </w:rPr>
        <w:t>מופת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8FA7A7A" w14:textId="3D4E2979" w:rsidR="00567A1B" w:rsidRDefault="00567A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A99CD16" w14:textId="67292EE6" w:rsidR="003177B0" w:rsidRDefault="003177B0" w:rsidP="007E13CD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13:3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וּבָ֤א הָאוֹת֙ וְהַמּוֹפֵ֔ת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אֲשֶׁר־דִּבֶּ֥ר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אֵלֶ֖יךָ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לֵאמֹ֑ר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נֵֽלְכָ֞ה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אַֽחֲרֵ֨י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אֱלֹהִ֧ים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אֲחֵרִ֛ים אֲשֶׁ֥ר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לֹֽא־יְדַעְתָּ֖ם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וְנָֽעָבְדֵֽם׃</w:t>
      </w:r>
    </w:p>
    <w:p w14:paraId="31F91734" w14:textId="3BFC0413" w:rsidR="003518C3" w:rsidRDefault="003518C3" w:rsidP="007E13C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13:4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לֹ֣א תִשְׁמַ֗ע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אֶל־דִּבְרֵי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הַנָּבִ֣יא הַה֔וּא א֛וֹ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אֶל־חוֹלֵ֥ם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הַֽחֲל֖וֹם הַה֑וּא כִּ֣י מְנַסֶּ֞ה יְהוָ֤ה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אֱלֹֽהֵיכֶם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אֶתְכֶ֔ם לָדַ֗עַת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הֲיִשְׁכֶ֤ם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אֹֽהֲבִים֙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אֶת־יְהוָ֣ה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בְּכָל־לְבַבְכֶ֖ם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וּבְכָל־נַפְשְׁכֶֽם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0C3F27BD" w14:textId="77777777" w:rsidR="0079727F" w:rsidRDefault="00000E3A" w:rsidP="007972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500539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="003518C3">
        <w:rPr>
          <w:rFonts w:ascii="Times New Roman" w:hAnsi="Times New Roman" w:cs="Times New Roman" w:hint="cs"/>
          <w:color w:val="FF0000"/>
          <w:sz w:val="24"/>
          <w:szCs w:val="24"/>
          <w:rtl/>
        </w:rPr>
        <w:t>-4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ובא האות והמופת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מפרשים</w:t>
      </w:r>
      <w:r w:rsidR="00567A1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שטעם </w:t>
      </w:r>
      <w:r w:rsidR="005A3C0F" w:rsidRPr="00D7669E">
        <w:rPr>
          <w:rFonts w:ascii="Times New Roman" w:hAnsi="Times New Roman" w:cs="Times New Roman"/>
          <w:color w:val="FFC000"/>
          <w:sz w:val="24"/>
          <w:szCs w:val="24"/>
          <w:rtl/>
        </w:rPr>
        <w:t>האות והמופת</w:t>
      </w:r>
      <w:r w:rsidR="00500539" w:rsidRPr="00D7669E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כטעם סימן שאינו שנוי הטבע</w:t>
      </w:r>
      <w:r w:rsidR="007E13C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242DF7">
        <w:rPr>
          <w:rFonts w:ascii="Times New Roman" w:hAnsi="Times New Roman" w:cs="Times New Roman" w:hint="cs"/>
          <w:sz w:val="24"/>
          <w:szCs w:val="24"/>
          <w:rtl/>
        </w:rPr>
        <w:t>כ</w:t>
      </w:r>
      <w:r w:rsidR="00242DF7" w:rsidRPr="00FB1DA6">
        <w:rPr>
          <w:rFonts w:ascii="Times New Roman" w:hAnsi="Times New Roman" w:cs="Times New Roman"/>
          <w:sz w:val="24"/>
          <w:szCs w:val="24"/>
          <w:rtl/>
        </w:rPr>
        <w:t>ענין</w:t>
      </w:r>
      <w:proofErr w:type="spellEnd"/>
      <w:r w:rsidR="00242DF7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הנה אנכי</w:t>
      </w:r>
      <w:r w:rsidR="00567A1B" w:rsidRPr="00702F2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והילדים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="00242DF7">
        <w:rPr>
          <w:rFonts w:ascii="Times New Roman" w:hAnsi="Times New Roman" w:cs="Times New Roman" w:hint="cs"/>
          <w:color w:val="0070C0"/>
          <w:sz w:val="24"/>
          <w:szCs w:val="24"/>
          <w:rtl/>
        </w:rPr>
        <w:t>ח</w:t>
      </w:r>
      <w:r w:rsidR="00101BC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proofErr w:type="spellEnd"/>
      <w:r w:rsidR="005A3C0F"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9727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00539" w:rsidRPr="00FB1DA6">
        <w:rPr>
          <w:rFonts w:ascii="Times New Roman" w:hAnsi="Times New Roman" w:cs="Times New Roman"/>
          <w:sz w:val="24"/>
          <w:szCs w:val="24"/>
          <w:rtl/>
        </w:rPr>
        <w:t xml:space="preserve">וטעם </w:t>
      </w:r>
      <w:r w:rsidR="005A3C0F" w:rsidRPr="003F3D69">
        <w:rPr>
          <w:rFonts w:ascii="Times New Roman" w:hAnsi="Times New Roman" w:cs="Times New Roman"/>
          <w:color w:val="FFC000"/>
          <w:sz w:val="24"/>
          <w:szCs w:val="24"/>
          <w:rtl/>
        </w:rPr>
        <w:t>כי מנסה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שהניחו ולא המיתו</w:t>
      </w:r>
      <w:r w:rsidR="0050053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27BA729" w14:textId="77777777" w:rsidR="008912A2" w:rsidRDefault="005A3C0F" w:rsidP="007972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ויש</w:t>
      </w:r>
      <w:r w:rsidR="00567A1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לתמוה באלו הפירושים</w:t>
      </w:r>
      <w:r w:rsidR="0079727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שאם לא ידעו כי יעשו על צד הקסם והתחבולה</w:t>
      </w:r>
      <w:r w:rsidR="00AE087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67A1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וכתוב </w:t>
      </w:r>
      <w:r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ויעשו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גם הם חרטומי מצרים </w:t>
      </w:r>
      <w:proofErr w:type="spellStart"/>
      <w:r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בלטיהם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E0874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שמות </w:t>
      </w:r>
      <w:proofErr w:type="spellStart"/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r w:rsidR="0081274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proofErr w:type="spellEnd"/>
      <w:r w:rsidRPr="009673C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E00F9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והאיש הידוע</w:t>
      </w:r>
      <w:r w:rsidR="00567A1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לא נאמנו דבריו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לטפשים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אלא מפני האותות שעשה</w:t>
      </w:r>
      <w:r w:rsidR="0050053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אעפ"כ אחינו</w:t>
      </w:r>
      <w:r w:rsidR="00567A1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בני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בירב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א</w:t>
      </w:r>
      <w:r w:rsidR="00B477FC">
        <w:rPr>
          <w:rFonts w:ascii="Times New Roman" w:hAnsi="Times New Roman" w:cs="Times New Roman" w:hint="cs"/>
          <w:sz w:val="24"/>
          <w:szCs w:val="24"/>
          <w:rtl/>
        </w:rPr>
        <w:t>ִ</w:t>
      </w:r>
      <w:r w:rsidRPr="00FB1DA6">
        <w:rPr>
          <w:rFonts w:ascii="Times New Roman" w:hAnsi="Times New Roman" w:cs="Times New Roman"/>
          <w:sz w:val="24"/>
          <w:szCs w:val="24"/>
          <w:rtl/>
        </w:rPr>
        <w:t>מ</w:t>
      </w:r>
      <w:r w:rsidR="00B477FC">
        <w:rPr>
          <w:rFonts w:ascii="Times New Roman" w:hAnsi="Times New Roman" w:cs="Times New Roman" w:hint="cs"/>
          <w:sz w:val="24"/>
          <w:szCs w:val="24"/>
          <w:rtl/>
        </w:rPr>
        <w:t>ְּ</w:t>
      </w:r>
      <w:r w:rsidRPr="00FB1DA6">
        <w:rPr>
          <w:rFonts w:ascii="Times New Roman" w:hAnsi="Times New Roman" w:cs="Times New Roman"/>
          <w:sz w:val="24"/>
          <w:szCs w:val="24"/>
          <w:rtl/>
        </w:rPr>
        <w:t>ת</w:t>
      </w:r>
      <w:r w:rsidR="00B477FC">
        <w:rPr>
          <w:rFonts w:ascii="Times New Roman" w:hAnsi="Times New Roman" w:cs="Times New Roman" w:hint="cs"/>
          <w:sz w:val="24"/>
          <w:szCs w:val="24"/>
          <w:rtl/>
        </w:rPr>
        <w:t>וּ</w:t>
      </w:r>
      <w:r w:rsidRPr="00FB1DA6">
        <w:rPr>
          <w:rFonts w:ascii="Times New Roman" w:hAnsi="Times New Roman" w:cs="Times New Roman"/>
          <w:sz w:val="24"/>
          <w:szCs w:val="24"/>
          <w:rtl/>
        </w:rPr>
        <w:t>ם</w:t>
      </w:r>
      <w:proofErr w:type="spellEnd"/>
      <w:r w:rsidR="004A5892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לא כן אלא הם נעשו על צד הקסם והתחבולה</w:t>
      </w:r>
      <w:r w:rsidR="00C74D59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</w:p>
    <w:p w14:paraId="0B4F412E" w14:textId="251BB0E7" w:rsidR="004E41DF" w:rsidRDefault="00500539" w:rsidP="008912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ואמר</w:t>
      </w:r>
      <w:r w:rsidR="00242DF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C74D5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מנסה ה'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בעבור שהניחו ונעשה האות על ידיו</w:t>
      </w:r>
      <w:r w:rsidR="009B63C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ויותר טוב לומר </w:t>
      </w:r>
      <w:r w:rsidR="005A3C0F" w:rsidRPr="00C74D59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כי</w:t>
      </w:r>
      <w:r w:rsidR="004E41DF" w:rsidRPr="00F23473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 w:rsidR="005A3C0F" w:rsidRPr="00F23473">
        <w:rPr>
          <w:rFonts w:ascii="Times New Roman" w:hAnsi="Times New Roman" w:cs="Times New Roman"/>
          <w:color w:val="FFC000"/>
          <w:sz w:val="24"/>
          <w:szCs w:val="24"/>
          <w:rtl/>
        </w:rPr>
        <w:t>מנסה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שהאות והמופת לא יתאמתו אלא אחר ידיעת האלוה</w:t>
      </w:r>
      <w:r w:rsidR="004E41DF">
        <w:rPr>
          <w:rFonts w:ascii="Times New Roman" w:hAnsi="Times New Roman" w:cs="Times New Roman"/>
          <w:sz w:val="24"/>
          <w:szCs w:val="24"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ידיעה מופתית מעיון השכל</w:t>
      </w:r>
      <w:r w:rsidR="00F2347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ואם דבר לך הנביא בעבור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אלהים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אחרים</w:t>
      </w:r>
      <w:r w:rsidR="00E65C8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4E41D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שהוא הפך ידיעה מופתית</w:t>
      </w:r>
      <w:r w:rsidR="00242DF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אפילו שנתן לך אות ומופת אל תקבל דבריו</w:t>
      </w:r>
      <w:r w:rsidR="0033476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4E41D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שבזה ת</w:t>
      </w:r>
      <w:r w:rsidR="00BD1893">
        <w:rPr>
          <w:rFonts w:ascii="Times New Roman" w:hAnsi="Times New Roman" w:cs="Times New Roman" w:hint="cs"/>
          <w:sz w:val="24"/>
          <w:szCs w:val="24"/>
          <w:rtl/>
        </w:rPr>
        <w:t>ְּ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</w:t>
      </w:r>
      <w:r w:rsidR="00BD1893">
        <w:rPr>
          <w:rFonts w:ascii="Times New Roman" w:hAnsi="Times New Roman" w:cs="Times New Roman" w:hint="cs"/>
          <w:sz w:val="24"/>
          <w:szCs w:val="24"/>
          <w:rtl/>
        </w:rPr>
        <w:t>וּ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ס</w:t>
      </w:r>
      <w:r w:rsidR="00BD1893">
        <w:rPr>
          <w:rFonts w:ascii="Times New Roman" w:hAnsi="Times New Roman" w:cs="Times New Roman" w:hint="cs"/>
          <w:sz w:val="24"/>
          <w:szCs w:val="24"/>
          <w:rtl/>
        </w:rPr>
        <w:t>ּוּ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191538D" w14:textId="4F3F389D" w:rsidR="000C1D47" w:rsidRDefault="00000E3A" w:rsidP="00AC2B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לדעת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הישכם</w:t>
      </w:r>
      <w:proofErr w:type="spellEnd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אוהבים את ה' בכל לבבכם ובכל נפשכם</w:t>
      </w:r>
      <w:r w:rsidR="00242DF7">
        <w:rPr>
          <w:rFonts w:ascii="Times New Roman" w:hAnsi="Times New Roman" w:cs="Times New Roman" w:hint="cs"/>
          <w:sz w:val="24"/>
          <w:szCs w:val="24"/>
          <w:rtl/>
        </w:rPr>
        <w:t xml:space="preserve"> -</w:t>
      </w:r>
      <w:r w:rsidR="004E41D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מלת </w:t>
      </w:r>
      <w:proofErr w:type="spellStart"/>
      <w:r w:rsidR="005A3C0F" w:rsidRPr="00F23473">
        <w:rPr>
          <w:rFonts w:ascii="Times New Roman" w:hAnsi="Times New Roman" w:cs="Times New Roman"/>
          <w:color w:val="FFC000"/>
          <w:sz w:val="24"/>
          <w:szCs w:val="24"/>
          <w:rtl/>
        </w:rPr>
        <w:t>הישכם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בחיר"ק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ובסגו"ל</w:t>
      </w:r>
      <w:proofErr w:type="spellEnd"/>
      <w:r w:rsidR="00F2347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C91C8C4" w14:textId="2763F149" w:rsidR="004E41DF" w:rsidRDefault="005A3C0F" w:rsidP="00AC2B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וטעם האהבה היא ידיעתו בחקירת</w:t>
      </w:r>
      <w:r w:rsidR="004E41D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הלב</w:t>
      </w:r>
      <w:r w:rsidR="00AC2BD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שמעולם לא תקבלו האות והמופת</w:t>
      </w:r>
      <w:r w:rsidR="00F23473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ובזה יצדק מאמר ר' יוסף נ"ע</w:t>
      </w:r>
      <w:r w:rsidR="004E41D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כי אמונת הנביא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ת</w:t>
      </w:r>
      <w:r w:rsidR="002529EB">
        <w:rPr>
          <w:rFonts w:ascii="Times New Roman" w:hAnsi="Times New Roman" w:cs="Times New Roman" w:hint="cs"/>
          <w:sz w:val="24"/>
          <w:szCs w:val="24"/>
          <w:rtl/>
        </w:rPr>
        <w:t>ִּ</w:t>
      </w:r>
      <w:r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2529EB">
        <w:rPr>
          <w:rFonts w:ascii="Times New Roman" w:hAnsi="Times New Roman" w:cs="Times New Roman" w:hint="cs"/>
          <w:sz w:val="24"/>
          <w:szCs w:val="24"/>
          <w:rtl/>
        </w:rPr>
        <w:t>ָּ</w:t>
      </w:r>
      <w:r w:rsidRPr="00FB1DA6">
        <w:rPr>
          <w:rFonts w:ascii="Times New Roman" w:hAnsi="Times New Roman" w:cs="Times New Roman"/>
          <w:sz w:val="24"/>
          <w:szCs w:val="24"/>
          <w:rtl/>
        </w:rPr>
        <w:t>ד</w:t>
      </w:r>
      <w:r w:rsidR="002529EB">
        <w:rPr>
          <w:rFonts w:ascii="Times New Roman" w:hAnsi="Times New Roman" w:cs="Times New Roman" w:hint="cs"/>
          <w:sz w:val="24"/>
          <w:szCs w:val="24"/>
          <w:rtl/>
        </w:rPr>
        <w:t>ַ</w:t>
      </w:r>
      <w:r w:rsidRPr="00FB1DA6">
        <w:rPr>
          <w:rFonts w:ascii="Times New Roman" w:hAnsi="Times New Roman" w:cs="Times New Roman"/>
          <w:sz w:val="24"/>
          <w:szCs w:val="24"/>
          <w:rtl/>
        </w:rPr>
        <w:t>ע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באות ומופת עם הטענה בלא איחור</w:t>
      </w:r>
      <w:r w:rsidR="00E65C8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יעשה</w:t>
      </w:r>
      <w:r w:rsidR="004E41D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על צד הקסם והתחבולה</w:t>
      </w:r>
      <w:r w:rsidR="00F2347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וכל זה אחר ידיעת האלוה שהחליש</w:t>
      </w:r>
      <w:r w:rsidR="005F290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לקחת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אמתת</w:t>
      </w:r>
      <w:proofErr w:type="spellEnd"/>
      <w:r w:rsidR="004E41D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0C1D47">
        <w:rPr>
          <w:rFonts w:ascii="Times New Roman" w:hAnsi="Times New Roman" w:cs="Times New Roman"/>
          <w:sz w:val="24"/>
          <w:szCs w:val="24"/>
          <w:rtl/>
        </w:rPr>
        <w:t>ידיעתו על פי מאמר הנביא</w:t>
      </w:r>
      <w:r w:rsidR="00C60C94" w:rsidRPr="000C1D47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FCFDBA6" w14:textId="66226ABE" w:rsidR="004E41DF" w:rsidRDefault="004E41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165DD54" w14:textId="02285326" w:rsidR="003177B0" w:rsidRDefault="003177B0" w:rsidP="00AC2B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13:5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אַֽחֲרֵ֨י יְהוָ֧ה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אֱלֹֽהֵיכֶ֛ם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תֵּלֵ֖כוּ וְאֹת֣וֹ תִירָ֑אוּ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וְאֶת־מִצְוֺתָ֤יו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תִּשְׁמֹ֨רוּ֙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וּבְקֹל֣ו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תִשְׁמָ֔עוּ וְאֹת֥וֹ תַֽעֲבֹ֖דוּ וּב֥וֹ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תִדְבָּקֽוּן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242A3DFB" w14:textId="77777777" w:rsidR="004E41DF" w:rsidRDefault="00000E3A" w:rsidP="00AC2B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אחרי ה'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אלהיכם</w:t>
      </w:r>
      <w:proofErr w:type="spellEnd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תלכו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אחרי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אלהים</w:t>
      </w:r>
      <w:proofErr w:type="spellEnd"/>
      <w:r w:rsidR="004E41D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אחרים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FA7AA38" w14:textId="68536992" w:rsidR="004E41DF" w:rsidRDefault="00000E3A" w:rsidP="00AC2B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ואותו תיראו</w:t>
      </w:r>
      <w:r w:rsidR="003A689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3A689A"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פן תענשו אם תסורו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מאחריו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88765EB" w14:textId="46C41C14" w:rsidR="004E41DF" w:rsidRDefault="00000E3A" w:rsidP="008127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ואת מצותיו</w:t>
      </w:r>
      <w:r w:rsidR="004E41DF"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תשמורו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במצות לא תעשה</w:t>
      </w:r>
      <w:r w:rsidR="00812744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812744">
        <w:rPr>
          <w:rFonts w:ascii="Times New Roman" w:hAnsi="Times New Roman" w:cs="Times New Roman"/>
          <w:color w:val="FFC000"/>
          <w:sz w:val="24"/>
          <w:szCs w:val="24"/>
          <w:rtl/>
        </w:rPr>
        <w:t>ובקולו תשמעו</w:t>
      </w:r>
      <w:r w:rsidR="00C60C94" w:rsidRPr="0081274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במצות עשה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36BA6B6" w14:textId="77777777" w:rsidR="004E41DF" w:rsidRDefault="00000E3A" w:rsidP="00AC2B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ואותו</w:t>
      </w:r>
      <w:r w:rsidR="004E41DF"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תעבודו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במעשה הקרבנות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C1F7377" w14:textId="77777777" w:rsidR="004E41DF" w:rsidRDefault="00000E3A" w:rsidP="00AC2B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ובו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תדבקון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תשימו אמצעי ביניכם</w:t>
      </w:r>
      <w:r w:rsidR="004E41D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לבין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אלהיכם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D9D8356" w14:textId="46F7227B" w:rsidR="004E41DF" w:rsidRDefault="004E41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1F2A380" w14:textId="5098AAE0" w:rsidR="003177B0" w:rsidRDefault="003177B0" w:rsidP="001844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13:6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וְהַנָּבִ֣יא הַה֡וּא א֣וֹ חֹלֵם֩ הַֽחֲל֨וֹם הַה֜וּא יוּמָ֗ת כִּ֣י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דִבֶּר־סָ֠רָה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עַל־יְהוָ֨ה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אֱלֹֽהֵיכֶ֜ם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הַמּוֹצִ֥יא אֶתְכֶ֣ם ׀ מֵאֶ֣רֶץ מִצְרַ֗יִם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וְהַפֹּֽדְך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מִבֵּ֣ית עֲבָדִ֔ים לְהַדִּֽיחֲךָ֙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מִן־הַדֶּ֔רֶך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אֲשֶׁ֧ר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צִוְּך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ָ֛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לָלֶ֣כֶת בָּ֑הּ וּבִֽעַרְתָּ֥ הָרָ֖ע מִקִּרְבֶּֽךָ׃</w:t>
      </w:r>
    </w:p>
    <w:p w14:paraId="0F180DFF" w14:textId="7C21AF0D" w:rsidR="004E41DF" w:rsidRDefault="00000E3A" w:rsidP="003D13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והנביא ההוא יומת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 שתדעו באמת</w:t>
      </w:r>
      <w:r w:rsidR="003D134E" w:rsidRPr="00292834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292834">
        <w:rPr>
          <w:rFonts w:ascii="Times New Roman" w:hAnsi="Times New Roman" w:cs="Times New Roman"/>
          <w:color w:val="FFC000"/>
          <w:sz w:val="24"/>
          <w:szCs w:val="24"/>
          <w:rtl/>
        </w:rPr>
        <w:t>כי דבר סרה</w:t>
      </w:r>
      <w:r w:rsidR="003D134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4E41D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והטעם נבואת סרה על ה'</w:t>
      </w:r>
      <w:r w:rsidR="003D134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ומאכלו בריאה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(חבקוק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r w:rsidR="00A85AB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FD14D7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85771C2" w14:textId="77777777" w:rsidR="004F4A12" w:rsidRDefault="00000E3A" w:rsidP="001844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על ה'</w:t>
      </w:r>
      <w:r w:rsidR="004E41DF"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המוציא אתכם מארץ </w:t>
      </w:r>
      <w:r w:rsidR="005A3C0F" w:rsidRPr="00F23473">
        <w:rPr>
          <w:rFonts w:ascii="Times New Roman" w:hAnsi="Times New Roman" w:cs="Times New Roman"/>
          <w:color w:val="FF0000"/>
          <w:sz w:val="24"/>
          <w:szCs w:val="24"/>
          <w:rtl/>
        </w:rPr>
        <w:t>מצרים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שאמונתו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מתקימת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מתוך חקירת השכל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2DB415A4" w14:textId="2C09F5EA" w:rsidR="004E41DF" w:rsidRDefault="004E41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DBED849" w14:textId="77777777" w:rsidR="00292834" w:rsidRDefault="005F424C" w:rsidP="00292834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13:7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כִּ֣י יְסִֽיתְךָ֡ אָחִ֣יךָ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בֶן־אִ֠מֶּך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אֽוֹ־בִנְך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אֽוֹ־בִתְּך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ָ֜ א֣וֹ ׀ אֵ֣שֶׁת חֵיקֶ֗ךָ א֧וֹ רֵֽעֲךָ֛ אֲשֶׁ֥ר כְּנַפְשְׁךָ֖ בַּסֵּ֣תֶר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לֵאמֹ֑ר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נֵֽלְכָ֗ה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וְנַֽעַבְדָה֙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אֱלֹהִ֣ים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אֲחֵרִ֔ים אֲשֶׁר֙ לֹ֣א יָדַ֔עְתָּ אַתָּ֖ה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וַֽאֲבֹתֶֽיך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ָ׃ </w:t>
      </w:r>
    </w:p>
    <w:p w14:paraId="152BCA22" w14:textId="0066AB1B" w:rsidR="005F424C" w:rsidRDefault="005F424C" w:rsidP="002928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13:8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מֵֽאֱלֹהֵ֣י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הָֽעַמִּ֗ים אֲשֶׁר֙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סְבִיבֹ֣תֵיכֶ֔ם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הַקְּרֹבִ֣ים אֵלֶ֔יךָ א֖וֹ הָֽרְחֹקִ֣ים מִמֶּ֑ךָּ מִקְצֵ֥ה הָאָ֖רֶץ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וְעַד־קְצֵ֥ה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הָאָֽרֶץ׃</w:t>
      </w:r>
    </w:p>
    <w:p w14:paraId="70AEF936" w14:textId="48F99592" w:rsidR="004E41DF" w:rsidRDefault="00000E3A" w:rsidP="002928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כי יסיתך אחיך בן אמך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ולמה לא אמר בן אביך</w:t>
      </w:r>
      <w:r w:rsidR="00292834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שבני אם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גלוים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יותר</w:t>
      </w:r>
      <w:r w:rsidR="004E41D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באחוה</w:t>
      </w:r>
      <w:proofErr w:type="spellEnd"/>
      <w:r w:rsidR="00F2347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במאמר </w:t>
      </w:r>
      <w:r w:rsidR="005A3C0F" w:rsidRPr="00F23473">
        <w:rPr>
          <w:rFonts w:ascii="Times New Roman" w:hAnsi="Times New Roman" w:cs="Times New Roman"/>
          <w:color w:val="FFC000"/>
          <w:sz w:val="24"/>
          <w:szCs w:val="24"/>
          <w:rtl/>
        </w:rPr>
        <w:t>אחיך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נכלל</w:t>
      </w:r>
      <w:r w:rsidR="00242DF7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DE9CEE6" w14:textId="39E05F18" w:rsidR="004E41DF" w:rsidRDefault="00000E3A" w:rsidP="004F73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DD61F7">
        <w:rPr>
          <w:rFonts w:ascii="Times New Roman" w:hAnsi="Times New Roman" w:cs="Times New Roman" w:hint="cs"/>
          <w:color w:val="FF0000"/>
          <w:sz w:val="24"/>
          <w:szCs w:val="24"/>
          <w:rtl/>
        </w:rPr>
        <w:t>7-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DD61F7" w:rsidRPr="00DD61F7">
        <w:rPr>
          <w:rFonts w:ascii="Times New Roman" w:hAnsi="Times New Roman" w:cs="Times New Roman" w:hint="cs"/>
          <w:color w:val="FF0000"/>
          <w:sz w:val="24"/>
          <w:szCs w:val="24"/>
          <w:rtl/>
        </w:rPr>
        <w:t>נלכה</w:t>
      </w:r>
      <w:proofErr w:type="spellEnd"/>
      <w:r w:rsidR="00DD61F7" w:rsidRPr="00DD61F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DD61F7" w:rsidRPr="00DD61F7">
        <w:rPr>
          <w:rFonts w:ascii="Times New Roman" w:hAnsi="Times New Roman" w:cs="Times New Roman" w:hint="cs"/>
          <w:color w:val="FF0000"/>
          <w:sz w:val="24"/>
          <w:szCs w:val="24"/>
          <w:rtl/>
        </w:rPr>
        <w:t>נעבדה</w:t>
      </w:r>
      <w:r w:rsidR="004F73F9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proofErr w:type="spellStart"/>
      <w:r w:rsidR="00DD61F7" w:rsidRPr="00DD61F7">
        <w:rPr>
          <w:rFonts w:ascii="Times New Roman" w:hAnsi="Times New Roman" w:cs="Times New Roman" w:hint="cs"/>
          <w:color w:val="FF0000"/>
          <w:sz w:val="24"/>
          <w:szCs w:val="24"/>
          <w:rtl/>
        </w:rPr>
        <w:t>מאלהי</w:t>
      </w:r>
      <w:proofErr w:type="spellEnd"/>
      <w:r w:rsidR="00DD61F7" w:rsidRPr="00DD61F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DD61F7" w:rsidRPr="00DD61F7">
        <w:rPr>
          <w:rFonts w:ascii="Times New Roman" w:hAnsi="Times New Roman" w:cs="Times New Roman" w:hint="cs"/>
          <w:color w:val="FF0000"/>
          <w:sz w:val="24"/>
          <w:szCs w:val="24"/>
          <w:rtl/>
        </w:rPr>
        <w:t>העמים</w:t>
      </w:r>
      <w:r w:rsidR="00A85AB2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DD61F7" w:rsidRPr="00DD61F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DD61F7" w:rsidRPr="00DD61F7">
        <w:rPr>
          <w:rFonts w:ascii="Times New Roman" w:hAnsi="Times New Roman" w:cs="Times New Roman" w:hint="cs"/>
          <w:color w:val="FF0000"/>
          <w:sz w:val="24"/>
          <w:szCs w:val="24"/>
          <w:rtl/>
        </w:rPr>
        <w:t>הקרובים</w:t>
      </w:r>
      <w:r w:rsidR="00A85AB2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DD61F7" w:rsidRPr="00DD61F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DD61F7" w:rsidRPr="00DD61F7">
        <w:rPr>
          <w:rFonts w:ascii="Times New Roman" w:hAnsi="Times New Roman" w:cs="Times New Roman" w:hint="cs"/>
          <w:color w:val="FF0000"/>
          <w:sz w:val="24"/>
          <w:szCs w:val="24"/>
          <w:rtl/>
        </w:rPr>
        <w:t>או</w:t>
      </w:r>
      <w:r w:rsidR="00DD61F7" w:rsidRPr="00DD61F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DD61F7" w:rsidRPr="00DD61F7">
        <w:rPr>
          <w:rFonts w:ascii="Times New Roman" w:hAnsi="Times New Roman" w:cs="Times New Roman" w:hint="cs"/>
          <w:color w:val="FF0000"/>
          <w:sz w:val="24"/>
          <w:szCs w:val="24"/>
          <w:rtl/>
        </w:rPr>
        <w:t>הרחוקים</w:t>
      </w:r>
      <w:r w:rsidR="00DD61F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מקצה הארץ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מסוף העולם ועד סופו</w:t>
      </w:r>
      <w:r w:rsidR="00F23473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ומן </w:t>
      </w:r>
      <w:r w:rsidR="005A3C0F" w:rsidRPr="00C3166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הקרובים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תדע</w:t>
      </w:r>
      <w:r w:rsidR="004E41D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C31660">
        <w:rPr>
          <w:rFonts w:ascii="Times New Roman" w:hAnsi="Times New Roman" w:cs="Times New Roman"/>
          <w:color w:val="FFC000"/>
          <w:sz w:val="24"/>
          <w:szCs w:val="24"/>
          <w:rtl/>
        </w:rPr>
        <w:t>הרחוקים</w:t>
      </w:r>
      <w:r w:rsidR="00D96FD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ת</w:t>
      </w:r>
      <w:r w:rsidR="004D2008">
        <w:rPr>
          <w:rFonts w:ascii="Times New Roman" w:hAnsi="Times New Roman" w:cs="Times New Roman" w:hint="cs"/>
          <w:sz w:val="24"/>
          <w:szCs w:val="24"/>
          <w:rtl/>
          <w:lang w:val="x-none"/>
        </w:rPr>
        <w:t>ְּ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</w:t>
      </w:r>
      <w:r w:rsidR="004D2008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4D2008">
        <w:rPr>
          <w:rFonts w:ascii="Times New Roman" w:hAnsi="Times New Roman" w:cs="Times New Roman" w:hint="cs"/>
          <w:sz w:val="24"/>
          <w:szCs w:val="24"/>
          <w:rtl/>
        </w:rPr>
        <w:t>ֵּ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ן כי אולי יש בהם ממשות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DB3522E" w14:textId="610C6580" w:rsidR="004E41DF" w:rsidRDefault="004E41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39ED477" w14:textId="1F9E3763" w:rsidR="005F424C" w:rsidRDefault="005F424C" w:rsidP="00D96F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13:9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לֹֽא־תֹאבֶ֣ה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ל֔וֹ וְלֹ֥א תִשְׁמַ֖ע אֵלָ֑יו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וְלֹֽא־תָח֤וֹס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עֵֽינְךָ֙ עָלָ֔יו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וְלֹֽא־תַחְמֹ֥ל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וְלֹֽא־תְכַסֶּ֖ה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עָלָֽיו׃</w:t>
      </w:r>
    </w:p>
    <w:p w14:paraId="336475AB" w14:textId="77777777" w:rsidR="004E41DF" w:rsidRDefault="00000E3A" w:rsidP="008702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לא תאבה לו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להאזין</w:t>
      </w:r>
      <w:r w:rsidR="004E41D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לדבריו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D76A021" w14:textId="77777777" w:rsidR="004E41DF" w:rsidRDefault="00000E3A" w:rsidP="008702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ולא תשמע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תקבל עצתו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22483D4" w14:textId="77777777" w:rsidR="004E41DF" w:rsidRDefault="00000E3A" w:rsidP="008702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ולא תחוס עינך עליו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להועילו</w:t>
      </w:r>
      <w:proofErr w:type="spellEnd"/>
      <w:r w:rsidR="004E41D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בשום תועלת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46AC719" w14:textId="1466FC58" w:rsidR="004E41DF" w:rsidRDefault="00000E3A" w:rsidP="008702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ולא תחמול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מלההרג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בבית דין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40E680D" w14:textId="77777777" w:rsidR="004E41DF" w:rsidRDefault="00000E3A" w:rsidP="008702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ולא תכסה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תעיד</w:t>
      </w:r>
      <w:r w:rsidR="004E41D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עליו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7BA71B8" w14:textId="40303E63" w:rsidR="004E41DF" w:rsidRDefault="004E41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5D62F4A" w14:textId="1801A186" w:rsidR="005F424C" w:rsidRDefault="005F424C" w:rsidP="000A7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13:10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כִּ֤י הָרֹג֙ תַּֽהַרְגֶ֔נּוּ יָ֥דְךָ֛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תִּֽהְיֶה־בּ֥ו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בָרִֽאשׁוֹנָ֖ה לַֽהֲמִית֑וֹ וְיַ֥ד כָּל־הָעָ֖ם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בָּאַֽחֲרֹנָֽה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׃ </w:t>
      </w:r>
    </w:p>
    <w:p w14:paraId="26A9861F" w14:textId="77777777" w:rsidR="004F4A12" w:rsidRDefault="00000E3A" w:rsidP="000A7C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כי הרוג תהרגנו ידך תהיה בו בראשונה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שבזה תתאמת עדותך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08B2AC7" w14:textId="1B96933F" w:rsidR="004E41DF" w:rsidRDefault="004E41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A9BA0CB" w14:textId="3099785B" w:rsidR="005F424C" w:rsidRDefault="005F424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13:11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וּסְקַלְתּ֥ו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בָֽאֲבָנִ֖ים וָמֵ֑ת כִּ֣י בִקֵּ֗שׁ לְהַדִּֽיחֲךָ֙ מֵעַל֙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הַמּוֹצִֽיאֲך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ָ֛ מֵאֶ֥רֶץ מִצְרַ֖יִם מִבֵּ֥ית עֲבָדִֽים׃</w:t>
      </w:r>
    </w:p>
    <w:p w14:paraId="0AAB0F48" w14:textId="3640062F" w:rsidR="000A7C05" w:rsidRDefault="000A7C05" w:rsidP="00C316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13:12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וְכָ֨ל־יִשְׂרָאֵ֔ל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יִשְׁמְע֖וּ וְיִֽרָא֑וּן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וְלֹֽא־יוֹסִ֣פו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 לַֽעֲשׂ֗וֹת כַּדָּבָ֥ר הָרָ֛ע הַזֶּ֖ה בְּקִרְבֶּֽךָ׃</w:t>
      </w:r>
    </w:p>
    <w:p w14:paraId="05F4F421" w14:textId="4BECA71F" w:rsidR="004E41DF" w:rsidRDefault="000A7C05" w:rsidP="00CC7F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-12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כי בקש להדי</w:t>
      </w:r>
      <w:r w:rsidR="003D7B91">
        <w:rPr>
          <w:rFonts w:ascii="Times New Roman" w:hAnsi="Times New Roman" w:cs="Times New Roman" w:hint="cs"/>
          <w:color w:val="FF0000"/>
          <w:sz w:val="24"/>
          <w:szCs w:val="24"/>
          <w:rtl/>
        </w:rPr>
        <w:t>ח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להשמידך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לעשות לך כן תעשה</w:t>
      </w:r>
      <w:r w:rsidR="004E41D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לו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A50E8">
        <w:rPr>
          <w:rFonts w:ascii="Times New Roman" w:hAnsi="Times New Roman" w:cs="Times New Roman"/>
          <w:color w:val="FFC000"/>
          <w:sz w:val="24"/>
          <w:szCs w:val="24"/>
          <w:rtl/>
        </w:rPr>
        <w:t>וכל ישראל ישמעו וייראו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D238DD7" w14:textId="77777777" w:rsidR="005F424C" w:rsidRDefault="005F424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043DDB91" w14:textId="0D556278" w:rsidR="005F424C" w:rsidRDefault="005F424C" w:rsidP="00CC7F1E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13:13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כִּֽי־תִשְׁמַ֞ע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בְּאַחַ֣ת עָרֶ֗יךָ אֲשֶׁר֩ יְהוָ֨ה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אֱלֹהֶ֜יך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נֹתֵ֥ן לְךָ֛ לָשֶׁ֥בֶת שָׁ֖ם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לֵאמֹֽר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1FAF4985" w14:textId="4B9B6361" w:rsidR="00496826" w:rsidRDefault="00496826" w:rsidP="0049682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13:14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יָֽצְא֞וּ אֲנָשִׁ֤ים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בְּנֵֽי־בְלִיַּ֨עַל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מִקִּרְבֶּ֔ךָ וַיַּדִּ֛יחוּ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אֶת־יֹֽשְׁבֵ֥י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עִירָ֖ם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לֵאמֹ֑ר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נֵֽלְכָ֗ה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וְנַֽעַבְדָ</w:t>
      </w:r>
      <w:r w:rsidRPr="004F4259">
        <w:rPr>
          <w:rFonts w:asciiTheme="majorBidi" w:hAnsiTheme="majorBidi" w:cs="Times New Roman" w:hint="cs"/>
          <w:b/>
          <w:bCs/>
          <w:sz w:val="24"/>
          <w:szCs w:val="24"/>
          <w:rtl/>
        </w:rPr>
        <w:t>֛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ה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אֱלֹהִ֥ים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אֲחֵרִ֖ים אֲשֶׁ֥ר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לֹֽא־יְדַעְתֶּֽם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׃ </w:t>
      </w:r>
    </w:p>
    <w:p w14:paraId="2251B6D3" w14:textId="234059EE" w:rsidR="004E41DF" w:rsidRDefault="00000E3A" w:rsidP="00CC7F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כי תשמע באחת עריך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 שבאר דין</w:t>
      </w:r>
      <w:r w:rsidR="004E41D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היחיד באר דין הרבים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09DB3FA" w14:textId="5411E5B3" w:rsidR="004E41DF" w:rsidRDefault="00496826" w:rsidP="00CC7F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-14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באחד עריך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מערי ישראל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23473">
        <w:rPr>
          <w:rFonts w:ascii="Times New Roman" w:hAnsi="Times New Roman" w:cs="Times New Roman"/>
          <w:color w:val="FFC000"/>
          <w:sz w:val="24"/>
          <w:szCs w:val="24"/>
          <w:rtl/>
        </w:rPr>
        <w:t>יצאו אנשים בני</w:t>
      </w:r>
      <w:r w:rsidR="004E41DF" w:rsidRPr="00F23473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="005A3C0F" w:rsidRPr="00F23473">
        <w:rPr>
          <w:rFonts w:ascii="Times New Roman" w:hAnsi="Times New Roman" w:cs="Times New Roman"/>
          <w:color w:val="FFC000"/>
          <w:sz w:val="24"/>
          <w:szCs w:val="24"/>
          <w:rtl/>
        </w:rPr>
        <w:t>בליעל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48CC791" w14:textId="77777777" w:rsidR="005F424C" w:rsidRDefault="005F424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45BF2590" w14:textId="06D9D14A" w:rsidR="005F424C" w:rsidRDefault="005F424C" w:rsidP="00CC7F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13:15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וְדָֽרַשְׁתָּ֧ וְחָֽקַרְתָּ֛ וְשָֽׁאַלְתָּ֖ הֵיטֵ֑ב וְהִנֵּ֤ה אֱמֶת֙ נָכ֣וֹן הַדָּבָ֔ר נֶֽעֶשְׂתָ֛ה הַתּֽוֹעֵבָ֥ה הַזֹּ֖את בְּקִרְבֶּֽךָ׃</w:t>
      </w:r>
    </w:p>
    <w:p w14:paraId="085FF5ED" w14:textId="77777777" w:rsidR="004E41DF" w:rsidRDefault="00000E3A" w:rsidP="00CC7F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ודרשת וחקרת ושאלת היטב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שתהיה העדות נכונה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46A3E0B" w14:textId="6962F292" w:rsidR="004E41DF" w:rsidRDefault="004E41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400BAAF" w14:textId="7BDA8B9E" w:rsidR="005F424C" w:rsidRDefault="005F424C" w:rsidP="00CC7F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13:16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הַכֵּ֣ה תַכֶּ֗ה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אֶת־יֹ֥שְׁבֵ֛י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הָעִ֥יר הַהִ֖וא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לְפִי־חָ֑רֶב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הַֽ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חֲרֵ֨ם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אֹתָ֧הּ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וְאֶת־כָּל־אֲשֶׁר־בָּ֛ה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וְאֶת־בְּהֶמְתָּ֖ה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לְפִי־חָֽרֶב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5ADB07A2" w14:textId="1067DFBA" w:rsidR="004E41DF" w:rsidRDefault="00000E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הכה תכה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4E41D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בעבור שבני העיר ההיא אינם באים בעריכת דין</w:t>
      </w:r>
      <w:r w:rsidR="009E14E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בית דין דורשים</w:t>
      </w:r>
      <w:r w:rsidR="004E41D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 העדים היטב</w:t>
      </w:r>
      <w:r w:rsidR="009E14E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באר בדרישת העדים</w:t>
      </w:r>
      <w:r w:rsidR="009E14E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ומיד עורכים עליהם מלחמה</w:t>
      </w:r>
      <w:r w:rsidR="00F2347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4E41D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וכנראה שהטעם ש</w:t>
      </w:r>
      <w:r w:rsidR="00C9580C">
        <w:rPr>
          <w:rFonts w:ascii="Times New Roman" w:hAnsi="Times New Roman" w:cs="Times New Roman" w:hint="cs"/>
          <w:sz w:val="24"/>
          <w:szCs w:val="24"/>
          <w:rtl/>
        </w:rPr>
        <w:t>&lt;</w:t>
      </w:r>
      <w:r w:rsidR="009D6488">
        <w:rPr>
          <w:rFonts w:ascii="Times New Roman" w:hAnsi="Times New Roman" w:cs="Times New Roman" w:hint="cs"/>
          <w:sz w:val="24"/>
          <w:szCs w:val="24"/>
          <w:rtl/>
        </w:rPr>
        <w:t>אינם</w:t>
      </w:r>
      <w:r w:rsidR="00C9580C">
        <w:rPr>
          <w:rFonts w:ascii="Times New Roman" w:hAnsi="Times New Roman" w:cs="Times New Roman" w:hint="cs"/>
          <w:sz w:val="24"/>
          <w:szCs w:val="24"/>
          <w:rtl/>
        </w:rPr>
        <w:t>&gt;</w:t>
      </w:r>
      <w:r w:rsidR="007D26C6">
        <w:rPr>
          <w:rFonts w:ascii="Times New Roman" w:hAnsi="Times New Roman" w:cs="Times New Roman" w:hint="cs"/>
          <w:sz w:val="24"/>
          <w:szCs w:val="24"/>
          <w:rtl/>
        </w:rPr>
        <w:t xml:space="preserve"> {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הם</w:t>
      </w:r>
      <w:r w:rsidR="007D26C6">
        <w:rPr>
          <w:rFonts w:ascii="Times New Roman" w:hAnsi="Times New Roman" w:cs="Times New Roman" w:hint="cs"/>
          <w:sz w:val="24"/>
          <w:szCs w:val="24"/>
          <w:rtl/>
        </w:rPr>
        <w:t>}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נהרגים</w:t>
      </w:r>
      <w:r w:rsidR="009D648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C9580C">
        <w:rPr>
          <w:rFonts w:ascii="Times New Roman" w:hAnsi="Times New Roman" w:cs="Times New Roman" w:hint="cs"/>
          <w:sz w:val="24"/>
          <w:szCs w:val="24"/>
          <w:rtl/>
        </w:rPr>
        <w:t>&lt;</w:t>
      </w:r>
      <w:r w:rsidR="009D6488">
        <w:rPr>
          <w:rFonts w:ascii="Times New Roman" w:hAnsi="Times New Roman" w:cs="Times New Roman" w:hint="cs"/>
          <w:sz w:val="24"/>
          <w:szCs w:val="24"/>
          <w:rtl/>
        </w:rPr>
        <w:t>אלא</w:t>
      </w:r>
      <w:r w:rsidR="00C9580C">
        <w:rPr>
          <w:rFonts w:ascii="Times New Roman" w:hAnsi="Times New Roman" w:cs="Times New Roman" w:hint="cs"/>
          <w:sz w:val="24"/>
          <w:szCs w:val="24"/>
          <w:rtl/>
        </w:rPr>
        <w:t>&gt;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84E8C">
        <w:rPr>
          <w:rFonts w:ascii="Times New Roman" w:hAnsi="Times New Roman" w:cs="Times New Roman"/>
          <w:color w:val="FFC000"/>
          <w:sz w:val="24"/>
          <w:szCs w:val="24"/>
          <w:rtl/>
        </w:rPr>
        <w:t>לפי חרב</w:t>
      </w:r>
      <w:r w:rsidR="00F2347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D26C6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35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ושנים הם הרוגי</w:t>
      </w:r>
      <w:r w:rsidR="00C9580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סיף</w:t>
      </w:r>
      <w:r w:rsidR="00684E8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הרוצח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והנדח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br/>
      </w:r>
    </w:p>
    <w:p w14:paraId="50BD798A" w14:textId="706B5FC0" w:rsidR="005F424C" w:rsidRDefault="005F424C" w:rsidP="00684E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13:17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וְאֶת־כָּל־שְׁלָלָ֗ה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תִּקְבֹּץ֮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אֶל־תּ֣וֹך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רְחֹבָהּ֒ וְשָֽׂרַפְתָּ֨ בָאֵ֜שׁ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אֶת־הָעִ֤יר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וְאֶת־כָּל־שְׁלָלָה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ּ֙ כָּלִ֔יל לַֽיהוָ֖ה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אֱלֹהֶ֑יך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וְהָֽיְתָה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֙ תֵּ֣ל עוֹלָ֔ם לֹ֥א תִבָּנ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ֶ֖ה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עֽוֹד׃</w:t>
      </w:r>
    </w:p>
    <w:p w14:paraId="1FC0B150" w14:textId="372B7766" w:rsidR="004E41DF" w:rsidRDefault="00000E3A" w:rsidP="00684E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אל תוך </w:t>
      </w:r>
      <w:r w:rsidR="00242DF7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ר</w:t>
      </w:r>
      <w:r w:rsidR="00242DF7">
        <w:rPr>
          <w:rFonts w:ascii="Times New Roman" w:hAnsi="Times New Roman" w:cs="Times New Roman" w:hint="cs"/>
          <w:color w:val="FF0000"/>
          <w:sz w:val="24"/>
          <w:szCs w:val="24"/>
          <w:rtl/>
        </w:rPr>
        <w:t>חו</w:t>
      </w:r>
      <w:r w:rsidR="00242DF7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בה</w:t>
      </w:r>
      <w:r w:rsidR="00242DF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מצוה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שישרף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כל מה שיש לה בתוכה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F8D0DA5" w14:textId="77777777" w:rsidR="00533759" w:rsidRDefault="00000E3A" w:rsidP="00684E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תל עולם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</w:t>
      </w:r>
      <w:r w:rsidR="0053375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תתישב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עוד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1515D44" w14:textId="320A0241" w:rsidR="00533759" w:rsidRDefault="005337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5055101" w14:textId="7571F7FB" w:rsidR="005F424C" w:rsidRDefault="005F424C" w:rsidP="00A90F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13:18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וְלֹֽא־יִדְבַּ֧ק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בְּיָֽדְךָ֛ מְא֖וּמָה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מִן־הַחֵ֑רֶם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לְמַעַן֩ יָשׁ֨וּב יְהוָ֜ה מֵֽחֲר֣וֹן אַפּ֗וֹ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וְנָֽתַן־לְך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ָ֤ רַֽחֲמִים֙ וְרִֽחַמְךָ֣ וְהִרְבֶּ֔ךָ כַּֽאֲשֶׁ֥ר נִשְׁבַּ֖ע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לַֽאֲבֹתֶֽיך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6973C9E0" w14:textId="77777777" w:rsidR="00533759" w:rsidRDefault="00000E3A" w:rsidP="00A90F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ולא ידבק בידך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יעלה על לב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9D46994" w14:textId="2201A551" w:rsidR="005A3C0F" w:rsidRDefault="00000E3A" w:rsidP="00A90F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13:</w:t>
      </w:r>
      <w:r w:rsidR="00F23473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למען ישוב ה'</w:t>
      </w:r>
      <w:r w:rsidR="00533759"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מחרון אפו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אע"פ שנדחה עיר אחת</w:t>
      </w:r>
      <w:r w:rsidR="008F78E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עשו לה דין ומשפט</w:t>
      </w:r>
      <w:r w:rsidR="001D48A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ובעבור</w:t>
      </w:r>
      <w:r w:rsidR="0053375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שערכו בה מלחמה על כן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ונתן לך רחמים ורחמך והרבך</w:t>
      </w:r>
      <w:r w:rsidR="00A90F4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תחשוב</w:t>
      </w:r>
      <w:r w:rsidR="0053375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תהרג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עיר אחת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תתמעט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24E329C2" w14:textId="05AE783C" w:rsidR="00533759" w:rsidRDefault="005337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147599C" w14:textId="3F648240" w:rsidR="005F424C" w:rsidRDefault="005F424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13:19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כִּ֣י תִשְׁמַ֗ע בְּקוֹל֙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לִשְׁמֹר</w:t>
      </w:r>
      <w:r w:rsidRPr="004F4259">
        <w:rPr>
          <w:rFonts w:asciiTheme="majorBidi" w:hAnsiTheme="majorBidi" w:cs="Times New Roman" w:hint="cs"/>
          <w:b/>
          <w:bCs/>
          <w:sz w:val="24"/>
          <w:szCs w:val="24"/>
          <w:rtl/>
        </w:rPr>
        <w:t>֙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אֶת־כָּל־מִצְוֺתָ֔יו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אֲשֶׁ֛ר אָֽנֹכִ֥י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מְצַוְּך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הַיּ֑וֹם לַֽעֲשׂוֹת֙ הַיָּשָׁ֔ר בְּעֵינֵ֖י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אֱלֹהֶֽיך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5F1C762C" w14:textId="61EE6BD8" w:rsidR="005F424C" w:rsidRDefault="005F424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12AC32F6" w14:textId="5A244B74" w:rsidR="005F424C" w:rsidRPr="00FB1DA6" w:rsidRDefault="00C3498E" w:rsidP="00AD54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bookmarkStart w:id="6" w:name="_Hlk6937626"/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14:1 </w:t>
      </w:r>
      <w:bookmarkEnd w:id="6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בָּנִ֣ים אַתֶּ֔ם לַֽיהוָ֖ה </w:t>
      </w:r>
      <w:proofErr w:type="spellStart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אֱלֹֽהֵיכֶ֑ם</w:t>
      </w:r>
      <w:proofErr w:type="spellEnd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לֹ֣א </w:t>
      </w:r>
      <w:proofErr w:type="spellStart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תִתְגֹּֽדְד֗ו</w:t>
      </w:r>
      <w:proofErr w:type="spellEnd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וְלֹֽא־תָשִׂ֧ימו</w:t>
      </w:r>
      <w:proofErr w:type="spellEnd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קָרְחָ֛ה</w:t>
      </w:r>
      <w:proofErr w:type="spellEnd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בֵּ֥ין עֵֽינֵיכֶ֖ם לָמֵֽת׃</w:t>
      </w:r>
    </w:p>
    <w:p w14:paraId="19571F75" w14:textId="77777777" w:rsidR="00E57F46" w:rsidRDefault="00000E3A" w:rsidP="002113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14:1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בנים 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את</w:t>
      </w:r>
      <w:r w:rsidR="001D48A3" w:rsidRPr="001D48A3">
        <w:rPr>
          <w:rFonts w:ascii="Times New Roman" w:hAnsi="Times New Roman" w:cs="Times New Roman" w:hint="cs"/>
          <w:color w:val="FF0000"/>
          <w:sz w:val="24"/>
          <w:szCs w:val="24"/>
          <w:rtl/>
        </w:rPr>
        <w:t>ם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לה'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אלהיכם</w:t>
      </w:r>
      <w:proofErr w:type="spellEnd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לא תתגודדו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הרמיז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להתאבל</w:t>
      </w:r>
      <w:r w:rsidR="0053375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לעובדי ע"ז מן אותם הנהרגים</w:t>
      </w:r>
      <w:r w:rsidR="00F2347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9C5CCE5" w14:textId="0F71BC72" w:rsidR="00533759" w:rsidRDefault="005A3C0F" w:rsidP="002113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יש אומרים בעבור שאתם</w:t>
      </w:r>
      <w:r w:rsidR="00000E3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E57F46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בנים לה' </w:t>
      </w:r>
      <w:proofErr w:type="spellStart"/>
      <w:r w:rsidRPr="00E57F46">
        <w:rPr>
          <w:rFonts w:ascii="Times New Roman" w:hAnsi="Times New Roman" w:cs="Times New Roman"/>
          <w:color w:val="FFC000"/>
          <w:sz w:val="24"/>
          <w:szCs w:val="24"/>
          <w:rtl/>
        </w:rPr>
        <w:t>אלהיכם</w:t>
      </w:r>
      <w:proofErr w:type="spellEnd"/>
      <w:r w:rsidRPr="00E57F46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ויש לכם חלק לעולם הבא</w:t>
      </w:r>
      <w:r w:rsidR="00AD545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אין ראוי על המת להתנהג</w:t>
      </w:r>
      <w:r w:rsidR="0053375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כמנהג אומות העולם הקדמונים</w:t>
      </w:r>
      <w:r w:rsidR="001D48A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מתיהם הפסד גמור</w:t>
      </w:r>
      <w:r w:rsidR="00AD545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אבל נפשותיהם של</w:t>
      </w:r>
      <w:r w:rsidR="0053375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ישראל קימות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3E34AED" w14:textId="44D34273" w:rsidR="00533759" w:rsidRDefault="00000E3A" w:rsidP="002113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 xml:space="preserve">14:1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לא תתגודדו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כטעם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נחת גדודיה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1D48A3" w:rsidRPr="002113AA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ס</w:t>
      </w:r>
      <w:r w:rsidR="001D48A3" w:rsidRPr="002113AA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r w:rsidR="009D648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CF80388" w14:textId="77777777" w:rsidR="008D4004" w:rsidRDefault="00000E3A" w:rsidP="00EC73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14:1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ולא</w:t>
      </w:r>
      <w:r w:rsidR="00533759"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תשימו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קרחה</w:t>
      </w:r>
      <w:proofErr w:type="spellEnd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בין עינכם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מפרשים הטעם ביניכם</w:t>
      </w:r>
      <w:r w:rsidR="002113A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שאתם רואים ומניחים</w:t>
      </w:r>
      <w:r w:rsidR="0053375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לעשות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קרחה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בראש</w:t>
      </w:r>
      <w:r w:rsidR="00F2347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F477F24" w14:textId="77777777" w:rsidR="008D4004" w:rsidRDefault="005A3C0F" w:rsidP="00EC73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ויש מפרשים אותו בחסרון כ"ף</w:t>
      </w:r>
      <w:r w:rsidR="002A4EB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הטעם </w:t>
      </w:r>
      <w:r w:rsidR="001D48A3">
        <w:rPr>
          <w:rFonts w:ascii="Times New Roman" w:hAnsi="Times New Roman" w:cs="Times New Roman" w:hint="cs"/>
          <w:sz w:val="24"/>
          <w:szCs w:val="24"/>
          <w:rtl/>
        </w:rPr>
        <w:t>כ</w:t>
      </w:r>
      <w:r w:rsidRPr="00FB1DA6">
        <w:rPr>
          <w:rFonts w:ascii="Times New Roman" w:hAnsi="Times New Roman" w:cs="Times New Roman"/>
          <w:sz w:val="24"/>
          <w:szCs w:val="24"/>
          <w:rtl/>
        </w:rPr>
        <w:t>בין עיניכם</w:t>
      </w:r>
      <w:r w:rsidR="002A4EB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3375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ויתכן שיהיה האסור מפני שאסור לבוא בבית הבחירה בראש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מוקרח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ובידים</w:t>
      </w:r>
      <w:proofErr w:type="spellEnd"/>
      <w:r w:rsidR="008D400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גדודות</w:t>
      </w:r>
      <w:proofErr w:type="spellEnd"/>
      <w:r w:rsidR="00223E3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כענין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שעושים עובדי ע"ז</w:t>
      </w:r>
      <w:r w:rsidR="00413090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59FE5CC" w14:textId="5CAEF706" w:rsidR="00533759" w:rsidRDefault="005A3C0F" w:rsidP="00EC73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ויתכן שרוצה אל הקרחה שיהא מול בין</w:t>
      </w:r>
      <w:r w:rsidR="0053375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העינים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23FA14C" w14:textId="6C811467" w:rsidR="00533759" w:rsidRDefault="005337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EF8B45F" w14:textId="225DBF97" w:rsidR="00C3498E" w:rsidRDefault="00C3498E" w:rsidP="00EC73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bookmarkStart w:id="7" w:name="_Hlk6937639"/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14:2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bookmarkEnd w:id="7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כִּ֣י עַ֤ם קָדוֹשׁ֙ אַתָּ֔ה לַֽיהוָ֖ה </w:t>
      </w:r>
      <w:proofErr w:type="spellStart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אֱלֹהֶ֑יך</w:t>
      </w:r>
      <w:proofErr w:type="spellEnd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וּבְךָ֞ בָּחַ֣ר יְהוָ֗ה לִֽהְי֥וֹת לוֹ֙ לְעַ֣ם סְגֻלָּ֔ה מִכֹּל֙ הָֽעַמִּ֔ים אֲשֶׁ֖ר עַל־פְּנֵ֥י הָֽאֲדָמָֽה׃</w:t>
      </w:r>
    </w:p>
    <w:p w14:paraId="7E1BA072" w14:textId="77777777" w:rsidR="00533759" w:rsidRDefault="00000E3A" w:rsidP="00EC73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2A4EB8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כי עם קדוש אתה לה'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וצריך שלא תהיו מתנהגים</w:t>
      </w:r>
      <w:r w:rsidR="0053375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כמנהג אומות העולם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39C502F" w14:textId="77777777" w:rsidR="00533759" w:rsidRDefault="00000E3A" w:rsidP="00EC73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2A4EB8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ובך בחר ה' להיות לו לעם סגולה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וצריך להתנהג</w:t>
      </w:r>
      <w:r w:rsidR="0053375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במה שתהיו מסוגלים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EBCE15C" w14:textId="0256EF6C" w:rsidR="00533759" w:rsidRDefault="005337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C2BA66C" w14:textId="78C85AFF" w:rsidR="00C3498E" w:rsidRDefault="00C3498E" w:rsidP="00EC73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bookmarkStart w:id="8" w:name="_Hlk6937737"/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14:3 </w:t>
      </w:r>
      <w:bookmarkEnd w:id="8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לֹ֥א תֹאכַ֖ל </w:t>
      </w:r>
      <w:proofErr w:type="spellStart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כָּל־תּֽוֹעֵבָֽה</w:t>
      </w:r>
      <w:proofErr w:type="spellEnd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7F1E486E" w14:textId="053AD903" w:rsidR="00533759" w:rsidRDefault="00000E3A" w:rsidP="009D64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2A4EB8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לא תאכל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טהרם מבחוץ מנימוסי גוים</w:t>
      </w:r>
      <w:r w:rsidR="00EC73B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החל</w:t>
      </w:r>
      <w:r w:rsidR="0053375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לטהרם מבפנים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7450F40" w14:textId="77777777" w:rsidR="00533759" w:rsidRDefault="00000E3A" w:rsidP="009D64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2A4EB8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לא תאכל כל תועבה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ממה שמסדר והולך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F66D46D" w14:textId="2B8B8F7C" w:rsidR="00533759" w:rsidRDefault="005337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40C5D51" w14:textId="02BC2A43" w:rsidR="00C3498E" w:rsidRDefault="00C3498E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bookmarkStart w:id="9" w:name="_Hlk6937753"/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14:4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bookmarkEnd w:id="9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זֹ֥את הַבְּהֵמָ֖ה אֲשֶׁ֣ר תֹּאכֵ֑לוּ שׁ֕וֹר שֵׂ֥ה כְשָׂבִ֖ים וְשֵׂ֥ה עִזִּֽים׃</w:t>
      </w:r>
    </w:p>
    <w:p w14:paraId="07ADEE96" w14:textId="5FE163F1" w:rsidR="00F86B28" w:rsidRDefault="00F86B28" w:rsidP="009D64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14:5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אַיָּ֥ל וּצְבִ֖י וְיַחְמ֑וּר וְאַקּ֥וֹ וְדִישֹׁ֖ן וּתְא֥וֹ וָזָֽמֶר׃</w:t>
      </w:r>
    </w:p>
    <w:p w14:paraId="56F0530E" w14:textId="1818A35F" w:rsidR="00533759" w:rsidRDefault="00F86B28" w:rsidP="00F86B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-5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2A4EB8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זאת הבהמה</w:t>
      </w:r>
      <w:r w:rsidR="00533759"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אשר תאכלו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1D48A3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1D48A3" w:rsidRPr="00FB1DA6">
        <w:rPr>
          <w:rFonts w:ascii="Times New Roman" w:hAnsi="Times New Roman" w:cs="Times New Roman"/>
          <w:sz w:val="24"/>
          <w:szCs w:val="24"/>
          <w:rtl/>
        </w:rPr>
        <w:t xml:space="preserve">אר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עשרה מינים</w:t>
      </w:r>
      <w:r w:rsidR="00C9291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שלשה ביתיים ושבעה הרריים</w:t>
      </w:r>
      <w:r w:rsidR="00C570FB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36"/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70C0D8B" w14:textId="4CEF2F74" w:rsidR="00533759" w:rsidRDefault="00000E3A" w:rsidP="00F86B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2A4EB8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שור</w:t>
      </w:r>
      <w:r w:rsidR="00533759"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שה כשבים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702F2D">
        <w:rPr>
          <w:rFonts w:ascii="Times New Roman" w:hAnsi="Times New Roman" w:cs="Times New Roman"/>
          <w:color w:val="FFC000"/>
          <w:sz w:val="24"/>
          <w:szCs w:val="24"/>
          <w:rtl/>
        </w:rPr>
        <w:t>אדם שת אנוש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D6488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r w:rsidR="009D6488">
        <w:rPr>
          <w:rFonts w:ascii="Times New Roman" w:hAnsi="Times New Roman" w:cs="Times New Roman" w:hint="cs"/>
          <w:color w:val="0070C0"/>
          <w:sz w:val="24"/>
          <w:szCs w:val="24"/>
          <w:rtl/>
        </w:rPr>
        <w:t>ברי הימים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א</w:t>
      </w:r>
      <w:r w:rsidR="009D6488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r w:rsidR="009D6488">
        <w:rPr>
          <w:rFonts w:ascii="Times New Roman" w:hAnsi="Times New Roman" w:cs="Times New Roman" w:hint="cs"/>
          <w:color w:val="0070C0"/>
          <w:sz w:val="24"/>
          <w:szCs w:val="24"/>
          <w:rtl/>
        </w:rPr>
        <w:t>:א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1CB403E" w14:textId="77777777" w:rsidR="00FC0759" w:rsidRDefault="00FC0759" w:rsidP="00FC0759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bookmarkStart w:id="10" w:name="_Hlk6937795"/>
    </w:p>
    <w:p w14:paraId="215987D9" w14:textId="1A440920" w:rsidR="00C3498E" w:rsidRDefault="00C3498E" w:rsidP="00F86B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14:6 </w:t>
      </w:r>
      <w:bookmarkEnd w:id="10"/>
      <w:proofErr w:type="spellStart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וְכָל־בְּהֵמָ֞ה</w:t>
      </w:r>
      <w:proofErr w:type="spellEnd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מַפְרֶ֣סֶת פַּרְסָ֗ה וְשֹׁסַ</w:t>
      </w:r>
      <w:r w:rsidR="00FC0759" w:rsidRPr="004F4259">
        <w:rPr>
          <w:rFonts w:asciiTheme="majorBidi" w:hAnsiTheme="majorBidi" w:cs="Times New Roman" w:hint="cs"/>
          <w:b/>
          <w:bCs/>
          <w:sz w:val="24"/>
          <w:szCs w:val="24"/>
          <w:rtl/>
        </w:rPr>
        <w:t>֤</w:t>
      </w:r>
      <w:r w:rsidR="00FC0759"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עַת</w:t>
      </w:r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שֶׁ֨סַע֙ שְׁתֵּ֣י פְרָס֔וֹת מַֽעֲלַ֥ת גֵּרָ֖ה בַּבְּהֵמָ֑ה אֹתָ֖הּ תֹּאכֵֽלוּ׃</w:t>
      </w:r>
    </w:p>
    <w:p w14:paraId="558FB30E" w14:textId="77777777" w:rsidR="004F4A12" w:rsidRDefault="00000E3A" w:rsidP="00F86B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2A4EB8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וכל מפרסת פרסה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לפי</w:t>
      </w:r>
      <w:r w:rsidR="0053375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דעת ר' יוסף נ"ע שיש בהמות טהורות חוץ מאלה</w:t>
      </w:r>
      <w:r w:rsidR="002A4EB8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והאמת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שהו"ו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נוסף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2CA4198C" w14:textId="54EA53EE" w:rsidR="002A4EB8" w:rsidRDefault="00000E3A" w:rsidP="009D64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2A4EB8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ושוסעת</w:t>
      </w:r>
      <w:proofErr w:type="spellEnd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שסע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כבר נתבאר שהם שני סימנים</w:t>
      </w:r>
      <w:r w:rsidR="00F86B2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שיש סדוקות מלמעלה</w:t>
      </w:r>
      <w:r w:rsidR="0053375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דבוקות מלמטה</w:t>
      </w:r>
      <w:r w:rsidR="009D648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. </w:t>
      </w:r>
      <w:r w:rsidR="002A4EB8" w:rsidRPr="00FB1DA6">
        <w:rPr>
          <w:rFonts w:ascii="Times New Roman" w:hAnsi="Times New Roman" w:cs="Times New Roman"/>
          <w:sz w:val="24"/>
          <w:szCs w:val="24"/>
          <w:rtl/>
        </w:rPr>
        <w:t xml:space="preserve">טעם </w:t>
      </w:r>
      <w:proofErr w:type="spellStart"/>
      <w:r w:rsidR="005A3C0F" w:rsidRPr="009D6488">
        <w:rPr>
          <w:rFonts w:ascii="Times New Roman" w:hAnsi="Times New Roman" w:cs="Times New Roman"/>
          <w:color w:val="FFC000"/>
          <w:sz w:val="24"/>
          <w:szCs w:val="24"/>
          <w:rtl/>
        </w:rPr>
        <w:t>שוסעת</w:t>
      </w:r>
      <w:proofErr w:type="spellEnd"/>
      <w:r w:rsidR="005A3C0F" w:rsidRPr="009D648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אשור הפרסה</w:t>
      </w:r>
      <w:r w:rsidR="00F86B2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ובאר שהם שתי פרסות</w:t>
      </w:r>
      <w:r w:rsidR="001D48A3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5145829A" w14:textId="77777777" w:rsidR="00533759" w:rsidRDefault="002A4EB8" w:rsidP="00F86B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2A4EB8">
        <w:rPr>
          <w:rFonts w:ascii="Times New Roman" w:hAnsi="Times New Roman" w:cs="Times New Roman" w:hint="cs"/>
          <w:color w:val="FF0000"/>
          <w:sz w:val="24"/>
          <w:szCs w:val="24"/>
          <w:rtl/>
        </w:rPr>
        <w:t>14:6</w:t>
      </w:r>
      <w:r w:rsidR="00533759" w:rsidRPr="002A4EB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A4EB8">
        <w:rPr>
          <w:rFonts w:ascii="Times New Roman" w:hAnsi="Times New Roman" w:cs="Times New Roman"/>
          <w:color w:val="FF0000"/>
          <w:sz w:val="24"/>
          <w:szCs w:val="24"/>
          <w:rtl/>
        </w:rPr>
        <w:t>מעלת גרה</w:t>
      </w:r>
      <w:r w:rsidR="00C60C94" w:rsidRPr="002A4EB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חסר ו"ו החבור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C68CAE0" w14:textId="1538EB07" w:rsidR="002A4EB8" w:rsidRDefault="00000E3A" w:rsidP="00F86B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2A4EB8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בבהמה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שקר נבא מי </w:t>
      </w:r>
      <w:r w:rsidR="005A3C0F" w:rsidRPr="00065333">
        <w:rPr>
          <w:rFonts w:ascii="Times New Roman" w:hAnsi="Times New Roman" w:cs="Times New Roman"/>
          <w:sz w:val="24"/>
          <w:szCs w:val="24"/>
          <w:rtl/>
        </w:rPr>
        <w:t xml:space="preserve">שהתיר </w:t>
      </w:r>
      <w:r w:rsidR="008132E1" w:rsidRPr="00065333">
        <w:rPr>
          <w:rFonts w:ascii="Times New Roman" w:hAnsi="Times New Roman" w:cs="Times New Roman"/>
          <w:sz w:val="24"/>
          <w:szCs w:val="24"/>
          <w:rtl/>
        </w:rPr>
        <w:t>העוב</w:t>
      </w:r>
      <w:r w:rsidR="008132E1" w:rsidRPr="00065333">
        <w:rPr>
          <w:rFonts w:ascii="Times New Roman" w:hAnsi="Times New Roman" w:cs="Times New Roman" w:hint="eastAsia"/>
          <w:sz w:val="24"/>
          <w:szCs w:val="24"/>
          <w:rtl/>
        </w:rPr>
        <w:t>ר</w:t>
      </w:r>
      <w:r w:rsidR="008132E1" w:rsidRPr="00065333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065333">
        <w:rPr>
          <w:rFonts w:ascii="Times New Roman" w:hAnsi="Times New Roman" w:cs="Times New Roman"/>
          <w:sz w:val="24"/>
          <w:szCs w:val="24"/>
          <w:rtl/>
        </w:rPr>
        <w:t>מזה</w:t>
      </w:r>
      <w:r w:rsidR="00533759" w:rsidRPr="0006533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065333">
        <w:rPr>
          <w:rFonts w:ascii="Times New Roman" w:hAnsi="Times New Roman" w:cs="Times New Roman"/>
          <w:sz w:val="24"/>
          <w:szCs w:val="24"/>
          <w:rtl/>
        </w:rPr>
        <w:t>המאמר</w:t>
      </w:r>
      <w:r w:rsidR="00065333" w:rsidRPr="0006533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065333">
        <w:rPr>
          <w:rFonts w:ascii="Times New Roman" w:hAnsi="Times New Roman" w:cs="Times New Roman"/>
          <w:sz w:val="24"/>
          <w:szCs w:val="24"/>
          <w:rtl/>
        </w:rPr>
        <w:t xml:space="preserve"> עד שהבדילו אברים מאברים</w:t>
      </w:r>
      <w:r w:rsidR="00C9291B" w:rsidRPr="00065333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1D48A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הוציא ידו והחזירו מותר חוץ מן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br/>
        <w:t>היד</w:t>
      </w:r>
      <w:r w:rsidR="002A4EB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הוציא את ראשו והחזירו אסור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B3BF47B" w14:textId="7493A21A" w:rsidR="002A4EB8" w:rsidRDefault="002A4E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AAEB67D" w14:textId="77777777" w:rsidR="00F86B28" w:rsidRDefault="00C3498E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>14:7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אַ֣ךְ </w:t>
      </w:r>
      <w:proofErr w:type="spellStart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אֶת־זֶ֞ה</w:t>
      </w:r>
      <w:proofErr w:type="spellEnd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לֹ֤א תֹֽאכְלוּ֙ </w:t>
      </w:r>
      <w:proofErr w:type="spellStart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מִמַּֽעֲלֵ֣י</w:t>
      </w:r>
      <w:proofErr w:type="spellEnd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הַגֵּרָ֔ה </w:t>
      </w:r>
      <w:proofErr w:type="spellStart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וּמִמַּפְרִיסֵ֥י</w:t>
      </w:r>
      <w:proofErr w:type="spellEnd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הַפַּרְסָ֖ה הַשְּׁסוּעָ֑ה </w:t>
      </w:r>
      <w:proofErr w:type="spellStart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אֶֽת־הַ֠גָּמָל</w:t>
      </w:r>
      <w:proofErr w:type="spellEnd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וְאֶת־הָֽאַרְנֶ֨בֶת</w:t>
      </w:r>
      <w:proofErr w:type="spellEnd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וְאֶת־הַשָּׁפָ֜ן</w:t>
      </w:r>
      <w:proofErr w:type="spellEnd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כִּֽי־מַעֲלֵ֧ה</w:t>
      </w:r>
      <w:proofErr w:type="spellEnd"/>
      <w:r w:rsidR="00FC075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גֵרָ֣ה הֵ֗מָּה וּפַרְסָה֙ לֹ֣א הִפְרִ֔יסוּ טְמֵאִ֥ים הֵ֖ם לָכֶֽם׃</w:t>
      </w:r>
    </w:p>
    <w:p w14:paraId="5EBEA45F" w14:textId="5B9BAA42" w:rsidR="00C3498E" w:rsidRDefault="00FC0759" w:rsidP="00F86B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14:8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וְאֶת־הַֽ֠חֲזִיר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כִּֽי־מַפְרִ֨יס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פַּרְסָ֥ה הוּא֙ וְלֹ֣א גֵרָ֔ה טָמֵ֥א ה֖וּא לָכֶ֑ם מִבְּשָׂרָם֙ לֹ֣א תֹאכֵ֔לוּ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וּבְנִבְלָתָ֖ם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לֹ֥א תִגָּֽעוּ׃</w:t>
      </w:r>
    </w:p>
    <w:p w14:paraId="7AF0C9C9" w14:textId="273A66EA" w:rsidR="00B81131" w:rsidRDefault="002A4EB8">
      <w:pPr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  <w:rtl/>
        </w:rPr>
      </w:pPr>
      <w:r w:rsidRPr="002A4EB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14:7 </w:t>
      </w:r>
      <w:r w:rsidR="005A3C0F" w:rsidRPr="002A4EB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אך את זה </w:t>
      </w:r>
      <w:r w:rsidR="00605C7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לא </w:t>
      </w:r>
      <w:r w:rsidR="005A3C0F" w:rsidRPr="002A4EB8">
        <w:rPr>
          <w:rFonts w:ascii="Times New Roman" w:hAnsi="Times New Roman" w:cs="Times New Roman"/>
          <w:color w:val="FF0000"/>
          <w:sz w:val="24"/>
          <w:szCs w:val="24"/>
          <w:rtl/>
        </w:rPr>
        <w:t>תאכלו</w:t>
      </w:r>
      <w:r w:rsidR="00C60C94" w:rsidRPr="002A4EB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י</w:t>
      </w:r>
      <w:r w:rsidR="00611CF3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</w:t>
      </w:r>
      <w:r w:rsidR="00611CF3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611CF3">
        <w:rPr>
          <w:rFonts w:ascii="Times New Roman" w:hAnsi="Times New Roman" w:cs="Times New Roman" w:hint="cs"/>
          <w:sz w:val="24"/>
          <w:szCs w:val="24"/>
          <w:rtl/>
        </w:rPr>
        <w:t>ֵּ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ן</w:t>
      </w:r>
      <w:r w:rsidR="0053375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המכון שסימן אחד מספיק</w:t>
      </w:r>
      <w:r w:rsidR="0099026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אמר </w:t>
      </w:r>
      <w:r w:rsidR="005A3C0F" w:rsidRPr="00306D58">
        <w:rPr>
          <w:rFonts w:ascii="Times New Roman" w:hAnsi="Times New Roman" w:cs="Times New Roman"/>
          <w:color w:val="FFC000"/>
          <w:sz w:val="24"/>
          <w:szCs w:val="24"/>
          <w:rtl/>
        </w:rPr>
        <w:t>אך את זה לא תאכלו</w:t>
      </w:r>
      <w:r w:rsidR="00B81131" w:rsidRPr="00C570FB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:</w:t>
      </w:r>
      <w:r w:rsidR="005A3C0F" w:rsidRPr="00306D5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</w:p>
    <w:p w14:paraId="61335BC2" w14:textId="4BAAD3D7" w:rsidR="00463609" w:rsidRDefault="00B811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C570FB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14:7 </w:t>
      </w:r>
      <w:proofErr w:type="spellStart"/>
      <w:r w:rsidR="005A3C0F" w:rsidRPr="00C570FB">
        <w:rPr>
          <w:rFonts w:ascii="Times New Roman" w:hAnsi="Times New Roman" w:cs="Times New Roman"/>
          <w:color w:val="FF0000"/>
          <w:sz w:val="24"/>
          <w:szCs w:val="24"/>
          <w:rtl/>
        </w:rPr>
        <w:t>ממפריסי</w:t>
      </w:r>
      <w:proofErr w:type="spellEnd"/>
      <w:r w:rsidR="00533759" w:rsidRPr="00C570FB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570FB">
        <w:rPr>
          <w:rFonts w:ascii="Times New Roman" w:hAnsi="Times New Roman" w:cs="Times New Roman"/>
          <w:color w:val="FF0000"/>
          <w:sz w:val="24"/>
          <w:szCs w:val="24"/>
          <w:rtl/>
        </w:rPr>
        <w:t>הפרסה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 שבא במ"ם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השמוש</w:t>
      </w:r>
      <w:proofErr w:type="spellEnd"/>
      <w:r w:rsidR="00AB22A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היו"ד לרבים</w:t>
      </w:r>
      <w:r w:rsidR="00306D5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1A3ABDB" w14:textId="4FA35E60" w:rsidR="00176FE5" w:rsidRPr="002D5099" w:rsidRDefault="00463609" w:rsidP="002D5099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 w:rsidRPr="007C1320">
        <w:rPr>
          <w:rFonts w:ascii="Times New Roman" w:hAnsi="Times New Roman" w:cs="Times New Roman"/>
          <w:color w:val="FF0000"/>
          <w:sz w:val="24"/>
          <w:szCs w:val="24"/>
        </w:rPr>
        <w:t>14:7-8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ואין הטעם כדעת</w:t>
      </w:r>
      <w:r w:rsidR="0053375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בעלי הקבלה אשר אמרו שרוצה על מאמר </w:t>
      </w:r>
      <w:r w:rsidR="005A3C0F" w:rsidRPr="00306D58">
        <w:rPr>
          <w:rFonts w:ascii="Times New Roman" w:hAnsi="Times New Roman" w:cs="Times New Roman"/>
          <w:color w:val="FFC000"/>
          <w:sz w:val="24"/>
          <w:szCs w:val="24"/>
          <w:rtl/>
        </w:rPr>
        <w:t>את הגמל</w:t>
      </w:r>
      <w:r w:rsidR="004442C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שהיוצא מהטהור</w:t>
      </w:r>
      <w:r w:rsidR="0053375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טהור והיוצא מהטמא טמא</w:t>
      </w:r>
      <w:r w:rsidR="00306D5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ועוד שאסרו הטרפות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. </w:t>
      </w:r>
      <w:proofErr w:type="spellStart"/>
      <w:r w:rsidR="00306D58" w:rsidRPr="00FB1DA6">
        <w:rPr>
          <w:rFonts w:ascii="Times New Roman" w:hAnsi="Times New Roman" w:cs="Times New Roman"/>
          <w:sz w:val="24"/>
          <w:szCs w:val="24"/>
          <w:rtl/>
        </w:rPr>
        <w:t>ובמלת</w:t>
      </w:r>
      <w:proofErr w:type="spellEnd"/>
      <w:r w:rsidR="00306D5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C570FB">
        <w:rPr>
          <w:rFonts w:ascii="Times New Roman" w:hAnsi="Times New Roman" w:cs="Times New Roman"/>
          <w:color w:val="FFC000"/>
          <w:sz w:val="24"/>
          <w:szCs w:val="24"/>
          <w:rtl/>
        </w:rPr>
        <w:t>השסועה</w:t>
      </w:r>
      <w:r w:rsidR="00533759" w:rsidRPr="00C570F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אמרו שרוצה בבהמה בעלת שתי שדרות</w:t>
      </w:r>
      <w:r w:rsidR="004E331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והיה ראוי לומר ואת הגמל</w:t>
      </w:r>
      <w:r w:rsidR="004E331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עד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שאמרו כי לא נשנו אלא משום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3A7F5A">
        <w:rPr>
          <w:rFonts w:ascii="Times New Roman" w:hAnsi="Times New Roman" w:cs="Times New Roman"/>
          <w:color w:val="FFC000"/>
          <w:sz w:val="24"/>
          <w:szCs w:val="24"/>
          <w:rtl/>
        </w:rPr>
        <w:t>השסועה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76FE5">
        <w:rPr>
          <w:rFonts w:ascii="Times New Roman" w:hAnsi="Times New Roman" w:cs="Times New Roman"/>
          <w:sz w:val="24"/>
          <w:szCs w:val="24"/>
          <w:rtl/>
        </w:rPr>
        <w:t>ו</w:t>
      </w:r>
      <w:r w:rsidR="005A3C0F" w:rsidRPr="003A7F5A">
        <w:rPr>
          <w:rFonts w:ascii="Times New Roman" w:hAnsi="Times New Roman" w:cs="Times New Roman"/>
          <w:color w:val="FFC000"/>
          <w:sz w:val="24"/>
          <w:szCs w:val="24"/>
          <w:rtl/>
        </w:rPr>
        <w:t>הראה</w:t>
      </w:r>
      <w:r w:rsidR="006A263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6A2631" w:rsidRPr="006A2631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6A2631" w:rsidRPr="006A2631">
        <w:rPr>
          <w:rFonts w:ascii="Times New Roman" w:hAnsi="Times New Roman" w:cs="Times New Roman" w:hint="cs"/>
          <w:color w:val="0070C0"/>
          <w:sz w:val="24"/>
          <w:szCs w:val="24"/>
          <w:rtl/>
        </w:rPr>
        <w:t>יד:יג</w:t>
      </w:r>
      <w:proofErr w:type="spellEnd"/>
      <w:r w:rsidR="006A2631" w:rsidRPr="006A2631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6A2631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8C11F44" w14:textId="64D817DB" w:rsidR="003F517D" w:rsidRDefault="00934221" w:rsidP="008D0C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14:8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8D0C10">
        <w:rPr>
          <w:rFonts w:ascii="Times New Roman" w:hAnsi="Times New Roman" w:cs="Times New Roman"/>
          <w:color w:val="FF0000"/>
          <w:sz w:val="24"/>
          <w:szCs w:val="24"/>
          <w:rtl/>
        </w:rPr>
        <w:t>ולא גרה</w:t>
      </w:r>
      <w:r w:rsidR="00C60C94" w:rsidRPr="008D0C10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ולא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יגר </w:t>
      </w:r>
      <w:r w:rsidR="005A3C0F" w:rsidRPr="00934221">
        <w:rPr>
          <w:rFonts w:ascii="Times New Roman" w:hAnsi="Times New Roman" w:cs="Times New Roman"/>
          <w:sz w:val="24"/>
          <w:szCs w:val="24"/>
          <w:rtl/>
        </w:rPr>
        <w:t>גרה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934221">
        <w:rPr>
          <w:rFonts w:ascii="Times New Roman" w:hAnsi="Times New Roman" w:cs="Times New Roman"/>
          <w:sz w:val="24"/>
          <w:szCs w:val="24"/>
          <w:rtl/>
        </w:rPr>
        <w:t xml:space="preserve"> או רוצה מעלת גרה</w:t>
      </w:r>
      <w:r w:rsidR="00C60C94" w:rsidRPr="00934221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3D6AFC7" w14:textId="25CFDEA9" w:rsidR="003F517D" w:rsidRDefault="00000E3A" w:rsidP="007C1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306D58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מבשרם לא תאכלו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ובנבלתם</w:t>
      </w:r>
      <w:proofErr w:type="spellEnd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לא תגעו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טענת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306D58">
        <w:rPr>
          <w:rFonts w:ascii="Times New Roman" w:hAnsi="Times New Roman" w:cs="Times New Roman"/>
          <w:color w:val="FFC000"/>
          <w:sz w:val="24"/>
          <w:szCs w:val="24"/>
          <w:rtl/>
        </w:rPr>
        <w:t>לא תגעו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טענה לאומר אזהרת הנגיעה ברגל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E224700" w14:textId="508A45A3" w:rsidR="003F517D" w:rsidRDefault="003F517D" w:rsidP="006A2631">
      <w:pPr>
        <w:bidi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1681EAE" w14:textId="1043787A" w:rsidR="00C3498E" w:rsidRDefault="00C3498E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bookmarkStart w:id="11" w:name="_Hlk6937841"/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14:9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="00CC52AF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אֶת־זֶה</w:t>
      </w:r>
      <w:proofErr w:type="spellEnd"/>
      <w:r w:rsidR="00CC52AF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֙ תֹּֽאכְל֔וּ מִכֹּ֖ל אֲשֶׁ֣ר בַּמָּ֑יִ</w:t>
      </w:r>
      <w:r w:rsidR="00CC52AF"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ם</w:t>
      </w:r>
      <w:r w:rsidR="00CC52AF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כֹּ֧ל </w:t>
      </w:r>
      <w:proofErr w:type="spellStart"/>
      <w:r w:rsidR="00CC52AF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אֲשֶׁר־ל֛ו</w:t>
      </w:r>
      <w:proofErr w:type="spellEnd"/>
      <w:r w:rsidR="00CC52AF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ֹ סְנַפִּ֥יר וְקַשְׂקֶ֖שֶׂת תֹּאכֵֽלוּ׃</w:t>
      </w:r>
    </w:p>
    <w:p w14:paraId="7D04646B" w14:textId="77777777" w:rsidR="00C3498E" w:rsidRDefault="00C3498E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bookmarkEnd w:id="11"/>
    <w:p w14:paraId="639E5B59" w14:textId="312DF656" w:rsidR="00C3498E" w:rsidRDefault="00C3498E" w:rsidP="00490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14:10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="00CC52AF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וְכֹ֨ל אֲשֶׁ֧ר </w:t>
      </w:r>
      <w:proofErr w:type="spellStart"/>
      <w:r w:rsidR="00CC52AF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אֵֽין־ל֛ו</w:t>
      </w:r>
      <w:proofErr w:type="spellEnd"/>
      <w:r w:rsidR="00CC52AF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ֹ סְנַפִּ֥יר וְקַשְׂקֶ֖שֶׂת לֹ֣א תֹאכֵ֑לוּ טָמֵ֥א ה֖וּא לָכֶֽם׃</w:t>
      </w:r>
    </w:p>
    <w:p w14:paraId="240A9F72" w14:textId="4FCEB1E0" w:rsidR="003F517D" w:rsidRDefault="00000E3A" w:rsidP="00490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306D58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וכל אשר אין</w:t>
      </w:r>
      <w:r w:rsidR="003F517D"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לו סנפיר וקשקשת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כדי לאסרו באכילה</w:t>
      </w:r>
      <w:r w:rsidR="0049090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ליטמא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בנגיעה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693A717" w14:textId="77777777" w:rsidR="003F517D" w:rsidRDefault="003F517D" w:rsidP="00490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86423A2" w14:textId="77777777" w:rsidR="00490901" w:rsidRDefault="00C3498E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bookmarkStart w:id="12" w:name="_Hlk6937895"/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14:11</w:t>
      </w:r>
      <w:bookmarkEnd w:id="12"/>
      <w:r w:rsidR="00CC52AF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כָּל־צִפּ֥וֹר טְהֹרָ֖ה תֹּאכֵֽלוּ׃ </w:t>
      </w:r>
    </w:p>
    <w:p w14:paraId="1F26803D" w14:textId="21FC5561" w:rsidR="00C3498E" w:rsidRDefault="00CC52AF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14:12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וְזֶ֕ה אֲשֶׁ֥ר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לֹֽא־תֹאכְל֖ו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מֵהֶ֑ם הַנֶּ֥שֶׁר וְהַפֶּ֖רֶס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וְה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ָֽעָזְנִיָּֽה</w:t>
      </w:r>
      <w:proofErr w:type="spellEnd"/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׃</w:t>
      </w:r>
    </w:p>
    <w:p w14:paraId="297DEC8E" w14:textId="12F01371" w:rsidR="003F517D" w:rsidRDefault="00000E3A" w:rsidP="004909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306D58">
        <w:rPr>
          <w:rFonts w:ascii="Times New Roman" w:hAnsi="Times New Roman" w:cs="Times New Roman" w:hint="cs"/>
          <w:color w:val="FF0000"/>
          <w:sz w:val="24"/>
          <w:szCs w:val="24"/>
          <w:rtl/>
        </w:rPr>
        <w:t>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</w:t>
      </w:r>
      <w:r w:rsidR="00306D58">
        <w:rPr>
          <w:rFonts w:ascii="Times New Roman" w:hAnsi="Times New Roman" w:cs="Times New Roman" w:hint="cs"/>
          <w:color w:val="FF0000"/>
          <w:sz w:val="24"/>
          <w:szCs w:val="24"/>
          <w:rtl/>
        </w:rPr>
        <w:t>-12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כל צפור</w:t>
      </w:r>
      <w:r w:rsidR="003F517D"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טהורה</w:t>
      </w:r>
      <w:r w:rsidR="001D48A3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וזה אשר לא תאכלו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אסורם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והתרם על ידי סימן כי אם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בשמותם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EE8DD33" w14:textId="6718FEBB" w:rsidR="003F517D" w:rsidRDefault="003F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4F12865" w14:textId="030D47C0" w:rsidR="00C3498E" w:rsidRDefault="00C3498E" w:rsidP="00843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14:13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="00CC52AF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וְהָֽרָאָה֙ </w:t>
      </w:r>
      <w:proofErr w:type="spellStart"/>
      <w:r w:rsidR="00CC52AF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וְאֶת־הָ֣אַיָּ֔ה</w:t>
      </w:r>
      <w:proofErr w:type="spellEnd"/>
      <w:r w:rsidR="00CC52AF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וְהַדַּיָּ֖ה לְמִינָֽהּ׃</w:t>
      </w:r>
    </w:p>
    <w:p w14:paraId="267AD0A9" w14:textId="5B94BD1D" w:rsidR="00306D58" w:rsidRDefault="00000E3A" w:rsidP="00843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306D58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והראה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היא </w:t>
      </w:r>
      <w:r w:rsidR="005A3C0F" w:rsidRPr="006A2631">
        <w:rPr>
          <w:rFonts w:ascii="Times New Roman" w:hAnsi="Times New Roman" w:cs="Times New Roman"/>
          <w:color w:val="FFC000"/>
          <w:sz w:val="24"/>
          <w:szCs w:val="24"/>
          <w:rtl/>
        </w:rPr>
        <w:t>דאה</w:t>
      </w:r>
      <w:r w:rsidR="006A263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6A2631" w:rsidRPr="006A2631">
        <w:rPr>
          <w:rFonts w:ascii="Times New Roman" w:hAnsi="Times New Roman" w:cs="Times New Roman" w:hint="cs"/>
          <w:color w:val="0070C0"/>
          <w:sz w:val="24"/>
          <w:szCs w:val="24"/>
          <w:rtl/>
        </w:rPr>
        <w:t>(</w:t>
      </w:r>
      <w:r w:rsidR="006A2631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ויקרא </w:t>
      </w:r>
      <w:proofErr w:type="spellStart"/>
      <w:r w:rsidR="00894F8B">
        <w:rPr>
          <w:rFonts w:ascii="Times New Roman" w:hAnsi="Times New Roman" w:cs="Times New Roman" w:hint="cs"/>
          <w:color w:val="0070C0"/>
          <w:sz w:val="24"/>
          <w:szCs w:val="24"/>
          <w:rtl/>
        </w:rPr>
        <w:t>יא:יד</w:t>
      </w:r>
      <w:proofErr w:type="spellEnd"/>
      <w:r w:rsidR="006A2631" w:rsidRPr="006A2631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8D1E51">
        <w:rPr>
          <w:rFonts w:ascii="Times New Roman" w:hAnsi="Times New Roman" w:cs="Times New Roman"/>
          <w:sz w:val="24"/>
          <w:szCs w:val="24"/>
          <w:rtl/>
        </w:rPr>
        <w:t xml:space="preserve">וכולל </w:t>
      </w:r>
      <w:r w:rsidR="005A3C0F" w:rsidRPr="00423873">
        <w:rPr>
          <w:rFonts w:ascii="Times New Roman" w:hAnsi="Times New Roman" w:cs="Times New Roman"/>
          <w:color w:val="FFC000"/>
          <w:sz w:val="24"/>
          <w:szCs w:val="24"/>
          <w:rtl/>
        </w:rPr>
        <w:t>ראה</w:t>
      </w:r>
      <w:r w:rsidR="005A3C0F" w:rsidRPr="008D1E51">
        <w:rPr>
          <w:rFonts w:ascii="Times New Roman" w:hAnsi="Times New Roman" w:cs="Times New Roman"/>
          <w:sz w:val="24"/>
          <w:szCs w:val="24"/>
          <w:rtl/>
        </w:rPr>
        <w:t xml:space="preserve"> ו</w:t>
      </w:r>
      <w:r w:rsidR="005A3C0F" w:rsidRPr="00423873">
        <w:rPr>
          <w:rFonts w:ascii="Times New Roman" w:hAnsi="Times New Roman" w:cs="Times New Roman"/>
          <w:color w:val="FFC000"/>
          <w:sz w:val="24"/>
          <w:szCs w:val="24"/>
          <w:rtl/>
        </w:rPr>
        <w:t>איה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0A3A2C8" w14:textId="13582981" w:rsidR="00306D58" w:rsidRDefault="00306D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7614A5E" w14:textId="65B2ECA0" w:rsidR="00CC52AF" w:rsidRDefault="00C3498E" w:rsidP="00CC52A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bookmarkStart w:id="13" w:name="_Hlk6937935"/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14:14 </w:t>
      </w:r>
      <w:bookmarkEnd w:id="13"/>
      <w:r w:rsidR="00CC52AF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וְאֵ֥ת כָּל־עֹרֵ֖ב לְמִינֽוֹ׃ </w:t>
      </w:r>
    </w:p>
    <w:p w14:paraId="1C2C9FB4" w14:textId="77777777" w:rsidR="00CC52AF" w:rsidRDefault="00CC52AF" w:rsidP="00CC52A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33C3D092" w14:textId="01BC822D" w:rsidR="00CC52AF" w:rsidRDefault="00CC52AF" w:rsidP="00CC52A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14:15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וְאֵת֙ בַּ֣ת הַֽיַּעֲנָ֔ה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וְאֶת־הַתַּחְמָ֖ס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וְאֶת־הַשָּׁ֑חַף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וְאֶת־הַנֵּ֖ץ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לְמִינֵֽהוּ׃</w:t>
      </w:r>
    </w:p>
    <w:p w14:paraId="37DAA7EE" w14:textId="77777777" w:rsidR="00CC52AF" w:rsidRDefault="00CC52AF" w:rsidP="00CC52A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0C7FD13C" w14:textId="77777777" w:rsidR="00CC52AF" w:rsidRDefault="00CC52AF" w:rsidP="00CC52A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14:16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אֶת־הַכּ֥וֹס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וְאֶת־הַיַּנְשׁ֖וּף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וְהַתִּנְשָֽׁמֶת׃ </w:t>
      </w:r>
    </w:p>
    <w:p w14:paraId="46A1B835" w14:textId="77777777" w:rsidR="00CC52AF" w:rsidRDefault="00CC52AF" w:rsidP="00CC52A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51C69F9A" w14:textId="77777777" w:rsidR="00CC52AF" w:rsidRDefault="00CC52AF" w:rsidP="00CC52A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14:17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וְה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ַקָּאָ֥ת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וְאֶֽת־הָרָחָ֖מָה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וְאֶת־הַשָּׁלָֽך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ְ׃ </w:t>
      </w:r>
    </w:p>
    <w:p w14:paraId="47990B39" w14:textId="77777777" w:rsidR="00CC52AF" w:rsidRDefault="00CC52AF" w:rsidP="00CC52A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3B64406C" w14:textId="77777777" w:rsidR="00CC52AF" w:rsidRDefault="00CC52AF" w:rsidP="00CC52A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14:18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וְהַ֣חֲסִידָ֔ה וְהָֽאֲנָפָ֖ה לְמִינָ֑הּ וְהַדּֽוּכִיפַ֖ת וְהָֽעֲטַלֵּֽף׃ </w:t>
      </w:r>
    </w:p>
    <w:p w14:paraId="29BCFD02" w14:textId="77777777" w:rsidR="00CC52AF" w:rsidRDefault="00CC52AF" w:rsidP="00CC52A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5BB677F0" w14:textId="0743B02C" w:rsidR="00CC52AF" w:rsidRDefault="00CC52AF" w:rsidP="00EC4C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14:19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וְכֹל֙ שֶׁ֣רֶץ הָע֔וֹף טָמֵ֥א ה֖וּא לָכֶ֑ם לֹ֖א יֵֽאָכֵֽלוּ׃</w:t>
      </w:r>
    </w:p>
    <w:p w14:paraId="30A8C61F" w14:textId="19B6C353" w:rsidR="003F517D" w:rsidRDefault="00306D58" w:rsidP="00EC4C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306D58">
        <w:rPr>
          <w:rFonts w:ascii="Times New Roman" w:hAnsi="Times New Roman" w:cs="Times New Roman" w:hint="cs"/>
          <w:color w:val="FF0000"/>
          <w:sz w:val="24"/>
          <w:szCs w:val="24"/>
          <w:rtl/>
        </w:rPr>
        <w:t>14:19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306D58">
        <w:rPr>
          <w:rFonts w:ascii="Times New Roman" w:hAnsi="Times New Roman" w:cs="Times New Roman"/>
          <w:color w:val="FF0000"/>
          <w:sz w:val="24"/>
          <w:szCs w:val="24"/>
          <w:rtl/>
        </w:rPr>
        <w:t>וכל שרץ העוף טמא הוא</w:t>
      </w:r>
      <w:r w:rsidR="003F517D" w:rsidRPr="00306D5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306D58">
        <w:rPr>
          <w:rFonts w:ascii="Times New Roman" w:hAnsi="Times New Roman" w:cs="Times New Roman"/>
          <w:color w:val="FF0000"/>
          <w:sz w:val="24"/>
          <w:szCs w:val="24"/>
          <w:rtl/>
        </w:rPr>
        <w:t>לכם לא יאכלו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DF0155">
        <w:rPr>
          <w:rFonts w:ascii="Times New Roman" w:hAnsi="Times New Roman" w:cs="Times New Roman"/>
          <w:sz w:val="24"/>
          <w:szCs w:val="24"/>
          <w:rtl/>
        </w:rPr>
        <w:t>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ט</w:t>
      </w:r>
      <w:r w:rsidR="00DF0155">
        <w:rPr>
          <w:rFonts w:ascii="Times New Roman" w:hAnsi="Times New Roman" w:cs="Times New Roman" w:hint="cs"/>
          <w:sz w:val="24"/>
          <w:szCs w:val="24"/>
          <w:rtl/>
        </w:rPr>
        <w:t>ֻ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</w:t>
      </w:r>
      <w:r w:rsidR="00DF0155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</w:t>
      </w:r>
      <w:r w:rsidR="00206D52">
        <w:rPr>
          <w:rFonts w:ascii="Times New Roman" w:hAnsi="Times New Roman" w:cs="Times New Roman" w:hint="cs"/>
          <w:sz w:val="24"/>
          <w:szCs w:val="24"/>
          <w:rtl/>
        </w:rPr>
        <w:t>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</w:t>
      </w:r>
      <w:r w:rsidR="00206D52">
        <w:rPr>
          <w:rFonts w:ascii="Times New Roman" w:hAnsi="Times New Roman" w:cs="Times New Roman" w:hint="cs"/>
          <w:sz w:val="24"/>
          <w:szCs w:val="24"/>
          <w:rtl/>
        </w:rPr>
        <w:t>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באכילה ולא בנגיעה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5C56994" w14:textId="0962A6EE" w:rsidR="003F517D" w:rsidRDefault="003F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252D6A5" w14:textId="77777777" w:rsidR="00CC52AF" w:rsidRDefault="00CC52A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14:20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כָּל־ע֥וֹף טָה֖וֹר תֹּאכֵֽלוּ׃ </w:t>
      </w:r>
    </w:p>
    <w:p w14:paraId="10CAD5E9" w14:textId="77777777" w:rsidR="00CC52AF" w:rsidRDefault="00CC52A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28AAAAAA" w14:textId="72F508F7" w:rsidR="00CC52AF" w:rsidRDefault="00CC52AF" w:rsidP="00EC4C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14:21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לֹ֣א תֹֽאכְל֣וּ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כָל־נְ֠בֵלָה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לַגֵּ</w:t>
      </w:r>
      <w:r w:rsidRPr="004F4259">
        <w:rPr>
          <w:rFonts w:asciiTheme="majorBidi" w:hAnsiTheme="majorBidi" w:cs="Times New Roman" w:hint="cs"/>
          <w:b/>
          <w:bCs/>
          <w:sz w:val="24"/>
          <w:szCs w:val="24"/>
          <w:rtl/>
        </w:rPr>
        <w:t>֨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ר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אֲשֶׁר־בִּשְׁעָרֶ֜יך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תִּתְּנֶ֣נָּה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וַֽאֲכָלָ֗הּ א֤וֹ מָכֹר֙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לְנָכְרִ֔י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כִּ֣י עַ֤ם קָדוֹשׁ֙ אַתָּ֔ה לַֽיהוָ֖ה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אֱלֹהֶ֑יך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לֹֽא־תְבַשֵּׁ֥ל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גְּדִ֖י בַּֽחֲלֵ֥ב אִמּֽוֹ׃</w:t>
      </w:r>
    </w:p>
    <w:p w14:paraId="11703633" w14:textId="77777777" w:rsidR="003F517D" w:rsidRDefault="00000E3A" w:rsidP="009412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306D58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לא תאכלו כל נבלה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בא לכלול המתה והפסולה בשחיטה מן הבהמה הטהורה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9AFF394" w14:textId="0CEF5690" w:rsidR="003F517D" w:rsidRDefault="00000E3A" w:rsidP="009412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306D58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כי עם קדוש</w:t>
      </w:r>
      <w:r w:rsidR="003F517D"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אתה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שבכל אלו נהוגים אומות העולם</w:t>
      </w:r>
      <w:r w:rsidR="00EC4C5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ואתם נבדלים למרום על ידי מצות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התוריות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4EA7471" w14:textId="680C774C" w:rsidR="00D679CC" w:rsidRPr="00432654" w:rsidRDefault="00000E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306D58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לא תבשל גדי בחלב אמו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432654">
        <w:rPr>
          <w:rFonts w:ascii="Times New Roman" w:hAnsi="Times New Roman" w:cs="Times New Roman"/>
          <w:sz w:val="24"/>
          <w:szCs w:val="24"/>
          <w:rtl/>
        </w:rPr>
        <w:t>שגם זה אסור תוריי</w:t>
      </w:r>
      <w:r w:rsidR="00330AE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432654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826C579" w14:textId="4149820A" w:rsidR="003F517D" w:rsidRDefault="005A3C0F" w:rsidP="00D679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432654">
        <w:rPr>
          <w:rFonts w:ascii="Times New Roman" w:hAnsi="Times New Roman" w:cs="Times New Roman"/>
          <w:sz w:val="24"/>
          <w:szCs w:val="24"/>
          <w:rtl/>
        </w:rPr>
        <w:t>והנה באר</w:t>
      </w:r>
      <w:r w:rsidR="003F517D" w:rsidRPr="0043265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432654">
        <w:rPr>
          <w:rFonts w:ascii="Times New Roman" w:hAnsi="Times New Roman" w:cs="Times New Roman"/>
          <w:sz w:val="24"/>
          <w:szCs w:val="24"/>
          <w:rtl/>
        </w:rPr>
        <w:t>מה שהוא אסור לאכילה ולנגיעה</w:t>
      </w:r>
      <w:r w:rsidR="00843B0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843B07">
        <w:rPr>
          <w:rFonts w:ascii="Times New Roman" w:hAnsi="Times New Roman" w:cs="Times New Roman"/>
          <w:sz w:val="24"/>
          <w:szCs w:val="24"/>
          <w:rtl/>
        </w:rPr>
        <w:t xml:space="preserve"> ואחרי כן אסור הנפסל בבשול</w:t>
      </w:r>
      <w:r w:rsidR="00306D58" w:rsidRPr="00843B07">
        <w:rPr>
          <w:rFonts w:ascii="Times New Roman" w:hAnsi="Times New Roman" w:cs="Times New Roman"/>
          <w:sz w:val="24"/>
          <w:szCs w:val="24"/>
          <w:rtl/>
        </w:rPr>
        <w:t>,</w:t>
      </w:r>
      <w:r w:rsidRPr="00843B07">
        <w:rPr>
          <w:rFonts w:ascii="Times New Roman" w:hAnsi="Times New Roman" w:cs="Times New Roman"/>
          <w:sz w:val="24"/>
          <w:szCs w:val="24"/>
          <w:rtl/>
        </w:rPr>
        <w:t xml:space="preserve"> ודבר</w:t>
      </w:r>
      <w:r w:rsidR="003F517D" w:rsidRPr="00E934AE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330AE6">
        <w:rPr>
          <w:rFonts w:ascii="Times New Roman" w:hAnsi="Times New Roman" w:cs="Times New Roman"/>
          <w:sz w:val="24"/>
          <w:szCs w:val="24"/>
          <w:rtl/>
        </w:rPr>
        <w:t>שאסור מעשהו</w:t>
      </w:r>
      <w:r w:rsidR="00162C0B" w:rsidRPr="00330AE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432654">
        <w:rPr>
          <w:rFonts w:ascii="Times New Roman" w:hAnsi="Times New Roman" w:cs="Times New Roman"/>
          <w:sz w:val="24"/>
          <w:szCs w:val="24"/>
          <w:rtl/>
        </w:rPr>
        <w:t xml:space="preserve"> אכילתו יותר חמור מן מעשהו</w:t>
      </w:r>
      <w:r w:rsidR="00306D58" w:rsidRPr="00E934AE">
        <w:rPr>
          <w:rFonts w:ascii="Times New Roman" w:hAnsi="Times New Roman" w:cs="Times New Roman"/>
          <w:sz w:val="24"/>
          <w:szCs w:val="24"/>
          <w:rtl/>
        </w:rPr>
        <w:t xml:space="preserve">. </w:t>
      </w:r>
      <w:r w:rsidRPr="00330AE6">
        <w:rPr>
          <w:rFonts w:ascii="Times New Roman" w:hAnsi="Times New Roman" w:cs="Times New Roman"/>
          <w:sz w:val="24"/>
          <w:szCs w:val="24"/>
          <w:rtl/>
        </w:rPr>
        <w:t>ולא נקיש אותו בכלאים</w:t>
      </w:r>
      <w:r w:rsidR="00E934A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E934AE">
        <w:rPr>
          <w:rFonts w:ascii="Times New Roman" w:hAnsi="Times New Roman" w:cs="Times New Roman"/>
          <w:sz w:val="24"/>
          <w:szCs w:val="24"/>
          <w:rtl/>
        </w:rPr>
        <w:t xml:space="preserve"> כי</w:t>
      </w:r>
      <w:r w:rsidR="003F517D" w:rsidRPr="00330AE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330AE6">
        <w:rPr>
          <w:rFonts w:ascii="Times New Roman" w:hAnsi="Times New Roman" w:cs="Times New Roman"/>
          <w:sz w:val="24"/>
          <w:szCs w:val="24"/>
          <w:rtl/>
        </w:rPr>
        <w:t>הבשול</w:t>
      </w:r>
      <w:proofErr w:type="spellEnd"/>
      <w:r w:rsidRPr="00330AE6">
        <w:rPr>
          <w:rFonts w:ascii="Times New Roman" w:hAnsi="Times New Roman" w:cs="Times New Roman"/>
          <w:sz w:val="24"/>
          <w:szCs w:val="24"/>
          <w:rtl/>
        </w:rPr>
        <w:t xml:space="preserve"> הוא מכשיר האכילה</w:t>
      </w:r>
      <w:r w:rsidR="00C60C94" w:rsidRPr="00330AE6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272889A" w14:textId="790CCAB2" w:rsidR="003F517D" w:rsidRDefault="003F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AC8F5D6" w14:textId="55D03302" w:rsidR="00CC52AF" w:rsidRDefault="00CC52AF" w:rsidP="00D679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14:22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עַשֵּׂ֣ר תְּעַשֵּׂ֔ר אֵ֖ת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כָּל־תְּבוּאַ֣ת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זַרְעֶ֑ךָ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הַיֹּצֵ֥א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הַשָּׂדֶ֖ה שָׁנָ֥ה שָׁנָֽה׃</w:t>
      </w:r>
    </w:p>
    <w:p w14:paraId="3EEF4706" w14:textId="10D3EA3A" w:rsidR="003F517D" w:rsidRDefault="00000E3A" w:rsidP="000506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306D58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עשר תעשר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 שהזהיר למחות ע"ז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מהמקום המובחר</w:t>
      </w:r>
      <w:r w:rsidR="003B1F5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וחיב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עבודת השם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בהסגל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מקום</w:t>
      </w:r>
      <w:r w:rsidR="003B1F5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והזהיר אזהרות לטהרם</w:t>
      </w:r>
      <w:r w:rsidR="003B1F5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מטנוף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ע"ז וכל עניני נימוסיה</w:t>
      </w:r>
      <w:r w:rsidR="0070291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בין מבחוץ בין מבפנים</w:t>
      </w:r>
      <w:r w:rsidR="00306D5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וכתוב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אוכלי בשר</w:t>
      </w:r>
      <w:r w:rsidR="003F517D" w:rsidRPr="0056072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החזיר והשקץ והעכ</w:t>
      </w:r>
      <w:r w:rsidR="00050683">
        <w:rPr>
          <w:rFonts w:ascii="Times New Roman" w:hAnsi="Times New Roman" w:cs="Times New Roman" w:hint="cs"/>
          <w:color w:val="FFC000"/>
          <w:sz w:val="24"/>
          <w:szCs w:val="24"/>
          <w:rtl/>
        </w:rPr>
        <w:t>ב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ר יחדו </w:t>
      </w:r>
      <w:proofErr w:type="spellStart"/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יסופו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סו</w:t>
      </w:r>
      <w:r w:rsidR="00CE65A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306D58" w:rsidRPr="00306D5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הבדיל מה שהוא תלוי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בעבודת השם בבית הבחירה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3DBD03C" w14:textId="77777777" w:rsidR="003F517D" w:rsidRDefault="00000E3A" w:rsidP="000506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306D58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תבואת זרעך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מורה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שמעשרין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מן החדש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ולא מן הישן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9177B1B" w14:textId="48555ACE" w:rsidR="00560728" w:rsidRDefault="00000E3A" w:rsidP="000506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306D58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היוצא השדה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אומרים שהוא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מבנין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הפעיל עתיד</w:t>
      </w:r>
      <w:r w:rsidR="0012497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הה"א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מקום </w:t>
      </w:r>
      <w:r w:rsidR="005A3C0F" w:rsidRPr="00050683">
        <w:rPr>
          <w:rFonts w:ascii="Times New Roman" w:hAnsi="Times New Roman" w:cs="Times New Roman"/>
          <w:sz w:val="24"/>
          <w:szCs w:val="24"/>
          <w:rtl/>
        </w:rPr>
        <w:t>אשר</w:t>
      </w:r>
      <w:r w:rsidR="0012497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836127">
        <w:rPr>
          <w:rFonts w:ascii="Times New Roman" w:hAnsi="Times New Roman" w:cs="Times New Roman" w:hint="cs"/>
          <w:sz w:val="24"/>
          <w:szCs w:val="24"/>
          <w:rtl/>
        </w:rPr>
        <w:t xml:space="preserve"> &lt;כמו&gt;</w:t>
      </w:r>
      <w:r w:rsidR="00836127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37"/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היושב עליה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r w:rsidR="005A3C0F"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r w:rsidR="003243E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proofErr w:type="spellEnd"/>
      <w:r w:rsidR="005A3C0F"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C691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ויתכן היותו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מבנין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הקל</w:t>
      </w:r>
      <w:r w:rsidR="0005068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ובא כדרך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העיר היוצאת אלף תשאיר מאה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870CC0">
        <w:rPr>
          <w:rFonts w:ascii="Times New Roman" w:hAnsi="Times New Roman" w:cs="Times New Roman" w:hint="cs"/>
          <w:color w:val="0070C0"/>
          <w:sz w:val="24"/>
          <w:szCs w:val="24"/>
          <w:rtl/>
        </w:rPr>
        <w:t>(ע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מוס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r w:rsidR="0016730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306D58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306D58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3363300" w14:textId="77777777" w:rsidR="002A4F83" w:rsidRDefault="00000E3A" w:rsidP="007C69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306D58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60728">
        <w:rPr>
          <w:rFonts w:ascii="Times New Roman" w:hAnsi="Times New Roman" w:cs="Times New Roman"/>
          <w:color w:val="FF0000"/>
          <w:sz w:val="24"/>
          <w:szCs w:val="24"/>
          <w:rtl/>
        </w:rPr>
        <w:t>שנה שנה</w:t>
      </w:r>
      <w:r w:rsidR="00C60C94" w:rsidRPr="0056072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שאין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מעשרין</w:t>
      </w:r>
      <w:proofErr w:type="spellEnd"/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שנה זו על חברתה</w:t>
      </w:r>
      <w:r w:rsidR="007C691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306D5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4D5ADA72" w14:textId="3AC5A109" w:rsidR="003F517D" w:rsidRDefault="005A3C0F" w:rsidP="007C69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ובעלי קבלה אומרים ששתי מעשרות מוציא בכל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שנה</w:t>
      </w:r>
      <w:r w:rsidR="003B1F5B">
        <w:rPr>
          <w:rFonts w:ascii="Times New Roman" w:hAnsi="Times New Roman" w:cs="Times New Roman" w:hint="cs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מעשר ראשון הוא ללוים</w:t>
      </w:r>
      <w:r w:rsidR="003B1F5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ומעשר שני</w:t>
      </w:r>
      <w:r w:rsidR="002A4F8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הוא </w:t>
      </w:r>
      <w:r w:rsidRPr="002A4F83">
        <w:rPr>
          <w:rFonts w:ascii="Times New Roman" w:hAnsi="Times New Roman" w:cs="Times New Roman"/>
          <w:sz w:val="24"/>
          <w:szCs w:val="24"/>
          <w:rtl/>
        </w:rPr>
        <w:t>הנקרא מעשר למוד</w:t>
      </w:r>
      <w:r w:rsidR="004138F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שמוציאו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בשתי שנים</w:t>
      </w:r>
      <w:r w:rsidR="00F9069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כן נאמר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306D58">
        <w:rPr>
          <w:rFonts w:ascii="Times New Roman" w:hAnsi="Times New Roman" w:cs="Times New Roman"/>
          <w:color w:val="FFC000"/>
          <w:sz w:val="24"/>
          <w:szCs w:val="24"/>
          <w:rtl/>
        </w:rPr>
        <w:t>היוצא השדה שנה שנה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17B2C0B" w14:textId="1C5C44B4" w:rsidR="003F517D" w:rsidRDefault="003F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CB48E53" w14:textId="4F877267" w:rsidR="00CC52AF" w:rsidRDefault="00CC52AF" w:rsidP="00F906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14:23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וְאָֽכַלְתָּ֞ לִפְנֵ֣י ׀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אֱלֹהֶ֗יך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בַּמָּק֣וֹם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אֲשֶׁר־יִבְחַר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֮ לְשַׁכֵּ֣ן שְׁמ֣וֹ שָׁם֒ מַעְשַׂ֤ר דְּגָֽנְךָ֙ תִּֽירֹשְׁךָ֣ וְיִצְהָרֶ֔ךָ וּבְכֹרֹ֥ת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ְקָֽרְך</w:t>
      </w:r>
      <w:proofErr w:type="spellEnd"/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ָ֖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וְצֹאנֶ֑ךָ לְמַ֣עַן תִּלְמַ֗ד לְיִרְאָ֛ה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אֶת־יְהוָ֥ה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כָּל־הַיָּמִֽים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5D5579A9" w14:textId="6267E25E" w:rsidR="003F517D" w:rsidRDefault="00000E3A" w:rsidP="00F906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306D58">
        <w:rPr>
          <w:rFonts w:ascii="Times New Roman" w:hAnsi="Times New Roman" w:cs="Times New Roman" w:hint="cs"/>
          <w:color w:val="FF0000"/>
          <w:sz w:val="24"/>
          <w:szCs w:val="24"/>
          <w:rtl/>
        </w:rPr>
        <w:t>23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ואכלת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לפני ה'</w:t>
      </w:r>
      <w:r w:rsidR="003F517D"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 </w:t>
      </w:r>
      <w:r w:rsidR="007F7DCE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נאכל בירושלם</w:t>
      </w:r>
      <w:r w:rsidR="007F7DC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שלשה המינים</w:t>
      </w:r>
      <w:r w:rsidR="007F7DCE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7F7DCE" w:rsidRPr="00D7688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דגנך </w:t>
      </w:r>
      <w:proofErr w:type="spellStart"/>
      <w:r w:rsidR="007F7DCE" w:rsidRPr="00D7688D">
        <w:rPr>
          <w:rFonts w:ascii="Times New Roman" w:hAnsi="Times New Roman" w:cs="Times New Roman"/>
          <w:color w:val="FFC000"/>
          <w:sz w:val="24"/>
          <w:szCs w:val="24"/>
          <w:rtl/>
        </w:rPr>
        <w:t>תירושך</w:t>
      </w:r>
      <w:proofErr w:type="spellEnd"/>
      <w:r w:rsidR="007F7DCE" w:rsidRPr="00D7688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ויצהרך</w:t>
      </w:r>
      <w:r w:rsidR="00D7688D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4F0FC711" w14:textId="200E2CDF" w:rsidR="003F517D" w:rsidRDefault="00000E3A" w:rsidP="00E27F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306D58">
        <w:rPr>
          <w:rFonts w:ascii="Times New Roman" w:hAnsi="Times New Roman" w:cs="Times New Roman" w:hint="cs"/>
          <w:color w:val="FF0000"/>
          <w:sz w:val="24"/>
          <w:szCs w:val="24"/>
          <w:rtl/>
        </w:rPr>
        <w:t>23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ובכורות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בקרך</w:t>
      </w:r>
      <w:proofErr w:type="spellEnd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וצאנך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B40BB5">
        <w:rPr>
          <w:rFonts w:ascii="Times New Roman" w:hAnsi="Times New Roman" w:cs="Times New Roman" w:hint="cs"/>
          <w:sz w:val="24"/>
          <w:szCs w:val="24"/>
          <w:rtl/>
        </w:rPr>
        <w:t>&lt;הראוי&gt;</w:t>
      </w:r>
      <w:r w:rsidR="00B40BB5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38"/>
      </w:r>
      <w:r w:rsidR="00B40BB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</w:t>
      </w:r>
      <w:r w:rsidR="00D7688D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</w:t>
      </w:r>
      <w:r w:rsidR="00D7688D">
        <w:rPr>
          <w:rFonts w:ascii="Times New Roman" w:hAnsi="Times New Roman" w:cs="Times New Roman" w:hint="cs"/>
          <w:sz w:val="24"/>
          <w:szCs w:val="24"/>
          <w:rtl/>
        </w:rPr>
        <w:t>ֹ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</w:t>
      </w:r>
      <w:r w:rsidR="00D7688D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</w:t>
      </w:r>
      <w:r w:rsidR="00D7688D">
        <w:rPr>
          <w:rFonts w:ascii="Times New Roman" w:hAnsi="Times New Roman" w:cs="Times New Roman" w:hint="cs"/>
          <w:sz w:val="24"/>
          <w:szCs w:val="24"/>
          <w:rtl/>
        </w:rPr>
        <w:t>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D791CB5" w14:textId="489409DF" w:rsidR="003F517D" w:rsidRDefault="00000E3A" w:rsidP="00E27F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306D58">
        <w:rPr>
          <w:rFonts w:ascii="Times New Roman" w:hAnsi="Times New Roman" w:cs="Times New Roman" w:hint="cs"/>
          <w:color w:val="FF0000"/>
          <w:sz w:val="24"/>
          <w:szCs w:val="24"/>
          <w:rtl/>
        </w:rPr>
        <w:t>23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למען תלמד ליראה את ה'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בבואו אל בית הבחירה עם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הכהנים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הלוים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שהם עוסקים בתורה ועובדים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בשם</w:t>
      </w:r>
      <w:r w:rsidR="004F5B2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עכ"פ הם ילמדוהו וירגילוהו ליראה את השם </w:t>
      </w:r>
      <w:r w:rsidR="005A3C0F" w:rsidRPr="00BC4064">
        <w:rPr>
          <w:rFonts w:ascii="Times New Roman" w:hAnsi="Times New Roman" w:cs="Times New Roman"/>
          <w:color w:val="FFC000"/>
          <w:sz w:val="24"/>
          <w:szCs w:val="24"/>
          <w:rtl/>
        </w:rPr>
        <w:t>כל הימים</w:t>
      </w:r>
      <w:r w:rsidR="00E27FB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יתיאש</w:t>
      </w:r>
      <w:proofErr w:type="spellEnd"/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3B1F5B">
        <w:rPr>
          <w:rFonts w:ascii="Times New Roman" w:hAnsi="Times New Roman" w:cs="Times New Roman"/>
          <w:sz w:val="24"/>
          <w:szCs w:val="24"/>
          <w:rtl/>
        </w:rPr>
        <w:t xml:space="preserve">מיראתו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ש</w:t>
      </w:r>
      <w:r w:rsidR="003B1F5B" w:rsidRPr="00FD14D7">
        <w:rPr>
          <w:rFonts w:ascii="Times New Roman" w:hAnsi="Times New Roman" w:cs="Times New Roman" w:hint="cs"/>
          <w:sz w:val="24"/>
          <w:szCs w:val="24"/>
          <w:rtl/>
        </w:rPr>
        <w:t>ל</w:t>
      </w:r>
      <w:r w:rsidR="005A3C0F" w:rsidRPr="003B1F5B">
        <w:rPr>
          <w:rFonts w:ascii="Times New Roman" w:hAnsi="Times New Roman" w:cs="Times New Roman"/>
          <w:sz w:val="24"/>
          <w:szCs w:val="24"/>
          <w:rtl/>
        </w:rPr>
        <w:t xml:space="preserve"> שם</w:t>
      </w:r>
      <w:r w:rsidR="00C60C94" w:rsidRPr="003B1F5B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A4F2DD5" w14:textId="1A3CAE04" w:rsidR="003F517D" w:rsidRDefault="003F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4EC85B4" w14:textId="64B48A7C" w:rsidR="00CC52AF" w:rsidRDefault="00CC52AF" w:rsidP="00E27F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14:24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וְכִֽי־יִרְבֶּ֨ה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מִמְּךָ֜ הַדֶּ֗רֶךְ כִּ֣י לֹ֣א תוּכַל֮ שְׂאֵתוֹ֒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כִּֽי־יִרְחַ֤ק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מִמְּךָ֙ הַמָּק֔וֹם אֲשֶׁ֤ר יִבְחַר֙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לָשׂ֥וּם שְׁמ֖וֹ שָׁ֑ם כּ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ִ֥י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יְבָֽרֶכְךָ֖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אֱלֹהֶֽיך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2A9E3BBE" w14:textId="4D79115F" w:rsidR="003F517D" w:rsidRDefault="00000E3A" w:rsidP="00E27F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306D58">
        <w:rPr>
          <w:rFonts w:ascii="Times New Roman" w:hAnsi="Times New Roman" w:cs="Times New Roman" w:hint="cs"/>
          <w:color w:val="FF0000"/>
          <w:sz w:val="24"/>
          <w:szCs w:val="24"/>
          <w:rtl/>
        </w:rPr>
        <w:t>24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וכי ירבה ממך הדרך</w:t>
      </w:r>
      <w:r w:rsidR="003C4F0B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כי יברכך ה'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וירחיב השם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את גבולך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366A910" w14:textId="7D31B4EC" w:rsidR="003F517D" w:rsidRDefault="003F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6F6C7EE" w14:textId="6D1DA001" w:rsidR="00CC52AF" w:rsidRDefault="00CC52AF" w:rsidP="00E27F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14:25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וְנָֽתַתָּ֖ה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בַּכָּ֑סֶף וְצַרְתָּ֤ הַכֶּ֨סֶף֙ בְּיָ֣דְךָ֔ וְהָֽלַכְתָּ֙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אֶל־הַמָּק֔וֹם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יִבְחַ֛ר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בּֽוֹ׃</w:t>
      </w:r>
    </w:p>
    <w:p w14:paraId="647097C3" w14:textId="02980421" w:rsidR="003F517D" w:rsidRDefault="00000E3A" w:rsidP="00E27F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306D58">
        <w:rPr>
          <w:rFonts w:ascii="Times New Roman" w:hAnsi="Times New Roman" w:cs="Times New Roman" w:hint="cs"/>
          <w:color w:val="FF0000"/>
          <w:sz w:val="24"/>
          <w:szCs w:val="24"/>
          <w:rtl/>
        </w:rPr>
        <w:t>25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ונתת 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בכס</w:t>
      </w:r>
      <w:r w:rsidR="003B1F5B" w:rsidRPr="003B1F5B">
        <w:rPr>
          <w:rFonts w:ascii="Times New Roman" w:hAnsi="Times New Roman" w:cs="Times New Roman" w:hint="cs"/>
          <w:color w:val="FF0000"/>
          <w:sz w:val="24"/>
          <w:szCs w:val="24"/>
          <w:rtl/>
        </w:rPr>
        <w:t>ף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E27FB3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למכרם</w:t>
      </w:r>
      <w:r w:rsidR="00306D5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ואם יפדם הוא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החמש כדין תורה</w:t>
      </w:r>
      <w:r w:rsidR="00E27FB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כפדיון הקדשים לבעל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01EF9CD" w14:textId="77777777" w:rsidR="003F517D" w:rsidRDefault="00000E3A" w:rsidP="00E27F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306D58">
        <w:rPr>
          <w:rFonts w:ascii="Times New Roman" w:hAnsi="Times New Roman" w:cs="Times New Roman" w:hint="cs"/>
          <w:color w:val="FF0000"/>
          <w:sz w:val="24"/>
          <w:szCs w:val="24"/>
          <w:rtl/>
        </w:rPr>
        <w:t>25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וצרת הכסף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שיהיה קל בהליכה ללכת אל בית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הבחירה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F6207FD" w14:textId="4B5A53A0" w:rsidR="003F517D" w:rsidRDefault="003F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346F1F9" w14:textId="7E9EAE3B" w:rsidR="00CC52AF" w:rsidRDefault="00CC52AF" w:rsidP="00E27F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14:26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וְנָֽתַתָּ֣ה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הַכֶּ֡סֶף בְּכֹל֩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אֲשֶׁר־תְּאַוֶּ֨ה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נַפְשְׁךָ֜ בַּבָּקָ֣ר וּבַצֹּ֗אן ו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ּבַיַּ֨יִן֙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וּבַשֵּׁכָ֔ר וּבְכֹ֛ל אֲשֶׁ֥ר תִּֽשְׁאָלְךָ֖ נַפְשֶׁ֑ךָ וְאָכַ֣לְתָּ שָּׁ֗ם לִפְנֵי֙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וְשָֽׂמַחְתָּ֖ אַתָּ֥ה וּבֵיתֶֽךָ׃</w:t>
      </w:r>
    </w:p>
    <w:p w14:paraId="0ED93893" w14:textId="77777777" w:rsidR="004F4A12" w:rsidRDefault="00000E3A" w:rsidP="00F1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306D58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 w:rsidR="001F6928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ונתת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הכסף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שיקנה בו מן הנזכרים עניני מאכל ומשתה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6D6CB1FC" w14:textId="4D12AF0D" w:rsidR="003F517D" w:rsidRDefault="00000E3A" w:rsidP="00F1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1F6928">
        <w:rPr>
          <w:rFonts w:ascii="Times New Roman" w:hAnsi="Times New Roman" w:cs="Times New Roman" w:hint="cs"/>
          <w:color w:val="FF0000"/>
          <w:sz w:val="24"/>
          <w:szCs w:val="24"/>
          <w:rtl/>
        </w:rPr>
        <w:t>26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ובכל אשר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יתכן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שהו"ו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נוסף</w:t>
      </w:r>
      <w:r w:rsidR="004906C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אינו נתן חוץ ממאכל וממשתה כאשר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יתבאר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C73D43A" w14:textId="77777777" w:rsidR="003F517D" w:rsidRDefault="00000E3A" w:rsidP="00F1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1F6928">
        <w:rPr>
          <w:rFonts w:ascii="Times New Roman" w:hAnsi="Times New Roman" w:cs="Times New Roman" w:hint="cs"/>
          <w:color w:val="FF0000"/>
          <w:sz w:val="24"/>
          <w:szCs w:val="24"/>
          <w:rtl/>
        </w:rPr>
        <w:t>26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ושמחת אתה וביתך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עם הנזכרים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2A18086" w14:textId="288EF68F" w:rsidR="003F517D" w:rsidRDefault="003F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F959FCC" w14:textId="5CCB7201" w:rsidR="00CC52AF" w:rsidRDefault="009F6FED" w:rsidP="00F1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14:27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וְהַלֵּוִ֥י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אֲשֶׁר־בִּשְׁעָרֶ֖יך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לֹ֣א תַֽעַזְבֶ֑נּוּ כִּ֣י אֵ֥ין ל֛וֹ חֵ֥לֶק וְנַֽחֲלָ֖ה עִמָּֽךְ׃</w:t>
      </w:r>
    </w:p>
    <w:p w14:paraId="48CC6B26" w14:textId="78949D7B" w:rsidR="003F517D" w:rsidRDefault="00000E3A" w:rsidP="00F1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1F6928">
        <w:rPr>
          <w:rFonts w:ascii="Times New Roman" w:hAnsi="Times New Roman" w:cs="Times New Roman" w:hint="cs"/>
          <w:color w:val="FF0000"/>
          <w:sz w:val="24"/>
          <w:szCs w:val="24"/>
          <w:rtl/>
        </w:rPr>
        <w:t>27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והלוי אשר בשעריך לא</w:t>
      </w:r>
      <w:r w:rsidR="003F517D"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תעזבנו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אומרים בעבור שהזכיר מעשר שני</w:t>
      </w:r>
      <w:r w:rsidR="00930A4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באר שלא יעזוב את הלוי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ממעשר ראשון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65375BCE" w14:textId="03E18B40" w:rsidR="003F517D" w:rsidRDefault="003F5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EA7C587" w14:textId="2BB6612A" w:rsidR="009F6FED" w:rsidRDefault="009F6FED" w:rsidP="00F1221D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14:28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מִקְצֵ֣ה ׀ שָׁלֹ֣שׁ שָׁנִ֗ים תּוֹצִיא֙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אֶת־כָּל־מַעְשַׂר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֙ תְּבוּאָ֣תְךָ֔ בַּשָּׁנָ֖ה הַהִ֑וא וְהִנַּחְתָּ֖ בִּשְׁעָרֶֽיךָ׃</w:t>
      </w:r>
    </w:p>
    <w:p w14:paraId="0EBA5D4E" w14:textId="1E9A3308" w:rsidR="00B73D74" w:rsidRDefault="00B73D74" w:rsidP="00F1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14:29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וּבָ֣א הַלֵּוִ֡י כִּ֣י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אֵֽין־לו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ֹ֩ חֵ֨לֶק וְנַֽחֲלָ֜ה עִמָּ֗ךְ וְ֠הַגֵּר וְהַיָּת֤וֹם וְהָֽאַלְמָנָה֙ אֲשֶׁ֣ר בִּשְׁעָרֶ֔יךָ ו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ְאָֽכְל֖וּ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וְשָׂבֵ֑עוּ לְמַ֤עַן יְבָֽרֶכְךָ֙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בְּכָל־מַֽעֲשֵׂ֥ה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יָֽדְךָ֖ אֲשֶׁ֥ר תַּֽעֲשֶֽׂה׃</w:t>
      </w:r>
    </w:p>
    <w:p w14:paraId="389A70F0" w14:textId="77777777" w:rsidR="00B40B8A" w:rsidRDefault="00B73D74" w:rsidP="00A700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-29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14:</w:t>
      </w:r>
      <w:r w:rsidR="001F6928">
        <w:rPr>
          <w:rFonts w:ascii="Times New Roman" w:hAnsi="Times New Roman" w:cs="Times New Roman" w:hint="cs"/>
          <w:color w:val="FF0000"/>
          <w:sz w:val="24"/>
          <w:szCs w:val="24"/>
          <w:rtl/>
        </w:rPr>
        <w:t>28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מקצה שלש שנים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אומרים זו שנה שלישית מן שנת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המעשר</w:t>
      </w:r>
      <w:r w:rsidR="0098102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ראשונה ושנית מוציא שתי מעשרות</w:t>
      </w:r>
      <w:r w:rsidR="00210A2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מעשר לוי ומעשר למוד</w:t>
      </w:r>
      <w:r w:rsidR="00210A2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שנאמר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עשר תעשר</w:t>
      </w:r>
      <w:r w:rsidR="001F692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3A3CF69" w14:textId="77777777" w:rsidR="00A022EA" w:rsidRDefault="005A3C0F" w:rsidP="00A700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דרשו בעלי הקבלה </w:t>
      </w:r>
      <w:r w:rsidRPr="001F6928">
        <w:rPr>
          <w:rFonts w:ascii="Times New Roman" w:hAnsi="Times New Roman" w:cs="Times New Roman"/>
          <w:color w:val="FFC000"/>
          <w:sz w:val="24"/>
          <w:szCs w:val="24"/>
          <w:rtl/>
        </w:rPr>
        <w:t>עשר תעשר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מעשר ראשון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ומעשר למוד</w:t>
      </w:r>
      <w:r w:rsidR="00210A2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ובשנה השלישית מקום מעשר למוד נותן מעשר עני בשער</w:t>
      </w:r>
      <w:r w:rsidR="001F692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2E2A165D" w14:textId="00FA20C1" w:rsidR="005B4FB3" w:rsidRDefault="005A3C0F" w:rsidP="00A700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ויש מבעלי מקרא אומרים שבשנה ראשונה ושנית נותן שתי מעשרות</w:t>
      </w:r>
      <w:r w:rsidR="00696A3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ובשלישית מוציא שלש מעשרות</w:t>
      </w:r>
      <w:r w:rsidR="005124A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תוספת מעשר עני</w:t>
      </w:r>
      <w:r w:rsidR="001F6928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ויש אומרים שבשנה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שלישית מה שיותר מן המעשרות ראשון ושני מוציאו בשער</w:t>
      </w:r>
      <w:r w:rsidR="00210A2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הלוי לוקח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שלו והעני מן השני</w:t>
      </w:r>
      <w:r w:rsidR="001F6928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7C9E739" w14:textId="76147022" w:rsidR="005A3C0F" w:rsidRPr="00FB1DA6" w:rsidRDefault="005A3C0F" w:rsidP="00A700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ולא תאבה לשמוע למאמר האומר כי מאמר </w:t>
      </w:r>
      <w:r w:rsidRPr="001F6928">
        <w:rPr>
          <w:rFonts w:ascii="Times New Roman" w:hAnsi="Times New Roman" w:cs="Times New Roman"/>
          <w:color w:val="FFC000"/>
          <w:sz w:val="24"/>
          <w:szCs w:val="24"/>
          <w:rtl/>
        </w:rPr>
        <w:t>עשר</w:t>
      </w:r>
      <w:r w:rsidR="003F517D" w:rsidRPr="001F692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1F6928">
        <w:rPr>
          <w:rFonts w:ascii="Times New Roman" w:hAnsi="Times New Roman" w:cs="Times New Roman"/>
          <w:color w:val="FFC000"/>
          <w:sz w:val="24"/>
          <w:szCs w:val="24"/>
          <w:rtl/>
        </w:rPr>
        <w:t>תעשר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מעשר לוי</w:t>
      </w:r>
      <w:r w:rsidR="00DC0A6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210A21">
        <w:rPr>
          <w:rFonts w:ascii="Times New Roman" w:hAnsi="Times New Roman" w:cs="Times New Roman" w:hint="cs"/>
          <w:sz w:val="24"/>
          <w:szCs w:val="24"/>
          <w:rtl/>
        </w:rPr>
        <w:t xml:space="preserve">כי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הלוים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700D8">
        <w:rPr>
          <w:rFonts w:ascii="Times New Roman" w:hAnsi="Times New Roman" w:cs="Times New Roman"/>
          <w:sz w:val="24"/>
          <w:szCs w:val="24"/>
          <w:rtl/>
        </w:rPr>
        <w:t>מחזירי גרנות</w:t>
      </w:r>
      <w:r w:rsidR="001F692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ומה טעם </w:t>
      </w:r>
      <w:r w:rsidRPr="00AD0AC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וצרת הכסף </w:t>
      </w:r>
      <w:r w:rsidRPr="00FB1DA6">
        <w:rPr>
          <w:rFonts w:ascii="Times New Roman" w:hAnsi="Times New Roman" w:cs="Times New Roman"/>
          <w:sz w:val="24"/>
          <w:szCs w:val="24"/>
          <w:rtl/>
        </w:rPr>
        <w:t>להיות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אמור ללוי</w:t>
      </w:r>
      <w:r w:rsidR="00A700D8">
        <w:rPr>
          <w:rFonts w:ascii="Times New Roman" w:hAnsi="Times New Roman" w:cs="Times New Roman"/>
          <w:sz w:val="24"/>
          <w:szCs w:val="24"/>
        </w:rPr>
        <w:t>?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ואם </w:t>
      </w:r>
      <w:r w:rsidR="00210A21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ו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בכורות </w:t>
      </w:r>
      <w:proofErr w:type="spellStart"/>
      <w:r w:rsidR="00210A21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ב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קרך</w:t>
      </w:r>
      <w:proofErr w:type="spellEnd"/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וצאנך</w:t>
      </w:r>
      <w:r w:rsidR="00210A21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הוא נאמר לכהן</w:t>
      </w:r>
      <w:r w:rsidR="00A700D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אין טענה</w:t>
      </w:r>
      <w:r w:rsidR="001F6928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ועוד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שמעשר לוי חולים</w:t>
      </w:r>
      <w:r w:rsidR="00A700D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כאמרו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ונחשב ללוים כדגן </w:t>
      </w:r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מן </w:t>
      </w:r>
      <w:proofErr w:type="spellStart"/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הגרן</w:t>
      </w:r>
      <w:proofErr w:type="spellEnd"/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וכמלאה מן היקב</w:t>
      </w:r>
      <w:r w:rsidR="003F517D" w:rsidRPr="0056072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r w:rsidR="00ED642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proofErr w:type="spellEnd"/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F6928" w:rsidRPr="001F6928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ודבר ידוע שבפרשת והיה כי תבוא בעבור שנאמר </w:t>
      </w:r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כי</w:t>
      </w:r>
      <w:r w:rsidR="003F517D" w:rsidRPr="0056072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תכלה לעשר בשנה השלישית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כו</w:t>
      </w:r>
      <w:r w:rsidR="00E9482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proofErr w:type="spellEnd"/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F6928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ונאמר </w:t>
      </w:r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בערתי </w:t>
      </w:r>
      <w:r w:rsidR="00210A21">
        <w:rPr>
          <w:rFonts w:ascii="Times New Roman" w:hAnsi="Times New Roman" w:cs="Times New Roman" w:hint="cs"/>
          <w:color w:val="FFC000"/>
          <w:sz w:val="24"/>
          <w:szCs w:val="24"/>
          <w:rtl/>
        </w:rPr>
        <w:t>ה</w:t>
      </w:r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קדש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מן</w:t>
      </w:r>
      <w:r w:rsidR="003F517D" w:rsidRPr="0056072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הבית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Pr="00210A21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שם </w:t>
      </w:r>
      <w:proofErr w:type="spellStart"/>
      <w:r w:rsidR="00210A21"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r w:rsidR="00210A21" w:rsidRPr="00FD14D7">
        <w:rPr>
          <w:rFonts w:ascii="Times New Roman" w:hAnsi="Times New Roman" w:cs="Times New Roman" w:hint="cs"/>
          <w:color w:val="0070C0"/>
          <w:sz w:val="24"/>
          <w:szCs w:val="24"/>
          <w:rtl/>
        </w:rPr>
        <w:t>ו</w:t>
      </w:r>
      <w:r w:rsidR="00E9482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proofErr w:type="spellEnd"/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210A21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Pr="00FD14D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בשביל כשהיה עולה בבית הבחירה היה מעלה מעשר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שני ובכורים</w:t>
      </w:r>
      <w:r w:rsidR="00210A2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עתה בשנה השלישית</w:t>
      </w:r>
      <w:r w:rsidR="0035642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שמוציאו בשער</w:t>
      </w:r>
      <w:r w:rsidR="0035642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אומר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בערתי</w:t>
      </w:r>
      <w:r w:rsidR="003F517D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הקדש מן הבית וגם נתתיו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7B83313" w14:textId="0A945D66" w:rsidR="005A3C0F" w:rsidRDefault="005A3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84BF0E3" w14:textId="5639C856" w:rsidR="009F6FED" w:rsidRDefault="009F6FED" w:rsidP="00B73D74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15:1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מִקֵּ֥ץ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שֶֽׁבַע־שָׁנִ֖ים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תַּֽעֲשֶׂ֥ה שְׁמִטָּֽה׃</w:t>
      </w:r>
    </w:p>
    <w:p w14:paraId="01C77233" w14:textId="7E4EF9B6" w:rsidR="00421A87" w:rsidRPr="00421A87" w:rsidRDefault="00421A87" w:rsidP="00421A87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15:2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וְזֶה֮ דְּבַ֣ר הַשְּׁמִטָּה֒ שָׁמ֗וֹט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כָּל־בַּ֨עַל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מַשֵּׁ֣ה יָד֔וֹ אֲשֶׁ֥ר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יַשֶּׁ֖ה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בְּרֵעֵ֑הוּ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לֹֽא־יִגֹּ֤ש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ׂ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אֶת־רֵעֵ֨הו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וְאֶת־אָחִ֔יו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כִּֽי־קָרָ֥א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שְׁמִטָּ֖ה לַֽיהוָֽה׃</w:t>
      </w:r>
    </w:p>
    <w:p w14:paraId="4CBDF30E" w14:textId="63E3DDD4" w:rsidR="00B73D74" w:rsidRDefault="00000E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15:1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מקץ שבע שנים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כנראה ששש אלו שלש ושלש</w:t>
      </w:r>
      <w:r w:rsidR="003B463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ושנה שביעית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שמטה</w:t>
      </w:r>
      <w:r w:rsidR="00DA3D55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14BCA356" w14:textId="77777777" w:rsidR="00814C83" w:rsidRDefault="00421A87" w:rsidP="00421A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421A87">
        <w:rPr>
          <w:rFonts w:ascii="Times New Roman" w:hAnsi="Times New Roman" w:cs="Times New Roman"/>
          <w:color w:val="FF0000"/>
          <w:sz w:val="24"/>
          <w:szCs w:val="24"/>
        </w:rPr>
        <w:t>15:1-2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וטעם </w:t>
      </w:r>
      <w:r w:rsidR="005A3C0F" w:rsidRPr="00070E1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מקץ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מתחלה</w:t>
      </w:r>
      <w:r w:rsidR="00B006C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לכל ת</w:t>
      </w:r>
      <w:r w:rsidR="007B2F80">
        <w:rPr>
          <w:rFonts w:ascii="Times New Roman" w:hAnsi="Times New Roman" w:cs="Times New Roman" w:hint="cs"/>
          <w:color w:val="FFC000"/>
          <w:sz w:val="24"/>
          <w:szCs w:val="24"/>
          <w:rtl/>
          <w:lang w:val="x-none"/>
        </w:rPr>
        <w:t>ִּ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כ</w:t>
      </w:r>
      <w:r w:rsidR="007B2F80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="007B2F80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ה ראיתי קץ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65C2E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תהלים </w:t>
      </w:r>
      <w:proofErr w:type="spellStart"/>
      <w:proofErr w:type="gram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קיט</w:t>
      </w:r>
      <w:r w:rsidR="00A660E1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צו</w:t>
      </w:r>
      <w:proofErr w:type="spellEnd"/>
      <w:proofErr w:type="gram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814C8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D16BBBB" w14:textId="14BFA827" w:rsidR="005A6245" w:rsidRDefault="005A3C0F" w:rsidP="00421A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ואינו סוף כדעת בעלי הקבלה</w:t>
      </w:r>
      <w:r w:rsidR="00B73D7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שאומרים שהשמטת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כספים בסוף שנה שביעית</w:t>
      </w:r>
      <w:r w:rsidR="00B006C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שיו</w:t>
      </w:r>
      <w:r w:rsidR="00B006C1">
        <w:rPr>
          <w:rFonts w:ascii="Times New Roman" w:hAnsi="Times New Roman" w:cs="Times New Roman" w:hint="cs"/>
          <w:sz w:val="24"/>
          <w:szCs w:val="24"/>
          <w:rtl/>
        </w:rPr>
        <w:t>ב</w:t>
      </w:r>
      <w:r w:rsidRPr="00FB1DA6">
        <w:rPr>
          <w:rFonts w:ascii="Times New Roman" w:hAnsi="Times New Roman" w:cs="Times New Roman"/>
          <w:sz w:val="24"/>
          <w:szCs w:val="24"/>
          <w:rtl/>
        </w:rPr>
        <w:t>ל משמיט בראשו השמטת כספים ולדרור</w:t>
      </w:r>
      <w:r w:rsidR="003F517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העבדים</w:t>
      </w:r>
      <w:r w:rsidR="007B4D3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ושמטה בסופה</w:t>
      </w:r>
      <w:r w:rsidR="002B39A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שהכתוב אומר </w:t>
      </w:r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ונטוש את השנה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השביעית ומש</w:t>
      </w:r>
      <w:r w:rsidR="00037CC7">
        <w:rPr>
          <w:rFonts w:ascii="Times New Roman" w:hAnsi="Times New Roman" w:cs="Times New Roman" w:hint="cs"/>
          <w:color w:val="FFC000"/>
          <w:sz w:val="24"/>
          <w:szCs w:val="24"/>
          <w:rtl/>
        </w:rPr>
        <w:t>א</w:t>
      </w:r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כל</w:t>
      </w:r>
      <w:r w:rsidR="003F517D" w:rsidRPr="0056072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יד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(נחמיה </w:t>
      </w:r>
      <w:proofErr w:type="spellStart"/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r w:rsidR="002840E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proofErr w:type="spellEnd"/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B006C1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ונאמר </w:t>
      </w:r>
      <w:r w:rsidRPr="001F6928">
        <w:rPr>
          <w:rFonts w:ascii="Times New Roman" w:hAnsi="Times New Roman" w:cs="Times New Roman"/>
          <w:color w:val="FFC000"/>
          <w:sz w:val="24"/>
          <w:szCs w:val="24"/>
          <w:rtl/>
        </w:rPr>
        <w:t>כי קרא שמטה לה</w:t>
      </w:r>
      <w:r w:rsidR="00886B3A">
        <w:rPr>
          <w:rFonts w:ascii="Times New Roman" w:hAnsi="Times New Roman" w:cs="Times New Roman" w:hint="cs"/>
          <w:color w:val="FFC000"/>
          <w:sz w:val="24"/>
          <w:szCs w:val="24"/>
          <w:rtl/>
        </w:rPr>
        <w:t>׳</w:t>
      </w:r>
      <w:r w:rsidR="001F6928" w:rsidRPr="001F6928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A9B3CA7" w14:textId="2601C607" w:rsidR="006308A6" w:rsidRDefault="005A3C0F" w:rsidP="00421A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וכנראה בזמן שיש שמטת</w:t>
      </w:r>
      <w:r w:rsidR="002231F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קרקע יש השמטת כספים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82321FC" w14:textId="0CBB1D32" w:rsidR="006308A6" w:rsidRDefault="006308A6" w:rsidP="006308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15BB746" w14:textId="70C1E5D8" w:rsidR="006308A6" w:rsidRDefault="006308A6" w:rsidP="00EF35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15:3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אֶת־הַנָּכְרִ֖י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תִּגֹּ֑ש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ׂ וַֽאֲשֶׁ֨ר יִֽהְיֶ֥ה לְךָ֛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אֶת־אָחִ֖יך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תַּשְׁמֵ֥ט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יָדֶֽךָ׃</w:t>
      </w:r>
    </w:p>
    <w:p w14:paraId="26091C49" w14:textId="5AEBB2F3" w:rsidR="002231F4" w:rsidRDefault="00EB0018" w:rsidP="00EF35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="00000E3A"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את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הנכרי</w:t>
      </w:r>
      <w:proofErr w:type="spellEnd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B006C1" w:rsidRPr="00B006C1">
        <w:rPr>
          <w:rFonts w:ascii="Times New Roman" w:hAnsi="Times New Roman" w:cs="Times New Roman" w:hint="cs"/>
          <w:color w:val="FF0000"/>
          <w:sz w:val="24"/>
          <w:szCs w:val="24"/>
          <w:rtl/>
        </w:rPr>
        <w:t>ת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גוש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והנוגשים אצים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(שמות</w:t>
      </w:r>
      <w:r w:rsidR="002231F4" w:rsidRPr="00A07667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r w:rsidR="00DA3D5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F6928" w:rsidRPr="001F692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ענין לחץ ודוחק</w:t>
      </w:r>
      <w:r w:rsidR="00873AE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proofErr w:type="spellStart"/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לנכרי</w:t>
      </w:r>
      <w:proofErr w:type="spellEnd"/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תשיך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כג</w:t>
      </w:r>
      <w:r w:rsidR="00DA3D5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כא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F6928" w:rsidRPr="001F692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כדי לומר ואת</w:t>
      </w:r>
      <w:r w:rsidR="00000E3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אחיך לא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תגוש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2C5192A" w14:textId="4E5511B2" w:rsidR="002231F4" w:rsidRDefault="00000E3A" w:rsidP="00EF35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1F6928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תשמט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B006C1"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עם</w:t>
      </w:r>
      <w:r w:rsidR="001F692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1F6928">
        <w:rPr>
          <w:rFonts w:ascii="Times New Roman" w:hAnsi="Times New Roman" w:cs="Times New Roman"/>
          <w:color w:val="FFC000"/>
          <w:sz w:val="24"/>
          <w:szCs w:val="24"/>
          <w:rtl/>
        </w:rPr>
        <w:t>שמוט</w:t>
      </w:r>
      <w:r w:rsidR="00B006C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B006C1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שני בנינים בפעולה אחת</w:t>
      </w:r>
      <w:r w:rsidR="00EF35D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F00B1A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ו</w:t>
      </w:r>
      <w:r w:rsidR="005A3C0F" w:rsidRPr="001F6928">
        <w:rPr>
          <w:rFonts w:ascii="Times New Roman" w:hAnsi="Times New Roman" w:cs="Times New Roman"/>
          <w:color w:val="FFC000"/>
          <w:sz w:val="24"/>
          <w:szCs w:val="24"/>
          <w:rtl/>
        </w:rPr>
        <w:t>תשמט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יחיד </w:t>
      </w:r>
      <w:r w:rsidR="00D35370">
        <w:rPr>
          <w:rFonts w:ascii="Times New Roman" w:hAnsi="Times New Roman" w:cs="Times New Roman" w:hint="cs"/>
          <w:sz w:val="24"/>
          <w:szCs w:val="24"/>
          <w:rtl/>
        </w:rPr>
        <w:t>בבנינו</w:t>
      </w:r>
      <w:r w:rsidR="00E319D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proofErr w:type="spellStart"/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ת</w:t>
      </w:r>
      <w:r w:rsidR="00650317">
        <w:rPr>
          <w:rFonts w:ascii="Times New Roman" w:hAnsi="Times New Roman" w:cs="Times New Roman" w:hint="cs"/>
          <w:color w:val="FFC000"/>
          <w:sz w:val="24"/>
          <w:szCs w:val="24"/>
          <w:rtl/>
        </w:rPr>
        <w:t>ַּשְׁ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="00650317">
        <w:rPr>
          <w:rFonts w:ascii="Times New Roman" w:hAnsi="Times New Roman" w:cs="Times New Roman" w:hint="cs"/>
          <w:color w:val="FFC000"/>
          <w:sz w:val="24"/>
          <w:szCs w:val="24"/>
          <w:rtl/>
        </w:rPr>
        <w:t>ֵ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ג</w:t>
      </w:r>
      <w:proofErr w:type="spellEnd"/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בצלמון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סח</w:t>
      </w:r>
      <w:r w:rsidR="00DA3D5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E63523A" w14:textId="0D844B07" w:rsidR="002231F4" w:rsidRDefault="00223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8DBCF27" w14:textId="77777777" w:rsidR="00EF35D7" w:rsidRDefault="006308A6" w:rsidP="00EF35D7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15:4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אֶ֕פֶס כִּ֛י לֹ֥א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יִֽהְיֶה־בְּך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אֶבְי֑וֹן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כִּֽי־בָרֵ֤ך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יְבָֽרֶכְךָ֙ יְהוָ֔ה בָּאָ֕רֶץ אֲשֶׁר֙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נֹֽתֵן־לְך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ָ֥ נַֽחֲלָ֖ה לְרִשְׁתָּֽהּ׃ </w:t>
      </w:r>
    </w:p>
    <w:p w14:paraId="273EF0C9" w14:textId="255B65DC" w:rsidR="006308A6" w:rsidRDefault="006308A6" w:rsidP="00EF35D7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15:5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רַ֚ק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אִם־שָׁמ֣וֹע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ַ תִּשְׁמַ֔ע בְּק֖וֹל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אֱלֹהֶ֑יך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לִשְׁמֹ֤ר לַֽעֲשׂוֹת֙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אֶת־כָּל־הַמִּצְוָ֣ה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הַזֹּ֔את אֲשֶׁ֛ר אָֽנֹכִ֥י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מְצַוְּך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ָ֖ הַיּֽוֹם׃</w:t>
      </w:r>
    </w:p>
    <w:p w14:paraId="3E5F69F6" w14:textId="69D9CD80" w:rsidR="004C13E6" w:rsidRDefault="004C13E6" w:rsidP="004C13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15:6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כִּֽי־יְהוָ֤ה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אֱלֹהֶ֨יך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בֵּֽרַכְךָ֔ כַּֽאֲשֶׁ֖ר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דִּבֶּר־לָ֑ך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וְהַֽעֲבַטְתָּ֞ גּוֹיִ֣ם רַבִּ֗ים וְאַתָּה֙ לֹ֣א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תַֽעֲבֹ֔ט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וּמָֽשַׁלְתָּ֙ בְּגוֹיִ֣ם רַבִּ֔ים וּבְךָ֖ לֹ֥א יִמְשֹֽׁלוּ׃</w:t>
      </w:r>
    </w:p>
    <w:p w14:paraId="6DDCB02A" w14:textId="0D9D2D99" w:rsidR="002231F4" w:rsidRDefault="00000E3A" w:rsidP="004C13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1F6928">
        <w:rPr>
          <w:rFonts w:ascii="Times New Roman" w:hAnsi="Times New Roman" w:cs="Times New Roman" w:hint="cs"/>
          <w:color w:val="FF0000"/>
          <w:sz w:val="24"/>
          <w:szCs w:val="24"/>
          <w:rtl/>
        </w:rPr>
        <w:t>4-</w:t>
      </w:r>
      <w:r w:rsidR="004C13E6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אפס כי לא</w:t>
      </w:r>
      <w:r w:rsidR="002231F4"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יהיה בך אביון</w:t>
      </w:r>
      <w:r w:rsidR="00EF35D7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אם שמוע תשמע בקול ה'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תהיה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מלוה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רק</w:t>
      </w:r>
      <w:r w:rsidR="002231F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לאמות העולם לקחת משכונם</w:t>
      </w:r>
      <w:r w:rsidR="00634688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EFA5428" w14:textId="52B151C2" w:rsidR="004C13E6" w:rsidRDefault="004C13E6" w:rsidP="004C13E6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&lt;15:6 והעבטת -ּּ&gt;</w:t>
      </w:r>
      <w:r w:rsidR="00CC5EC0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39"/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כמו </w:t>
      </w:r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יוציא אליך את העבוט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כד</w:t>
      </w:r>
      <w:r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proofErr w:type="spellEnd"/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465F3145" w14:textId="66E1C974" w:rsidR="002231F4" w:rsidRPr="004C13E6" w:rsidRDefault="00000E3A" w:rsidP="004C13E6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1F6928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ומשלת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</w:t>
      </w:r>
      <w:r w:rsidR="005A3C0F" w:rsidRPr="00657824">
        <w:rPr>
          <w:rFonts w:ascii="Times New Roman" w:hAnsi="Times New Roman" w:cs="Times New Roman"/>
          <w:color w:val="FFC000"/>
          <w:sz w:val="24"/>
          <w:szCs w:val="24"/>
          <w:rtl/>
        </w:rPr>
        <w:t>עשיר ברשים ימשול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657824" w:rsidRPr="00657824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(משלי </w:t>
      </w:r>
      <w:proofErr w:type="spellStart"/>
      <w:r w:rsidR="00657824" w:rsidRPr="00657824">
        <w:rPr>
          <w:rFonts w:ascii="Times New Roman" w:hAnsi="Times New Roman" w:cs="Times New Roman" w:hint="cs"/>
          <w:color w:val="0070C0"/>
          <w:sz w:val="24"/>
          <w:szCs w:val="24"/>
          <w:rtl/>
        </w:rPr>
        <w:t>כב:ז</w:t>
      </w:r>
      <w:proofErr w:type="spellEnd"/>
      <w:r w:rsidR="00657824" w:rsidRPr="00657824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657824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4CF20134" w14:textId="35C4988C" w:rsidR="002231F4" w:rsidRDefault="002231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21CF70B" w14:textId="3612B2BC" w:rsidR="006308A6" w:rsidRDefault="006308A6" w:rsidP="00091688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15:7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כִּֽי־יִהְיֶה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֩ בְךָ֨ אֶבְי֜וֹן מֵֽאַחַ֤ד אַחֶ֨יךָ֙ בְּאַחַ֣ד שְׁעָרֶ֔יךָ בְּאַ֨רְצְךָ֔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אֲשֶׁר־יְהוָ֥ה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נֹתֵ֣ן לָ֑ךְ לֹ֧א תְאַמֵּ֣ץ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אֶת־לְבָֽבְך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ָ֗ וְלֹ֤א תִקְפֹּץ֙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אֶת־יָ֣דְך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ָ֔ מֵֽאָחִ֖יךָ הָֽאֶבְיֽוֹן׃</w:t>
      </w:r>
    </w:p>
    <w:p w14:paraId="065FB370" w14:textId="1EC80172" w:rsidR="00943EF4" w:rsidRDefault="00943EF4" w:rsidP="00943EF4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15:8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כִּֽי־פָתֹ֧חַ תִּפְתַּ֛ח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אֶת־יָֽדְך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ל֑וֹ וְהַֽעֲבֵט֙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תַּֽעֲבִיטֶ֔נּו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 דֵּ֚י מַחְסֹר֔וֹ אֲשֶׁ֥ר יֶחְסַ֖ר לֽוֹ׃</w:t>
      </w:r>
    </w:p>
    <w:p w14:paraId="79EC236A" w14:textId="4F6B806C" w:rsidR="007B5FD1" w:rsidRDefault="007B5FD1" w:rsidP="007B5F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15:9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הִשָּׁ֣מֶר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לְךָ֡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פֶּן־יִֽהְיֶ֣ה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דָבָר֩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עִם־לְבָֽבְך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בְלִיַּ֜עַל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לֵאמֹ֗ר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קָֽרְבָ֣ה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שְׁנַֽת־הַשֶּׁבַע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֮ שְׁנַ֣ת הַשְּׁמִטָּה֒ וְרָעָ֣ה עֵֽינְךָ֗ בְּאָחִ֨יךָ֙ הָֽאֶבְי֔וֹן וְלֹ֥א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תִתֵּ֖ן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ל֑וֹ וְקָרָ֤א עָלֶ֨יךָ֙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אֶל־יְהוָ֔ה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וְהָיָ֥ה בְךָ֖ חֵֽטְא׃</w:t>
      </w:r>
    </w:p>
    <w:p w14:paraId="1D2C7D0D" w14:textId="77777777" w:rsidR="00BA4838" w:rsidRDefault="00000E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1F6928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כי יהיה בך אביון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שמא יהיה בך</w:t>
      </w:r>
      <w:r w:rsidR="00BA4838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2231F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7B24F942" w14:textId="7F2864C2" w:rsidR="002231F4" w:rsidRDefault="00BA4838" w:rsidP="000916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15:7 </w:t>
      </w:r>
      <w:r w:rsidR="005A3C0F" w:rsidRPr="00A44A7A">
        <w:rPr>
          <w:rFonts w:ascii="Times New Roman" w:hAnsi="Times New Roman" w:cs="Times New Roman"/>
          <w:color w:val="FF0000"/>
          <w:sz w:val="24"/>
          <w:szCs w:val="24"/>
          <w:rtl/>
        </w:rPr>
        <w:t>אביון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מלשון אבה</w:t>
      </w:r>
      <w:r w:rsidR="00914ED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EB001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ויש מפרשים אותו מלשון אבוי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C9A3A21" w14:textId="77777777" w:rsidR="00EF1FA5" w:rsidRDefault="00000E3A" w:rsidP="000916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1F6928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לא תאמץ את</w:t>
      </w:r>
      <w:r w:rsidR="00EF1FA5"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לבבך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מלרחם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 </w:t>
      </w:r>
    </w:p>
    <w:p w14:paraId="4226AAE7" w14:textId="5C7FF8FF" w:rsidR="00EF1FA5" w:rsidRDefault="0012644B" w:rsidP="00943E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-8</w:t>
      </w:r>
      <w:r w:rsidR="00000E3A"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1F6928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 w:rsidR="00000E3A"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ולא תקפוץ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ענין סגירה</w:t>
      </w:r>
      <w:r w:rsidR="0009168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מלשון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יקפ</w:t>
      </w:r>
      <w:r w:rsidR="00C41321">
        <w:rPr>
          <w:rFonts w:ascii="Times New Roman" w:hAnsi="Times New Roman" w:cs="Times New Roman" w:hint="cs"/>
          <w:color w:val="FFC000"/>
          <w:sz w:val="24"/>
          <w:szCs w:val="24"/>
          <w:rtl/>
        </w:rPr>
        <w:t>ּ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צו מלכים פיהם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(ישעיהו </w:t>
      </w:r>
      <w:proofErr w:type="spellStart"/>
      <w:proofErr w:type="gram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נב</w:t>
      </w:r>
      <w:r w:rsidR="006B3CE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proofErr w:type="spellEnd"/>
      <w:proofErr w:type="gram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1170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הואיל ואמר </w:t>
      </w:r>
      <w:r w:rsidR="005A3C0F" w:rsidRPr="001F6928">
        <w:rPr>
          <w:rFonts w:ascii="Times New Roman" w:hAnsi="Times New Roman" w:cs="Times New Roman"/>
          <w:color w:val="FFC000"/>
          <w:sz w:val="24"/>
          <w:szCs w:val="24"/>
          <w:rtl/>
        </w:rPr>
        <w:t>פתוח תפתח</w:t>
      </w:r>
      <w:r w:rsidR="001F6928" w:rsidRPr="001F692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רחוק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יעלים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עיניו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D292EC3" w14:textId="6662CD87" w:rsidR="0015091D" w:rsidRDefault="00000E3A" w:rsidP="004639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4C0554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והעבט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תעביטנו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 אחרי שנתת לו בלי משכון</w:t>
      </w:r>
      <w:r w:rsidR="0046394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 יצטרך על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ידי משכון עוד</w:t>
      </w:r>
      <w:r w:rsidR="00BD7A1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תן לו מה שיצטרך במשכונו</w:t>
      </w:r>
      <w:r w:rsidR="0016485A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13673185" w14:textId="4CC8BE6A" w:rsidR="00066C03" w:rsidRDefault="0015091D" w:rsidP="00066C03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 w:rsidRPr="0015091D">
        <w:rPr>
          <w:rFonts w:ascii="Times New Roman" w:hAnsi="Times New Roman" w:cs="Times New Roman"/>
          <w:color w:val="FF0000"/>
          <w:sz w:val="24"/>
          <w:szCs w:val="24"/>
        </w:rPr>
        <w:t>15:9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טענה על האומר שהוא התר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מן התורה ואין שביעית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משמטת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proofErr w:type="spellStart"/>
      <w:r w:rsidRPr="00066C03">
        <w:rPr>
          <w:rFonts w:ascii="Times New Roman" w:hAnsi="Times New Roman" w:cs="Times New Roman"/>
          <w:color w:val="FFC000"/>
          <w:sz w:val="24"/>
          <w:szCs w:val="24"/>
          <w:rtl/>
        </w:rPr>
        <w:t>השמר</w:t>
      </w:r>
      <w:proofErr w:type="spellEnd"/>
      <w:r w:rsidRPr="00066C0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לך פן יהיה דבר</w:t>
      </w:r>
      <w:r w:rsidR="00066C03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066C03" w:rsidRPr="00066C03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רע</w:t>
      </w:r>
      <w:r w:rsidR="00066C03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:</w:t>
      </w:r>
    </w:p>
    <w:p w14:paraId="12DCF408" w14:textId="06E16CFE" w:rsidR="00EF1FA5" w:rsidRDefault="00066C03" w:rsidP="00066C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66C0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15:9 </w:t>
      </w:r>
      <w:r w:rsidR="007B548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דבר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עם לבבך</w:t>
      </w:r>
      <w:r w:rsidR="00EF1FA5"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בליעל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דבר שלא יעלה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E301DA3" w14:textId="77777777" w:rsidR="00EF1FA5" w:rsidRDefault="00000E3A" w:rsidP="006212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4C0554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קרבה שנת השבע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זו טענה לאומר שמשמיט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בסופו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083AA85" w14:textId="3E09CB72" w:rsidR="00EF1FA5" w:rsidRDefault="00000E3A" w:rsidP="006212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4C0554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ורעה עינך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הה"א לנקבה</w:t>
      </w:r>
      <w:r w:rsidR="006212E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</w:t>
      </w:r>
      <w:r w:rsidR="00FF394E">
        <w:rPr>
          <w:rFonts w:ascii="Times New Roman" w:hAnsi="Times New Roman" w:cs="Times New Roman" w:hint="cs"/>
          <w:color w:val="FFC000"/>
          <w:sz w:val="24"/>
          <w:szCs w:val="24"/>
          <w:rtl/>
        </w:rPr>
        <w:t>ְשָׁ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ב</w:t>
      </w:r>
      <w:r w:rsidR="00FF394E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(ויקרא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r w:rsidR="00880C2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6318716" w14:textId="2B2B2DB2" w:rsidR="00EF1FA5" w:rsidRDefault="00EF1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284C5BB" w14:textId="0945227F" w:rsidR="006308A6" w:rsidRDefault="006308A6" w:rsidP="006212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15:10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נָת֤וֹן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תִּתֵּן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ל֔וֹ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וְלֹֽא־יֵרַ֥ע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לְבָֽבְךָ֖ בְּתִתְּךָ֣ ל֑וֹ כִּ֞י בִּגְלַ֣ל ׀ הַדָּבָ֣ר הַזֶּ֗ה יְבָֽרֶכְךָ֙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בְּכָֽל־מַעֲשֶׂ֔ך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וּבְכֹ֖ל מִשְׁלַ֥ח יָדֶֽךָ׃</w:t>
      </w:r>
    </w:p>
    <w:p w14:paraId="05181782" w14:textId="76C31DA0" w:rsidR="00EF1FA5" w:rsidRDefault="00000E3A" w:rsidP="006212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4C0554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נתון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תתן</w:t>
      </w:r>
      <w:proofErr w:type="spellEnd"/>
      <w:r w:rsidR="00EF1FA5"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לו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פעם אחר פעם</w:t>
      </w:r>
      <w:r w:rsidR="006212E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הזהיר כן חייבם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0D35612" w14:textId="6ECCDC4C" w:rsidR="00EF1FA5" w:rsidRDefault="00000E3A" w:rsidP="006212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4C0554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בגלל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שאם תותר אתה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משלך</w:t>
      </w:r>
      <w:r w:rsidR="000A6AF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יותרו לך מן השמים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699B33A" w14:textId="280778A1" w:rsidR="00EF1FA5" w:rsidRDefault="00EF1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1AB775A" w14:textId="6D4B1C8B" w:rsidR="006308A6" w:rsidRDefault="006308A6" w:rsidP="006212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15:11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כִּ֛י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לֹֽא־יֶחְדַּ֥ל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אֶבְי֖וֹן מִקֶּ֣רֶב הָאָ֑רֶץ עַל־כֵּ֞ן אָֽנֹכִ֤י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מְצַוְּך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לֵאמֹ֔ר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פָּ֠תֹחַ תִּפְתַּ֨ח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אֶת־יָֽדְך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ָ֜ לְאָחִ֧יךָ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לַֽעֲנִיֶּ֛ך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וּלְאֶבְיֹֽנְך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ָ֖ בְּאַרְצֶֽךָ׃</w:t>
      </w:r>
    </w:p>
    <w:p w14:paraId="417D84DF" w14:textId="77777777" w:rsidR="00EF1FA5" w:rsidRDefault="00000E3A" w:rsidP="006212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4C0554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כי לא יחדל אביון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לא ימצא דור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שכלו צדיק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C2028D6" w14:textId="77777777" w:rsidR="00EF1FA5" w:rsidRDefault="00000E3A" w:rsidP="006212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4C0554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לאחיך לענייך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ולאביונך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שהעני חשוב מן האביון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8CB99DF" w14:textId="7592E113" w:rsidR="00EF1FA5" w:rsidRDefault="00EF1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ED19B5A" w14:textId="0942DB22" w:rsidR="006308A6" w:rsidRDefault="006308A6" w:rsidP="006212E1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15:12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כִּֽי־יִמָּכֵ֨ר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לְךָ֜ אָחִ֣יךָ הָֽעִבְרִ֗י א֚וֹ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הָֽעִבְרִיָּ֔ה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וַעֲבָֽדְךָ֖ שֵׁ֣שׁ שָׁנִ֑ים וּבַשָּׁנָה֙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הַשְּׁבִיעִ֔ת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תְּשַׁלְּחֶ֥נּוּ חָפְשִׁ֖י מֵֽעִמָּֽךְ׃</w:t>
      </w:r>
    </w:p>
    <w:p w14:paraId="64DD5CC6" w14:textId="62D3F4D6" w:rsidR="00BD2A4C" w:rsidRPr="00565B5A" w:rsidRDefault="00BD2A4C" w:rsidP="00BD2A4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15:13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וְכִֽי־תְשַׁלְּחֶ֥נּו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חָפְשִׁ֖י מֵֽעִמָּ֑ךְ לֹ֥א תְשַׁלְּחֶ֖נּוּ רֵיקָֽם׃ </w:t>
      </w:r>
    </w:p>
    <w:p w14:paraId="499D6ECF" w14:textId="6FACC090" w:rsidR="00384892" w:rsidRDefault="00BD2A4C" w:rsidP="00BD2A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-13</w:t>
      </w:r>
      <w:r w:rsidR="00000E3A"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4C0554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 w:rsidR="00000E3A"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כי</w:t>
      </w:r>
      <w:r w:rsidR="00EF1FA5" w:rsidRPr="00555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ימכר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 </w:t>
      </w:r>
      <w:r w:rsidR="00594034">
        <w:rPr>
          <w:rFonts w:ascii="Times New Roman" w:hAnsi="Times New Roman" w:cs="Times New Roman" w:hint="cs"/>
          <w:sz w:val="24"/>
          <w:szCs w:val="24"/>
          <w:rtl/>
        </w:rPr>
        <w:t>שֶׁ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ח</w:t>
      </w:r>
      <w:r w:rsidR="0001757B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ז</w:t>
      </w:r>
      <w:r w:rsidR="0001757B">
        <w:rPr>
          <w:rFonts w:ascii="Times New Roman" w:hAnsi="Times New Roman" w:cs="Times New Roman" w:hint="cs"/>
          <w:sz w:val="24"/>
          <w:szCs w:val="24"/>
          <w:rtl/>
        </w:rPr>
        <w:t>ַּ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ק</w:t>
      </w:r>
      <w:r w:rsidR="0001757B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</w:t>
      </w:r>
      <w:r w:rsidR="0001757B">
        <w:rPr>
          <w:rFonts w:ascii="Times New Roman" w:hAnsi="Times New Roman" w:cs="Times New Roman" w:hint="cs"/>
          <w:sz w:val="24"/>
          <w:szCs w:val="24"/>
          <w:rtl/>
        </w:rPr>
        <w:t>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01757B">
        <w:rPr>
          <w:rFonts w:ascii="Times New Roman" w:hAnsi="Times New Roman" w:cs="Times New Roman" w:hint="cs"/>
          <w:sz w:val="24"/>
          <w:szCs w:val="24"/>
          <w:rtl/>
        </w:rPr>
        <w:t>ֹ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נתחזק</w:t>
      </w:r>
      <w:r w:rsidR="006212E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ימכור עצמו</w:t>
      </w:r>
      <w:r w:rsidR="004C0554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</w:p>
    <w:p w14:paraId="656114DB" w14:textId="77777777" w:rsidR="00362DDE" w:rsidRDefault="005A3C0F" w:rsidP="00BD2A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והמפרש המאמר</w:t>
      </w:r>
      <w:r w:rsidR="004C055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4C0554">
        <w:rPr>
          <w:rFonts w:ascii="Times New Roman" w:hAnsi="Times New Roman" w:cs="Times New Roman"/>
          <w:color w:val="FFC000"/>
          <w:sz w:val="24"/>
          <w:szCs w:val="24"/>
          <w:rtl/>
        </w:rPr>
        <w:t>כי</w:t>
      </w:r>
      <w:r w:rsidR="00EF1FA5" w:rsidRPr="004C0554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Pr="004C0554">
        <w:rPr>
          <w:rFonts w:ascii="Times New Roman" w:hAnsi="Times New Roman" w:cs="Times New Roman"/>
          <w:color w:val="FFC000"/>
          <w:sz w:val="24"/>
          <w:szCs w:val="24"/>
          <w:rtl/>
        </w:rPr>
        <w:t>ימכר</w:t>
      </w:r>
      <w:proofErr w:type="spellEnd"/>
      <w:r w:rsidR="004C055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שהוא הנמכר בגנבה</w:t>
      </w:r>
      <w:r w:rsidR="006212E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וכבר נאמר </w:t>
      </w:r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</w:t>
      </w:r>
      <w:proofErr w:type="spellStart"/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ימוך</w:t>
      </w:r>
      <w:proofErr w:type="spellEnd"/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אחיך עמך ונמכר לך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(ויקרא </w:t>
      </w:r>
      <w:proofErr w:type="spellStart"/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כה</w:t>
      </w:r>
      <w:r w:rsidR="001D0EC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לט</w:t>
      </w:r>
      <w:proofErr w:type="spellEnd"/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01757B">
        <w:rPr>
          <w:rFonts w:ascii="Times New Roman" w:hAnsi="Times New Roman" w:cs="Times New Roman" w:hint="cs"/>
          <w:sz w:val="24"/>
          <w:szCs w:val="24"/>
          <w:rtl/>
        </w:rPr>
        <w:t>?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ואם לדעת בעלי הקבלה שזהו הנמכר בגנבתו</w:t>
      </w:r>
      <w:r w:rsidR="00C1092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איך אומר</w:t>
      </w:r>
      <w:r w:rsidR="004C055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4C055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או </w:t>
      </w:r>
      <w:proofErr w:type="spellStart"/>
      <w:r w:rsidRPr="004C0554">
        <w:rPr>
          <w:rFonts w:ascii="Times New Roman" w:hAnsi="Times New Roman" w:cs="Times New Roman"/>
          <w:color w:val="FFC000"/>
          <w:sz w:val="24"/>
          <w:szCs w:val="24"/>
          <w:rtl/>
        </w:rPr>
        <w:t>העבריה</w:t>
      </w:r>
      <w:proofErr w:type="spellEnd"/>
      <w:r w:rsidR="004C0554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והם אומרים שאין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אשה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נמכרת בגנבתה</w:t>
      </w:r>
      <w:r w:rsidR="00C1092B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C1092B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ואמרו היא הנזכרת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וכי ימכור איש את בתו לאמה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כא</w:t>
      </w:r>
      <w:r w:rsidR="00E1161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proofErr w:type="spellEnd"/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B006C1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ואיך אפשר</w:t>
      </w:r>
      <w:r w:rsidR="00362DDE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4C055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25DACADE" w14:textId="6925E012" w:rsidR="00EF1FA5" w:rsidRDefault="00362DDE" w:rsidP="00BD2A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13 </w:t>
      </w:r>
      <w:r w:rsidR="005A3C0F" w:rsidRPr="00362DDE">
        <w:rPr>
          <w:rFonts w:ascii="Times New Roman" w:hAnsi="Times New Roman" w:cs="Times New Roman"/>
          <w:color w:val="FF0000"/>
          <w:sz w:val="24"/>
          <w:szCs w:val="24"/>
          <w:rtl/>
        </w:rPr>
        <w:t>וכי תשלחנו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כאן באר הענקה לו מה שלא באר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בואלה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המשפטים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3866373" w14:textId="77777777" w:rsidR="00305330" w:rsidRDefault="00305330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6A477E04" w14:textId="4AF6A78B" w:rsidR="00305330" w:rsidRDefault="00305330" w:rsidP="00BD2A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15:14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הַֽעֲנֵ֤יק תַּֽעֲנִיק֙ ל֔וֹ מִצֹּ֣אנְךָ֔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וּמִֽגָּרְנְך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וּמִיִּקְבֶ֑ךָ אֲשֶׁ֧ר בֵּֽרַכְךָ֛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תִּתֶּן־לֽו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ֹ׃</w:t>
      </w:r>
    </w:p>
    <w:p w14:paraId="4622D0E8" w14:textId="77777777" w:rsidR="00EF1FA5" w:rsidRDefault="00000E3A" w:rsidP="00BD2A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4C0554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הענק תעניק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כדמות ענקים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03E9DE1" w14:textId="77777777" w:rsidR="00EF1FA5" w:rsidRDefault="00000E3A" w:rsidP="00BD2A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4C0554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מצאנך </w:t>
      </w:r>
      <w:proofErr w:type="spellStart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>ומגרנך</w:t>
      </w:r>
      <w:proofErr w:type="spellEnd"/>
      <w:r w:rsidR="005A3C0F" w:rsidRPr="00555E3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ומיקבך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כולל תירוש ויצהרך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D3F4FA4" w14:textId="77777777" w:rsidR="00EF1FA5" w:rsidRDefault="00000E3A" w:rsidP="00BD2A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4C0554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אשר ברכך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כולל שאר מינים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0DF4821" w14:textId="74BB5585" w:rsidR="00EF1FA5" w:rsidRDefault="00EF1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1CCD49D" w14:textId="4CF319A6" w:rsidR="00305330" w:rsidRDefault="00305330" w:rsidP="001356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15:15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וְזָֽכַרְתָּ֗ כִּ֣י עֶ֤בֶד הָיִ֨יתָ֙ בְּאֶ֣רֶץ מִצְרַ֔יִם וַֽיִּפְדְּךָ֖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אֱלֹהֶ֑יך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עַל־כֵּ֞ן אָֽנֹכִ֧י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מְצַוְּך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ָ֛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אֶת־הַדָּבָ֥ר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הַזֶּ֖ה הַיּֽוֹם׃</w:t>
      </w:r>
    </w:p>
    <w:p w14:paraId="00DEF614" w14:textId="77777777" w:rsidR="00EF1FA5" w:rsidRDefault="00000E3A" w:rsidP="001356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4C0554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וזכרת כי עבד היית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ויצאת ברכוש גדול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A51EB0D" w14:textId="77777777" w:rsidR="00EF1FA5" w:rsidRDefault="00000E3A" w:rsidP="001356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4C0554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על כן</w:t>
      </w:r>
      <w:r w:rsidR="00EF1FA5" w:rsidRPr="00E22C0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אנכי </w:t>
      </w:r>
      <w:proofErr w:type="spellStart"/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מצוך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להיות זכר ליציאת מצרים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3B31052" w14:textId="0CDECC5F" w:rsidR="00EF1FA5" w:rsidRDefault="00EF1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A530877" w14:textId="1DDBD802" w:rsidR="00305330" w:rsidRDefault="00305330" w:rsidP="001356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15:16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וְהָיָה֙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כִּֽי־יֹאמַ֣ר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אֵלֶ֔יךָ לֹ֥א אֵצֵ֖א מֵֽעִמָּ֑ךְ כִּ֤י אֲהֵֽבְךָ֙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וְאֶת־בֵּיתֶ֔ך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כִּי־ט֥וֹב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ל֖וֹ עִמָּֽךְ׃</w:t>
      </w:r>
    </w:p>
    <w:p w14:paraId="1785F603" w14:textId="04E77D65" w:rsidR="00EF1FA5" w:rsidRDefault="00000E3A" w:rsidP="001356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4C0554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והיה כי יאמר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טעם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ואם</w:t>
      </w:r>
      <w:r w:rsidR="00EF1FA5" w:rsidRPr="0056072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אמו</w:t>
      </w:r>
      <w:r w:rsidR="00B006C1" w:rsidRPr="00B006C1">
        <w:rPr>
          <w:rFonts w:ascii="Times New Roman" w:hAnsi="Times New Roman" w:cs="Times New Roman" w:hint="cs"/>
          <w:color w:val="FFC000"/>
          <w:sz w:val="24"/>
          <w:szCs w:val="24"/>
          <w:rtl/>
        </w:rPr>
        <w:t>ר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י</w:t>
      </w:r>
      <w:r w:rsidR="00B21764">
        <w:rPr>
          <w:rFonts w:ascii="Times New Roman" w:hAnsi="Times New Roman" w:cs="Times New Roman" w:hint="cs"/>
          <w:color w:val="FFC000"/>
          <w:sz w:val="24"/>
          <w:szCs w:val="24"/>
          <w:rtl/>
        </w:rPr>
        <w:t>ֹ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אמ</w:t>
      </w:r>
      <w:r w:rsidR="00B21764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D43950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שמות </w:t>
      </w:r>
      <w:proofErr w:type="spellStart"/>
      <w:r w:rsidR="00D43950">
        <w:rPr>
          <w:rFonts w:ascii="Times New Roman" w:hAnsi="Times New Roman" w:cs="Times New Roman" w:hint="cs"/>
          <w:color w:val="0070C0"/>
          <w:sz w:val="24"/>
          <w:szCs w:val="24"/>
          <w:rtl/>
        </w:rPr>
        <w:t>כא: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4C0554" w:rsidRPr="004C055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זהו עבד הנרצע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93B7D14" w14:textId="15FA8791" w:rsidR="00EF1FA5" w:rsidRDefault="00EF1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72F7A0D" w14:textId="751CD1CE" w:rsidR="00305330" w:rsidRDefault="00305330" w:rsidP="001356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15:17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וְלָֽקַחְתָּ֣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אֶת־הַמַּרְצֵ֗ע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ַ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וְנָֽתַתָּ֤ה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בְאָזְנוֹ֙ וּבַדֶּ֔לֶת וְהָיָ֥ה לְךָ֖ עֶ֣בֶד עוֹלָ֑ם וְאַ֥ף לַאֲמָֽתְךָ֖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תַּֽעֲשֶׂה־כֵּֽן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4A3A0D48" w14:textId="77777777" w:rsidR="00EF1FA5" w:rsidRDefault="00000E3A" w:rsidP="001356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4C0554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ונתת באזנו ובדלת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נתבאר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ענינו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99BC628" w14:textId="63E0DB97" w:rsidR="00EF1FA5" w:rsidRDefault="00000E3A" w:rsidP="001356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 w:rsidR="004C0554">
        <w:rPr>
          <w:rFonts w:ascii="Times New Roman" w:hAnsi="Times New Roman" w:cs="Times New Roman" w:hint="cs"/>
          <w:color w:val="FF0000"/>
          <w:sz w:val="24"/>
          <w:szCs w:val="24"/>
          <w:rtl/>
        </w:rPr>
        <w:t>:17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והיה לך עבד עולם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עד היובל</w:t>
      </w:r>
      <w:r w:rsidR="004C0554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שהרי נאמר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ושבתם איש אל</w:t>
      </w:r>
      <w:r w:rsidR="00EF1FA5" w:rsidRPr="0056072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אחוזתו ואיש אל משפחתו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(ויקרא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כה</w:t>
      </w:r>
      <w:r w:rsidR="0008798A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26C0899" w14:textId="263E3E18" w:rsidR="00EF1FA5" w:rsidRDefault="00000E3A" w:rsidP="001356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4C0554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ואף לאמתך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חוזר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הענקה</w:t>
      </w:r>
      <w:r w:rsidR="004C055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B006C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וכן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ואם שלש אלה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כא</w:t>
      </w:r>
      <w:r w:rsidR="0010037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592BB1C" w14:textId="74FD3CF0" w:rsidR="00EF1FA5" w:rsidRDefault="00EF1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217AA97" w14:textId="78B3D769" w:rsidR="00305330" w:rsidRDefault="00305330" w:rsidP="001356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15:18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לֹֽא־יִקְשֶׁ֣ה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בְעֵינֶ֗ךָ בְּשַׁלֵּֽחֲךָ֨ אֹת֤וֹ חָפְשִׁי֙ מֵֽעִמָּ֔ךְ כִּ֗י מִשְׁנֶה֙ שְׂכַ֣ר שָׂכִ֔יר עֲבָֽדְךָ֖ שֵׁ֣שׁ שָׁנִ֑ים וּבֵֽרַכְךָ֙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בְּכֹ֖ל אֲשֶׁ֥ר תַּֽעֲשֶֽׂה׃</w:t>
      </w:r>
    </w:p>
    <w:p w14:paraId="2920FFBC" w14:textId="1E6BA6DB" w:rsidR="00EF1FA5" w:rsidRDefault="00000E3A" w:rsidP="002812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28126B">
        <w:rPr>
          <w:rFonts w:ascii="Times New Roman" w:hAnsi="Times New Roman" w:cs="Times New Roman"/>
          <w:color w:val="FF0000"/>
          <w:sz w:val="24"/>
          <w:szCs w:val="24"/>
          <w:rtl/>
        </w:rPr>
        <w:t>15:</w:t>
      </w:r>
      <w:r w:rsidR="004C0554" w:rsidRPr="0028126B">
        <w:rPr>
          <w:rFonts w:ascii="Times New Roman" w:hAnsi="Times New Roman" w:cs="Times New Roman"/>
          <w:color w:val="FF0000"/>
          <w:sz w:val="24"/>
          <w:szCs w:val="24"/>
          <w:rtl/>
        </w:rPr>
        <w:t>18</w:t>
      </w:r>
      <w:r w:rsidRPr="0028126B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28126B">
        <w:rPr>
          <w:rFonts w:ascii="Times New Roman" w:hAnsi="Times New Roman" w:cs="Times New Roman"/>
          <w:color w:val="FF0000"/>
          <w:sz w:val="24"/>
          <w:szCs w:val="24"/>
          <w:rtl/>
        </w:rPr>
        <w:t>לא יקשה בעיניך</w:t>
      </w:r>
      <w:r w:rsidR="00C60C94" w:rsidRPr="0028126B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28126B">
        <w:rPr>
          <w:rFonts w:ascii="Times New Roman" w:hAnsi="Times New Roman" w:cs="Times New Roman"/>
          <w:sz w:val="24"/>
          <w:szCs w:val="24"/>
          <w:rtl/>
        </w:rPr>
        <w:t xml:space="preserve"> בעבור שנאמר</w:t>
      </w:r>
      <w:r w:rsidR="004C0554" w:rsidRPr="0028126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8126B">
        <w:rPr>
          <w:rFonts w:ascii="Times New Roman" w:hAnsi="Times New Roman" w:cs="Times New Roman"/>
          <w:color w:val="FFC000"/>
          <w:sz w:val="24"/>
          <w:szCs w:val="24"/>
          <w:rtl/>
        </w:rPr>
        <w:t>ואף</w:t>
      </w:r>
      <w:r w:rsidR="00EF1FA5" w:rsidRPr="0028126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28126B">
        <w:rPr>
          <w:rFonts w:ascii="Times New Roman" w:hAnsi="Times New Roman" w:cs="Times New Roman"/>
          <w:color w:val="FFC000"/>
          <w:sz w:val="24"/>
          <w:szCs w:val="24"/>
          <w:rtl/>
        </w:rPr>
        <w:t>לאמתך תעשה כן</w:t>
      </w:r>
      <w:r w:rsidR="00D439C1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57681C">
        <w:rPr>
          <w:rFonts w:ascii="Times New Roman" w:hAnsi="Times New Roman" w:cs="Times New Roman"/>
          <w:sz w:val="24"/>
          <w:szCs w:val="24"/>
          <w:rtl/>
        </w:rPr>
        <w:t>והוא על הענקה</w:t>
      </w:r>
      <w:r w:rsidR="00F6679B" w:rsidRPr="0057681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28126B">
        <w:rPr>
          <w:rFonts w:ascii="Times New Roman" w:hAnsi="Times New Roman" w:cs="Times New Roman"/>
          <w:sz w:val="24"/>
          <w:szCs w:val="24"/>
          <w:rtl/>
        </w:rPr>
        <w:t xml:space="preserve"> אמר </w:t>
      </w:r>
      <w:r w:rsidR="005A3C0F" w:rsidRPr="0028126B">
        <w:rPr>
          <w:rFonts w:ascii="Times New Roman" w:hAnsi="Times New Roman" w:cs="Times New Roman"/>
          <w:color w:val="FFC000"/>
          <w:sz w:val="24"/>
          <w:szCs w:val="24"/>
          <w:rtl/>
        </w:rPr>
        <w:t>לא יקשה בעיניך</w:t>
      </w:r>
      <w:r w:rsidR="004C0554" w:rsidRPr="0028126B">
        <w:rPr>
          <w:rFonts w:ascii="Times New Roman" w:hAnsi="Times New Roman" w:cs="Times New Roman"/>
          <w:sz w:val="24"/>
          <w:szCs w:val="24"/>
          <w:rtl/>
        </w:rPr>
        <w:t xml:space="preserve">, </w:t>
      </w:r>
      <w:r w:rsidR="005A3C0F" w:rsidRPr="0028126B">
        <w:rPr>
          <w:rFonts w:ascii="Times New Roman" w:hAnsi="Times New Roman" w:cs="Times New Roman"/>
          <w:sz w:val="24"/>
          <w:szCs w:val="24"/>
          <w:rtl/>
        </w:rPr>
        <w:t>בעבור העבד</w:t>
      </w:r>
      <w:r w:rsidR="00C60C94" w:rsidRPr="0028126B">
        <w:rPr>
          <w:rFonts w:ascii="Times New Roman" w:hAnsi="Times New Roman" w:cs="Times New Roman"/>
          <w:sz w:val="24"/>
          <w:szCs w:val="24"/>
          <w:rtl/>
        </w:rPr>
        <w:t>:</w:t>
      </w:r>
    </w:p>
    <w:p w14:paraId="63E729A1" w14:textId="77777777" w:rsidR="003F00F2" w:rsidRDefault="00000E3A" w:rsidP="002812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15:</w:t>
      </w:r>
      <w:r w:rsidR="004C0554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כי משנה שכר שכיר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מצאנו שכיר נשכר אלא עד שלש שנים</w:t>
      </w:r>
      <w:r w:rsidR="003D29F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כאמרו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3F00F2">
        <w:rPr>
          <w:rFonts w:ascii="Times New Roman" w:hAnsi="Times New Roman" w:cs="Times New Roman"/>
          <w:color w:val="FFC000"/>
          <w:sz w:val="24"/>
          <w:szCs w:val="24"/>
          <w:rtl/>
        </w:rPr>
        <w:t>בשלש שנים כשני שכיר</w:t>
      </w:r>
      <w:r w:rsidR="00B6421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B64215" w:rsidRPr="008176F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(ישעיהו </w:t>
      </w:r>
      <w:proofErr w:type="spellStart"/>
      <w:r w:rsidR="00B64215" w:rsidRPr="008176F5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טז</w:t>
      </w:r>
      <w:proofErr w:type="spellEnd"/>
      <w:r w:rsidR="005C3D5C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B64215" w:rsidRPr="008176F5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יד</w:t>
      </w:r>
      <w:r w:rsidR="00B64215" w:rsidRPr="008176F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2314E" w:rsidRPr="008176F5">
        <w:rPr>
          <w:rFonts w:ascii="Times New Roman" w:hAnsi="Times New Roman" w:cs="Times New Roman"/>
          <w:color w:val="0070C0"/>
          <w:sz w:val="24"/>
          <w:szCs w:val="24"/>
          <w:rtl/>
        </w:rPr>
        <w:t>,</w:t>
      </w:r>
      <w:r w:rsidR="005A3C0F" w:rsidRPr="008176F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וזה עבד שש שנים</w:t>
      </w:r>
      <w:r w:rsidR="004C055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1FF8B9D" w14:textId="36B16B79" w:rsidR="00EF1FA5" w:rsidRDefault="005A3C0F" w:rsidP="002812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ובעלי הקבלה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אמרו עבדך ביום עבדך בלילה</w:t>
      </w:r>
      <w:r w:rsidR="00D2314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שאדוניו נותן לו שפחה כנענית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והולדות</w:t>
      </w:r>
      <w:proofErr w:type="spellEnd"/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לאדון</w:t>
      </w:r>
      <w:r w:rsidR="004C0554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ומה יאמרו במאמר </w:t>
      </w:r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אם בעל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אשה</w:t>
      </w:r>
      <w:proofErr w:type="spellEnd"/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הוא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5C3D5C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שמות </w:t>
      </w:r>
      <w:proofErr w:type="spellStart"/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כא</w:t>
      </w:r>
      <w:r w:rsidR="005C3D5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proofErr w:type="spellEnd"/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A60A3">
        <w:rPr>
          <w:rFonts w:ascii="Times New Roman" w:hAnsi="Times New Roman" w:cs="Times New Roman" w:hint="cs"/>
          <w:color w:val="0070C0"/>
          <w:sz w:val="24"/>
          <w:szCs w:val="24"/>
          <w:rtl/>
        </w:rPr>
        <w:t>?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39BE857" w14:textId="6392DB29" w:rsidR="00EF1FA5" w:rsidRDefault="00EF1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3EEAFC1" w14:textId="7E93490C" w:rsidR="00305330" w:rsidRDefault="00305330" w:rsidP="008963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15:19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כָּֽל־הַבְּכ֡וֹר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אֲשֶׁר֩ יִוָּלֵ֨ד בִּבְקָֽרְךָ֤ וּבְצֹֽאנְךָ֙ הַזָּכָ֔ר תַּקְדִּ֖ישׁ לַֽיהוָ֣ה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אֱלֹהֶ֑יך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לֹ֤א תַֽעֲבֹד֙ בִּבְכֹ֣ר שׁוֹרֶ֔ךָ וְלֹ֥א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תָגֹ֖ז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בְּכ֥וֹר צֹאנֶֽךָ׃</w:t>
      </w:r>
    </w:p>
    <w:p w14:paraId="308FDC1A" w14:textId="7178C411" w:rsidR="0093716D" w:rsidRDefault="00000E3A" w:rsidP="009F5B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4C0554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כל הבכור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אחר שבאר ענין המעשר שצריך הבאה ובאר מכל מה שצריך</w:t>
      </w:r>
      <w:r w:rsidR="00D2314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החל ענין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הבכור שגם הוא צריך הבאה</w:t>
      </w:r>
      <w:r w:rsidR="00D2314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נאמר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ובכורות </w:t>
      </w:r>
      <w:proofErr w:type="spellStart"/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בקרך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r w:rsidR="006F54B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2314E" w:rsidRPr="00FD14D7">
        <w:rPr>
          <w:rFonts w:ascii="Times New Roman" w:hAnsi="Times New Roman" w:cs="Times New Roman"/>
          <w:sz w:val="24"/>
          <w:szCs w:val="24"/>
          <w:rtl/>
        </w:rPr>
        <w:t>.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71EE4DCC" w14:textId="4106A840" w:rsidR="00347DFB" w:rsidRDefault="005A3C0F" w:rsidP="00347DF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ובעבור שנאמר הנה</w:t>
      </w:r>
      <w:r w:rsidR="004C055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4C0554">
        <w:rPr>
          <w:rFonts w:ascii="Times New Roman" w:hAnsi="Times New Roman" w:cs="Times New Roman"/>
          <w:color w:val="FFC000"/>
          <w:sz w:val="24"/>
          <w:szCs w:val="24"/>
          <w:rtl/>
        </w:rPr>
        <w:t>הזכר תקדיש</w:t>
      </w:r>
      <w:r w:rsidR="004C055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ונאמר </w:t>
      </w:r>
      <w:r w:rsidR="00D2314E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D2314E" w:rsidRPr="00FB1DA6">
        <w:rPr>
          <w:rFonts w:ascii="Times New Roman" w:hAnsi="Times New Roman" w:cs="Times New Roman"/>
          <w:sz w:val="24"/>
          <w:szCs w:val="24"/>
          <w:rtl/>
        </w:rPr>
        <w:t xml:space="preserve">מקום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אחר </w:t>
      </w:r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לא יקדיש</w:t>
      </w:r>
      <w:r w:rsidR="00EF1FA5" w:rsidRPr="0056072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איש אותו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(ויקרא </w:t>
      </w:r>
      <w:proofErr w:type="spellStart"/>
      <w:r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>כז</w:t>
      </w:r>
      <w:r w:rsidR="0072716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>כו</w:t>
      </w:r>
      <w:proofErr w:type="spellEnd"/>
      <w:r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4C0554" w:rsidRPr="00D2314E">
        <w:rPr>
          <w:rFonts w:ascii="Times New Roman" w:hAnsi="Times New Roman" w:cs="Times New Roman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בארו בעלי הקבלה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 יקדיש </w:t>
      </w:r>
      <w:r w:rsidRPr="00FB1DA6">
        <w:rPr>
          <w:rFonts w:ascii="Times New Roman" w:hAnsi="Times New Roman" w:cs="Times New Roman"/>
          <w:sz w:val="24"/>
          <w:szCs w:val="24"/>
          <w:rtl/>
        </w:rPr>
        <w:t>לזביחה אחרת</w:t>
      </w:r>
      <w:r w:rsidR="00347DFB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וראוי לומר שזו הקדושה </w:t>
      </w:r>
      <w:r w:rsidRPr="008E2B1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 </w:t>
      </w:r>
      <w:r w:rsidR="00B202E8" w:rsidRPr="008E2B17">
        <w:rPr>
          <w:rFonts w:ascii="Times New Roman" w:hAnsi="Times New Roman" w:cs="Times New Roman"/>
          <w:color w:val="FFC000"/>
          <w:sz w:val="24"/>
          <w:szCs w:val="24"/>
          <w:rtl/>
        </w:rPr>
        <w:t>תעבו</w:t>
      </w:r>
      <w:r w:rsidR="00B202E8" w:rsidRPr="008E2B17">
        <w:rPr>
          <w:rFonts w:ascii="Times New Roman" w:hAnsi="Times New Roman" w:cs="Times New Roman" w:hint="eastAsia"/>
          <w:color w:val="FFC000"/>
          <w:sz w:val="24"/>
          <w:szCs w:val="24"/>
          <w:rtl/>
        </w:rPr>
        <w:t>ד</w:t>
      </w:r>
      <w:r w:rsidR="00B202E8" w:rsidRPr="008E2B1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5C0746" w:rsidRPr="008E2B17">
        <w:rPr>
          <w:rFonts w:ascii="Times New Roman" w:hAnsi="Times New Roman" w:cs="Times New Roman" w:hint="eastAsia"/>
          <w:color w:val="FFC000"/>
          <w:sz w:val="24"/>
          <w:szCs w:val="24"/>
          <w:rtl/>
        </w:rPr>
        <w:t>לא</w:t>
      </w:r>
      <w:r w:rsidR="005C0746" w:rsidRPr="008E2B1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8E2B17">
        <w:rPr>
          <w:rFonts w:ascii="Times New Roman" w:hAnsi="Times New Roman" w:cs="Times New Roman"/>
          <w:color w:val="FFC000"/>
          <w:sz w:val="24"/>
          <w:szCs w:val="24"/>
          <w:rtl/>
        </w:rPr>
        <w:t>תגוז</w:t>
      </w:r>
      <w:r w:rsidR="00347DFB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F2D376F" w14:textId="6D36FF55" w:rsidR="00EF1FA5" w:rsidRDefault="005A3C0F" w:rsidP="00347DF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ובעלי מקרא אמרו שזה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בכור עדר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 תעבוד </w:t>
      </w:r>
      <w:r w:rsidRPr="00870666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ו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לא תגוז</w:t>
      </w:r>
      <w:r w:rsidR="00D2314E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ולא להחליפו כדמות המעשר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4B47178" w14:textId="1E3936A1" w:rsidR="00EF1FA5" w:rsidRDefault="00EF1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3F17FFB" w14:textId="5618FF2F" w:rsidR="00305330" w:rsidRDefault="00305330" w:rsidP="009F5B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15:20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לִפְנֵי֩ יְהוָ֨ה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אֱלֹהֶ֤יך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תֹֽאכְלֶ֨נּו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ּ֙ שָׁנָ֣ה בְשָׁנָ֔ה בַּמָּק֖וֹם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אֲשֶׁר־יִבְחַ֣ר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יְהוָ֑ה אַתָּ֖ה וּבֵיתֶֽךָ׃</w:t>
      </w:r>
    </w:p>
    <w:p w14:paraId="5971E1C2" w14:textId="77777777" w:rsidR="00EF1FA5" w:rsidRDefault="00000E3A" w:rsidP="003F1C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4C0554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לפני ה'</w:t>
      </w:r>
      <w:r w:rsidR="00EF1FA5" w:rsidRPr="00E22C0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תאכלנו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 הוא בכור פטר עם הכהן ידבר</w:t>
      </w:r>
      <w:r w:rsidR="004C055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ואם הוא בכור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עדר עם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FC29002" w14:textId="3ED808A9" w:rsidR="00EF1FA5" w:rsidRDefault="00000E3A" w:rsidP="003F1C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4C0554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שנה בשנה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תוך שנתו</w:t>
      </w:r>
      <w:r w:rsidR="007F292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במקום המובחר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61B8DF2" w14:textId="391DFFCD" w:rsidR="00EF1FA5" w:rsidRDefault="00EF1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1BB06AD" w14:textId="77777777" w:rsidR="009F5BF4" w:rsidRDefault="00305330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15:21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וְכִֽי־יִהְיֶ֨ה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ב֜וֹ מ֗וּם פִּסֵּ֨חַ֙ א֣וֹ עִוֵּ֔ר כֹּ֖ל מ֣וּם רָ֑ע לֹ֣א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תִזְבָּחֶ֔נּו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לַֽיהוָ֖ה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אֱלֹהֶֽיך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ָ׃ </w:t>
      </w:r>
    </w:p>
    <w:p w14:paraId="4EEB33F6" w14:textId="7B70640B" w:rsidR="00305330" w:rsidRDefault="00305330" w:rsidP="009F5B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15:22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בִּשְׁעָרֶ֖יךָ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תֹּֽאכְלֶ֑נּו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 הַטָּמֵ֤א וְהַטָּהוֹר֙ יַחְדָּ֔ו כַּצְּבִ֖י וְכָֽאַיָּֽל׃</w:t>
      </w:r>
    </w:p>
    <w:p w14:paraId="2A214D77" w14:textId="77777777" w:rsidR="00EF1FA5" w:rsidRDefault="00000E3A" w:rsidP="00DD73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4C0554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וכי יהיה</w:t>
      </w:r>
      <w:r w:rsidR="00EF1FA5" w:rsidRPr="00E22C0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בו מום פסח או עור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C60C94" w:rsidRPr="009F5BF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9F5BF4">
        <w:rPr>
          <w:rFonts w:ascii="Times New Roman" w:hAnsi="Times New Roman" w:cs="Times New Roman"/>
          <w:sz w:val="24"/>
          <w:szCs w:val="24"/>
          <w:rtl/>
        </w:rPr>
        <w:t xml:space="preserve"> אין בכלל אלא מה שבפרט</w:t>
      </w:r>
      <w:r w:rsidR="00C60C94" w:rsidRPr="009F5BF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BF1DCF8" w14:textId="464F21A0" w:rsidR="00EF1FA5" w:rsidRDefault="00000E3A" w:rsidP="00DD73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4C0554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כל מום רע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עוד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</w:t>
      </w:r>
      <w:r w:rsidR="00F03FDE">
        <w:rPr>
          <w:rFonts w:ascii="Times New Roman" w:hAnsi="Times New Roman" w:cs="Times New Roman" w:hint="cs"/>
          <w:sz w:val="24"/>
          <w:szCs w:val="24"/>
          <w:rtl/>
        </w:rPr>
        <w:t>ָּ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</w:t>
      </w:r>
      <w:r w:rsidR="00F03FDE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 מומים אחרים שאינם ראשי אברים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A2B7783" w14:textId="1357444C" w:rsidR="00EF1FA5" w:rsidRDefault="00D75A05" w:rsidP="002A51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15:21-22</w:t>
      </w:r>
      <w:r w:rsidR="00000E3A"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לא </w:t>
      </w:r>
      <w:proofErr w:type="spellStart"/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תזבחנו</w:t>
      </w:r>
      <w:proofErr w:type="spellEnd"/>
      <w:r w:rsidR="002A5187" w:rsidRPr="002A5187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2A518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בשעריך </w:t>
      </w:r>
      <w:proofErr w:type="spellStart"/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תאכלנו</w:t>
      </w:r>
      <w:proofErr w:type="spellEnd"/>
      <w:r w:rsidR="00D2314E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D2314E"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לא בבית הבחירה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94EDCDF" w14:textId="20CD608F" w:rsidR="00305EAF" w:rsidRDefault="00000E3A" w:rsidP="00223DA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4C0554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כצבי וכאיל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אע"פ שיצא מ</w:t>
      </w:r>
      <w:r w:rsidR="00A47585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ק</w:t>
      </w:r>
      <w:r w:rsidR="00A47585">
        <w:rPr>
          <w:rFonts w:ascii="Times New Roman" w:hAnsi="Times New Roman" w:cs="Times New Roman" w:hint="cs"/>
          <w:sz w:val="24"/>
          <w:szCs w:val="24"/>
          <w:rtl/>
        </w:rPr>
        <w:t>ְּ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</w:t>
      </w:r>
      <w:r w:rsidR="00A47585">
        <w:rPr>
          <w:rFonts w:ascii="Times New Roman" w:hAnsi="Times New Roman" w:cs="Times New Roman" w:hint="cs"/>
          <w:sz w:val="24"/>
          <w:szCs w:val="24"/>
          <w:rtl/>
        </w:rPr>
        <w:t>ֻ</w:t>
      </w:r>
      <w:r w:rsidR="0020435A">
        <w:rPr>
          <w:rFonts w:ascii="Times New Roman" w:hAnsi="Times New Roman" w:cs="Times New Roman" w:hint="cs"/>
          <w:sz w:val="24"/>
          <w:szCs w:val="24"/>
          <w:rtl/>
        </w:rPr>
        <w:t>שָּׁ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</w:t>
      </w:r>
      <w:r w:rsidR="00B7407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, </w:t>
      </w:r>
      <w:r w:rsidR="005A3C0F" w:rsidRPr="00A4758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הטמא </w:t>
      </w:r>
      <w:r w:rsidR="005A3C0F" w:rsidRPr="00DD73C3">
        <w:rPr>
          <w:rFonts w:ascii="Times New Roman" w:hAnsi="Times New Roman" w:cs="Times New Roman"/>
          <w:color w:val="FFC000"/>
          <w:sz w:val="24"/>
          <w:szCs w:val="24"/>
          <w:rtl/>
        </w:rPr>
        <w:t>והטהור</w:t>
      </w:r>
      <w:r w:rsidR="00305EA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:</w:t>
      </w:r>
    </w:p>
    <w:p w14:paraId="717C3DF6" w14:textId="016F6BAE" w:rsidR="00305EAF" w:rsidRDefault="00305EAF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</w:p>
    <w:p w14:paraId="2A82A563" w14:textId="443E5BD9" w:rsidR="00305330" w:rsidRDefault="00305330" w:rsidP="00223DA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15:23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רַ֥ק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אֶת־דָּמ֖ו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לֹ֣א תֹאכֵ֑ל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עַל־הָאָ֥רֶץ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תִּשְׁפְּכֶ֖נּו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 כַּמָּֽיִם׃</w:t>
      </w:r>
    </w:p>
    <w:p w14:paraId="616E25EC" w14:textId="77777777" w:rsidR="00411736" w:rsidRDefault="00000E3A" w:rsidP="00223D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15:</w:t>
      </w:r>
      <w:r w:rsidR="00617813">
        <w:rPr>
          <w:rFonts w:ascii="Times New Roman" w:hAnsi="Times New Roman" w:cs="Times New Roman" w:hint="cs"/>
          <w:color w:val="FF0000"/>
          <w:sz w:val="24"/>
          <w:szCs w:val="24"/>
          <w:rtl/>
        </w:rPr>
        <w:t>23</w:t>
      </w:r>
      <w:r w:rsidRP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רק את דמו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שדמהו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כצבי ודם הצבי מכוסה</w:t>
      </w:r>
      <w:r w:rsidR="00223DA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אמר </w:t>
      </w:r>
      <w:r w:rsidR="005A3C0F" w:rsidRPr="00617813">
        <w:rPr>
          <w:rFonts w:ascii="Times New Roman" w:hAnsi="Times New Roman" w:cs="Times New Roman"/>
          <w:color w:val="FFC000"/>
          <w:sz w:val="24"/>
          <w:szCs w:val="24"/>
          <w:rtl/>
        </w:rPr>
        <w:t>על הארץ</w:t>
      </w:r>
      <w:r w:rsidR="00EF1FA5" w:rsidRPr="00617813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="005A3C0F" w:rsidRPr="00617813">
        <w:rPr>
          <w:rFonts w:ascii="Times New Roman" w:hAnsi="Times New Roman" w:cs="Times New Roman"/>
          <w:color w:val="FFC000"/>
          <w:sz w:val="24"/>
          <w:szCs w:val="24"/>
          <w:rtl/>
        </w:rPr>
        <w:t>תשפכנו</w:t>
      </w:r>
      <w:proofErr w:type="spellEnd"/>
      <w:r w:rsidR="005A3C0F" w:rsidRPr="0061781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כמים</w:t>
      </w:r>
      <w:r w:rsidR="00223DA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617813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661F63C" w14:textId="33FF3A59" w:rsidR="005A3C0F" w:rsidRDefault="005A3C0F" w:rsidP="00223D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ואם ירצה הבעל לפד</w:t>
      </w:r>
      <w:r w:rsidR="00223DA1">
        <w:rPr>
          <w:rFonts w:ascii="Times New Roman" w:hAnsi="Times New Roman" w:cs="Times New Roman" w:hint="cs"/>
          <w:sz w:val="24"/>
          <w:szCs w:val="24"/>
          <w:rtl/>
        </w:rPr>
        <w:t>ו</w:t>
      </w:r>
      <w:r w:rsidRPr="00FB1DA6">
        <w:rPr>
          <w:rFonts w:ascii="Times New Roman" w:hAnsi="Times New Roman" w:cs="Times New Roman"/>
          <w:sz w:val="24"/>
          <w:szCs w:val="24"/>
          <w:rtl/>
        </w:rPr>
        <w:t>תו</w:t>
      </w:r>
      <w:r w:rsidR="00223DA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יתן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חמישיתו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ויאכלנו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A6158E8" w14:textId="0894F434" w:rsidR="00D2314E" w:rsidRDefault="00D231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5691421" w14:textId="1D307429" w:rsidR="00023099" w:rsidRPr="00FB1DA6" w:rsidRDefault="00023099" w:rsidP="00223D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16:1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שָׁמוֹר֙ אֶת־חֹ֣דֶשׁ הָֽאָבִ֔יב וְעָשִׂ֣יתָ פֶּ֔סַח לַֽיהוָ֖ה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אֱלֹהֶ֑יך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כִּ֞י בְּחֹ֣דֶשׁ הָֽאָבִ֗יב הוֹצִ֨יאֲךָ֜ יְהוָ֧ה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אֱלֹהֶ֛יך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מִמִּצְרַ֖יִם לָֽיְלָה׃</w:t>
      </w:r>
    </w:p>
    <w:p w14:paraId="37303CFB" w14:textId="3006C43F" w:rsidR="00EF1FA5" w:rsidRDefault="00000E3A" w:rsidP="00223D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 xml:space="preserve">16:1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שמור את חדש האביב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שהזכיר כל הבא בבית הבחירה</w:t>
      </w:r>
      <w:r w:rsidR="001362A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הזכיר גם הזמנים שמחויבים ללכת בבית הבחירה</w:t>
      </w:r>
      <w:r w:rsidR="001362A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והם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שלשה חגים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5F202F4" w14:textId="7B679074" w:rsidR="00E776B4" w:rsidRDefault="00000E3A" w:rsidP="00223D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16:1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שמור את חדש האביב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ימנו חדשים ו</w:t>
      </w:r>
      <w:r w:rsidR="00CD1102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יע</w:t>
      </w:r>
      <w:r w:rsidR="00E776B4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</w:t>
      </w:r>
      <w:r w:rsidR="00E776B4">
        <w:rPr>
          <w:rFonts w:ascii="Times New Roman" w:hAnsi="Times New Roman" w:cs="Times New Roman" w:hint="cs"/>
          <w:sz w:val="24"/>
          <w:szCs w:val="24"/>
          <w:rtl/>
        </w:rPr>
        <w:t>ְּ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</w:t>
      </w:r>
      <w:r w:rsidR="00CD1102">
        <w:rPr>
          <w:rFonts w:ascii="Times New Roman" w:hAnsi="Times New Roman" w:cs="Times New Roman" w:hint="cs"/>
          <w:sz w:val="24"/>
          <w:szCs w:val="24"/>
          <w:rtl/>
        </w:rPr>
        <w:t>וּ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 פי ראיית האביב</w:t>
      </w:r>
      <w:r w:rsidR="00CB372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362AF">
        <w:rPr>
          <w:rFonts w:ascii="Times New Roman" w:hAnsi="Times New Roman" w:cs="Times New Roman" w:hint="cs"/>
          <w:sz w:val="24"/>
          <w:szCs w:val="24"/>
          <w:rtl/>
        </w:rPr>
        <w:t xml:space="preserve"> אם ל</w:t>
      </w:r>
      <w:r w:rsidR="0080436B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1362AF">
        <w:rPr>
          <w:rFonts w:ascii="Times New Roman" w:hAnsi="Times New Roman" w:cs="Times New Roman" w:hint="cs"/>
          <w:sz w:val="24"/>
          <w:szCs w:val="24"/>
          <w:rtl/>
        </w:rPr>
        <w:t>ע</w:t>
      </w:r>
      <w:r w:rsidR="00161E40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1362AF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161E40">
        <w:rPr>
          <w:rFonts w:ascii="Times New Roman" w:hAnsi="Times New Roman" w:cs="Times New Roman" w:hint="cs"/>
          <w:sz w:val="24"/>
          <w:szCs w:val="24"/>
          <w:rtl/>
        </w:rPr>
        <w:t>ֵּ</w:t>
      </w:r>
      <w:r w:rsidR="001362AF">
        <w:rPr>
          <w:rFonts w:ascii="Times New Roman" w:hAnsi="Times New Roman" w:cs="Times New Roman" w:hint="cs"/>
          <w:sz w:val="24"/>
          <w:szCs w:val="24"/>
          <w:rtl/>
        </w:rPr>
        <w:t>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 ל</w:t>
      </w:r>
      <w:r w:rsidR="0080436B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פ</w:t>
      </w:r>
      <w:r w:rsidR="0080436B">
        <w:rPr>
          <w:rFonts w:ascii="Times New Roman" w:hAnsi="Times New Roman" w:cs="Times New Roman" w:hint="cs"/>
          <w:sz w:val="24"/>
          <w:szCs w:val="24"/>
          <w:rtl/>
        </w:rPr>
        <w:t>ְשֹׁ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ט</w:t>
      </w:r>
      <w:r w:rsidR="0061781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וצריך להיות</w:t>
      </w:r>
      <w:r w:rsidR="001362A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האביב</w:t>
      </w:r>
      <w:r w:rsidR="001362A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ההוא</w:t>
      </w:r>
      <w:r w:rsidR="001362A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נמצא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מתחלת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החדש עד שיהיה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העמר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נמצא בפסח</w:t>
      </w:r>
      <w:r w:rsidR="0061781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CD98A24" w14:textId="4BB7C1A9" w:rsidR="00EF1FA5" w:rsidRDefault="005A3C0F" w:rsidP="00223D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D14D7">
        <w:rPr>
          <w:rFonts w:ascii="Times New Roman" w:hAnsi="Times New Roman" w:cs="Times New Roman"/>
          <w:sz w:val="24"/>
          <w:szCs w:val="24"/>
          <w:rtl/>
        </w:rPr>
        <w:t>ומאמר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בעלי הקבלה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על שלשה דברים מעברים את השנה</w:t>
      </w:r>
      <w:r w:rsidR="00DA56B5">
        <w:rPr>
          <w:rFonts w:ascii="Times New Roman" w:hAnsi="Times New Roman" w:cs="Times New Roman" w:hint="cs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האביב</w:t>
      </w:r>
      <w:r w:rsidR="00F364E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ועל </w:t>
      </w:r>
      <w:r w:rsidR="00DA56B5">
        <w:rPr>
          <w:rFonts w:ascii="Times New Roman" w:hAnsi="Times New Roman" w:cs="Times New Roman" w:hint="cs"/>
          <w:sz w:val="24"/>
          <w:szCs w:val="24"/>
          <w:rtl/>
        </w:rPr>
        <w:t>ה</w:t>
      </w:r>
      <w:r w:rsidRPr="00FB1DA6">
        <w:rPr>
          <w:rFonts w:ascii="Times New Roman" w:hAnsi="Times New Roman" w:cs="Times New Roman"/>
          <w:sz w:val="24"/>
          <w:szCs w:val="24"/>
          <w:rtl/>
        </w:rPr>
        <w:t>תקופה</w:t>
      </w:r>
      <w:r w:rsidR="00DA56B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ופירות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האילן</w:t>
      </w:r>
      <w:r w:rsidR="0061781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דעת הכתוב על האביב</w:t>
      </w:r>
      <w:r w:rsidR="00F364E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והאביב תלוי על הרוב במהלך השמש</w:t>
      </w:r>
      <w:r w:rsidR="00DA56B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ואם לא יהיו פירות האילן על הרוב</w:t>
      </w:r>
      <w:r w:rsidR="00617813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B2E05">
        <w:rPr>
          <w:rFonts w:ascii="Times New Roman" w:hAnsi="Times New Roman" w:cs="Times New Roman"/>
          <w:sz w:val="24"/>
          <w:szCs w:val="24"/>
          <w:rtl/>
        </w:rPr>
        <w:t>ואיך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תלו זה לבית דין הגדול</w:t>
      </w:r>
      <w:r w:rsidR="00F364E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עד שאמרו</w:t>
      </w:r>
      <w:r w:rsidR="00DA56B5">
        <w:rPr>
          <w:rFonts w:ascii="Times New Roman" w:hAnsi="Times New Roman" w:cs="Times New Roman" w:hint="cs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אפילו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אנוסין</w:t>
      </w:r>
      <w:proofErr w:type="spellEnd"/>
      <w:r w:rsidR="00F3014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אפילו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מוטעין</w:t>
      </w:r>
      <w:proofErr w:type="spellEnd"/>
      <w:r w:rsidR="00F3014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אפילו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שוגגין</w:t>
      </w:r>
      <w:proofErr w:type="spellEnd"/>
      <w:r w:rsidR="00F364E2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F364E2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וכל זה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הענין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נתבאר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בספר מצות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BB71FEE" w14:textId="06928783" w:rsidR="00EF1FA5" w:rsidRDefault="00000E3A" w:rsidP="00223D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16:1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ועשית פסח לה' </w:t>
      </w:r>
      <w:proofErr w:type="spellStart"/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באר בכמה לחדש</w:t>
      </w:r>
      <w:r w:rsidR="00541E4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נסמך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 מה שנתבאר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ABD444E" w14:textId="21AC234C" w:rsidR="00EF1FA5" w:rsidRDefault="00000E3A" w:rsidP="00223D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16:1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ממצרים לילה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שבלילה נתנה הרשות והם יצאו ביום</w:t>
      </w:r>
      <w:r w:rsidR="0070663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 שהוא מוסב אל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617813">
        <w:rPr>
          <w:rFonts w:ascii="Times New Roman" w:hAnsi="Times New Roman" w:cs="Times New Roman"/>
          <w:color w:val="FFC000"/>
          <w:sz w:val="24"/>
          <w:szCs w:val="24"/>
          <w:rtl/>
        </w:rPr>
        <w:t>ועשית פסח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69F21350" w14:textId="7B12CACF" w:rsidR="00EF1FA5" w:rsidRDefault="00EF1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AFB4FBA" w14:textId="17DF22E8" w:rsidR="00023099" w:rsidRDefault="00023099" w:rsidP="00FC51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16:2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וְזָבַ֥חְתָּ פֶּ֛סַח לַֽיהוָ֥ה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צֹ֣אן וּבָקָ֑ר בַּמָּקוֹם֙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אֲשֶׁר־יִבְחַ֣ר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יְהוָ֔ה לְשַׁכֵּ֥ן שְׁמ֖וֹ שָֽׁם׃</w:t>
      </w:r>
    </w:p>
    <w:p w14:paraId="4C2FF552" w14:textId="77777777" w:rsidR="00317625" w:rsidRDefault="00000E3A" w:rsidP="00EB6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617813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וזבחת פסח לה' </w:t>
      </w:r>
      <w:proofErr w:type="spellStart"/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צאן ובקר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096D4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צאן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לפסחים </w:t>
      </w:r>
      <w:r w:rsidR="005A3C0F" w:rsidRPr="00096D4D">
        <w:rPr>
          <w:rFonts w:ascii="Times New Roman" w:hAnsi="Times New Roman" w:cs="Times New Roman"/>
          <w:color w:val="FFC000"/>
          <w:sz w:val="24"/>
          <w:szCs w:val="24"/>
          <w:rtl/>
        </w:rPr>
        <w:t>ובקר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לשלמים</w:t>
      </w:r>
      <w:r w:rsidR="0061781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והקדים הצאן שהפסח עדיף מן השלמים</w:t>
      </w:r>
      <w:r w:rsidR="0061781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6DBDFFF" w14:textId="0FDDD48E" w:rsidR="00EF1FA5" w:rsidRDefault="005A3C0F" w:rsidP="00EB6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או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שהפסח ידוע וצאן ובקר הוא לשלמים</w:t>
      </w:r>
      <w:r w:rsidR="0061781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והקדים הצאן בעבור הפסח שהוא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61957">
        <w:rPr>
          <w:rFonts w:ascii="Times New Roman" w:hAnsi="Times New Roman" w:cs="Times New Roman" w:hint="cs"/>
          <w:sz w:val="24"/>
          <w:szCs w:val="24"/>
          <w:rtl/>
        </w:rPr>
        <w:t>מ</w:t>
      </w:r>
      <w:r w:rsidR="00561957" w:rsidRPr="00FB1DA6">
        <w:rPr>
          <w:rFonts w:ascii="Times New Roman" w:hAnsi="Times New Roman" w:cs="Times New Roman"/>
          <w:sz w:val="24"/>
          <w:szCs w:val="24"/>
          <w:rtl/>
        </w:rPr>
        <w:t xml:space="preserve">ן </w:t>
      </w:r>
      <w:r w:rsidRPr="00FB1DA6">
        <w:rPr>
          <w:rFonts w:ascii="Times New Roman" w:hAnsi="Times New Roman" w:cs="Times New Roman"/>
          <w:sz w:val="24"/>
          <w:szCs w:val="24"/>
          <w:rtl/>
        </w:rPr>
        <w:t>הצאן</w:t>
      </w:r>
      <w:r w:rsidR="00EB6E8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וכתוב </w:t>
      </w:r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ויבשלו את הפסח כמשפט והקדשים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בשלו בסירות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(ד</w:t>
      </w:r>
      <w:r w:rsidR="00FA63B7">
        <w:rPr>
          <w:rFonts w:ascii="Times New Roman" w:hAnsi="Times New Roman" w:cs="Times New Roman" w:hint="cs"/>
          <w:color w:val="0070C0"/>
          <w:sz w:val="24"/>
          <w:szCs w:val="24"/>
          <w:rtl/>
        </w:rPr>
        <w:t>ברי הימים</w:t>
      </w:r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ב</w:t>
      </w:r>
      <w:r w:rsidR="00FA63B7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EF1FA5" w:rsidRPr="00A07667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לה</w:t>
      </w:r>
      <w:r w:rsidR="00FA63B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proofErr w:type="spellEnd"/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C2CFDBF" w14:textId="15BF35E5" w:rsidR="00EF1FA5" w:rsidRDefault="00EF1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3835EB1" w14:textId="7D08AD70" w:rsidR="00023099" w:rsidRDefault="00023099" w:rsidP="00EB6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16:3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לֹֽא־תֹאכַ֤ל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עָלָיו֙ חָמֵ֔ץ שִׁבְעַ֥ת יָמִ֛ים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תֹּֽאכַל־עָלָ֥יו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מַצּ֖וֹת לֶ֣חֶם עֹ֑נִי כִּ֣י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בְחִפָּז֗וֹן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יָצָ֨אתָ֙ מֵאֶ֣רֶץ מִצְרַ֔יִם לְמַ֣עַן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תִּזְכֹּ֗ר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אֶת־י֤וֹם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צֵֽאתְךָ֙ מֵאֶ֣רֶץ מִצְרַ֔יִם כֹּ֖ל יְמֵ֥י חַיֶּֽיךָ׃</w:t>
      </w:r>
    </w:p>
    <w:p w14:paraId="250F6680" w14:textId="0ABAEE95" w:rsidR="00EF1FA5" w:rsidRDefault="00000E3A" w:rsidP="002E1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617813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לא תאכל עליו חמץ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ואם הכתוב אמר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לא תשחט על חמץ דם זבחי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לד</w:t>
      </w:r>
      <w:r w:rsidR="0096595F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כה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561957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שיאמר </w:t>
      </w:r>
      <w:r w:rsidR="005A3C0F" w:rsidRPr="00617813">
        <w:rPr>
          <w:rFonts w:ascii="Times New Roman" w:hAnsi="Times New Roman" w:cs="Times New Roman"/>
          <w:color w:val="FFC000"/>
          <w:sz w:val="24"/>
          <w:szCs w:val="24"/>
          <w:rtl/>
        </w:rPr>
        <w:t>שבעת ימים תאכל עליו מצות</w:t>
      </w:r>
      <w:r w:rsidR="0061781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כדעת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בעלי הקבלה שהוא על יום ארבעה עשר</w:t>
      </w:r>
      <w:r w:rsidR="002E1C7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כאמרם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משש ומחצה שוחטים</w:t>
      </w:r>
      <w:r w:rsidR="00E9314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הפסח</w:t>
      </w:r>
      <w:r w:rsidR="0061781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הכתוב הזהיר בבל ימצא ובל יראה ובל יאכל</w:t>
      </w:r>
      <w:r w:rsidR="0056195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וכל זה נתבאר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בספר מצות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ADBF55F" w14:textId="50F2A7F5" w:rsidR="00EF1FA5" w:rsidRDefault="00EF1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8224F07" w14:textId="2413C351" w:rsidR="00023099" w:rsidRDefault="00023099" w:rsidP="002E1C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16:4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וְלֹֽא־יֵרָאֶ֨ה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לְךָ֥ שְׂאֹ֛ר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בְּכָל־גְּבֻֽלְך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שִׁבְעַ֣ת יָמִ֑ים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וְלֹֽא־יָלִ֣ין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מִן־הַבָּשָׂ֗ר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אֲשֶׁ֨ר תִּזְבַּ֥ח בָּעֶ֛רֶב בַּיּ֥וֹם הָֽרִאשׁ֖וֹן לַבֹּֽקֶר׃</w:t>
      </w:r>
    </w:p>
    <w:p w14:paraId="4361122E" w14:textId="245378FE" w:rsidR="00EF1FA5" w:rsidRDefault="00000E3A" w:rsidP="00BD0B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617813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ולא ילין מן הבשר אשר תזבח בערב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כבר בארנו בלבול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בעלי הקבלה בפירושם לזה הפסוק שעומד כנגד דעתם</w:t>
      </w:r>
      <w:r w:rsidR="0056195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והוציא</w:t>
      </w:r>
      <w:r w:rsidR="00561957">
        <w:rPr>
          <w:rFonts w:ascii="Times New Roman" w:hAnsi="Times New Roman" w:cs="Times New Roman" w:hint="cs"/>
          <w:sz w:val="24"/>
          <w:szCs w:val="24"/>
          <w:rtl/>
        </w:rPr>
        <w:t>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הו ממשמעו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בפנים זרים</w:t>
      </w:r>
      <w:r w:rsidR="0056195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וכל זה נתבאר בספר הנזכר</w:t>
      </w:r>
      <w:r w:rsidR="008842D8">
        <w:rPr>
          <w:rFonts w:ascii="Times New Roman" w:hAnsi="Times New Roman" w:cs="Times New Roman" w:hint="cs"/>
          <w:sz w:val="24"/>
          <w:szCs w:val="24"/>
          <w:rtl/>
        </w:rPr>
        <w:t>,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617813" w:rsidRPr="00FB1DA6">
        <w:rPr>
          <w:rFonts w:ascii="Times New Roman" w:hAnsi="Times New Roman" w:cs="Times New Roman"/>
          <w:sz w:val="24"/>
          <w:szCs w:val="24"/>
          <w:rtl/>
        </w:rPr>
        <w:t xml:space="preserve">גם מאמר </w:t>
      </w:r>
      <w:r w:rsidR="005A3C0F" w:rsidRPr="00617813">
        <w:rPr>
          <w:rFonts w:ascii="Times New Roman" w:hAnsi="Times New Roman" w:cs="Times New Roman"/>
          <w:color w:val="FFC000"/>
          <w:sz w:val="24"/>
          <w:szCs w:val="24"/>
          <w:rtl/>
        </w:rPr>
        <w:t>ביום הראשון לבקר</w:t>
      </w:r>
      <w:r w:rsidR="008842D8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.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וכונת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הכתוב על הנותר</w:t>
      </w:r>
      <w:r w:rsidR="00E6696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שנאמר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ולא תותירו ממנו עד בקר והנותר ממנו</w:t>
      </w:r>
      <w:r w:rsidR="00EF1FA5" w:rsidRPr="0056072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עד בקר באש </w:t>
      </w:r>
      <w:proofErr w:type="spellStart"/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תשרופו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B0304C">
        <w:rPr>
          <w:rFonts w:ascii="Times New Roman" w:hAnsi="Times New Roman" w:cs="Times New Roman" w:hint="cs"/>
          <w:color w:val="0070C0"/>
          <w:sz w:val="24"/>
          <w:szCs w:val="24"/>
          <w:rtl/>
        </w:rPr>
        <w:t>שמות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r w:rsidR="00B0304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E03524A" w14:textId="62AED561" w:rsidR="00000E3A" w:rsidRDefault="00000E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83CCEA4" w14:textId="5B3EE3AD" w:rsidR="00023099" w:rsidRDefault="00023099" w:rsidP="00E669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16:5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לֹ֥א תוּכַ֖ל לִזְבֹּ֣חַ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אֶת־הַפָּ֑סַח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בְּאַחַ֣ד שְׁעָרֶ֔יךָ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אֲשֶׁר־יְהוָ֥ה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נֹתֵ֥ן לָֽךְ׃</w:t>
      </w:r>
    </w:p>
    <w:p w14:paraId="6078CA15" w14:textId="7941F057" w:rsidR="00EF1FA5" w:rsidRDefault="00000E3A" w:rsidP="00E669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617813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לא תוכל לזבוח את הפסח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</w:t>
      </w:r>
      <w:r w:rsidR="00EF1FA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שהכונה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הנה להביאו במקום המובחר</w:t>
      </w:r>
      <w:r w:rsidR="00E6696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נאמר </w:t>
      </w:r>
      <w:r w:rsidR="005A3C0F" w:rsidRPr="00617813">
        <w:rPr>
          <w:rFonts w:ascii="Times New Roman" w:hAnsi="Times New Roman" w:cs="Times New Roman"/>
          <w:color w:val="FFC000"/>
          <w:sz w:val="24"/>
          <w:szCs w:val="24"/>
          <w:rtl/>
        </w:rPr>
        <w:t>לא תוכל לזבוח את</w:t>
      </w:r>
      <w:r w:rsidR="00EF1FA5" w:rsidRPr="00617813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617813">
        <w:rPr>
          <w:rFonts w:ascii="Times New Roman" w:hAnsi="Times New Roman" w:cs="Times New Roman"/>
          <w:color w:val="FFC000"/>
          <w:sz w:val="24"/>
          <w:szCs w:val="24"/>
          <w:rtl/>
        </w:rPr>
        <w:t>הפסח באחד שעריך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14ED625F" w14:textId="3649E87F" w:rsidR="00EF1FA5" w:rsidRDefault="00EF1F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C691E49" w14:textId="0BEE2C78" w:rsidR="00023099" w:rsidRDefault="00023099" w:rsidP="00E669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16:6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כִּ֠י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אִֽם־אֶל־הַמָּק֞וֹם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אֲשֶׁר־יִבְחַ֨ר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יְהוָ֤ה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אֱלֹהֶ֨יך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לְשַׁכֵּ֣ן שְׁמ֔וֹ שָׁ֛ם תִּזְבַּ֥ח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אֶת־הַפֶּ֖סַח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בָּעָ֑רֶב כְּב֣וֹא הַשֶּׁ֔מֶשׁ מוֹעֵ֖ד צֵֽאתְךָ֥ מִמִּצְרָֽיִם׃</w:t>
      </w:r>
    </w:p>
    <w:p w14:paraId="71E388B6" w14:textId="1E95EE47" w:rsidR="00ED28EB" w:rsidRDefault="00000E3A" w:rsidP="00F06A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16:</w:t>
      </w:r>
      <w:r w:rsidR="00617813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שם תזבח את הפסח בערב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ובעבור שמלת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ערב</w:t>
      </w:r>
      <w:r w:rsidR="00EF1FA5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כולל הלילה</w:t>
      </w:r>
      <w:r w:rsidR="00F06AE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אמר </w:t>
      </w:r>
      <w:r w:rsidR="00561957">
        <w:rPr>
          <w:rFonts w:ascii="Times New Roman" w:hAnsi="Times New Roman" w:cs="Times New Roman" w:hint="cs"/>
          <w:color w:val="FFC000"/>
          <w:sz w:val="24"/>
          <w:szCs w:val="24"/>
          <w:rtl/>
        </w:rPr>
        <w:t>כ</w:t>
      </w:r>
      <w:r w:rsidR="00561957" w:rsidRPr="0061781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בוא </w:t>
      </w:r>
      <w:r w:rsidR="005A3C0F" w:rsidRPr="00617813">
        <w:rPr>
          <w:rFonts w:ascii="Times New Roman" w:hAnsi="Times New Roman" w:cs="Times New Roman"/>
          <w:color w:val="FFC000"/>
          <w:sz w:val="24"/>
          <w:szCs w:val="24"/>
          <w:rtl/>
        </w:rPr>
        <w:t>השמש</w:t>
      </w:r>
      <w:r w:rsidR="00F06AE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 כמו </w:t>
      </w:r>
      <w:r w:rsidR="00561957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561957">
        <w:rPr>
          <w:rFonts w:ascii="Times New Roman" w:hAnsi="Times New Roman" w:cs="Times New Roman" w:hint="cs"/>
          <w:color w:val="FFC000"/>
          <w:sz w:val="24"/>
          <w:szCs w:val="24"/>
          <w:rtl/>
        </w:rPr>
        <w:t>כ</w:t>
      </w:r>
      <w:r w:rsidR="00561957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בוא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השמש יבוא אל</w:t>
      </w:r>
      <w:r w:rsidR="00EF1FA5" w:rsidRPr="0056072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תוך המחנה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כג</w:t>
      </w:r>
      <w:r w:rsidR="00590FA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561957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שהוא אחר </w:t>
      </w:r>
      <w:proofErr w:type="spellStart"/>
      <w:r w:rsidR="006D01A3" w:rsidRPr="00D74237">
        <w:rPr>
          <w:rFonts w:ascii="Times New Roman" w:hAnsi="Times New Roman" w:cs="Times New Roman"/>
          <w:sz w:val="24"/>
          <w:szCs w:val="24"/>
          <w:rtl/>
        </w:rPr>
        <w:t>ערי</w:t>
      </w:r>
      <w:r w:rsidR="006D01A3" w:rsidRPr="00D74237">
        <w:rPr>
          <w:rFonts w:ascii="Times New Roman" w:hAnsi="Times New Roman" w:cs="Times New Roman" w:hint="eastAsia"/>
          <w:sz w:val="24"/>
          <w:szCs w:val="24"/>
          <w:rtl/>
        </w:rPr>
        <w:t>ב</w:t>
      </w:r>
      <w:r w:rsidR="006D01A3" w:rsidRPr="00D74237">
        <w:rPr>
          <w:rFonts w:ascii="Times New Roman" w:hAnsi="Times New Roman" w:cs="Times New Roman"/>
          <w:sz w:val="24"/>
          <w:szCs w:val="24"/>
          <w:rtl/>
        </w:rPr>
        <w:t>ת</w:t>
      </w:r>
      <w:proofErr w:type="spellEnd"/>
      <w:r w:rsidR="006D01A3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השמש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071A574" w14:textId="1819E10F" w:rsidR="00ED28EB" w:rsidRDefault="007B6E3D" w:rsidP="009E7B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>-7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617813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מועד צאתך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טעמו</w:t>
      </w:r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זמן</w:t>
      </w:r>
      <w:r w:rsidR="00F2430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כדעת בעלי הקבלה </w:t>
      </w:r>
      <w:r w:rsidR="005A3C0F" w:rsidRPr="005A25E9">
        <w:rPr>
          <w:rFonts w:ascii="Times New Roman" w:hAnsi="Times New Roman" w:cs="Times New Roman"/>
          <w:color w:val="FFC000"/>
          <w:sz w:val="24"/>
          <w:szCs w:val="24"/>
          <w:rtl/>
        </w:rPr>
        <w:t>בערב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אתה זובח</w:t>
      </w:r>
      <w:r w:rsidR="00A63CE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5A25E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כבוא השמש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אתה אוכל</w:t>
      </w:r>
      <w:r w:rsidR="00F2430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ומאימתי אתה שורף</w:t>
      </w:r>
      <w:r w:rsidR="00F24302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5A25E9">
        <w:rPr>
          <w:rFonts w:ascii="Times New Roman" w:hAnsi="Times New Roman" w:cs="Times New Roman"/>
          <w:color w:val="FFC000"/>
          <w:sz w:val="24"/>
          <w:szCs w:val="24"/>
          <w:rtl/>
        </w:rPr>
        <w:t>מועד צאתך ממצרים</w:t>
      </w:r>
      <w:r w:rsidR="00F2430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790A4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והלא הם אומרים שהנותר</w:t>
      </w:r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נשרף בששה עשר</w:t>
      </w:r>
      <w:r w:rsidR="00A97BE7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ואם דעתם שנעשה מותר ונ</w:t>
      </w:r>
      <w:r w:rsidR="00C53AC5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</w:t>
      </w:r>
      <w:r w:rsidR="00C53AC5">
        <w:rPr>
          <w:rFonts w:ascii="Times New Roman" w:hAnsi="Times New Roman" w:cs="Times New Roman" w:hint="cs"/>
          <w:sz w:val="24"/>
          <w:szCs w:val="24"/>
          <w:rtl/>
        </w:rPr>
        <w:t>ַּ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ן לבית השרפה</w:t>
      </w:r>
      <w:r w:rsidR="00F2430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אין</w:t>
      </w:r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A63CE0">
        <w:rPr>
          <w:rFonts w:ascii="Times New Roman" w:hAnsi="Times New Roman" w:cs="Times New Roman" w:hint="cs"/>
          <w:sz w:val="24"/>
          <w:szCs w:val="24"/>
          <w:rtl/>
        </w:rPr>
        <w:t>כ</w:t>
      </w:r>
      <w:r w:rsidR="00A63CE0" w:rsidRPr="00FB1DA6">
        <w:rPr>
          <w:rFonts w:ascii="Times New Roman" w:hAnsi="Times New Roman" w:cs="Times New Roman"/>
          <w:sz w:val="24"/>
          <w:szCs w:val="24"/>
          <w:rtl/>
        </w:rPr>
        <w:t xml:space="preserve">ן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רצון הכתוב</w:t>
      </w:r>
      <w:r w:rsidR="00A97BE7">
        <w:rPr>
          <w:rFonts w:ascii="Times New Roman" w:hAnsi="Times New Roman" w:cs="Times New Roman" w:hint="cs"/>
          <w:sz w:val="24"/>
          <w:szCs w:val="24"/>
          <w:rtl/>
        </w:rPr>
        <w:t>, וה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לא הכתוב אומר אחרי כן </w:t>
      </w:r>
      <w:r w:rsidR="005A3C0F" w:rsidRPr="00617813">
        <w:rPr>
          <w:rFonts w:ascii="Times New Roman" w:hAnsi="Times New Roman" w:cs="Times New Roman"/>
          <w:color w:val="FFC000"/>
          <w:sz w:val="24"/>
          <w:szCs w:val="24"/>
          <w:rtl/>
        </w:rPr>
        <w:t>ובשלת ואכלת</w:t>
      </w:r>
      <w:r w:rsidR="00A9501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מכלל</w:t>
      </w:r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הפסוק הזה מבאר בשביל שחיטת הפסח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2E521F7" w14:textId="5E67D7B6" w:rsidR="00ED28EB" w:rsidRDefault="00ED28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0CB3736" w14:textId="1FA1AE9F" w:rsidR="00023099" w:rsidRDefault="00023099" w:rsidP="009E7B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16:7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וּבִשַּׁלְתָּ֙ וְאָ֣כַלְתָּ֔ בַּמָּק֕וֹם אֲשֶׁ֥ר יִבְחַ֛ר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בּ</w:t>
      </w:r>
      <w:r w:rsidRPr="004F4259">
        <w:rPr>
          <w:rFonts w:asciiTheme="majorBidi" w:hAnsiTheme="majorBidi" w:cs="Times New Roman" w:hint="cs"/>
          <w:b/>
          <w:bCs/>
          <w:sz w:val="24"/>
          <w:szCs w:val="24"/>
          <w:rtl/>
        </w:rPr>
        <w:t>֑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וֹ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וּפָנִ֣יתָ בַבֹּ֔קֶר וְהָֽלַכְתָּ֖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לְאֹֽהָלֶֽיך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1B54DDDE" w14:textId="6C402883" w:rsidR="00ED28EB" w:rsidRDefault="00000E3A" w:rsidP="009E7B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617813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ובשלת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E7BA4">
        <w:rPr>
          <w:rFonts w:ascii="Times New Roman" w:hAnsi="Times New Roman" w:cs="Times New Roman"/>
          <w:sz w:val="24"/>
          <w:szCs w:val="24"/>
          <w:rtl/>
        </w:rPr>
        <w:t xml:space="preserve">כטעם </w:t>
      </w:r>
      <w:r w:rsidR="005A3C0F" w:rsidRPr="009E7BA4">
        <w:rPr>
          <w:rFonts w:ascii="Times New Roman" w:hAnsi="Times New Roman" w:cs="Times New Roman"/>
          <w:color w:val="FFC000"/>
          <w:sz w:val="24"/>
          <w:szCs w:val="24"/>
          <w:rtl/>
        </w:rPr>
        <w:t>צלי א</w:t>
      </w:r>
      <w:r w:rsidR="00A63CE0" w:rsidRPr="009E7BA4">
        <w:rPr>
          <w:rFonts w:ascii="Times New Roman" w:hAnsi="Times New Roman" w:cs="Times New Roman" w:hint="eastAsia"/>
          <w:color w:val="FFC000"/>
          <w:sz w:val="24"/>
          <w:szCs w:val="24"/>
          <w:rtl/>
        </w:rPr>
        <w:t>ש</w:t>
      </w:r>
      <w:r w:rsidR="00A63CE0" w:rsidRPr="009E7BA4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61781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וכן</w:t>
      </w:r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ויבשלו את הפסח באש כמשפט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(ד</w:t>
      </w:r>
      <w:r w:rsidR="009E31C1">
        <w:rPr>
          <w:rFonts w:ascii="Times New Roman" w:hAnsi="Times New Roman" w:cs="Times New Roman" w:hint="cs"/>
          <w:color w:val="0070C0"/>
          <w:sz w:val="24"/>
          <w:szCs w:val="24"/>
          <w:rtl/>
        </w:rPr>
        <w:t>ברי הימים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ב</w:t>
      </w:r>
      <w:r w:rsidR="009E31C1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להיג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59D87CE" w14:textId="77777777" w:rsidR="00B2347D" w:rsidRDefault="00000E3A" w:rsidP="009E7B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9F0B23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ופנית בבקר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9E7BA4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7A13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שהיו אוכלים</w:t>
      </w:r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אותו בלשכות הקדש</w:t>
      </w:r>
      <w:r w:rsidR="009E7BA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ובבקר היה הולך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לאהלו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שהיה לו סביבות ירושלם</w:t>
      </w:r>
      <w:r w:rsidR="009F0B2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51DA26B2" w14:textId="2F15E276" w:rsidR="00305EAF" w:rsidRDefault="005A3C0F" w:rsidP="009E7B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ולא כדעת בעלי הקבלה שהוא בקרו של שני</w:t>
      </w:r>
      <w:r w:rsidR="009E7BA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והטעם שהיה הולך לביתו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90B5960" w14:textId="460FD255" w:rsidR="00ED28EB" w:rsidRDefault="00ED28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804D69A" w14:textId="1EEC7A57" w:rsidR="00023099" w:rsidRDefault="00023099" w:rsidP="002000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16:8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שֵׁ֥שֶׁת יָמִ֖ים תֹּאכַ֣ל מַצּ֑וֹת וּבַיּ֣וֹם הַשְּׁבִיעִ֗י עֲצֶ֨רֶת֙ לַֽיהוָ֣ה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לֹ֥א תַֽעֲשֶׂ֖ה מְלָאכָֽה׃</w:t>
      </w:r>
    </w:p>
    <w:p w14:paraId="59056F50" w14:textId="77777777" w:rsidR="00B2347D" w:rsidRDefault="00000E3A" w:rsidP="007C1E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9F0B23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ששת ימים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באר היום הראשון לבדו למעלתו</w:t>
      </w:r>
      <w:r w:rsidR="00A63CE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כן באר היום</w:t>
      </w:r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האחרון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בהסגל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למעלתו</w:t>
      </w:r>
      <w:r w:rsidR="009F0B2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3708222" w14:textId="3CD7BE5E" w:rsidR="00ED28EB" w:rsidRDefault="005A3C0F" w:rsidP="007C1E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לא כדעת בעלי הקבלה שאמרו ששה </w:t>
      </w:r>
      <w:r w:rsidR="00A63CE0">
        <w:rPr>
          <w:rFonts w:ascii="Times New Roman" w:hAnsi="Times New Roman" w:cs="Times New Roman" w:hint="cs"/>
          <w:sz w:val="24"/>
          <w:szCs w:val="24"/>
          <w:rtl/>
        </w:rPr>
        <w:t>מ</w:t>
      </w:r>
      <w:r w:rsidR="00A63CE0" w:rsidRPr="00FB1DA6">
        <w:rPr>
          <w:rFonts w:ascii="Times New Roman" w:hAnsi="Times New Roman" w:cs="Times New Roman"/>
          <w:sz w:val="24"/>
          <w:szCs w:val="24"/>
          <w:rtl/>
        </w:rPr>
        <w:t xml:space="preserve">ן </w:t>
      </w:r>
      <w:r w:rsidRPr="00FB1DA6">
        <w:rPr>
          <w:rFonts w:ascii="Times New Roman" w:hAnsi="Times New Roman" w:cs="Times New Roman"/>
          <w:sz w:val="24"/>
          <w:szCs w:val="24"/>
          <w:rtl/>
        </w:rPr>
        <w:t>החדש</w:t>
      </w:r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ושבעה מן הישן</w:t>
      </w:r>
      <w:r w:rsidR="007C1E6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כן אמר </w:t>
      </w:r>
      <w:r w:rsidRPr="009F0B23">
        <w:rPr>
          <w:rFonts w:ascii="Times New Roman" w:hAnsi="Times New Roman" w:cs="Times New Roman"/>
          <w:color w:val="FFC000"/>
          <w:sz w:val="24"/>
          <w:szCs w:val="24"/>
          <w:rtl/>
        </w:rPr>
        <w:t>ששת ימים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61E074C" w14:textId="419C505D" w:rsidR="00ED28EB" w:rsidRDefault="00000E3A" w:rsidP="007C1E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9F0B23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לא תעשה מלאכה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</w:t>
      </w:r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אמר כל</w:t>
      </w:r>
      <w:r w:rsidR="009B719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התר מעשה אוכל</w:t>
      </w:r>
      <w:r w:rsidR="007C1E6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בארנו בספר מצות</w:t>
      </w:r>
      <w:r w:rsidR="00A63CE0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למה אמר</w:t>
      </w:r>
      <w:r w:rsidR="00BA6FF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BA6FF2">
        <w:rPr>
          <w:rFonts w:ascii="Times New Roman" w:hAnsi="Times New Roman" w:cs="Times New Roman"/>
          <w:color w:val="FFC000"/>
          <w:sz w:val="24"/>
          <w:szCs w:val="24"/>
          <w:rtl/>
        </w:rPr>
        <w:t>מלאכה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כל מלאכת עבודה ולא כל מלאכה</w:t>
      </w:r>
      <w:r w:rsidR="00BA6FF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להעיר על </w:t>
      </w:r>
      <w:r w:rsidR="005A3C0F" w:rsidRPr="00D228D7">
        <w:rPr>
          <w:rFonts w:ascii="Times New Roman" w:hAnsi="Times New Roman" w:cs="Times New Roman"/>
          <w:sz w:val="24"/>
          <w:szCs w:val="24"/>
          <w:rtl/>
        </w:rPr>
        <w:t>חסרון קשר</w:t>
      </w:r>
      <w:r w:rsidR="00ED28EB" w:rsidRPr="00D228D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228D7">
        <w:rPr>
          <w:rFonts w:ascii="Times New Roman" w:hAnsi="Times New Roman" w:cs="Times New Roman"/>
          <w:sz w:val="24"/>
          <w:szCs w:val="24"/>
          <w:rtl/>
        </w:rPr>
        <w:t>תנאי</w:t>
      </w:r>
      <w:r w:rsidR="00C60C94" w:rsidRPr="00D228D7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90AE1FF" w14:textId="7E7B359F" w:rsidR="00ED28EB" w:rsidRDefault="00ED28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7C513D7" w14:textId="1E614EB1" w:rsidR="00023099" w:rsidRDefault="00023099" w:rsidP="00B901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16:9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שִׁבְעָ֥ה שָֽׁבֻעֹ֖ת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תִּסְפָּר־לָ֑ך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מֵֽהָחֵ֤ל חֶרְמֵשׁ֙ בַּקָּמָ֔ה תָּחֵ֣ל 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לִסְפֹּ֔ר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שִׁבְעָ֖ה שָֽׁבֻעֽוֹת׃</w:t>
      </w:r>
    </w:p>
    <w:p w14:paraId="118CE95A" w14:textId="2191AD45" w:rsidR="00ED28EB" w:rsidRDefault="00000E3A" w:rsidP="004008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CD08ED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שבעה שבועות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חג הקציר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63CE0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5A3C0F"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שמות </w:t>
      </w:r>
      <w:proofErr w:type="spellStart"/>
      <w:r w:rsidR="005A3C0F"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>כג</w:t>
      </w:r>
      <w:r w:rsidR="00A76FC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proofErr w:type="spellEnd"/>
      <w:r w:rsidR="005A3C0F" w:rsidRPr="00A63CE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A63CE0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5E0E2E2" w14:textId="56D0F77E" w:rsidR="00ED28EB" w:rsidRDefault="00ED28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9B38B12" w14:textId="4D688350" w:rsidR="00023099" w:rsidRDefault="00023099" w:rsidP="004008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16:10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וְעָשִׂ֜יתָ חַ֤ג שָֽׁבֻעוֹת֙ לַֽיהוָ֣ה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מִסַּ֛ת נִדְבַ֥ת יָֽדְךָ֖ אֲשֶׁ֣ר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תִּתֵּ֑ן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כַּֽאֲשֶׁ֥ר יְבָֽרֶכְךָ֖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אֱלֹהֶֽיך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7F6CD2FC" w14:textId="0D24B28F" w:rsidR="00ED28EB" w:rsidRDefault="00000E3A" w:rsidP="00415D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CD08ED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מסת נדבת ידך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הכתוב בזו הפרשה לבאר קרבנות היום</w:t>
      </w:r>
      <w:r w:rsidR="0040440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מה שיביאו על דרך</w:t>
      </w:r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נדבה</w:t>
      </w:r>
      <w:r w:rsidR="00A63CE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לא נאמר ומסת נדבת ידך</w:t>
      </w:r>
      <w:r w:rsidR="00117A8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C5F2681" w14:textId="77777777" w:rsidR="003A7FEA" w:rsidRDefault="00CD08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ומלת </w:t>
      </w:r>
      <w:r w:rsidR="005A3C0F" w:rsidRPr="00117A85">
        <w:rPr>
          <w:rFonts w:ascii="Times New Roman" w:hAnsi="Times New Roman" w:cs="Times New Roman"/>
          <w:color w:val="FFC000"/>
          <w:sz w:val="24"/>
          <w:szCs w:val="24"/>
          <w:rtl/>
        </w:rPr>
        <w:t>מסת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מפרשים</w:t>
      </w:r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שפירשהו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מגזרת נס</w:t>
      </w:r>
      <w:r w:rsidR="00A63CE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הרמת ידך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ואחרים פירשוהו מגזרת מס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A63CE0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A63CE0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A63CE0" w:rsidRPr="00FB1DA6">
        <w:rPr>
          <w:rFonts w:ascii="Times New Roman" w:hAnsi="Times New Roman" w:cs="Times New Roman"/>
          <w:sz w:val="24"/>
          <w:szCs w:val="24"/>
          <w:rtl/>
        </w:rPr>
        <w:t xml:space="preserve">טעם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מתחיב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שיתן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הנדבה ההיא כפי השגתו</w:t>
      </w:r>
      <w:r w:rsidR="00A63CE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והיא מפעלי הכפל</w:t>
      </w:r>
      <w:r w:rsidR="000B56B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8ED1A92" w14:textId="3B05275C" w:rsidR="00ED28EB" w:rsidRDefault="005A3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כענין</w:t>
      </w:r>
      <w:proofErr w:type="spellEnd"/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כברכת ה' </w:t>
      </w:r>
      <w:proofErr w:type="spellStart"/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r w:rsidR="000B56B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proofErr w:type="spellEnd"/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D08ED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כן נאמר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כאשר יברכך ה' </w:t>
      </w:r>
      <w:proofErr w:type="spellStart"/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C60C94" w:rsidRPr="00A63CE0">
        <w:rPr>
          <w:rFonts w:ascii="Times New Roman" w:hAnsi="Times New Roman" w:cs="Times New Roman"/>
          <w:sz w:val="24"/>
          <w:szCs w:val="24"/>
          <w:rtl/>
        </w:rPr>
        <w:t>:</w:t>
      </w:r>
    </w:p>
    <w:p w14:paraId="4FC3BBFA" w14:textId="77777777" w:rsidR="003A7FEA" w:rsidRDefault="003A7F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8135A50" w14:textId="576F02EF" w:rsidR="00031E41" w:rsidRDefault="00E7147E" w:rsidP="00455A90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16:11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וְשָֽׂמַחְתָּ֞ לִפְנֵ֣י ׀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אֱלֹהֶ֗יך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אַתָּ֨ה וּבִנְךָ֣ וּבִתֶּךָ֮ וְעַבְ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דְּךָ֣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וַֽאֲמָתֶךָ֒ וְהַלֵּוִי֙ אֲשֶׁ֣ר בִּשְׁעָרֶ֔יךָ וְהַגֵּ֛ר וְהַיָּת֥וֹם וְהָֽאַלְמָנָ֖ה אֲשֶׁ֣ר בְּקִרְבֶּ֑ךָ בַּמָּק֗וֹם אֲשֶׁ֤ר יִבְחַר֙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לְשַׁכֵּ֥ן שְׁמ֖וֹ שָֽׁם׃</w:t>
      </w:r>
    </w:p>
    <w:p w14:paraId="2D46A708" w14:textId="197CB6C3" w:rsidR="00E7147E" w:rsidRDefault="00E7147E" w:rsidP="00415D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16:12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וְזָ֣כַרְתָּ֔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כִּי־עֶ֥בֶד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הָיִ֖יתָ בְּמִצְרָ֑יִם וְשָֽׁמַרְתָּ֣ וְעָשִׂ֔יתָ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אֶת־הַֽחֻקִּ֖ים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הָאֵֽלֶּה׃</w:t>
      </w:r>
    </w:p>
    <w:p w14:paraId="5B210025" w14:textId="094B1414" w:rsidR="00305EAF" w:rsidRDefault="00000E3A" w:rsidP="00415D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16:</w:t>
      </w:r>
      <w:r w:rsidR="00455A90">
        <w:rPr>
          <w:rFonts w:ascii="Times New Roman" w:hAnsi="Times New Roman" w:cs="Times New Roman" w:hint="cs"/>
          <w:color w:val="FF0000"/>
          <w:sz w:val="24"/>
          <w:szCs w:val="24"/>
          <w:rtl/>
        </w:rPr>
        <w:t>11-</w:t>
      </w:r>
      <w:r w:rsidR="00CD08ED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וזכרת כי עבד היית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דבק עם </w:t>
      </w:r>
      <w:r w:rsidR="005A3C0F" w:rsidRPr="00D7346F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ועבדך ואמתך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וחותם במקום הבחירה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CCFE34F" w14:textId="77777777" w:rsidR="007B0BBA" w:rsidRDefault="00000E3A" w:rsidP="00415D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CD08ED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ושמרת ועשית את </w:t>
      </w:r>
      <w:proofErr w:type="spellStart"/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החקים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נקראו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חקים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שנחקקו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להעשות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כדי לזכור עניני</w:t>
      </w:r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הפלאות שהם שרש לאמונה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האלהית</w:t>
      </w:r>
      <w:proofErr w:type="spellEnd"/>
      <w:r w:rsidR="00CA4D5A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7ACF5D0" w14:textId="7013A5E3" w:rsidR="00ED28EB" w:rsidRDefault="005A3C0F" w:rsidP="00415D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וכבר הורינו טעמים בספר מצות בזה</w:t>
      </w:r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החג</w:t>
      </w:r>
      <w:r w:rsidR="00CA4D5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איך תלוי בספור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החמשים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יום</w:t>
      </w:r>
      <w:r w:rsidR="00CD08ED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והחכם ר' אהרן נ"ע אמר בעבור שלא</w:t>
      </w:r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גלה הכתוב טעם לחג השבועות</w:t>
      </w:r>
      <w:r w:rsidR="00CA4D5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כן אמר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CD08E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את </w:t>
      </w:r>
      <w:proofErr w:type="spellStart"/>
      <w:r w:rsidRPr="00CD08ED">
        <w:rPr>
          <w:rFonts w:ascii="Times New Roman" w:hAnsi="Times New Roman" w:cs="Times New Roman"/>
          <w:color w:val="FFC000"/>
          <w:sz w:val="24"/>
          <w:szCs w:val="24"/>
          <w:rtl/>
        </w:rPr>
        <w:t>החקים</w:t>
      </w:r>
      <w:proofErr w:type="spellEnd"/>
      <w:r w:rsidR="00CD08ED" w:rsidRPr="00CD08ED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CD08ED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ואמנם אי</w:t>
      </w:r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אפשר בלי טעם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15EDAF1" w14:textId="44D03DC1" w:rsidR="00ED28EB" w:rsidRDefault="00ED28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3DDF447" w14:textId="2B7F0D67" w:rsidR="00E7147E" w:rsidRDefault="00E7147E" w:rsidP="00CA4D5A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16:13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חַ֧ג הַסֻּכֹּ֛ת תַּֽעֲשֶׂ֥ה לְךָ֖ שִׁבְעַ֣ת יָמִ֑ים בְּאָ֨סְפְּךָ֔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מִֽגָּרְנְך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ָ֖ וּמִיִּקְבֶֽךָ׃</w:t>
      </w:r>
    </w:p>
    <w:p w14:paraId="4431E962" w14:textId="06873663" w:rsidR="00E9160C" w:rsidRDefault="00E9160C" w:rsidP="00E916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16:14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וְשָֽׂמַחְתָּ֖ בְּחַגֶּ֑ךָ אַתָּ֨ה וּבִנְךָ֤ וּבִתֶּ֨ךָ֙ וְעַבְדְּךָ֣ וַֽאֲמָתֶ֔ךָ וְהַלֵּוִ֗י וְהַגֵּ֛ר וְהַיָּת֥וֹם וְהָֽאַלְמָנָ֖ה אֲשֶׁ֥ר בִּשְׁעָרֶֽ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יךָ׃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</w:p>
    <w:p w14:paraId="0F023A1A" w14:textId="0C3E3395" w:rsidR="00ED28EB" w:rsidRDefault="00E9160C" w:rsidP="00CA4D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-14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CD08ED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חג הסכות תעשה לך שבעת ימים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ואחרי כן אמר</w:t>
      </w:r>
      <w:r w:rsidR="00CD08E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CD08ED">
        <w:rPr>
          <w:rFonts w:ascii="Times New Roman" w:hAnsi="Times New Roman" w:cs="Times New Roman"/>
          <w:color w:val="FFC000"/>
          <w:sz w:val="24"/>
          <w:szCs w:val="24"/>
          <w:rtl/>
        </w:rPr>
        <w:t>באספך מגרונך ומיקבך</w:t>
      </w:r>
      <w:r w:rsidR="00CD08ED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כאלו אחר שאספת מה שיש לך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לך הרחבת</w:t>
      </w:r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זמן לשמוח ולשמח הנזכרים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2AFA36C" w14:textId="77777777" w:rsidR="00E014E6" w:rsidRDefault="00E014E6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</w:p>
    <w:p w14:paraId="75FCAD97" w14:textId="2ACE9826" w:rsidR="00E7147E" w:rsidRDefault="00E7147E" w:rsidP="00D23A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16:15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שִׁבְעַ֣ת יָמִ֗ים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תָּחֹג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לַֽיהוָ֣ה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בַּמָּק֖וֹם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אֲשֶׁר־יִבְחַ֣ר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יְהוָ֑ה כִּ֣י יְבָֽרֶכְךָ֞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אֱלֹהֶ֗יך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בְּכֹ֤ל תְּבוּאָֽתְךָ֙ וּבְכֹל֙ מַֽעֲשֵׂ֣ה יָדֶ֔יךָ וְהָיִ֖יתָ אַ֥ךְ שָׂמֵֽחַ׃</w:t>
      </w:r>
    </w:p>
    <w:p w14:paraId="1C081E03" w14:textId="4E67D320" w:rsidR="00ED28EB" w:rsidRDefault="00000E3A" w:rsidP="00D23A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CD08ED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שבעת ימים תחוג במקום אשר יבחר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שהחגיגה תלויה לשם</w:t>
      </w:r>
      <w:r w:rsidR="009675D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והחגיגה תהיה כפי ש</w:t>
      </w:r>
      <w:r w:rsidR="005A3C0F" w:rsidRPr="00E4665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יברכך ה' </w:t>
      </w:r>
      <w:proofErr w:type="spellStart"/>
      <w:r w:rsidR="005A3C0F" w:rsidRPr="00E4665D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45AF0A0" w14:textId="0F5C7E10" w:rsidR="00ED28EB" w:rsidRDefault="00000E3A" w:rsidP="005E53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CD08ED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והיית אך</w:t>
      </w:r>
      <w:r w:rsidR="00ED28EB" w:rsidRPr="00E22C0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שמח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אין לך לעסוק בדבר אחר</w:t>
      </w:r>
      <w:r w:rsidR="00D23AE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אם בשמחה</w:t>
      </w:r>
      <w:r w:rsidR="00CD08E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ויש אומרים הטעם</w:t>
      </w:r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באמת שמח</w:t>
      </w:r>
      <w:r w:rsidR="005E53E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אך עצמי ובשרי אתה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כט</w:t>
      </w:r>
      <w:r w:rsidR="00E4665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יד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FCDFEDE" w14:textId="10876EC0" w:rsidR="00ED28EB" w:rsidRDefault="00ED28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6B06377" w14:textId="5DA990CB" w:rsidR="00E7147E" w:rsidRDefault="00E7147E" w:rsidP="005E53E4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16:16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שָׁל֣וֹשׁ פְּעָמִ֣ים ׀ בַּשָּׁנָ֡ה יֵֽרָאֶ֨ה </w:t>
      </w:r>
      <w:proofErr w:type="spellStart"/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כָל־זְכֽוּרְך</w:t>
      </w:r>
      <w:proofErr w:type="spellEnd"/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ָ֜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אֶת־פְּנֵ֣י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׀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אֱלֹהֶ֗יך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בַּמָּקוֹם֙ אֲשֶׁ֣ר יִבְחָ֔ר בְּחַ֧ג הַמַּצּ֛וֹת וּבְחַ֥ג הַשָּֽׁבֻע֖וֹת וּבְחַ֣ג הַסֻּכּ֑וֹת וְלֹ֧א יֵֽרָאֶ֛ה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אֶת־פְּנֵ֥י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יְהוָ֖ה רֵיקָֽם׃</w:t>
      </w:r>
    </w:p>
    <w:p w14:paraId="4D24A9AA" w14:textId="4F4E2EAC" w:rsidR="00AD0C17" w:rsidRDefault="00AD0C17" w:rsidP="00AD0C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16:17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אִ֖ישׁ כְּמַתְּנַ֣ת יָד֑וֹ כְּבִרְכַּ֛ת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אֲשֶׁ</w:t>
      </w:r>
      <w:r w:rsidRPr="004F4259">
        <w:rPr>
          <w:rFonts w:asciiTheme="majorBidi" w:hAnsiTheme="majorBidi" w:cs="Times New Roman" w:hint="cs"/>
          <w:b/>
          <w:bCs/>
          <w:sz w:val="24"/>
          <w:szCs w:val="24"/>
          <w:rtl/>
        </w:rPr>
        <w:t>֥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ר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נָֽתַן־לָֽך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ְ׃ </w:t>
      </w:r>
    </w:p>
    <w:p w14:paraId="4CB77532" w14:textId="0561671C" w:rsidR="00ED28EB" w:rsidRDefault="00000E3A" w:rsidP="005E53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 w:rsidR="00CD08ED">
        <w:rPr>
          <w:rFonts w:ascii="Times New Roman" w:hAnsi="Times New Roman" w:cs="Times New Roman" w:hint="cs"/>
          <w:color w:val="FF0000"/>
          <w:sz w:val="24"/>
          <w:szCs w:val="24"/>
          <w:rtl/>
        </w:rPr>
        <w:t>:16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שלש פעמים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כמו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שלש רגלים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r w:rsidR="009675DC">
        <w:rPr>
          <w:rFonts w:ascii="Times New Roman" w:hAnsi="Times New Roman" w:cs="Times New Roman" w:hint="cs"/>
          <w:color w:val="0070C0"/>
          <w:sz w:val="24"/>
          <w:szCs w:val="24"/>
          <w:rtl/>
        </w:rPr>
        <w:t>ג</w:t>
      </w:r>
      <w:proofErr w:type="spellEnd"/>
      <w:r w:rsidR="00EB1F7C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9675DC">
        <w:rPr>
          <w:rFonts w:ascii="Times New Roman" w:hAnsi="Times New Roman" w:cs="Times New Roman" w:hint="cs"/>
          <w:color w:val="0070C0"/>
          <w:sz w:val="24"/>
          <w:szCs w:val="24"/>
          <w:rtl/>
        </w:rPr>
        <w:t>יד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0A1B960" w14:textId="040B877C" w:rsidR="005A3C0F" w:rsidRDefault="00AD0C17" w:rsidP="00AD0C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 w:hint="cs"/>
          <w:sz w:val="24"/>
          <w:szCs w:val="24"/>
          <w:rtl/>
        </w:rPr>
        <w:t>-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CD08ED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יראה כל </w:t>
      </w:r>
      <w:proofErr w:type="spellStart"/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זכורך</w:t>
      </w:r>
      <w:proofErr w:type="spellEnd"/>
      <w:r w:rsidR="00E4772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... </w:t>
      </w:r>
      <w:r w:rsidR="005A3C0F" w:rsidRPr="00405E4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ולא </w:t>
      </w:r>
      <w:r w:rsidR="00F6158F">
        <w:rPr>
          <w:rFonts w:ascii="Times New Roman" w:hAnsi="Times New Roman" w:cs="Times New Roman" w:hint="cs"/>
          <w:color w:val="FF0000"/>
          <w:sz w:val="24"/>
          <w:szCs w:val="24"/>
          <w:rtl/>
        </w:rPr>
        <w:t>{יראו} &lt;</w:t>
      </w:r>
      <w:r w:rsidR="005A3C0F" w:rsidRPr="00405E40">
        <w:rPr>
          <w:rFonts w:ascii="Times New Roman" w:hAnsi="Times New Roman" w:cs="Times New Roman"/>
          <w:color w:val="FF0000"/>
          <w:sz w:val="24"/>
          <w:szCs w:val="24"/>
          <w:rtl/>
        </w:rPr>
        <w:t>ירא</w:t>
      </w:r>
      <w:r w:rsidR="00E47723" w:rsidRPr="00405E40">
        <w:rPr>
          <w:rFonts w:ascii="Times New Roman" w:hAnsi="Times New Roman" w:cs="Times New Roman" w:hint="cs"/>
          <w:color w:val="FF0000"/>
          <w:sz w:val="24"/>
          <w:szCs w:val="24"/>
          <w:rtl/>
        </w:rPr>
        <w:t>ה</w:t>
      </w:r>
      <w:r w:rsidR="00F6158F">
        <w:rPr>
          <w:rFonts w:ascii="Times New Roman" w:hAnsi="Times New Roman" w:cs="Times New Roman" w:hint="cs"/>
          <w:color w:val="FF0000"/>
          <w:sz w:val="24"/>
          <w:szCs w:val="24"/>
          <w:rtl/>
        </w:rPr>
        <w:t>&gt;</w:t>
      </w:r>
      <w:r w:rsidR="005C1A65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40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405E40"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ח</w:t>
      </w:r>
      <w:r w:rsidR="0053606E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</w:t>
      </w:r>
      <w:r w:rsidR="0053606E">
        <w:rPr>
          <w:rFonts w:ascii="Times New Roman" w:hAnsi="Times New Roman" w:cs="Times New Roman" w:hint="cs"/>
          <w:sz w:val="24"/>
          <w:szCs w:val="24"/>
          <w:rtl/>
        </w:rPr>
        <w:t>ֵּ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שהראיון</w:t>
      </w:r>
      <w:proofErr w:type="spellEnd"/>
      <w:r w:rsidR="00ED28E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 ידי קרבן</w:t>
      </w:r>
      <w:r w:rsidR="00A7160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והקרבן ההוא </w:t>
      </w:r>
      <w:r w:rsidR="005A3C0F" w:rsidRPr="001B473E">
        <w:rPr>
          <w:rFonts w:ascii="Times New Roman" w:hAnsi="Times New Roman" w:cs="Times New Roman"/>
          <w:color w:val="FFC000"/>
          <w:sz w:val="24"/>
          <w:szCs w:val="24"/>
          <w:rtl/>
        </w:rPr>
        <w:t>איש כמתנת ידו</w:t>
      </w:r>
      <w:r w:rsidR="00CD08E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יהיה כפי שהוא רוצה</w:t>
      </w:r>
      <w:r w:rsidR="00B604A4">
        <w:rPr>
          <w:rFonts w:ascii="Times New Roman" w:hAnsi="Times New Roman" w:cs="Times New Roman" w:hint="cs"/>
          <w:sz w:val="24"/>
          <w:szCs w:val="24"/>
          <w:rtl/>
        </w:rPr>
        <w:t>,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אם הוא עשיר לתת כפי מתנת העני</w:t>
      </w:r>
      <w:r w:rsidR="00B604A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</w:t>
      </w:r>
      <w:r w:rsidR="005A3C0F" w:rsidRPr="00CD08E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כברכת ה' </w:t>
      </w:r>
      <w:proofErr w:type="spellStart"/>
      <w:r w:rsidR="005A3C0F" w:rsidRPr="00CD08ED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5A3C0F" w:rsidRPr="00CD08E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אשר נתן</w:t>
      </w:r>
      <w:r w:rsidR="00ED28EB" w:rsidRPr="00CD08E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CD08ED">
        <w:rPr>
          <w:rFonts w:ascii="Times New Roman" w:hAnsi="Times New Roman" w:cs="Times New Roman"/>
          <w:color w:val="FFC000"/>
          <w:sz w:val="24"/>
          <w:szCs w:val="24"/>
          <w:rtl/>
        </w:rPr>
        <w:t>לך</w:t>
      </w:r>
      <w:r w:rsidR="00CD08ED" w:rsidRPr="00CD08E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ממך </w:t>
      </w:r>
      <w:proofErr w:type="spellStart"/>
      <w:r w:rsidR="009675DC">
        <w:rPr>
          <w:rFonts w:ascii="Times New Roman" w:hAnsi="Times New Roman" w:cs="Times New Roman" w:hint="cs"/>
          <w:color w:val="FFC000"/>
          <w:sz w:val="24"/>
          <w:szCs w:val="24"/>
          <w:rtl/>
        </w:rPr>
        <w:t>ה</w:t>
      </w:r>
      <w:r w:rsidR="009675DC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כל</w:t>
      </w:r>
      <w:proofErr w:type="spellEnd"/>
      <w:r w:rsidR="009675DC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ומידך נתנו לך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5A3C0F" w:rsidRPr="00AD0C17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r w:rsidR="005A6C5C">
        <w:rPr>
          <w:rFonts w:ascii="Times New Roman" w:hAnsi="Times New Roman" w:cs="Times New Roman" w:hint="cs"/>
          <w:color w:val="0070C0"/>
          <w:sz w:val="24"/>
          <w:szCs w:val="24"/>
          <w:rtl/>
        </w:rPr>
        <w:t>ברי הימים</w:t>
      </w:r>
      <w:r w:rsidR="005A3C0F" w:rsidRPr="00AD0C1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א</w:t>
      </w:r>
      <w:r w:rsidR="005A6C5C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5A3C0F" w:rsidRPr="00AD0C1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proofErr w:type="gramStart"/>
      <w:r w:rsidR="005A3C0F" w:rsidRPr="00AD0C17">
        <w:rPr>
          <w:rFonts w:ascii="Times New Roman" w:hAnsi="Times New Roman" w:cs="Times New Roman"/>
          <w:color w:val="0070C0"/>
          <w:sz w:val="24"/>
          <w:szCs w:val="24"/>
          <w:rtl/>
        </w:rPr>
        <w:t>כט</w:t>
      </w:r>
      <w:r w:rsidR="005A6C5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יד</w:t>
      </w:r>
      <w:proofErr w:type="spellEnd"/>
      <w:proofErr w:type="gram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7C1B1D70" w14:textId="77777777" w:rsidR="00E014E6" w:rsidRPr="00FB1DA6" w:rsidRDefault="00E014E6" w:rsidP="00AD0C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5088BD5" w14:textId="52B20FFC" w:rsidR="00063047" w:rsidRPr="00ED1ADC" w:rsidRDefault="00063047" w:rsidP="005C1A6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נשלמה פרשת ראה / </w:t>
      </w:r>
      <w:r w:rsidR="00674596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ב</w:t>
      </w:r>
      <w:r w:rsidR="002F2152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שם </w:t>
      </w:r>
      <w:r w:rsidR="00674596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{</w:t>
      </w:r>
      <w:r w:rsidR="002F2152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ש</w:t>
      </w:r>
      <w:r w:rsidR="00674596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}</w:t>
      </w:r>
      <w:r w:rsidR="002F2152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הוא רם ושפל י</w:t>
      </w:r>
      <w:r w:rsidR="00915AD6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ִ</w:t>
      </w:r>
      <w:r w:rsidR="002F2152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ר</w:t>
      </w:r>
      <w:r w:rsidR="00915AD6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ְ</w:t>
      </w:r>
      <w:r w:rsidR="002F2152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א</w:t>
      </w:r>
      <w:r w:rsidR="00915AD6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ֶ</w:t>
      </w:r>
      <w:r w:rsidR="002F2152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ה</w:t>
      </w:r>
      <w:r w:rsidR="00342BD3" w:rsidRPr="00ED1ADC">
        <w:rPr>
          <w:rStyle w:val="FootnoteReference"/>
          <w:rFonts w:ascii="Times New Roman" w:hAnsi="Times New Roman" w:cs="Times New Roman"/>
          <w:b/>
          <w:bCs/>
          <w:sz w:val="24"/>
          <w:szCs w:val="24"/>
          <w:rtl/>
        </w:rPr>
        <w:footnoteReference w:id="41"/>
      </w:r>
    </w:p>
    <w:p w14:paraId="393E9F79" w14:textId="77777777" w:rsidR="005A3C0F" w:rsidRPr="00FB1DA6" w:rsidRDefault="005A3C0F" w:rsidP="00AD0C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noProof/>
          <w:position w:val="4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25A45D" wp14:editId="291F6651">
                <wp:simplePos x="0" y="0"/>
                <wp:positionH relativeFrom="column">
                  <wp:posOffset>1285240</wp:posOffset>
                </wp:positionH>
                <wp:positionV relativeFrom="paragraph">
                  <wp:posOffset>46668</wp:posOffset>
                </wp:positionV>
                <wp:extent cx="3017520" cy="0"/>
                <wp:effectExtent l="0" t="0" r="11430" b="19050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5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92447C" id="מחבר ישר 3" o:spid="_x0000_s1026" style="position:absolute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pt,3.65pt" to="338.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" strokecolor="windowText"/>
            </w:pict>
          </mc:Fallback>
        </mc:AlternateContent>
      </w:r>
    </w:p>
    <w:p w14:paraId="3278BA9A" w14:textId="51677CA1" w:rsidR="005A3C0F" w:rsidRPr="0051709C" w:rsidRDefault="009675DC" w:rsidP="00AD0C1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rtl/>
        </w:rPr>
      </w:pPr>
      <w:r w:rsidRPr="0051709C">
        <w:rPr>
          <w:rFonts w:ascii="Times New Roman" w:hAnsi="Times New Roman" w:cs="Times New Roman" w:hint="cs"/>
          <w:b/>
          <w:bCs/>
          <w:sz w:val="28"/>
          <w:szCs w:val="28"/>
          <w:rtl/>
        </w:rPr>
        <w:t>פרשת</w:t>
      </w:r>
      <w:r w:rsidRPr="0051709C"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 </w:t>
      </w:r>
      <w:r w:rsidR="005A3C0F" w:rsidRPr="0051709C">
        <w:rPr>
          <w:rFonts w:ascii="Times New Roman" w:hAnsi="Times New Roman" w:cs="Times New Roman"/>
          <w:b/>
          <w:bCs/>
          <w:sz w:val="28"/>
          <w:szCs w:val="28"/>
          <w:rtl/>
        </w:rPr>
        <w:t>שופטים</w:t>
      </w:r>
    </w:p>
    <w:p w14:paraId="363E664B" w14:textId="77777777" w:rsidR="00E7147E" w:rsidRDefault="00E7147E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5C9B7106" w14:textId="1D374A09" w:rsidR="000C18B0" w:rsidRDefault="00E7147E" w:rsidP="000C10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>16:18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שֹֽׁפְטִ֣ים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וְשֹֽׁטְרִ֗ים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תִּֽתֶּן־לְך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בְּכָל־שְׁעָרֶ֔יך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אֲשֶׁ֨ר יְהוָ֧ה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אֱלֹהֶ֛יך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נֹתֵ֥ן לְךָ֖ לִשְׁבָטֶ֑יךָ וְשָֽׁפְט֥וּ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אֶת־הָעָ֖ם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מִשְׁפַּט־צֶֽדֶק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524BCD2B" w14:textId="406ECBBC" w:rsidR="000C18B0" w:rsidRDefault="00000E3A" w:rsidP="000C10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9B47AD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שופטים ושוטרים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 שסדר מה שתלוי במקום המובחר</w:t>
      </w:r>
      <w:r w:rsidR="000C10A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החל</w:t>
      </w:r>
      <w:r w:rsidR="000C18B0">
        <w:rPr>
          <w:rFonts w:ascii="Times New Roman" w:hAnsi="Times New Roman" w:cs="Times New Roman"/>
          <w:sz w:val="24"/>
          <w:szCs w:val="24"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לבאר מה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שמתחיבים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בשערים</w:t>
      </w:r>
      <w:r w:rsidR="00BB73D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בתחלה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לתת להם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שופטים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5FD0A94" w14:textId="2DBCBF0B" w:rsidR="000C18B0" w:rsidRDefault="00000E3A" w:rsidP="000C10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9B47AD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תתן</w:t>
      </w:r>
      <w:proofErr w:type="spellEnd"/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תנה לנו מלך</w:t>
      </w:r>
      <w:r w:rsidR="00882F6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לשפטנו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(שמואל א</w:t>
      </w:r>
      <w:r w:rsidR="00543FAC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r w:rsidR="00543FA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8156184" w14:textId="741BD876" w:rsidR="000C18B0" w:rsidRDefault="00000E3A" w:rsidP="000C10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9B47AD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בכל</w:t>
      </w:r>
      <w:r w:rsidR="000C18B0" w:rsidRPr="00E22C0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שעריך אשר ה' </w:t>
      </w:r>
      <w:proofErr w:type="spellStart"/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נתן לשבטיך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לכל שבט ושבט צריך ממונה נשיא</w:t>
      </w:r>
      <w:r w:rsidR="000C18B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המשפט</w:t>
      </w:r>
      <w:r w:rsidR="009675D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וכל עיר ועיר תמנה שופט ושוטר</w:t>
      </w:r>
      <w:r w:rsidR="00882F6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שהשופט יאמר המשפט</w:t>
      </w:r>
      <w:r w:rsidR="000C18B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והשוטר יכריח המ</w:t>
      </w:r>
      <w:r w:rsidR="00F91B75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253767">
        <w:rPr>
          <w:rFonts w:ascii="Times New Roman" w:hAnsi="Times New Roman" w:cs="Times New Roman" w:hint="cs"/>
          <w:sz w:val="24"/>
          <w:szCs w:val="24"/>
          <w:rtl/>
        </w:rPr>
        <w:t>ּ</w:t>
      </w:r>
      <w:r w:rsidR="00C555AF">
        <w:rPr>
          <w:rFonts w:ascii="Times New Roman" w:hAnsi="Times New Roman" w:cs="Times New Roman" w:hint="cs"/>
          <w:sz w:val="24"/>
          <w:szCs w:val="24"/>
          <w:rtl/>
        </w:rPr>
        <w:t>ע</w:t>
      </w:r>
      <w:r w:rsidR="001A0148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253767">
        <w:rPr>
          <w:rFonts w:ascii="Times New Roman" w:hAnsi="Times New Roman" w:cs="Times New Roman" w:hint="cs"/>
          <w:sz w:val="24"/>
          <w:szCs w:val="24"/>
          <w:rtl/>
        </w:rPr>
        <w:t>ּ</w:t>
      </w:r>
      <w:r w:rsidR="001A0148">
        <w:rPr>
          <w:rFonts w:ascii="Times New Roman" w:hAnsi="Times New Roman" w:cs="Times New Roman" w:hint="cs"/>
          <w:sz w:val="24"/>
          <w:szCs w:val="24"/>
          <w:rtl/>
        </w:rPr>
        <w:t>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1909E0B" w14:textId="2E38E43A" w:rsidR="000C18B0" w:rsidRDefault="0084434C" w:rsidP="000C10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>-19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9B47AD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ושפטו את העם משפט צדק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מצוה עליהם</w:t>
      </w:r>
      <w:r w:rsidR="000C18B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לעשות משפט צדק</w:t>
      </w:r>
      <w:r w:rsidR="0085212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לבל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יעותו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הדין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40BE3A9" w14:textId="1AB22671" w:rsidR="000C18B0" w:rsidRDefault="000C18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F797147" w14:textId="77DD6B58" w:rsidR="00E7147E" w:rsidRDefault="00E7147E" w:rsidP="008443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16:19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לֹֽא־תַטֶּ֣ה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מִשְׁפָּ֔ט לֹ֥א תַכִּ֖יר פָּנִ֑ים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וְלֹֽא־תִקַּ֣ח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שֹׁ֔חַד כִּ</w:t>
      </w:r>
      <w:r w:rsidRPr="004F4259">
        <w:rPr>
          <w:rFonts w:asciiTheme="majorBidi" w:hAnsiTheme="majorBidi" w:cs="Times New Roman" w:hint="cs"/>
          <w:b/>
          <w:bCs/>
          <w:sz w:val="24"/>
          <w:szCs w:val="24"/>
          <w:rtl/>
        </w:rPr>
        <w:t>֣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י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הַשֹּׁ֗חַד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יְעַוֵּר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֙ עֵינֵ֣י חֲכָמִ֔ים וִֽיסַלֵּ֖ף דִּבְרֵ֥י צַדִּיקִֽם׃</w:t>
      </w:r>
    </w:p>
    <w:p w14:paraId="3729B82A" w14:textId="714AFD4D" w:rsidR="000C18B0" w:rsidRDefault="00000E3A" w:rsidP="008443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9B47AD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לא תטה משפט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כנגד השופט</w:t>
      </w:r>
      <w:r w:rsidR="000C18B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ידבר</w:t>
      </w:r>
      <w:r w:rsidR="0084434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שיש לכל עיר ועיר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DB4D2E7" w14:textId="7CA18B94" w:rsidR="000C18B0" w:rsidRDefault="00000E3A" w:rsidP="00C75C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9B47AD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לא תכיר פנים ולא </w:t>
      </w:r>
      <w:proofErr w:type="spellStart"/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תקח</w:t>
      </w:r>
      <w:proofErr w:type="spellEnd"/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שחד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שהטיית</w:t>
      </w:r>
      <w:r w:rsidR="000C18B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משפט מצד אלו שני הדרכים</w:t>
      </w:r>
      <w:r w:rsidR="009675DC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הכר פנים במשפט</w:t>
      </w:r>
      <w:r w:rsidR="00C75CF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לא תכירו פנים</w:t>
      </w:r>
      <w:r w:rsidR="00BB73D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במשפט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71742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דברים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r w:rsidR="00B94F3F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9675DC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ולקיחת </w:t>
      </w:r>
      <w:proofErr w:type="spellStart"/>
      <w:r w:rsidR="009675DC" w:rsidRPr="00FD14D7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9675DC" w:rsidRPr="00FD14D7">
        <w:rPr>
          <w:rFonts w:ascii="Times New Roman" w:hAnsi="Times New Roman" w:cs="Times New Roman"/>
          <w:sz w:val="24"/>
          <w:szCs w:val="24"/>
          <w:rtl/>
        </w:rPr>
        <w:t>שחד</w:t>
      </w:r>
      <w:proofErr w:type="spellEnd"/>
      <w:r w:rsidR="009B47A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ומדות השופטים נזכרו</w:t>
      </w:r>
      <w:r w:rsidR="00B4270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ואף על פי</w:t>
      </w:r>
      <w:r w:rsidR="000C18B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שבכללם שונאי בצע</w:t>
      </w:r>
      <w:r w:rsidR="00B4270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עוד הזהירם </w:t>
      </w:r>
      <w:r w:rsidR="005A3C0F" w:rsidRPr="009B47A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</w:t>
      </w:r>
      <w:proofErr w:type="spellStart"/>
      <w:r w:rsidR="005A3C0F" w:rsidRPr="009B47AD">
        <w:rPr>
          <w:rFonts w:ascii="Times New Roman" w:hAnsi="Times New Roman" w:cs="Times New Roman"/>
          <w:color w:val="FFC000"/>
          <w:sz w:val="24"/>
          <w:szCs w:val="24"/>
          <w:rtl/>
        </w:rPr>
        <w:t>השחד</w:t>
      </w:r>
      <w:proofErr w:type="spellEnd"/>
      <w:r w:rsidR="005A3C0F" w:rsidRPr="009B47A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="005A3C0F" w:rsidRPr="009B47AD">
        <w:rPr>
          <w:rFonts w:ascii="Times New Roman" w:hAnsi="Times New Roman" w:cs="Times New Roman"/>
          <w:color w:val="FFC000"/>
          <w:sz w:val="24"/>
          <w:szCs w:val="24"/>
          <w:rtl/>
        </w:rPr>
        <w:t>יעור</w:t>
      </w:r>
      <w:proofErr w:type="spellEnd"/>
      <w:r w:rsidR="005A3C0F" w:rsidRPr="009B47A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עיני חכמים</w:t>
      </w:r>
      <w:r w:rsidR="00892E8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שנראים</w:t>
      </w:r>
      <w:r w:rsidR="000C18B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כי אינם </w:t>
      </w:r>
      <w:r w:rsidR="005D013D">
        <w:rPr>
          <w:rFonts w:ascii="Times New Roman" w:hAnsi="Times New Roman" w:cs="Times New Roman" w:hint="cs"/>
          <w:sz w:val="24"/>
          <w:szCs w:val="24"/>
          <w:rtl/>
        </w:rPr>
        <w:t>{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מבינים</w:t>
      </w:r>
      <w:r w:rsidR="005D013D">
        <w:rPr>
          <w:rFonts w:ascii="Times New Roman" w:hAnsi="Times New Roman" w:cs="Times New Roman" w:hint="cs"/>
          <w:sz w:val="24"/>
          <w:szCs w:val="24"/>
          <w:rtl/>
        </w:rPr>
        <w:t>} &lt;מעיינים&gt;</w:t>
      </w:r>
      <w:r w:rsidR="005D013D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42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היטב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D0BA6B6" w14:textId="3C707F09" w:rsidR="000C18B0" w:rsidRDefault="000C18B0" w:rsidP="00B94F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3074FD7" w14:textId="75630677" w:rsidR="000C18B0" w:rsidRDefault="00000E3A" w:rsidP="001F4F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9B47AD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ויסלף דברי צדיקים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חלוני שקופים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(מלכים א</w:t>
      </w:r>
      <w:r w:rsidR="00AF17B9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׳ </w:t>
      </w:r>
      <w:proofErr w:type="spellStart"/>
      <w:r w:rsidR="00AF17B9">
        <w:rPr>
          <w:rFonts w:ascii="Times New Roman" w:hAnsi="Times New Roman" w:cs="Times New Roman" w:hint="cs"/>
          <w:color w:val="0070C0"/>
          <w:sz w:val="24"/>
          <w:szCs w:val="24"/>
          <w:rtl/>
        </w:rPr>
        <w:t>ו: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9D7A3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ואפשר ש</w:t>
      </w:r>
      <w:r w:rsidR="005A3C0F" w:rsidRPr="004F542B">
        <w:rPr>
          <w:rFonts w:ascii="Times New Roman" w:hAnsi="Times New Roman" w:cs="Times New Roman"/>
          <w:color w:val="FFC000"/>
          <w:sz w:val="24"/>
          <w:szCs w:val="24"/>
          <w:rtl/>
        </w:rPr>
        <w:t>צדיקים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תאר אל הנדון שהוא זכאי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A8E95AB" w14:textId="046C1146" w:rsidR="000C18B0" w:rsidRDefault="000C18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0DF591C" w14:textId="74B7E40E" w:rsidR="00E7147E" w:rsidRDefault="00E7147E" w:rsidP="00FF0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16:20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צֶ֥דֶק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צֶ֖דֶק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תִּרְדֹּ֑ף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לְמַ֤עַן תִּֽחְיֶה֙ וְיָֽרַשְׁתָּ֣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אֶת־הָאָ֔רֶץ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אֲשֶׁר־יְהוָ֥ה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נֹתֵ֥ן לָֽךְ׃</w:t>
      </w:r>
    </w:p>
    <w:p w14:paraId="6B107B30" w14:textId="3A1D5646" w:rsidR="000C18B0" w:rsidRDefault="00000E3A" w:rsidP="00FF0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9B47AD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צדק </w:t>
      </w:r>
      <w:proofErr w:type="spellStart"/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צדק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נכפל</w:t>
      </w:r>
      <w:r w:rsidR="000C18B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להחמיר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בענין</w:t>
      </w:r>
      <w:proofErr w:type="spellEnd"/>
      <w:r w:rsidR="009B47A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שהוא כנגד השופט והשוטר</w:t>
      </w:r>
      <w:r w:rsidR="009B47A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כנגד שני היריבים</w:t>
      </w:r>
      <w:r w:rsidR="000C18B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שלא יבואו בדבר שקר לפני הדיין</w:t>
      </w:r>
      <w:r w:rsidR="009675D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אין הדיין דן אלה מה שאזניו</w:t>
      </w:r>
      <w:r w:rsidR="000C18B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שומעות ועיניו רואות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F307487" w14:textId="2DC4505B" w:rsidR="000C18B0" w:rsidRDefault="00000E3A" w:rsidP="00FF0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9B47AD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תרדוף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רודף צדקה וחסד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F0591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משלי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כא</w:t>
      </w:r>
      <w:proofErr w:type="spellEnd"/>
      <w:r w:rsidR="00310EE5">
        <w:rPr>
          <w:rFonts w:ascii="Times New Roman" w:hAnsi="Times New Roman" w:cs="Times New Roman"/>
          <w:color w:val="0070C0"/>
          <w:sz w:val="24"/>
          <w:szCs w:val="24"/>
        </w:rPr>
        <w:t>: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כא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9B47AD" w:rsidRPr="009B47A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0C18B0" w:rsidRPr="00A07667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ר"ל להשיג הדבר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3B7DF43" w14:textId="77777777" w:rsidR="0008432E" w:rsidRDefault="00000E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E51F43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למען תחיה וירשת את הארץ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אין העולם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מתקים</w:t>
      </w:r>
      <w:proofErr w:type="spellEnd"/>
      <w:r w:rsidR="000C18B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אלא על המשפט</w:t>
      </w:r>
      <w:r w:rsidR="00FD678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שנאמר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מלך במשפט יעמיד ארץ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6836B4">
        <w:rPr>
          <w:rFonts w:ascii="Times New Roman" w:hAnsi="Times New Roman" w:cs="Times New Roman" w:hint="cs"/>
          <w:color w:val="0070C0"/>
          <w:sz w:val="24"/>
          <w:szCs w:val="24"/>
          <w:rtl/>
        </w:rPr>
        <w:t>משלי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כט</w:t>
      </w:r>
      <w:r w:rsidR="006836B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08432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E51F43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326CAD0" w14:textId="7253A80A" w:rsidR="000C18B0" w:rsidRDefault="005A3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בידוע</w:t>
      </w:r>
      <w:r w:rsidR="000C18B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ע</w:t>
      </w:r>
      <w:r w:rsidR="00AC4409">
        <w:rPr>
          <w:rFonts w:ascii="Times New Roman" w:hAnsi="Times New Roman" w:cs="Times New Roman" w:hint="cs"/>
          <w:sz w:val="24"/>
          <w:szCs w:val="24"/>
          <w:rtl/>
        </w:rPr>
        <w:t>ִ</w:t>
      </w:r>
      <w:r w:rsidRPr="00FB1DA6">
        <w:rPr>
          <w:rFonts w:ascii="Times New Roman" w:hAnsi="Times New Roman" w:cs="Times New Roman"/>
          <w:sz w:val="24"/>
          <w:szCs w:val="24"/>
          <w:rtl/>
        </w:rPr>
        <w:t>ם ישראל ידבר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4F60375" w14:textId="17C0941D" w:rsidR="006763A6" w:rsidRDefault="006763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1FEE78A" w14:textId="6D1D5A42" w:rsidR="00E7147E" w:rsidRDefault="00E7147E" w:rsidP="00FF0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16:21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לֹֽא־תִטַּ֥ע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לְךָ֛ אֲשֵׁרָ֖ה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כָּל־עֵ֑ץ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אֵ֗צֶל מִזְבַּ֛ח יְ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הוָ֥ה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אֲשֶׁ֥ר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תַּֽעֲשֶׂה־לָּֽך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ְ׃ </w:t>
      </w:r>
    </w:p>
    <w:p w14:paraId="4C9E319D" w14:textId="0DDF09E7" w:rsidR="000C18B0" w:rsidRDefault="00000E3A" w:rsidP="00FF05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E51F43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לא </w:t>
      </w:r>
      <w:proofErr w:type="spellStart"/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תטע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 שהורה מה שחייב במקום המובחר ומה</w:t>
      </w:r>
      <w:r w:rsidR="000C18B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שמחויב בשער</w:t>
      </w:r>
      <w:r w:rsidR="00FD678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החל לבאר מה שצריך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להזהר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במקום המובחר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92B187E" w14:textId="77777777" w:rsidR="004969FA" w:rsidRDefault="00000E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E51F43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לא </w:t>
      </w:r>
      <w:proofErr w:type="spellStart"/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תטע</w:t>
      </w:r>
      <w:proofErr w:type="spellEnd"/>
      <w:r w:rsidR="000C18B0" w:rsidRPr="00E22C0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לך אשרה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והלא אשרה בכל מקום באסור</w:t>
      </w:r>
      <w:r w:rsidR="00FD6788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אמרו חכמים אפילו אילן</w:t>
      </w:r>
      <w:r w:rsidR="000C18B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נטוע שיחשב כמנהג עובדי ע"ז שעושים אשרה</w:t>
      </w:r>
      <w:r w:rsidR="00E51F4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47B70B1" w14:textId="569F9175" w:rsidR="00E7147E" w:rsidRDefault="005A3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ויתכן להיות מגזרת </w:t>
      </w:r>
      <w:proofErr w:type="spellStart"/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אשורנו</w:t>
      </w:r>
      <w:proofErr w:type="spellEnd"/>
      <w:r w:rsidR="000C18B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כד</w:t>
      </w:r>
      <w:r w:rsidR="00CD195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proofErr w:type="spellEnd"/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9675DC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Pr="009675DC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C65AD7">
        <w:rPr>
          <w:rFonts w:ascii="Times New Roman" w:hAnsi="Times New Roman" w:cs="Times New Roman" w:hint="cs"/>
          <w:sz w:val="24"/>
          <w:szCs w:val="24"/>
          <w:rtl/>
        </w:rPr>
        <w:t>שֶׁ</w:t>
      </w:r>
      <w:r w:rsidRPr="00FB1DA6">
        <w:rPr>
          <w:rFonts w:ascii="Times New Roman" w:hAnsi="Times New Roman" w:cs="Times New Roman"/>
          <w:sz w:val="24"/>
          <w:szCs w:val="24"/>
          <w:rtl/>
        </w:rPr>
        <w:t>מ</w:t>
      </w:r>
      <w:r w:rsidR="00C65AD7">
        <w:rPr>
          <w:rFonts w:ascii="Times New Roman" w:hAnsi="Times New Roman" w:cs="Times New Roman" w:hint="cs"/>
          <w:sz w:val="24"/>
          <w:szCs w:val="24"/>
          <w:rtl/>
        </w:rPr>
        <w:t>ַּ</w:t>
      </w:r>
      <w:r w:rsidRPr="00FB1DA6">
        <w:rPr>
          <w:rFonts w:ascii="Times New Roman" w:hAnsi="Times New Roman" w:cs="Times New Roman"/>
          <w:sz w:val="24"/>
          <w:szCs w:val="24"/>
          <w:rtl/>
        </w:rPr>
        <w:t>ר</w:t>
      </w:r>
      <w:r w:rsidR="00C65AD7">
        <w:rPr>
          <w:rFonts w:ascii="Times New Roman" w:hAnsi="Times New Roman" w:cs="Times New Roman" w:hint="cs"/>
          <w:sz w:val="24"/>
          <w:szCs w:val="24"/>
          <w:rtl/>
        </w:rPr>
        <w:t>ְ</w:t>
      </w:r>
      <w:r w:rsidRPr="00FB1DA6">
        <w:rPr>
          <w:rFonts w:ascii="Times New Roman" w:hAnsi="Times New Roman" w:cs="Times New Roman"/>
          <w:sz w:val="24"/>
          <w:szCs w:val="24"/>
          <w:rtl/>
        </w:rPr>
        <w:t>א</w:t>
      </w:r>
      <w:r w:rsidR="00C65AD7">
        <w:rPr>
          <w:rFonts w:ascii="Times New Roman" w:hAnsi="Times New Roman" w:cs="Times New Roman" w:hint="cs"/>
          <w:sz w:val="24"/>
          <w:szCs w:val="24"/>
          <w:rtl/>
        </w:rPr>
        <w:t>ָ</w:t>
      </w:r>
      <w:r w:rsidRPr="00FB1DA6">
        <w:rPr>
          <w:rFonts w:ascii="Times New Roman" w:hAnsi="Times New Roman" w:cs="Times New Roman"/>
          <w:sz w:val="24"/>
          <w:szCs w:val="24"/>
          <w:rtl/>
        </w:rPr>
        <w:t>ה לעם מקום העבודה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02869CF1" w14:textId="77777777" w:rsidR="00E7147E" w:rsidRDefault="00E714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E8813BB" w14:textId="7B06C481" w:rsidR="000C18B0" w:rsidRDefault="00E7147E" w:rsidP="001F0D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16:22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וְלֹֽא־תָקִ֥ים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לְךָ֖ מַצֵּבָ֑ה אֲשֶׁ֥ר שָׂנֵ֖א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אֱלֹהֶֽיך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ָ׃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70F5F2F" w14:textId="4F8B7FFE" w:rsidR="005A3C0F" w:rsidRPr="00FB1DA6" w:rsidRDefault="00000E3A" w:rsidP="001F0D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16:</w:t>
      </w:r>
      <w:r w:rsidR="00E51F43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E22C00">
        <w:rPr>
          <w:rFonts w:ascii="Times New Roman" w:hAnsi="Times New Roman" w:cs="Times New Roman"/>
          <w:color w:val="FF0000"/>
          <w:sz w:val="24"/>
          <w:szCs w:val="24"/>
          <w:rtl/>
        </w:rPr>
        <w:t>ולא תקים לך מצבה אשר שנא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0C18B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כמנהג ע"ז להקריב אליו קרבנות</w:t>
      </w:r>
      <w:r w:rsidR="009D737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אבל זולתי זה אינו תחת האזהרה</w:t>
      </w:r>
      <w:r w:rsidR="009675D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</w:t>
      </w:r>
      <w:r w:rsidR="000C18B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הנה יעקב הקים מצבה</w:t>
      </w:r>
      <w:r w:rsidR="009D737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ומשה הקים מצבה</w:t>
      </w:r>
      <w:r w:rsidR="009675D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גם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צוה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ליהושע והקים</w:t>
      </w:r>
      <w:r w:rsidR="000C18B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שתים עשרה מצבה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3C381D6" w14:textId="74EACE69" w:rsidR="005A3C0F" w:rsidRDefault="005A3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EFD7DD0" w14:textId="437164E3" w:rsidR="00E7147E" w:rsidRPr="00FB1DA6" w:rsidRDefault="00E7147E" w:rsidP="007C6C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17:1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לֹֽא־תִזְבַּח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֩ לַֽיהוָ֨ה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אֱלֹהֶ֜יך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שׁ֣וֹר וָשֶׂ֗ה אֲשֶׁ֨ר יִֽהְיֶ֥ה בוֹ֙ מ֔וּם כֹּ֖ל דָּבָ֣ר רָ֑ע כִּ֧י תֽוֹעֲבַ֛ת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הֽוּא׃</w:t>
      </w:r>
    </w:p>
    <w:p w14:paraId="0E58E0F0" w14:textId="13686DE7" w:rsidR="008F560E" w:rsidRDefault="00000E3A" w:rsidP="007C6C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17:1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לא תזבח לה' </w:t>
      </w:r>
      <w:proofErr w:type="spellStart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שור ושה אשר יהיה בו </w:t>
      </w:r>
      <w:r w:rsidR="009675DC" w:rsidRPr="00FD14D7">
        <w:rPr>
          <w:rFonts w:ascii="Times New Roman" w:hAnsi="Times New Roman" w:cs="Times New Roman" w:hint="cs"/>
          <w:color w:val="FF0000"/>
          <w:sz w:val="24"/>
          <w:szCs w:val="24"/>
          <w:rtl/>
        </w:rPr>
        <w:t>מ</w:t>
      </w:r>
      <w:r w:rsidR="009675DC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ום</w:t>
      </w:r>
      <w:r w:rsidR="009675DC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המומים נתבארו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בתורת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כהנים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9FEBA03" w14:textId="77777777" w:rsidR="007D1B12" w:rsidRDefault="00000E3A" w:rsidP="007C6C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17:1 </w:t>
      </w:r>
      <w:r w:rsidR="009675DC">
        <w:rPr>
          <w:rFonts w:ascii="Times New Roman" w:hAnsi="Times New Roman" w:cs="Times New Roman" w:hint="cs"/>
          <w:color w:val="FF0000"/>
          <w:sz w:val="24"/>
          <w:szCs w:val="24"/>
          <w:rtl/>
        </w:rPr>
        <w:t>כ</w:t>
      </w:r>
      <w:r w:rsidR="009675DC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דבר רע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יכליל מה שיהיה בו רושם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ע"ז</w:t>
      </w:r>
      <w:r w:rsidR="00E51F4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C810DBE" w14:textId="2383FFF2" w:rsidR="00CC75D3" w:rsidRDefault="005A3C0F" w:rsidP="007C6C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והחכם ר' אהרן נ"ע באר דברים רבים</w:t>
      </w:r>
      <w:r w:rsidR="00D8601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וכולם נכנסים תחת </w:t>
      </w:r>
      <w:r w:rsidRPr="00A97415">
        <w:rPr>
          <w:rFonts w:ascii="Times New Roman" w:hAnsi="Times New Roman" w:cs="Times New Roman"/>
          <w:color w:val="FFC000"/>
          <w:sz w:val="24"/>
          <w:szCs w:val="24"/>
          <w:rtl/>
        </w:rPr>
        <w:t>דבר רע</w:t>
      </w:r>
      <w:r w:rsidR="008F560E" w:rsidRPr="00A9741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כגון</w:t>
      </w:r>
      <w:r w:rsidR="009675DC">
        <w:rPr>
          <w:rFonts w:ascii="Times New Roman" w:hAnsi="Times New Roman" w:cs="Times New Roman" w:hint="cs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רובע ונרבע</w:t>
      </w:r>
      <w:r w:rsidR="00E51F4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ומחוסר זמן</w:t>
      </w:r>
      <w:r w:rsidR="00E51F4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ואתנן זונה</w:t>
      </w:r>
      <w:r w:rsidR="00E51F43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>ומחיר כלב</w:t>
      </w:r>
      <w:r w:rsidR="00E51F43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E09BF49" w14:textId="3431659A" w:rsidR="00A97415" w:rsidRDefault="005A3C0F" w:rsidP="007C6C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ובעלי הקבלה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אמרו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הנעבד</w:t>
      </w:r>
      <w:proofErr w:type="spellEnd"/>
      <w:r w:rsidR="00E51F4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ויוצא דופן</w:t>
      </w:r>
      <w:r w:rsidR="00E51F43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>וכלאים</w:t>
      </w:r>
      <w:r w:rsidR="00E51F4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והכחוש</w:t>
      </w:r>
      <w:r w:rsidR="00E51F4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והמוקצה</w:t>
      </w:r>
      <w:r w:rsidR="00E51F43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ומאימתי נעשה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מוקצה</w:t>
      </w:r>
      <w:r w:rsidR="00CB299A">
        <w:rPr>
          <w:rFonts w:ascii="Times New Roman" w:hAnsi="Times New Roman" w:cs="Times New Roman" w:hint="cs"/>
          <w:sz w:val="24"/>
          <w:szCs w:val="24"/>
          <w:rtl/>
        </w:rPr>
        <w:t>?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משיעשו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הכומרים בו סימן ע"ז</w:t>
      </w:r>
      <w:r w:rsidR="0029113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כגון שיגוזו אותו</w:t>
      </w:r>
      <w:r w:rsidR="00734D31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52F7954" w14:textId="5E33A33A" w:rsidR="00305EAF" w:rsidRDefault="005A3C0F" w:rsidP="007C6C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וכל אלו תחת </w:t>
      </w:r>
      <w:r w:rsidRPr="00951211">
        <w:rPr>
          <w:rFonts w:ascii="Times New Roman" w:hAnsi="Times New Roman" w:cs="Times New Roman"/>
          <w:color w:val="FFC000"/>
          <w:sz w:val="24"/>
          <w:szCs w:val="24"/>
          <w:rtl/>
        </w:rPr>
        <w:t>דבר</w:t>
      </w:r>
      <w:r w:rsidR="00305EAF" w:rsidRPr="0095121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951211">
        <w:rPr>
          <w:rFonts w:ascii="Times New Roman" w:hAnsi="Times New Roman" w:cs="Times New Roman"/>
          <w:color w:val="FFC000"/>
          <w:sz w:val="24"/>
          <w:szCs w:val="24"/>
          <w:rtl/>
        </w:rPr>
        <w:t>רע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4ED58545" w14:textId="3D97127D" w:rsidR="008F560E" w:rsidRDefault="005A3C0F" w:rsidP="007C6C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17:1 </w:t>
      </w:r>
      <w:r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כי תועבת 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בידוע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שמרמיז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משום שהוא תקרובת ע"ז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0667BE9" w14:textId="62CFAB36" w:rsidR="008F560E" w:rsidRDefault="008F56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3E82D74" w14:textId="38FC39C4" w:rsidR="00AF0B37" w:rsidRDefault="00AF0B37" w:rsidP="00960F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17:2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כִּֽי־יִמָּצֵ֤א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בְקִרְבְּךָ֙ בְּאַחַ֣ד שְׁעָרֶ֔יךָ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אֲשֶׁר־יְהוָ֥ה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נֹתֵ֣ן לָ֑ךְ אִ֣ישׁ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אֽוֹ־אִשָּׁ֗ה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אֲשֶׁ֨ר יַֽעֲשֶׂ֧ה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אֶת־הָרַ֛ע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בְּעֵינֵ֥י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יְהוָֽה־אֱלֹהֶ֖יך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לַֽעֲבֹ֥ר בְּרִיתֽוֹ׃</w:t>
      </w:r>
    </w:p>
    <w:p w14:paraId="26AC7D4D" w14:textId="4A5229FE" w:rsidR="008F560E" w:rsidRDefault="00000E3A" w:rsidP="00960F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E51F43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כי ימצא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מאחר שבאר מה שהוא שהם נזהרים במקום המובחר</w:t>
      </w:r>
      <w:r w:rsidR="009F08C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לבאר מה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שמתחייבים בשערים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80FB4A8" w14:textId="62A6A50B" w:rsidR="008F560E" w:rsidRDefault="00000E3A" w:rsidP="00960F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E51F43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איש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9F08C1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להכליל</w:t>
      </w:r>
      <w:r w:rsidR="00291133">
        <w:rPr>
          <w:rFonts w:ascii="Times New Roman" w:hAnsi="Times New Roman" w:cs="Times New Roman" w:hint="cs"/>
          <w:sz w:val="24"/>
          <w:szCs w:val="24"/>
          <w:rtl/>
        </w:rPr>
        <w:t xml:space="preserve"> הגר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DFC50AD" w14:textId="4D21CB5E" w:rsidR="008F560E" w:rsidRDefault="00000E3A" w:rsidP="00960F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E51F43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או </w:t>
      </w:r>
      <w:proofErr w:type="spellStart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אשה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הבנים</w:t>
      </w:r>
      <w:r w:rsidR="008F560E" w:rsidRPr="0056072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מלקטים עצים והאבות מבערים האש והנשים לשות בצק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(ירמיה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r w:rsidR="0084773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C55E966" w14:textId="77777777" w:rsidR="008F560E" w:rsidRDefault="00000E3A" w:rsidP="00960F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E51F43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אשר</w:t>
      </w:r>
      <w:r w:rsidR="008F560E" w:rsidRPr="00AF7E1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יעשה את הרע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תפש ע"ז שהיא העקר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9B4F6D8" w14:textId="5C8C2809" w:rsidR="008F560E" w:rsidRDefault="00000E3A" w:rsidP="00960F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E51F43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לעבור בריתו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שאמרו על זה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נעשה</w:t>
      </w:r>
      <w:r w:rsidR="008F560E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ונשמע</w:t>
      </w:r>
      <w:r w:rsidR="00506379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שכרתו ברית לעבוד את השם ולא ע"ז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E6EA5F8" w14:textId="0FEBD5EA" w:rsidR="008F560E" w:rsidRDefault="008F56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57A214A" w14:textId="150039C6" w:rsidR="00BE0283" w:rsidRDefault="00BE0283" w:rsidP="00B86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17:3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וַיֵּ֗לֶךְ וַֽיַּעֲבֹד֙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אֱלֹהִ֣ים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אֲחֵרִ֔ים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וַיִּשְׁתַּ֖חו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לָהֶ֑ם וְלַשֶּׁ֣מֶשׁ ׀ א֣וֹ לַיָּרֵ֗חַ א֛וֹ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לְכָל־צְבָ֥א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הַשָּׁמַ֖יִם אֲשֶׁ֥ר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לֹֽא־צִוִּֽיתִי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65E1EB57" w14:textId="6158FE56" w:rsidR="008F560E" w:rsidRDefault="00000E3A" w:rsidP="006272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E51F43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וילך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ויעבוד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אלהים</w:t>
      </w:r>
      <w:proofErr w:type="spellEnd"/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אחרים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כמלאכים וה</w:t>
      </w:r>
      <w:r w:rsidR="005A3C0F" w:rsidRPr="0095472D">
        <w:rPr>
          <w:rFonts w:ascii="Times New Roman" w:hAnsi="Times New Roman" w:cs="Times New Roman"/>
          <w:color w:val="FFC000"/>
          <w:sz w:val="24"/>
          <w:szCs w:val="24"/>
          <w:rtl/>
        </w:rPr>
        <w:t>שמש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</w:t>
      </w:r>
      <w:r w:rsidR="005A3C0F" w:rsidRPr="0095472D">
        <w:rPr>
          <w:rFonts w:ascii="Times New Roman" w:hAnsi="Times New Roman" w:cs="Times New Roman"/>
          <w:color w:val="FFC000"/>
          <w:sz w:val="24"/>
          <w:szCs w:val="24"/>
          <w:rtl/>
        </w:rPr>
        <w:t>צבא השמים</w:t>
      </w:r>
      <w:r w:rsidR="00E51F4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תפש מה שהם בריאות נכבדות</w:t>
      </w:r>
      <w:r w:rsidR="00F15E6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כי אע"פ שמהם מקבל תועלת</w:t>
      </w:r>
      <w:r w:rsidR="0095472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יחשבם כגרזן ביד החוצב בו</w:t>
      </w:r>
      <w:r w:rsidR="0062726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627269" w:rsidRPr="00627269">
        <w:rPr>
          <w:rFonts w:ascii="Times New Roman" w:hAnsi="Times New Roman" w:cs="Times New Roman" w:hint="cs"/>
          <w:sz w:val="24"/>
          <w:szCs w:val="24"/>
          <w:rtl/>
        </w:rPr>
        <w:t xml:space="preserve">(ע״פ ישעיהו </w:t>
      </w:r>
      <w:proofErr w:type="spellStart"/>
      <w:r w:rsidR="00627269" w:rsidRPr="00627269">
        <w:rPr>
          <w:rFonts w:ascii="Times New Roman" w:hAnsi="Times New Roman" w:cs="Times New Roman" w:hint="cs"/>
          <w:sz w:val="24"/>
          <w:szCs w:val="24"/>
          <w:rtl/>
        </w:rPr>
        <w:t>י:טו</w:t>
      </w:r>
      <w:proofErr w:type="spellEnd"/>
      <w:r w:rsidR="00627269" w:rsidRPr="00627269">
        <w:rPr>
          <w:rFonts w:ascii="Times New Roman" w:hAnsi="Times New Roman" w:cs="Times New Roman" w:hint="cs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C2E5D85" w14:textId="4A6F9444" w:rsidR="008F560E" w:rsidRDefault="00000E3A" w:rsidP="00B86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E51F43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וישתחו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95472D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השתחויה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בכלל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 w:rsidR="0050637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ולמה יצאת</w:t>
      </w:r>
      <w:r w:rsidR="0095472D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ללמד על כל עבודה ועבודה</w:t>
      </w:r>
      <w:r w:rsidR="0095472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הזכיר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ההשתחויה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שהיא עבודה קלה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9C6A250" w14:textId="0C5762AD" w:rsidR="008F560E" w:rsidRDefault="008F56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F71353B" w14:textId="08A47060" w:rsidR="00BE0283" w:rsidRDefault="00BE0283" w:rsidP="009547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17:4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וְהֻֽגַּד־לְך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ָ֖ וְשָׁמָ֑עְתָּ וְדָֽרַשְׁתָּ֣ הֵיטֵ֔ב וְהִנֵּ֤ה אֱמֶת֙ נָכ֣וֹן הַדָּבָ֔ר נֶֽעֶשְׂתָ֛ה הַתּֽוֹעֵבָ֥ה הַזֹּ֖את בְּיִשְׂרָאֵֽל׃</w:t>
      </w:r>
    </w:p>
    <w:p w14:paraId="644DBF96" w14:textId="56A6BDDD" w:rsidR="00305EAF" w:rsidRDefault="00000E3A" w:rsidP="00DB01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17:</w:t>
      </w:r>
      <w:r w:rsidR="00E51F43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והוגד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לך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ושמעת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אם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שלכתחלה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06379" w:rsidRPr="00FB1DA6">
        <w:rPr>
          <w:rFonts w:ascii="Times New Roman" w:hAnsi="Times New Roman" w:cs="Times New Roman"/>
          <w:sz w:val="24"/>
          <w:szCs w:val="24"/>
          <w:rtl/>
        </w:rPr>
        <w:t>הגיד</w:t>
      </w:r>
      <w:r w:rsidR="00506379">
        <w:rPr>
          <w:rFonts w:ascii="Times New Roman" w:hAnsi="Times New Roman" w:cs="Times New Roman" w:hint="cs"/>
          <w:sz w:val="24"/>
          <w:szCs w:val="24"/>
          <w:rtl/>
        </w:rPr>
        <w:t>ו</w:t>
      </w:r>
      <w:r w:rsidR="00506379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לך</w:t>
      </w:r>
      <w:r w:rsidR="00E51F4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ששמעת שמספרים הדבר</w:t>
      </w:r>
      <w:r w:rsidR="00DB015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r w:rsidR="005A3C0F" w:rsidRPr="00E51F43">
        <w:rPr>
          <w:rFonts w:ascii="Times New Roman" w:hAnsi="Times New Roman" w:cs="Times New Roman"/>
          <w:color w:val="FFC000"/>
          <w:sz w:val="24"/>
          <w:szCs w:val="24"/>
          <w:rtl/>
        </w:rPr>
        <w:t>ודרשת היטב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FB10FD0" w14:textId="24EE090A" w:rsidR="008F560E" w:rsidRDefault="00000E3A" w:rsidP="00DB01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E51F43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נכון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הדבר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FF26DD"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שנשמע</w:t>
      </w:r>
      <w:r w:rsidR="00DB015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B015D">
        <w:rPr>
          <w:rFonts w:ascii="Times New Roman" w:hAnsi="Times New Roman" w:cs="Times New Roman"/>
          <w:color w:val="FFC000"/>
          <w:sz w:val="24"/>
          <w:szCs w:val="24"/>
          <w:rtl/>
        </w:rPr>
        <w:t>נעשתה התועבה הזאת</w:t>
      </w:r>
      <w:r w:rsidR="00D70AE9">
        <w:rPr>
          <w:rFonts w:ascii="Times New Roman" w:hAnsi="Times New Roman" w:cs="Times New Roman" w:hint="cs"/>
          <w:sz w:val="24"/>
          <w:szCs w:val="24"/>
          <w:rtl/>
        </w:rPr>
        <w:t>, ע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"ז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6B88FDB" w14:textId="2777C6E1" w:rsidR="008F560E" w:rsidRDefault="008F56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9155B76" w14:textId="566E3436" w:rsidR="00BE0283" w:rsidRDefault="00BE0283" w:rsidP="00DB01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17:5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וְהֽוֹצֵאתָ֣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אֶת־הָאִ֣יש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הַה֡וּא אוֹ֩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אֶת־הָֽאִשָּׁ֨ה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הַהִ֜וא אֲשֶׁ֣ר עָ֠שׂוּ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אֶת־הַדָּבָ֨ר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הָרָ֤ע הַזֶּה֙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אֶל־שְׁעָרֶ֔יך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אֶת־הָאִ֕יש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א֖וֹ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אֶת־הָֽאִשָּׁ֑ה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וּסְקַלְתָּ֥ם בָּֽאֲבָנִ֖ים וָמֵֽתוּ׃</w:t>
      </w:r>
    </w:p>
    <w:p w14:paraId="1173909D" w14:textId="3290FCE0" w:rsidR="008F560E" w:rsidRDefault="00000E3A" w:rsidP="00DE70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E51F43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והוצאת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305EAF">
        <w:rPr>
          <w:rFonts w:ascii="Times New Roman" w:hAnsi="Times New Roman" w:cs="Times New Roman"/>
          <w:color w:val="FF0000"/>
          <w:sz w:val="24"/>
          <w:szCs w:val="24"/>
          <w:rtl/>
        </w:rPr>
        <w:t>את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האיש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ההוא</w:t>
      </w:r>
      <w:r w:rsidR="0063532C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אל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שעריך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במקום שנמצא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F0B1D14" w14:textId="3C2058BB" w:rsidR="00305EAF" w:rsidRDefault="00000E3A" w:rsidP="00DE70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E51F43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את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האיש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FF26DD">
        <w:rPr>
          <w:rFonts w:ascii="Times New Roman" w:hAnsi="Times New Roman" w:cs="Times New Roman" w:hint="cs"/>
          <w:sz w:val="24"/>
          <w:szCs w:val="24"/>
          <w:rtl/>
        </w:rPr>
        <w:t>שָׁ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</w:t>
      </w:r>
      <w:r w:rsidR="00FF26DD">
        <w:rPr>
          <w:rFonts w:ascii="Times New Roman" w:hAnsi="Times New Roman" w:cs="Times New Roman" w:hint="cs"/>
          <w:sz w:val="24"/>
          <w:szCs w:val="24"/>
          <w:rtl/>
        </w:rPr>
        <w:t>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 מפני שהאריך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098DE14" w14:textId="3BAFB938" w:rsidR="008F560E" w:rsidRDefault="00000E3A" w:rsidP="00DE70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E51F43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וסקלתם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חייבם סקילה</w:t>
      </w:r>
      <w:r w:rsidR="0075078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מיתה </w:t>
      </w:r>
      <w:r w:rsidR="00750786">
        <w:rPr>
          <w:rFonts w:ascii="Times New Roman" w:hAnsi="Times New Roman" w:cs="Times New Roman" w:hint="cs"/>
          <w:sz w:val="24"/>
          <w:szCs w:val="24"/>
          <w:rtl/>
        </w:rPr>
        <w:t>ח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מורה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4EB6199" w14:textId="77777777" w:rsidR="00FF26DD" w:rsidRDefault="00FF26DD" w:rsidP="00DE70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5871BA7" w14:textId="700B3041" w:rsidR="000B0BE6" w:rsidRPr="000B0BE6" w:rsidRDefault="000B0BE6" w:rsidP="000B0BE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rtl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17:6 </w:t>
      </w:r>
      <w:r w:rsidRPr="000B0BE6">
        <w:rPr>
          <w:rFonts w:ascii="Times New Roman" w:hAnsi="Times New Roman" w:cs="Times New Roman"/>
          <w:b/>
          <w:bCs/>
          <w:sz w:val="24"/>
          <w:szCs w:val="24"/>
          <w:rtl/>
        </w:rPr>
        <w:t>עַל־פִּ֣י ׀ שְׁנַ֣יִם עֵדִ֗ים א֛וֹ שְׁלֹשָׁ֥ה עֵדִ֖ים יוּמַ֣ת הַמֵּ֑ת לֹ֣א יוּמַ֔ת עַל־פִּ֖י עֵ֥ד אֶחָֽד׃</w:t>
      </w:r>
    </w:p>
    <w:p w14:paraId="5596762E" w14:textId="52AA979C" w:rsidR="00AD06EC" w:rsidRPr="0090400D" w:rsidRDefault="0090400D" w:rsidP="009040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17:7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יַ֣ד הָֽעֵדִ֞ים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תִּֽהְיֶה־בּ֤ו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בָרִֽאשֹׁנָה֙ לַֽהֲמִית֔וֹ וְיַ֥ד כָּל־הָעָ֖ם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בָּאַֽחֲרֹנָ֑ה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וּבִֽעַרְתָּ֥ הָרָ֖ע מִקִּרְבֶּֽךָ׃</w:t>
      </w:r>
    </w:p>
    <w:p w14:paraId="4EF0162A" w14:textId="3F9B048B" w:rsidR="00B850B1" w:rsidRDefault="00967103" w:rsidP="009040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-7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E51F43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על פי שנים עדים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 </w:t>
      </w:r>
      <w:r w:rsidR="005A3C0F" w:rsidRPr="00BC1CDB">
        <w:rPr>
          <w:rFonts w:ascii="Times New Roman" w:hAnsi="Times New Roman" w:cs="Times New Roman"/>
          <w:color w:val="FFC000"/>
          <w:sz w:val="24"/>
          <w:szCs w:val="24"/>
          <w:rtl/>
        </w:rPr>
        <w:t>על פי</w:t>
      </w:r>
      <w:r w:rsidR="008F560E" w:rsidRPr="00BC1CD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BC1CD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שנים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מתקיימת העדות</w:t>
      </w:r>
      <w:r w:rsidR="0039586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מה טעם ה</w:t>
      </w:r>
      <w:r w:rsidR="005A3C0F" w:rsidRPr="00BC1CDB">
        <w:rPr>
          <w:rFonts w:ascii="Times New Roman" w:hAnsi="Times New Roman" w:cs="Times New Roman"/>
          <w:color w:val="FFC000"/>
          <w:sz w:val="24"/>
          <w:szCs w:val="24"/>
          <w:rtl/>
        </w:rPr>
        <w:t>שלשה</w:t>
      </w:r>
      <w:r w:rsidR="00D7206E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אמרו מפרשים </w:t>
      </w:r>
      <w:r w:rsidR="005A3C0F" w:rsidRPr="0086331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שלשה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מקבלי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עדות השנים</w:t>
      </w:r>
      <w:r w:rsidR="0050637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אולי אחד מן העדים היה חולה או הלך בדרך מרחוק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ועמדו שנים אחרים במקומו</w:t>
      </w:r>
      <w:r w:rsidR="002E4C8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D7206E" w:rsidRPr="00FB1DA6">
        <w:rPr>
          <w:rFonts w:ascii="Times New Roman" w:hAnsi="Times New Roman" w:cs="Times New Roman"/>
          <w:sz w:val="24"/>
          <w:szCs w:val="24"/>
          <w:rtl/>
        </w:rPr>
        <w:t xml:space="preserve">ומה טעם </w:t>
      </w:r>
      <w:r w:rsidR="005A3C0F" w:rsidRPr="002E4C8F">
        <w:rPr>
          <w:rFonts w:ascii="Times New Roman" w:hAnsi="Times New Roman" w:cs="Times New Roman"/>
          <w:color w:val="FFC000"/>
          <w:sz w:val="24"/>
          <w:szCs w:val="24"/>
          <w:rtl/>
        </w:rPr>
        <w:t>יד העדים תהיה בו בראשונה</w:t>
      </w:r>
      <w:r w:rsidR="002E4C8F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6BF1F6E2" w14:textId="77777777" w:rsidR="00B850B1" w:rsidRDefault="00B850B1" w:rsidP="009040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3E950" w14:textId="6B8F1A54" w:rsidR="00E63344" w:rsidRDefault="005A3C0F" w:rsidP="009040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ויתכן לומר שאם יהיו שלשה ונפסל האחד</w:t>
      </w:r>
      <w:r w:rsidR="00355E3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השנים מספיקים</w:t>
      </w:r>
      <w:r w:rsidR="002E4C8F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37EF40CA" w14:textId="77777777" w:rsidR="00E63344" w:rsidRDefault="00E63344" w:rsidP="009040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0C8EB" w14:textId="77777777" w:rsidR="00273BBA" w:rsidRDefault="005A3C0F" w:rsidP="009040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ובעלי הקבלה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אמרו היה אחד קרוב או פסול בדיני נפשות אבל בדיני ממונות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תתקים</w:t>
      </w:r>
      <w:proofErr w:type="spellEnd"/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העדות</w:t>
      </w:r>
      <w:r w:rsidR="002E4C8F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ואומרים כשם ששלשה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מזימין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את השנים</w:t>
      </w:r>
      <w:r w:rsidR="005265C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</w:t>
      </w:r>
      <w:r w:rsidR="00F7234E">
        <w:rPr>
          <w:rFonts w:ascii="Times New Roman" w:hAnsi="Times New Roman" w:cs="Times New Roman" w:hint="cs"/>
          <w:sz w:val="24"/>
          <w:szCs w:val="24"/>
          <w:rtl/>
        </w:rPr>
        <w:t>ך</w:t>
      </w:r>
      <w:r w:rsidR="00C22DB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שנים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מזימין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את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השלשה</w:t>
      </w:r>
      <w:r w:rsidR="005265C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/>
          <w:sz w:val="24"/>
          <w:szCs w:val="24"/>
          <w:rtl/>
        </w:rPr>
        <w:t>אפיל</w:t>
      </w:r>
      <w:r w:rsidR="00506379" w:rsidRPr="00506379">
        <w:rPr>
          <w:rFonts w:ascii="Times New Roman" w:hAnsi="Times New Roman" w:cs="Times New Roman" w:hint="cs"/>
          <w:sz w:val="24"/>
          <w:szCs w:val="24"/>
          <w:rtl/>
        </w:rPr>
        <w:t>ו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מאה</w:t>
      </w:r>
      <w:r w:rsidR="002E4C8F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וכשם שאין שנים נהרגים עד שיוזמו שניהם</w:t>
      </w:r>
      <w:r w:rsidR="002E4C8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כך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אין שלשה נהרגים עד שיוזמו שלשתם</w:t>
      </w:r>
      <w:r w:rsidR="002E4C8F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</w:p>
    <w:p w14:paraId="053CD2D7" w14:textId="77777777" w:rsidR="00273BBA" w:rsidRDefault="00273BBA" w:rsidP="009040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4FC5F6" w14:textId="3398BAA3" w:rsidR="008F560E" w:rsidRDefault="005A3C0F" w:rsidP="009040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ודעת האומר השלישי יכריע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כנגד השנים הראשונים</w:t>
      </w:r>
      <w:r w:rsidR="00C1434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לא אמר כלום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11BED12" w14:textId="77777777" w:rsidR="00673B50" w:rsidRDefault="00673B50" w:rsidP="009040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16A57CA" w14:textId="7AA8D0F0" w:rsidR="008F560E" w:rsidRDefault="00000E3A" w:rsidP="00C22D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2E4C8F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יומת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המת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מאחר שנגמר הדין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נקרא </w:t>
      </w:r>
      <w:r w:rsidR="005A3C0F" w:rsidRPr="00273BBA">
        <w:rPr>
          <w:rFonts w:ascii="Times New Roman" w:hAnsi="Times New Roman" w:cs="Times New Roman"/>
          <w:color w:val="FFC000"/>
          <w:sz w:val="24"/>
          <w:szCs w:val="24"/>
          <w:rtl/>
        </w:rPr>
        <w:t>מת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1A0A0B3" w14:textId="27B89B8D" w:rsidR="002E4C8F" w:rsidRDefault="00000E3A" w:rsidP="00F738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2E4C8F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לא יומת על פי עד אחד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והלא הכתוב אמר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לא יקום עד</w:t>
      </w:r>
      <w:r w:rsidR="008F560E" w:rsidRPr="0056072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אחד באיש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r w:rsidR="003B03DF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22DBF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 לשאר דברים אין מתקיימת עדות עד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אחד</w:t>
      </w:r>
      <w:r w:rsidR="00C22DB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כל שכן בדיני נפשות</w:t>
      </w:r>
      <w:r w:rsidR="002E4C8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אמרו בעלי הקבלה לשאר דברים לא</w:t>
      </w:r>
      <w:r w:rsidR="00A3403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בדיני נפשות לשבועה קם</w:t>
      </w:r>
      <w:r w:rsidR="002E4C8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אעפ"כ פסוק </w:t>
      </w:r>
      <w:r w:rsidR="005A3C0F" w:rsidRPr="00C22DBF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 יקום עד אחד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דרשוהו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פנים אחרים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637F0AB" w14:textId="77777777" w:rsidR="004869ED" w:rsidRDefault="002E4C8F" w:rsidP="00C22D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2E4C8F">
        <w:rPr>
          <w:rFonts w:ascii="Times New Roman" w:hAnsi="Times New Roman" w:cs="Times New Roman" w:hint="cs"/>
          <w:color w:val="FF0000"/>
          <w:sz w:val="24"/>
          <w:szCs w:val="24"/>
          <w:rtl/>
        </w:rPr>
        <w:t>17:7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2E4C8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יד העדים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כמו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וראשם לא יגלחו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(יחזקאל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מד</w:t>
      </w:r>
      <w:r w:rsidR="00D0719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4869ED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6A41E1EB" w14:textId="6816664B" w:rsidR="008F560E" w:rsidRDefault="005A3C0F" w:rsidP="00C22D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כדי ל</w:t>
      </w:r>
      <w:r w:rsidR="00DD3400">
        <w:rPr>
          <w:rFonts w:ascii="Times New Roman" w:hAnsi="Times New Roman" w:cs="Times New Roman" w:hint="cs"/>
          <w:sz w:val="24"/>
          <w:szCs w:val="24"/>
          <w:rtl/>
        </w:rPr>
        <w:t>ְ</w:t>
      </w:r>
      <w:r w:rsidRPr="00FB1DA6">
        <w:rPr>
          <w:rFonts w:ascii="Times New Roman" w:hAnsi="Times New Roman" w:cs="Times New Roman"/>
          <w:sz w:val="24"/>
          <w:szCs w:val="24"/>
          <w:rtl/>
        </w:rPr>
        <w:t>א</w:t>
      </w:r>
      <w:r w:rsidR="00BD19B0">
        <w:rPr>
          <w:rFonts w:ascii="Times New Roman" w:hAnsi="Times New Roman" w:cs="Times New Roman" w:hint="cs"/>
          <w:sz w:val="24"/>
          <w:szCs w:val="24"/>
          <w:rtl/>
        </w:rPr>
        <w:t>ַ</w:t>
      </w:r>
      <w:r w:rsidRPr="00FB1DA6">
        <w:rPr>
          <w:rFonts w:ascii="Times New Roman" w:hAnsi="Times New Roman" w:cs="Times New Roman"/>
          <w:sz w:val="24"/>
          <w:szCs w:val="24"/>
          <w:rtl/>
        </w:rPr>
        <w:t>מ</w:t>
      </w:r>
      <w:r w:rsidR="00BD19B0">
        <w:rPr>
          <w:rFonts w:ascii="Times New Roman" w:hAnsi="Times New Roman" w:cs="Times New Roman" w:hint="cs"/>
          <w:sz w:val="24"/>
          <w:szCs w:val="24"/>
          <w:rtl/>
        </w:rPr>
        <w:t>ֵּ</w:t>
      </w:r>
      <w:r w:rsidRPr="00FB1DA6">
        <w:rPr>
          <w:rFonts w:ascii="Times New Roman" w:hAnsi="Times New Roman" w:cs="Times New Roman"/>
          <w:sz w:val="24"/>
          <w:szCs w:val="24"/>
          <w:rtl/>
        </w:rPr>
        <w:t>ת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הדבר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C84EDFA" w14:textId="79F1A8F3" w:rsidR="008F560E" w:rsidRDefault="008F56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6EB5BA0" w14:textId="6030872D" w:rsidR="00BE0283" w:rsidRDefault="00BE0283" w:rsidP="001E36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17:8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כִּ֣י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יִפָּלֵא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֩ מִמְּךָ֨ דָבָ֜ר לַמִּשְׁפָּ֗ט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בֵּֽין־דָּ֨ם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׀ לְדָ֜ם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בֵּֽין־דִּ֣ין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לְדִ֗ין וּבֵ֥ין נֶ֨גַע֙ לָנֶ֔גַע דִּבְרֵ֥י רִיבֹ֖ת בִּשְׁעָרֶ֑יךָ וְקַמְתָּ֣ וְעָלִ֔יתָ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אֶ֨ל־הַמָּק֔וֹם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יִבְחַ֛ר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בּֽוֹ׃</w:t>
      </w:r>
    </w:p>
    <w:p w14:paraId="12AA8875" w14:textId="0D200B18" w:rsidR="008F560E" w:rsidRDefault="00000E3A" w:rsidP="00AC7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2E4C8F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כי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יפלא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ענינו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</w:t>
      </w:r>
      <w:r w:rsidR="006D623E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ס</w:t>
      </w:r>
      <w:r w:rsidR="006D623E">
        <w:rPr>
          <w:rFonts w:ascii="Times New Roman" w:hAnsi="Times New Roman" w:cs="Times New Roman" w:hint="cs"/>
          <w:sz w:val="24"/>
          <w:szCs w:val="24"/>
          <w:rtl/>
        </w:rPr>
        <w:t>ָּ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</w:t>
      </w:r>
      <w:r w:rsidR="006D623E">
        <w:rPr>
          <w:rFonts w:ascii="Times New Roman" w:hAnsi="Times New Roman" w:cs="Times New Roman" w:hint="cs"/>
          <w:sz w:val="24"/>
          <w:szCs w:val="24"/>
          <w:rtl/>
        </w:rPr>
        <w:t>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</w:t>
      </w:r>
      <w:proofErr w:type="spellEnd"/>
      <w:r w:rsidR="0050637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C2CEE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 xml:space="preserve">וכן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נפלאות מתורתך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קיט</w:t>
      </w:r>
      <w:r w:rsidR="00E7433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ACC085E" w14:textId="61A235E2" w:rsidR="008F560E" w:rsidRDefault="00000E3A" w:rsidP="00AC7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17:</w:t>
      </w:r>
      <w:r w:rsidR="002E4C8F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ממך</w:t>
      </w:r>
      <w:r w:rsidR="008F560E" w:rsidRPr="00AF7E1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דבר למשפט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וצוה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להיות שופטים בשערים</w:t>
      </w:r>
      <w:r w:rsidR="008A6E8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יפלא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מהם דבר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משפט</w:t>
      </w:r>
      <w:r w:rsidR="0010519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צוהו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ללכת אל מקום המובחר להוציא הדבר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לאמתתו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8B39869" w14:textId="77777777" w:rsidR="00754963" w:rsidRDefault="00000E3A" w:rsidP="00AC7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2E4C8F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בין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דם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לדם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הואיל ובדיני נפשות החל</w:t>
      </w:r>
      <w:r w:rsidR="003E540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אמר </w:t>
      </w:r>
      <w:r w:rsidR="005A3C0F" w:rsidRPr="002E4C8F">
        <w:rPr>
          <w:rFonts w:ascii="Times New Roman" w:hAnsi="Times New Roman" w:cs="Times New Roman"/>
          <w:color w:val="FFC000"/>
          <w:sz w:val="24"/>
          <w:szCs w:val="24"/>
          <w:rtl/>
        </w:rPr>
        <w:t>בין דם לדם</w:t>
      </w:r>
      <w:r w:rsidR="002E4C8F" w:rsidRPr="002E4C8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2E4C8F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הטעם </w:t>
      </w:r>
      <w:r w:rsidR="00506379" w:rsidRPr="00FD14D7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506379" w:rsidRPr="00FD14D7">
        <w:rPr>
          <w:rFonts w:ascii="Times New Roman" w:hAnsi="Times New Roman" w:cs="Times New Roman"/>
          <w:sz w:val="24"/>
          <w:szCs w:val="24"/>
          <w:rtl/>
        </w:rPr>
        <w:t>ין</w:t>
      </w:r>
      <w:r w:rsidR="00506379" w:rsidRPr="0050637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506379">
        <w:rPr>
          <w:rFonts w:ascii="Times New Roman" w:hAnsi="Times New Roman" w:cs="Times New Roman"/>
          <w:sz w:val="24"/>
          <w:szCs w:val="24"/>
          <w:rtl/>
        </w:rPr>
        <w:t>דם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זכאי לדם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חיב</w:t>
      </w:r>
      <w:proofErr w:type="spellEnd"/>
      <w:r w:rsidR="002E4C8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8A7BA60" w14:textId="780A63E9" w:rsidR="00754963" w:rsidRDefault="00506379" w:rsidP="00AC7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לא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כדעת בעלי הקבלה בין דם טמא לדם טהור</w:t>
      </w:r>
      <w:r w:rsidR="002E4C8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והעד </w:t>
      </w:r>
      <w:r w:rsidR="005A3C0F" w:rsidRPr="002E4C8F">
        <w:rPr>
          <w:rFonts w:ascii="Times New Roman" w:hAnsi="Times New Roman" w:cs="Times New Roman"/>
          <w:color w:val="FFC000"/>
          <w:sz w:val="24"/>
          <w:szCs w:val="24"/>
          <w:rtl/>
        </w:rPr>
        <w:t>בין</w:t>
      </w:r>
      <w:r w:rsidR="008F560E" w:rsidRPr="002E4C8F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2E4C8F">
        <w:rPr>
          <w:rFonts w:ascii="Times New Roman" w:hAnsi="Times New Roman" w:cs="Times New Roman"/>
          <w:color w:val="FFC000"/>
          <w:sz w:val="24"/>
          <w:szCs w:val="24"/>
          <w:rtl/>
        </w:rPr>
        <w:t>דין לדין בין נגע לנגע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2E4C8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והכלל </w:t>
      </w:r>
      <w:r w:rsidR="005A3C0F" w:rsidRPr="003B749E">
        <w:rPr>
          <w:rFonts w:ascii="Times New Roman" w:hAnsi="Times New Roman" w:cs="Times New Roman"/>
          <w:color w:val="FFC000"/>
          <w:sz w:val="24"/>
          <w:szCs w:val="24"/>
          <w:rtl/>
        </w:rPr>
        <w:t>דברי ריבות בשעריך</w:t>
      </w:r>
      <w:r w:rsidR="00E268EA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ואמרם </w:t>
      </w:r>
      <w:r w:rsidR="005A3C0F" w:rsidRPr="003B749E">
        <w:rPr>
          <w:rFonts w:ascii="Times New Roman" w:hAnsi="Times New Roman" w:cs="Times New Roman"/>
          <w:color w:val="FFC000"/>
          <w:sz w:val="24"/>
          <w:szCs w:val="24"/>
          <w:rtl/>
        </w:rPr>
        <w:t>בין</w:t>
      </w:r>
      <w:r w:rsidR="008F560E" w:rsidRPr="003B749E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3B749E">
        <w:rPr>
          <w:rFonts w:ascii="Times New Roman" w:hAnsi="Times New Roman" w:cs="Times New Roman"/>
          <w:color w:val="FFC000"/>
          <w:sz w:val="24"/>
          <w:szCs w:val="24"/>
          <w:rtl/>
        </w:rPr>
        <w:t>נגע לנגע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מראות נגעים</w:t>
      </w:r>
      <w:r w:rsidR="00C35E3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והלא זה תלוי לכהן</w:t>
      </w:r>
      <w:r w:rsidR="00C35E3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והכתוב אומר </w:t>
      </w:r>
      <w:r w:rsidR="005A3C0F" w:rsidRPr="003B749E">
        <w:rPr>
          <w:rFonts w:ascii="Times New Roman" w:hAnsi="Times New Roman" w:cs="Times New Roman"/>
          <w:color w:val="FFC000"/>
          <w:sz w:val="24"/>
          <w:szCs w:val="24"/>
          <w:rtl/>
        </w:rPr>
        <w:t>או אל</w:t>
      </w:r>
      <w:r w:rsidR="008F560E" w:rsidRPr="003B749E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3B749E">
        <w:rPr>
          <w:rFonts w:ascii="Times New Roman" w:hAnsi="Times New Roman" w:cs="Times New Roman"/>
          <w:color w:val="FFC000"/>
          <w:sz w:val="24"/>
          <w:szCs w:val="24"/>
          <w:rtl/>
        </w:rPr>
        <w:t>השופט</w:t>
      </w:r>
      <w:r w:rsidR="00754B6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754B68" w:rsidRPr="00754B6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754B68" w:rsidRPr="00754B68">
        <w:rPr>
          <w:rFonts w:ascii="Times New Roman" w:hAnsi="Times New Roman" w:cs="Times New Roman" w:hint="cs"/>
          <w:color w:val="0070C0"/>
          <w:sz w:val="24"/>
          <w:szCs w:val="24"/>
          <w:rtl/>
        </w:rPr>
        <w:t>יז:יב</w:t>
      </w:r>
      <w:proofErr w:type="spellEnd"/>
      <w:r w:rsidR="00754B68" w:rsidRPr="00754B68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754963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A69F5CE" w14:textId="1F5AE4EC" w:rsidR="008F560E" w:rsidRDefault="005A3C0F" w:rsidP="00AC7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ודעת רבינו אהרן נ"ע </w:t>
      </w:r>
      <w:r w:rsidR="00B83486" w:rsidRPr="00754963">
        <w:rPr>
          <w:rFonts w:ascii="Times New Roman" w:hAnsi="Times New Roman" w:cs="Times New Roman" w:hint="eastAsia"/>
          <w:color w:val="FFC000"/>
          <w:sz w:val="24"/>
          <w:szCs w:val="24"/>
          <w:rtl/>
        </w:rPr>
        <w:t>בין</w:t>
      </w:r>
      <w:r w:rsidR="00B83486" w:rsidRPr="0075496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דם לדם </w:t>
      </w:r>
      <w:r w:rsidRPr="004275B1">
        <w:rPr>
          <w:rFonts w:ascii="Times New Roman" w:hAnsi="Times New Roman" w:cs="Times New Roman"/>
          <w:sz w:val="24"/>
          <w:szCs w:val="24"/>
          <w:rtl/>
        </w:rPr>
        <w:t>בין</w:t>
      </w:r>
      <w:r w:rsidRPr="003B749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דם זדון לדם שגגה</w:t>
      </w:r>
      <w:r w:rsidR="00DC3D1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אינו נראה כן</w:t>
      </w:r>
      <w:r w:rsidR="0023067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עד שהרחיב המאמר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בענין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הרציחה </w:t>
      </w:r>
      <w:r w:rsidR="005E7D98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>אבל נראה לי בכל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דיני נפשות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E812753" w14:textId="77777777" w:rsidR="008F560E" w:rsidRDefault="00000E3A" w:rsidP="00AC7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3B749E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בין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דין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לדין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דיני מומים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5D35AD8" w14:textId="77777777" w:rsidR="00305EAF" w:rsidRDefault="00000E3A" w:rsidP="00AC7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3B749E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בין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נגע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לנגע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חבורות ופצעים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2F872ED0" w14:textId="77777777" w:rsidR="00E44BFA" w:rsidRDefault="00000E3A" w:rsidP="00E44B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C67DAB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דברי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ריבות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בעניני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ממונות</w:t>
      </w:r>
      <w:r w:rsidR="00DC3D1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ירושות</w:t>
      </w:r>
      <w:r w:rsidR="00DC3D1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פקדונות</w:t>
      </w:r>
      <w:proofErr w:type="spellEnd"/>
      <w:r w:rsidR="00DC3D1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הלואות</w:t>
      </w:r>
      <w:proofErr w:type="spellEnd"/>
      <w:r w:rsidR="00DC3D1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אונאות</w:t>
      </w:r>
      <w:r w:rsidR="00DC3D1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גנבות</w:t>
      </w:r>
      <w:r w:rsidR="00DC3D19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</w:p>
    <w:p w14:paraId="6F145C93" w14:textId="77777777" w:rsidR="00E44BFA" w:rsidRDefault="005A3C0F" w:rsidP="00E44B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ויתכן בעבור שאמר </w:t>
      </w:r>
      <w:r w:rsidR="00DC3D19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ב</w:t>
      </w:r>
      <w:r w:rsidR="00DC3D19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ין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ויורה טעם האמצעות בין שני דברים</w:t>
      </w:r>
      <w:r w:rsidR="00C67DA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יש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לומר שטעם </w:t>
      </w:r>
      <w:r w:rsidRPr="00C67DAB">
        <w:rPr>
          <w:rFonts w:ascii="Times New Roman" w:hAnsi="Times New Roman" w:cs="Times New Roman"/>
          <w:color w:val="FFC000"/>
          <w:sz w:val="24"/>
          <w:szCs w:val="24"/>
          <w:rtl/>
        </w:rPr>
        <w:t>בין דם לדם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בין דם הנהרג לדם הרוצח</w:t>
      </w:r>
      <w:r w:rsidR="00C67DA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כאמרו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67DAB">
        <w:rPr>
          <w:rFonts w:ascii="Times New Roman" w:hAnsi="Times New Roman" w:cs="Times New Roman"/>
          <w:color w:val="FFC000"/>
          <w:sz w:val="24"/>
          <w:szCs w:val="24"/>
          <w:rtl/>
        </w:rPr>
        <w:t>ולארץ לא</w:t>
      </w:r>
      <w:r w:rsidR="008F560E" w:rsidRPr="00C67DA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C67DA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יכופר לדם אשר שופך </w:t>
      </w:r>
      <w:r w:rsidR="005E7D9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בה </w:t>
      </w:r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כי אם בדם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שופכו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לה</w:t>
      </w:r>
      <w:r w:rsidR="00AF25CF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לג</w:t>
      </w:r>
      <w:proofErr w:type="spellEnd"/>
      <w:r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E44BFA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C7F56AE" w14:textId="58727AB9" w:rsidR="00E44BFA" w:rsidRDefault="005A3C0F" w:rsidP="00E44B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E44BFA">
        <w:rPr>
          <w:rFonts w:ascii="Times New Roman" w:hAnsi="Times New Roman" w:cs="Times New Roman"/>
          <w:color w:val="FFC000"/>
          <w:sz w:val="24"/>
          <w:szCs w:val="24"/>
          <w:rtl/>
        </w:rPr>
        <w:t>בין דין</w:t>
      </w:r>
      <w:r w:rsidR="008F560E" w:rsidRPr="00E44BFA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E44BFA">
        <w:rPr>
          <w:rFonts w:ascii="Times New Roman" w:hAnsi="Times New Roman" w:cs="Times New Roman"/>
          <w:color w:val="FFC000"/>
          <w:sz w:val="24"/>
          <w:szCs w:val="24"/>
          <w:rtl/>
        </w:rPr>
        <w:t>לדין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שאר דיני נפשות ודיני מומים</w:t>
      </w:r>
      <w:r w:rsidR="00AF25C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שדעת השופט פוסעת</w:t>
      </w:r>
      <w:r w:rsidR="00E44BFA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43"/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בין לזכות בין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לחובה</w:t>
      </w:r>
      <w:r w:rsidR="00E44BFA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</w:p>
    <w:p w14:paraId="357E9658" w14:textId="13FC5D9F" w:rsidR="008F560E" w:rsidRDefault="00E44BFA" w:rsidP="009A34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E44BFA">
        <w:rPr>
          <w:rFonts w:ascii="Times New Roman" w:hAnsi="Times New Roman" w:cs="Times New Roman"/>
          <w:color w:val="FFC000"/>
          <w:sz w:val="24"/>
          <w:szCs w:val="24"/>
          <w:rtl/>
        </w:rPr>
        <w:t>בין נגע לנגע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לעניני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>ח</w:t>
      </w:r>
      <w:r w:rsidRPr="00FB1DA6">
        <w:rPr>
          <w:rFonts w:ascii="Times New Roman" w:hAnsi="Times New Roman" w:cs="Times New Roman"/>
          <w:sz w:val="24"/>
          <w:szCs w:val="24"/>
          <w:rtl/>
        </w:rPr>
        <w:t>בולות המזיק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והפרק</w:t>
      </w:r>
      <w:r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44"/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מה שיתחי</w:t>
      </w:r>
      <w:r>
        <w:rPr>
          <w:rFonts w:ascii="Times New Roman" w:hAnsi="Times New Roman" w:cs="Times New Roman" w:hint="cs"/>
          <w:sz w:val="24"/>
          <w:szCs w:val="24"/>
          <w:rtl/>
        </w:rPr>
        <w:t>י</w:t>
      </w:r>
      <w:r w:rsidRPr="00FB1DA6">
        <w:rPr>
          <w:rFonts w:ascii="Times New Roman" w:hAnsi="Times New Roman" w:cs="Times New Roman"/>
          <w:sz w:val="24"/>
          <w:szCs w:val="24"/>
          <w:rtl/>
        </w:rPr>
        <w:t>ב בשבת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ורפוי וצער</w:t>
      </w:r>
      <w:r w:rsidR="009A3478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שדיני תורה עומק גדול יש להם</w:t>
      </w:r>
      <w:r w:rsidR="00E80ED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ככתוב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פלאות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עד</w:t>
      </w:r>
      <w:r w:rsidR="009A3478">
        <w:rPr>
          <w:rFonts w:ascii="Times New Roman" w:hAnsi="Times New Roman" w:cs="Times New Roman" w:hint="cs"/>
          <w:color w:val="FFC000"/>
          <w:sz w:val="24"/>
          <w:szCs w:val="24"/>
          <w:rtl/>
        </w:rPr>
        <w:t>ְוֹ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תיך על</w:t>
      </w:r>
      <w:r w:rsidR="008F560E" w:rsidRPr="0056072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כן </w:t>
      </w:r>
      <w:r w:rsidR="00D619E2">
        <w:rPr>
          <w:rFonts w:ascii="Times New Roman" w:hAnsi="Times New Roman" w:cs="Times New Roman" w:hint="cs"/>
          <w:color w:val="FFC000"/>
          <w:sz w:val="24"/>
          <w:szCs w:val="24"/>
          <w:rtl/>
        </w:rPr>
        <w:t>נ</w:t>
      </w:r>
      <w:r w:rsidR="009A3478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צ</w:t>
      </w:r>
      <w:r w:rsidR="009A3478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ר</w:t>
      </w:r>
      <w:r w:rsidR="009A3478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ת</w:t>
      </w:r>
      <w:r w:rsidR="009A3478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ם נפשי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קיט</w:t>
      </w:r>
      <w:r w:rsidR="001376B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קכט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313854F1" w14:textId="216EA04C" w:rsidR="008F560E" w:rsidRDefault="005A3C0F" w:rsidP="00AC7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E44BFA">
        <w:rPr>
          <w:rFonts w:ascii="Times New Roman" w:hAnsi="Times New Roman" w:cs="Times New Roman"/>
          <w:color w:val="FFC000"/>
          <w:sz w:val="24"/>
          <w:szCs w:val="24"/>
          <w:rtl/>
        </w:rPr>
        <w:t>דברי ריבות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כפי שאמרנו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377EEEC" w14:textId="77777777" w:rsidR="008F560E" w:rsidRDefault="00000E3A" w:rsidP="00AC7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C67DAB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וקמת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ועלית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עם השופט שבשער ידבר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B159898" w14:textId="1032A348" w:rsidR="00305EAF" w:rsidRDefault="00305E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1AECDD0" w14:textId="1C34E6A8" w:rsidR="00BE0283" w:rsidRDefault="00BE0283" w:rsidP="00966B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17:9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וּבָאתָ֗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אֶל־הַכֹּֽהֲנִים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הַלְוִיִּ֔ם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וְאֶ֨ל־הַשֹּׁפֵ֔ט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יִֽהְיֶ֖ה בַּיָּמִ֣ים הָהֵ֑ם וְדָֽרַשְׁתָּ֙ וְהִגִּ֣ידֽוּ לְךָ֔ אֵ֖ת דְּבַ֥ר הַמִּשְׁפָּֽט׃</w:t>
      </w:r>
    </w:p>
    <w:p w14:paraId="168BD64A" w14:textId="77777777" w:rsidR="00305EAF" w:rsidRDefault="00000E3A" w:rsidP="00966B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C67DAB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אל </w:t>
      </w:r>
      <w:proofErr w:type="spellStart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הכהנים</w:t>
      </w:r>
      <w:proofErr w:type="spellEnd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הלוים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ששם כהן משותף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15E5BEB3" w14:textId="22BC5EA7" w:rsidR="008F560E" w:rsidRDefault="00000E3A" w:rsidP="00966B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C67DAB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ואל השופט אשר יהיה בימים ההם</w:t>
      </w:r>
      <w:r w:rsidR="007A6BD1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והגידו לך את דבר המשפט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שנעלם</w:t>
      </w:r>
      <w:r w:rsidR="008F560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ממך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9D19964" w14:textId="348186EF" w:rsidR="008F560E" w:rsidRDefault="008F56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82258BC" w14:textId="466005B2" w:rsidR="00BE0283" w:rsidRDefault="00BE0283" w:rsidP="000200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17:10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וְעָשִׂ֗יתָ עַל־פִּ֤י הַדָּבָר֙ אֲשֶׁ֣ר יַגִּ֣ידֽוּ לְךָ֔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מִן־הַמָּק֣וֹם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הַה֔וּא אֲשֶׁ֖ר יִבְחַ֣ר יְהוָ֑ה וְשָֽׁמַרְתָּ֣ לַֽעֲשׂ֔וֹת כְּכֹ֖ל אֲשֶׁ֥ר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יוֹרֽוּך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68F66C4A" w14:textId="499433CD" w:rsidR="00305EAF" w:rsidRDefault="00000E3A" w:rsidP="000200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C67DAB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8588B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ושמעת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8588B">
        <w:rPr>
          <w:rFonts w:ascii="Times New Roman" w:hAnsi="Times New Roman" w:cs="Times New Roman"/>
          <w:color w:val="FFC000"/>
          <w:sz w:val="24"/>
          <w:szCs w:val="24"/>
          <w:rtl/>
        </w:rPr>
        <w:t>ועשית</w:t>
      </w:r>
      <w:r w:rsidR="00C60C94" w:rsidRPr="0078588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מצוה לשמוע לכהן גדול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0A5405A" w14:textId="51E3FBFE" w:rsidR="00305EAF" w:rsidRDefault="00305E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2472E51" w14:textId="679B20A8" w:rsidR="00BE0283" w:rsidRDefault="00BE0283" w:rsidP="000200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17:11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עַל־פִּ֨י הַתּוֹרָ֜ה אֲשֶׁ֣ר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יוֹר֗וּך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וְעַל־הַמִּשְׁפָּ֛ט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אֲשֶׁר־יֹֽאמְר֥ו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לְךָ֖ תַּֽעֲשֶׂ֑ה לֹ֣א תָס֗וּר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מִן־הַדָּבָ֛ר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אֲשֶׁר־יַגִּ֥ידֽו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 לְךָ֖ יָמִ֥ין וּשְׂמֹֽאל׃</w:t>
      </w:r>
    </w:p>
    <w:p w14:paraId="6EA2A4FE" w14:textId="5292C89E" w:rsidR="00791CE4" w:rsidRDefault="00000E3A" w:rsidP="00052A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C67DAB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305EAF">
        <w:rPr>
          <w:rFonts w:ascii="Times New Roman" w:hAnsi="Times New Roman" w:cs="Times New Roman"/>
          <w:color w:val="FF0000"/>
          <w:sz w:val="24"/>
          <w:szCs w:val="24"/>
          <w:rtl/>
        </w:rPr>
        <w:t>על פי התורה אשר</w:t>
      </w:r>
      <w:r w:rsidR="00791CE4" w:rsidRPr="00305EA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305EAF">
        <w:rPr>
          <w:rFonts w:ascii="Times New Roman" w:hAnsi="Times New Roman" w:cs="Times New Roman"/>
          <w:color w:val="FF0000"/>
          <w:sz w:val="24"/>
          <w:szCs w:val="24"/>
          <w:rtl/>
        </w:rPr>
        <w:t>יורוך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</w:t>
      </w:r>
      <w:r w:rsidR="0078588B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ז</w:t>
      </w:r>
      <w:r w:rsidR="00AA346D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</w:t>
      </w:r>
      <w:r w:rsidR="00AA346D">
        <w:rPr>
          <w:rFonts w:ascii="Times New Roman" w:hAnsi="Times New Roman" w:cs="Times New Roman" w:hint="cs"/>
          <w:sz w:val="24"/>
          <w:szCs w:val="24"/>
          <w:rtl/>
        </w:rPr>
        <w:t>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AA346D">
        <w:rPr>
          <w:rFonts w:ascii="Times New Roman" w:hAnsi="Times New Roman" w:cs="Times New Roman" w:hint="cs"/>
          <w:sz w:val="24"/>
          <w:szCs w:val="24"/>
          <w:rtl/>
        </w:rPr>
        <w:t>ֹ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CECB869" w14:textId="39ACBF81" w:rsidR="00791CE4" w:rsidRDefault="00000E3A" w:rsidP="00006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17:</w:t>
      </w:r>
      <w:r w:rsidR="00C67DAB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ועל המשפט אשר יאמרו לך תעשה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8588B">
        <w:rPr>
          <w:rFonts w:ascii="Times New Roman" w:hAnsi="Times New Roman" w:cs="Times New Roman"/>
          <w:sz w:val="24"/>
          <w:szCs w:val="24"/>
          <w:rtl/>
        </w:rPr>
        <w:t>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</w:t>
      </w:r>
      <w:r w:rsidR="0078588B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ח</w:t>
      </w:r>
      <w:r w:rsidR="00B70C5F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</w:t>
      </w:r>
      <w:r w:rsidR="00B70C5F">
        <w:rPr>
          <w:rFonts w:ascii="Times New Roman" w:hAnsi="Times New Roman" w:cs="Times New Roman" w:hint="cs"/>
          <w:sz w:val="24"/>
          <w:szCs w:val="24"/>
          <w:rtl/>
        </w:rPr>
        <w:t>ֵּ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3544D76" w14:textId="77777777" w:rsidR="00795CAA" w:rsidRDefault="00000E3A" w:rsidP="00052A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C67DAB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לא תסור מן</w:t>
      </w:r>
      <w:r w:rsidR="00791CE4" w:rsidRPr="00AF7E1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הדבר אשר יגידו לך ימין ושמאל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כי מציון תצא תורה ודבר ה' מירושלים</w:t>
      </w:r>
      <w:r w:rsidR="00791CE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r w:rsidR="009C76D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7DAB" w:rsidRPr="00C67DA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C67DA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שהשם נותן רוח חכמה אל העומדים לפניו לגלות הדברים</w:t>
      </w:r>
      <w:r w:rsidR="00791CE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הנעלמים</w:t>
      </w:r>
      <w:r w:rsidR="00C67DA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ככתוב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גל עיני </w:t>
      </w:r>
      <w:proofErr w:type="spellStart"/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ואביטה</w:t>
      </w:r>
      <w:proofErr w:type="spellEnd"/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נפלאות מתורתך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קיט</w:t>
      </w:r>
      <w:r w:rsidR="00795CAA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proofErr w:type="spellEnd"/>
      <w:r w:rsidR="005A3C0F" w:rsidRPr="00A0766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7DAB" w:rsidRPr="00C67DA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C67DAB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8CDFB86" w14:textId="6CC4176B" w:rsidR="00791CE4" w:rsidRDefault="005A3C0F" w:rsidP="00052A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לא</w:t>
      </w:r>
      <w:r w:rsidR="00791CE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כדעת בעלי הקבלה</w:t>
      </w:r>
      <w:r w:rsidR="003801A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אם יאמרו לך על ימין שמאל ועל שמאל ימין</w:t>
      </w:r>
      <w:r w:rsidR="00C67DAB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אמנם</w:t>
      </w:r>
      <w:r w:rsidR="00791CE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הטעם במה שלא תהיה סתירה בתורה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13718E0" w14:textId="4540BFBF" w:rsidR="00791CE4" w:rsidRDefault="00791C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008DFBF" w14:textId="5665ACCD" w:rsidR="00BE0283" w:rsidRDefault="00BE0283" w:rsidP="00052AA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17:12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וְהָאִ֞ישׁ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אֲשֶׁר־יַֽעֲשֶׂ֣ה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בְזָד֗וֹן לְבִלְתִּ֨י שְׁמֹ֤עַ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אֶל־הַכֹּהֵן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הָֽעֹמֵ֞ד לְשָׁ֤רֶת שָׁם֙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אֶת־יְהוָ֣ה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א֖וֹ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אֶל־הַשֹּׁפֵ֑ט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וּמֵת֙ הָאִ֣ישׁ הַה֔וּא וּבִֽעַרְתָּ֥ הָרָ֖ע מִיִּשְׂרָאֵֽל׃</w:t>
      </w:r>
    </w:p>
    <w:p w14:paraId="15A31AE7" w14:textId="415DBA1E" w:rsidR="003C2447" w:rsidRDefault="003C2447" w:rsidP="003C24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17:13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וְכָל־הָעָ֖ם יִשְׁמְע֣וּ וְיִרָ֑אוּ וְלֹ֥א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יְזִיד֖וּן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עֽוֹד׃ </w:t>
      </w:r>
    </w:p>
    <w:p w14:paraId="081F1F88" w14:textId="50606FF5" w:rsidR="00DC3D19" w:rsidRDefault="00000E3A" w:rsidP="00052A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C67DAB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והאיש</w:t>
      </w:r>
      <w:r w:rsidR="00DC3D19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אשר יעשה בזדון לבלתי שמוע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FB7F58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DC3D19">
        <w:rPr>
          <w:rFonts w:ascii="Times New Roman" w:hAnsi="Times New Roman" w:cs="Times New Roman" w:hint="cs"/>
          <w:sz w:val="24"/>
          <w:szCs w:val="24"/>
          <w:rtl/>
        </w:rPr>
        <w:t>למה שיורו מדין תורה:</w:t>
      </w:r>
    </w:p>
    <w:p w14:paraId="49C21C78" w14:textId="1EB3F35B" w:rsidR="00C67DAB" w:rsidRDefault="003C2447" w:rsidP="00052AAB">
      <w:pPr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-13</w:t>
      </w:r>
      <w:r w:rsidR="00DC3D19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17:12 </w:t>
      </w:r>
      <w:r w:rsidR="00DC3D19" w:rsidRPr="00FD14D7">
        <w:rPr>
          <w:rFonts w:ascii="Times New Roman" w:hAnsi="Times New Roman" w:cs="Times New Roman" w:hint="cs"/>
          <w:color w:val="FF0000"/>
          <w:sz w:val="24"/>
          <w:szCs w:val="24"/>
          <w:rtl/>
        </w:rPr>
        <w:t>ומת</w:t>
      </w:r>
      <w:r w:rsidR="00DC3D19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האיש </w:t>
      </w:r>
      <w:r w:rsidR="00DC3D19"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חיב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מות</w:t>
      </w:r>
      <w:r w:rsidR="00C67DA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ויתכן היות</w:t>
      </w:r>
      <w:r w:rsidR="00791CE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הנדון עצמו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r w:rsidR="005A3C0F" w:rsidRPr="00C67DA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וכל העם ישמעו וייראו ולא </w:t>
      </w:r>
      <w:proofErr w:type="spellStart"/>
      <w:r w:rsidR="005A3C0F" w:rsidRPr="00C67DAB">
        <w:rPr>
          <w:rFonts w:ascii="Times New Roman" w:hAnsi="Times New Roman" w:cs="Times New Roman"/>
          <w:color w:val="FFC000"/>
          <w:sz w:val="24"/>
          <w:szCs w:val="24"/>
          <w:rtl/>
        </w:rPr>
        <w:t>יזידון</w:t>
      </w:r>
      <w:proofErr w:type="spellEnd"/>
      <w:r w:rsidR="005A3C0F" w:rsidRPr="00C67DA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עוד</w:t>
      </w:r>
      <w:r w:rsidR="005A3C0F" w:rsidRPr="00FB7F58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:</w:t>
      </w:r>
      <w:r w:rsidR="005A3C0F" w:rsidRPr="00C67DA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</w:p>
    <w:p w14:paraId="6C62489A" w14:textId="77777777" w:rsidR="00BE0283" w:rsidRDefault="00BE0283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103C06A3" w14:textId="67851F5A" w:rsidR="00BE0283" w:rsidRDefault="00BE0283" w:rsidP="00AB209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17:14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כִּֽי־תָבֹ֣א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אֶל־הָאָ֗רֶץ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אֲשֶׁ֨ר יְהוָ֤ה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אֱלֹהֶ֨יך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נֹתֵ֣ן לָ֔ךְ וִֽירִשְׁתָּ֖הּ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וְיָשַׁ֣בְתָּה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בָּ֑הּ וְאָֽמַרְתָּ֗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אָשִׂ֤ימָה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עָלַי֙ מֶ֔לֶךְ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כְּכָל־הַגּוֹיִ֖ם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סְבִֽיבֹתָֽי׃</w:t>
      </w:r>
    </w:p>
    <w:p w14:paraId="7910BC73" w14:textId="030FD080" w:rsidR="00205D19" w:rsidRPr="00205D19" w:rsidRDefault="00205D19" w:rsidP="00205D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17:15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שׂ֣וֹם תָּשִׂ֤ים עָלֶ֨יךָ֙ מֶ֔לֶךְ אֲשֶׁ֥ר יִבְחַ֛ר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בּ֑וֹ מִקֶּ֣רֶב אַחֶ֗יךָ תָּשִׂ֤ים עָלֶ֨יךָ֙ מֶ֔לֶךְ לֹ֣א תוּכַ֗ל לָתֵ֤ת עָלֶ֨יךָ֙ אִ֣ישׁ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נָכְרִ֔י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לֹֽא־אָחִ֖יך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הֽוּא׃</w:t>
      </w:r>
    </w:p>
    <w:p w14:paraId="278993E6" w14:textId="4E2880DB" w:rsidR="00791CE4" w:rsidRDefault="00C67DAB" w:rsidP="00AB20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C67DAB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17:14 </w:t>
      </w:r>
      <w:r w:rsidR="005A3C0F" w:rsidRPr="00C67DAB">
        <w:rPr>
          <w:rFonts w:ascii="Times New Roman" w:hAnsi="Times New Roman" w:cs="Times New Roman"/>
          <w:color w:val="FF0000"/>
          <w:sz w:val="24"/>
          <w:szCs w:val="24"/>
          <w:rtl/>
        </w:rPr>
        <w:t>כי תבוא</w:t>
      </w:r>
      <w:r w:rsidR="00791CE4" w:rsidRPr="00C67DAB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67DAB">
        <w:rPr>
          <w:rFonts w:ascii="Times New Roman" w:hAnsi="Times New Roman" w:cs="Times New Roman"/>
          <w:color w:val="FF0000"/>
          <w:sz w:val="24"/>
          <w:szCs w:val="24"/>
          <w:rtl/>
        </w:rPr>
        <w:t>אל הארץ וגו' וירשת</w:t>
      </w:r>
      <w:r w:rsidR="00AB209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וישבת</w:t>
      </w:r>
      <w:r w:rsidR="005A3C0F" w:rsidRPr="00C67DAB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בה</w:t>
      </w:r>
      <w:r w:rsidR="00C60C94" w:rsidRPr="00C67DAB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נראה כי לא ישאלו מלך כי אם</w:t>
      </w:r>
      <w:r w:rsidR="00791CE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אחרי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שיתישבו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בארץ</w:t>
      </w:r>
      <w:r w:rsidR="00960B9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לסבול טורח המלכות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A616D58" w14:textId="0970BB90" w:rsidR="00791CE4" w:rsidRDefault="00205D19" w:rsidP="00205D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-15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>17:1</w:t>
      </w:r>
      <w:r w:rsidR="00C67DAB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ואמרת </w:t>
      </w:r>
      <w:proofErr w:type="spellStart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אשימה</w:t>
      </w:r>
      <w:proofErr w:type="spellEnd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עלי מלך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91CE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אינו מצות עשה כדעת בעלי הקבלה</w:t>
      </w:r>
      <w:r w:rsidR="00DC3D1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מה טעם </w:t>
      </w:r>
      <w:r w:rsidR="005A3C0F" w:rsidRPr="00C67DA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ככל </w:t>
      </w:r>
      <w:proofErr w:type="spellStart"/>
      <w:r w:rsidR="005A3C0F" w:rsidRPr="00C67DAB">
        <w:rPr>
          <w:rFonts w:ascii="Times New Roman" w:hAnsi="Times New Roman" w:cs="Times New Roman"/>
          <w:color w:val="FFC000"/>
          <w:sz w:val="24"/>
          <w:szCs w:val="24"/>
          <w:rtl/>
        </w:rPr>
        <w:t>הגוים</w:t>
      </w:r>
      <w:proofErr w:type="spellEnd"/>
      <w:r w:rsidR="005A3C0F" w:rsidRPr="00C67DA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אשר</w:t>
      </w:r>
      <w:r w:rsidR="00791CE4" w:rsidRPr="00C67DA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="005A3C0F" w:rsidRPr="00C67DAB">
        <w:rPr>
          <w:rFonts w:ascii="Times New Roman" w:hAnsi="Times New Roman" w:cs="Times New Roman"/>
          <w:color w:val="FFC000"/>
          <w:sz w:val="24"/>
          <w:szCs w:val="24"/>
          <w:rtl/>
        </w:rPr>
        <w:t>סביבותי</w:t>
      </w:r>
      <w:proofErr w:type="spellEnd"/>
      <w:r w:rsidR="00DC0D20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ואולם מאמר </w:t>
      </w:r>
      <w:r w:rsidR="005A3C0F" w:rsidRPr="00C67DAB">
        <w:rPr>
          <w:rFonts w:ascii="Times New Roman" w:hAnsi="Times New Roman" w:cs="Times New Roman"/>
          <w:color w:val="FFC000"/>
          <w:sz w:val="24"/>
          <w:szCs w:val="24"/>
          <w:rtl/>
        </w:rPr>
        <w:t>שום תשים</w:t>
      </w:r>
      <w:r w:rsidR="00C67DA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כנראה שהוא צווי כשישאלו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76AC9AB6" w14:textId="3C347622" w:rsidR="00791CE4" w:rsidRPr="00C67DAB" w:rsidRDefault="00000E3A" w:rsidP="00AB20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C67DAB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מקרב אחיך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2B06F8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2B06F8">
        <w:rPr>
          <w:rFonts w:ascii="Times New Roman" w:hAnsi="Times New Roman" w:cs="Times New Roman" w:hint="cs"/>
          <w:sz w:val="24"/>
          <w:szCs w:val="24"/>
          <w:rtl/>
        </w:rPr>
        <w:t xml:space="preserve">מישראל,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לא כמו בני עשו אשר המליכו עליהם מעם אחר</w:t>
      </w:r>
      <w:r w:rsidR="00C67DA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אבל</w:t>
      </w:r>
      <w:r w:rsidR="00791CE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מצות לאו לישראל</w:t>
      </w:r>
      <w:r w:rsidR="00BE1F1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67DA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 תוכל לתת עליך איש </w:t>
      </w:r>
      <w:proofErr w:type="spellStart"/>
      <w:r w:rsidR="005A3C0F" w:rsidRPr="00C67DAB">
        <w:rPr>
          <w:rFonts w:ascii="Times New Roman" w:hAnsi="Times New Roman" w:cs="Times New Roman"/>
          <w:color w:val="FFC000"/>
          <w:sz w:val="24"/>
          <w:szCs w:val="24"/>
          <w:rtl/>
        </w:rPr>
        <w:t>נכרי</w:t>
      </w:r>
      <w:proofErr w:type="spellEnd"/>
      <w:r w:rsidR="00C60C94" w:rsidRPr="00C67DAB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C67DAB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54F885B" w14:textId="77777777" w:rsidR="00791CE4" w:rsidRDefault="00000E3A" w:rsidP="00AB20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C67DAB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אשר יבחר 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91CE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 פי נביא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72F0B7D" w14:textId="0EEFEAC9" w:rsidR="00791CE4" w:rsidRDefault="00791C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50EDBC4" w14:textId="3A685C37" w:rsidR="00BE0283" w:rsidRDefault="00BE0283" w:rsidP="00BE1F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17:16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רַק֮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לֹֽא־יַרְבֶּה־לּ֣ו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סוּסִים֒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וְלֹֽא־יָשִׁ֤יב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אֶת־הָעָם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֙ מִצְרַ֔יְמָה לְמַ֖עַן הַרְבּ֣וֹת ס֑וּס וַֽיהוָה֙ אָמַ֣ר לָכֶ֔ם לֹ֣א תֹֽסִפ֗וּן לָשׁ֛וּב בַּדֶּ֥רֶךְ הַזֶּ֖ה עֽוֹד׃</w:t>
      </w:r>
    </w:p>
    <w:p w14:paraId="32D87AC6" w14:textId="1EF293D5" w:rsidR="00791CE4" w:rsidRDefault="00000E3A" w:rsidP="00BE1F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0B3294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רק לא ירבה לו סוסים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אלה ברכב ואלה בסוסים ואנחנו</w:t>
      </w:r>
      <w:r w:rsidR="00791CE4" w:rsidRPr="0056072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בשם ה' </w:t>
      </w:r>
      <w:proofErr w:type="spellStart"/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אלהינו</w:t>
      </w:r>
      <w:proofErr w:type="spellEnd"/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נזכיר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BE1F1B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98732B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תהלים </w:t>
      </w:r>
      <w:proofErr w:type="spellStart"/>
      <w:r w:rsidR="0098732B">
        <w:rPr>
          <w:rFonts w:ascii="Times New Roman" w:hAnsi="Times New Roman" w:cs="Times New Roman" w:hint="cs"/>
          <w:color w:val="0070C0"/>
          <w:sz w:val="24"/>
          <w:szCs w:val="24"/>
          <w:rtl/>
        </w:rPr>
        <w:t>כ:</w:t>
      </w:r>
      <w:r w:rsidR="005A3C0F" w:rsidRPr="00BE1F1B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proofErr w:type="spellEnd"/>
      <w:r w:rsidR="005A3C0F" w:rsidRPr="00BE1F1B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BE1F1B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D8F904D" w14:textId="27AC583B" w:rsidR="00791CE4" w:rsidRDefault="00000E3A" w:rsidP="00BE1F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 w:rsidRPr="00BE1F1B">
        <w:rPr>
          <w:rFonts w:ascii="Times New Roman" w:hAnsi="Times New Roman" w:cs="Times New Roman"/>
          <w:color w:val="FF0000"/>
          <w:sz w:val="24"/>
          <w:szCs w:val="24"/>
          <w:rtl/>
        </w:rPr>
        <w:t>:</w:t>
      </w:r>
      <w:r w:rsidR="000B3294" w:rsidRPr="00BE1F1B">
        <w:rPr>
          <w:rFonts w:ascii="Times New Roman" w:hAnsi="Times New Roman" w:cs="Times New Roman"/>
          <w:color w:val="FF0000"/>
          <w:sz w:val="24"/>
          <w:szCs w:val="24"/>
          <w:rtl/>
        </w:rPr>
        <w:t>16</w:t>
      </w:r>
      <w:r w:rsidRPr="00BE1F1B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BE1F1B">
        <w:rPr>
          <w:rFonts w:ascii="Times New Roman" w:hAnsi="Times New Roman" w:cs="Times New Roman"/>
          <w:color w:val="FF0000"/>
          <w:sz w:val="24"/>
          <w:szCs w:val="24"/>
          <w:rtl/>
        </w:rPr>
        <w:t>ולא</w:t>
      </w:r>
      <w:r w:rsidR="005A3C0F" w:rsidRPr="00BE1F1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BE1F1B">
        <w:rPr>
          <w:rFonts w:ascii="Times New Roman" w:hAnsi="Times New Roman" w:cs="Times New Roman"/>
          <w:color w:val="FF0000"/>
          <w:sz w:val="24"/>
          <w:szCs w:val="24"/>
          <w:rtl/>
        </w:rPr>
        <w:t>ישיב</w:t>
      </w:r>
      <w:r w:rsidR="00C60C94" w:rsidRPr="00BE1F1B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BE1F1B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BE1F1B">
        <w:rPr>
          <w:rFonts w:ascii="Times New Roman" w:hAnsi="Times New Roman" w:cs="Times New Roman"/>
          <w:color w:val="FFC000"/>
          <w:sz w:val="24"/>
          <w:szCs w:val="24"/>
          <w:rtl/>
        </w:rPr>
        <w:t>ובבקר היא שבה</w:t>
      </w:r>
      <w:r w:rsidR="005A3C0F" w:rsidRPr="00BE1F1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BE1F1B">
        <w:rPr>
          <w:rFonts w:ascii="Times New Roman" w:hAnsi="Times New Roman" w:cs="Times New Roman"/>
          <w:color w:val="0070C0"/>
          <w:sz w:val="24"/>
          <w:szCs w:val="24"/>
          <w:rtl/>
        </w:rPr>
        <w:t>(אסתר</w:t>
      </w:r>
      <w:r w:rsidR="00791CE4" w:rsidRPr="00BE1F1B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BE1F1B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r w:rsidR="0034505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BE1F1B">
        <w:rPr>
          <w:rFonts w:ascii="Times New Roman" w:hAnsi="Times New Roman" w:cs="Times New Roman"/>
          <w:color w:val="0070C0"/>
          <w:sz w:val="24"/>
          <w:szCs w:val="24"/>
          <w:rtl/>
        </w:rPr>
        <w:t>יד</w:t>
      </w:r>
      <w:proofErr w:type="spellEnd"/>
      <w:r w:rsidR="005A3C0F" w:rsidRPr="00BE1F1B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BE1F1B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4763EDF" w14:textId="77777777" w:rsidR="00F413E3" w:rsidRDefault="00000E3A" w:rsidP="00BE1F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0B3294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וה'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אמר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נזכר</w:t>
      </w:r>
      <w:r w:rsidR="00B90C9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55ED697" w14:textId="77777777" w:rsidR="00856D53" w:rsidRDefault="005A3C0F" w:rsidP="00BE1F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והאומר כי רבים הוזהרו ולא יחידים</w:t>
      </w:r>
      <w:r w:rsidR="00EC6DE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בעבור</w:t>
      </w:r>
      <w:r w:rsidR="00791CE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שמצא את אוריה שברח במצרים</w:t>
      </w:r>
      <w:r w:rsidR="000621E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לא אמר כלום</w:t>
      </w:r>
      <w:r w:rsidR="000B329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בורח היה</w:t>
      </w:r>
      <w:r w:rsidR="00DC3D1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DC3D19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והעד ירמיה</w:t>
      </w:r>
      <w:r w:rsidR="00791CE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שבא</w:t>
      </w:r>
      <w:r w:rsidR="000B3294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12D0D7E" w14:textId="2C0E6E39" w:rsidR="00791CE4" w:rsidRDefault="00764794" w:rsidP="00BE1F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lastRenderedPageBreak/>
        <w:t>ולהיות טעם</w:t>
      </w:r>
      <w:r w:rsidRPr="00764794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764794">
        <w:rPr>
          <w:rFonts w:ascii="Times New Roman" w:hAnsi="Times New Roman" w:cs="Times New Roman"/>
          <w:color w:val="FFC000"/>
          <w:sz w:val="24"/>
          <w:szCs w:val="24"/>
          <w:rtl/>
        </w:rPr>
        <w:t>וה' אמר</w:t>
      </w:r>
      <w:r w:rsidR="004065F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לומר לכם עתה</w:t>
      </w:r>
      <w:r w:rsidR="004065F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אינו נראה כן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ויותר</w:t>
      </w:r>
      <w:r w:rsidR="00791CE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הדעת נוטה מן מאמר </w:t>
      </w:r>
      <w:r w:rsidR="005A3C0F" w:rsidRPr="0076479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 תוסיפו לראותם עוד עד עולם </w:t>
      </w:r>
      <w:r w:rsidR="005A3C0F" w:rsidRPr="0076479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764794">
        <w:rPr>
          <w:rFonts w:ascii="Times New Roman" w:hAnsi="Times New Roman" w:cs="Times New Roman"/>
          <w:color w:val="0070C0"/>
          <w:sz w:val="24"/>
          <w:szCs w:val="24"/>
          <w:rtl/>
        </w:rPr>
        <w:t>יד</w:t>
      </w:r>
      <w:r w:rsidR="00916B1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764794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proofErr w:type="spellEnd"/>
      <w:r w:rsidR="005A3C0F" w:rsidRPr="0076479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4065F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76479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ואין</w:t>
      </w:r>
      <w:r w:rsidR="00791CE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הטעם לנטבעים</w:t>
      </w:r>
      <w:r w:rsidR="004065F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רק על אומת מצרים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והעד שנאמר </w:t>
      </w:r>
      <w:r w:rsidR="0031511C">
        <w:rPr>
          <w:rFonts w:ascii="Times New Roman" w:hAnsi="Times New Roman" w:cs="Times New Roman" w:hint="cs"/>
          <w:sz w:val="24"/>
          <w:szCs w:val="24"/>
          <w:rtl/>
        </w:rPr>
        <w:t>{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כי אשר ראיתם את מצרים</w:t>
      </w:r>
      <w:r w:rsidR="00791CE4" w:rsidRPr="0056072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היום לא תוסיפו לראותם עוד עד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עולם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(שם)</w:t>
      </w:r>
      <w:r w:rsidR="0031511C" w:rsidRPr="00291EC2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} &lt;</w:t>
      </w:r>
      <w:r w:rsidR="0031511C" w:rsidRPr="00291EC2">
        <w:rPr>
          <w:rFonts w:ascii="Times New Roman" w:hAnsi="Times New Roman" w:cs="Times New Roman" w:hint="eastAsia"/>
          <w:color w:val="FFC000"/>
          <w:sz w:val="24"/>
          <w:szCs w:val="24"/>
          <w:rtl/>
        </w:rPr>
        <w:t>אשר</w:t>
      </w:r>
      <w:r w:rsidR="0031511C" w:rsidRPr="00291EC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31511C" w:rsidRPr="00291EC2">
        <w:rPr>
          <w:rFonts w:ascii="Times New Roman" w:hAnsi="Times New Roman" w:cs="Times New Roman" w:hint="eastAsia"/>
          <w:color w:val="FFC000"/>
          <w:sz w:val="24"/>
          <w:szCs w:val="24"/>
          <w:rtl/>
        </w:rPr>
        <w:t>אמרתי</w:t>
      </w:r>
      <w:r w:rsidR="0031511C" w:rsidRPr="00291EC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31511C" w:rsidRPr="00291EC2">
        <w:rPr>
          <w:rFonts w:ascii="Times New Roman" w:hAnsi="Times New Roman" w:cs="Times New Roman" w:hint="eastAsia"/>
          <w:color w:val="FFC000"/>
          <w:sz w:val="24"/>
          <w:szCs w:val="24"/>
          <w:rtl/>
        </w:rPr>
        <w:t>לך</w:t>
      </w:r>
      <w:r w:rsidR="00517FBD" w:rsidRPr="00291EC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לא תוסיף עוד לראותה</w:t>
      </w:r>
      <w:r w:rsidR="00517FBD" w:rsidRPr="00291EC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 w:rsidR="00517FBD" w:rsidRPr="00885931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517FBD" w:rsidRPr="00885931">
        <w:rPr>
          <w:rFonts w:ascii="Times New Roman" w:hAnsi="Times New Roman" w:cs="Times New Roman" w:hint="cs"/>
          <w:color w:val="0070C0"/>
          <w:sz w:val="24"/>
          <w:szCs w:val="24"/>
          <w:rtl/>
        </w:rPr>
        <w:t>כ</w:t>
      </w:r>
      <w:r w:rsidR="00B650B0" w:rsidRPr="00885931">
        <w:rPr>
          <w:rFonts w:ascii="Times New Roman" w:hAnsi="Times New Roman" w:cs="Times New Roman" w:hint="cs"/>
          <w:color w:val="0070C0"/>
          <w:sz w:val="24"/>
          <w:szCs w:val="24"/>
          <w:rtl/>
        </w:rPr>
        <w:t>ח</w:t>
      </w:r>
      <w:r w:rsidR="007D2AC0" w:rsidRPr="007D4943">
        <w:rPr>
          <w:rFonts w:ascii="Times New Roman" w:hAnsi="Times New Roman" w:cs="Times New Roman" w:hint="cs"/>
          <w:color w:val="0070C0"/>
          <w:sz w:val="24"/>
          <w:szCs w:val="24"/>
          <w:rtl/>
        </w:rPr>
        <w:t>:סח</w:t>
      </w:r>
      <w:proofErr w:type="spellEnd"/>
      <w:r w:rsidR="007D2AC0" w:rsidRPr="007D4943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885931" w:rsidRPr="00291EC2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&gt;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7D2AC0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45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86B5810" w14:textId="3187B893" w:rsidR="00791CE4" w:rsidRDefault="00791C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EC0B3B2" w14:textId="78F7E865" w:rsidR="00BE0283" w:rsidRDefault="00BE0283" w:rsidP="00BE1F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17:17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וְלֹ֤א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יַרְבֶּה־לּו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ֹ֙ נָשִׁ֔ים וְלֹ֥א יָס֖וּר לְבָב֑וֹ וְכֶ֣סֶף וְזָהָ֔ב לֹ֥א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יַרְבֶּה־לּ֖ו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ֹ מְאֹֽד׃</w:t>
      </w:r>
    </w:p>
    <w:p w14:paraId="291E4DFB" w14:textId="141A82E8" w:rsidR="00791CE4" w:rsidRDefault="00000E3A" w:rsidP="00BE1F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764794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ולא ירבה לו נשים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ונתן</w:t>
      </w:r>
      <w:r w:rsidR="00791CE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טעם </w:t>
      </w:r>
      <w:r w:rsidR="005A3C0F" w:rsidRPr="00764794">
        <w:rPr>
          <w:rFonts w:ascii="Times New Roman" w:hAnsi="Times New Roman" w:cs="Times New Roman"/>
          <w:color w:val="FFC000"/>
          <w:sz w:val="24"/>
          <w:szCs w:val="24"/>
          <w:rtl/>
        </w:rPr>
        <w:t>ולא יסור לבבו</w:t>
      </w:r>
      <w:r w:rsidR="00764794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ושלמה יוכיח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434CD6A" w14:textId="1D14B94F" w:rsidR="00791CE4" w:rsidRDefault="00000E3A" w:rsidP="00BE1F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764794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וכסף וזהב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ושלמה הרבה ולא גנהו</w:t>
      </w:r>
      <w:r w:rsidR="00791CE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הכתוב</w:t>
      </w:r>
      <w:r w:rsidR="001F0EE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כפי גודל מלכותו כדי היו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8B92649" w14:textId="7B7090CA" w:rsidR="00F15CB1" w:rsidRDefault="00F15C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86F9A3C" w14:textId="5A6943CB" w:rsidR="00BE0283" w:rsidRDefault="00855B3B" w:rsidP="00BE1F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17:18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וְהָיָ֣ה כְשִׁבְתּ֔וֹ עַ֖ל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כִּסֵּ֣א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מַמְלַכְתּ֑וֹ וְכָ֨תַב ל֜וֹ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אֶת־מִשְׁנֵ֨ה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הַתּוֹרָ֤ה הַזֹּאת֙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עַל־סֵ֔פֶר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מִלִּפְנֵ֖י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הַכֹּֽהֲנִ֥ים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הַלְוִיִּֽם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01FEA301" w14:textId="0E61E297" w:rsidR="00791CE4" w:rsidRDefault="00764794" w:rsidP="00BE1F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17:18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והיה כשבתו על </w:t>
      </w:r>
      <w:proofErr w:type="spellStart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כסא</w:t>
      </w:r>
      <w:proofErr w:type="spellEnd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ממלכתו</w:t>
      </w:r>
      <w:r w:rsidR="00791CE4" w:rsidRPr="00AF7E1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וכתב לו את משנה התורה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תורה שניה</w:t>
      </w:r>
      <w:r w:rsidR="005350C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וכסף משנה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מג</w:t>
      </w:r>
      <w:r w:rsidR="00B608D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Pr="0076479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ויש אומרים ספר אלה הדברים</w:t>
      </w:r>
      <w:r w:rsidR="00B608D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והראשון קרוב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0E8D597" w14:textId="1616D573" w:rsidR="00791CE4" w:rsidRDefault="00000E3A" w:rsidP="00BE1F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764794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מלפני </w:t>
      </w:r>
      <w:proofErr w:type="spellStart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הכהנים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</w:t>
      </w:r>
      <w:r w:rsidR="00791CE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הם לומדי התורה והעוסקים בה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F56A930" w14:textId="057C987E" w:rsidR="00791CE4" w:rsidRDefault="00791C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7F2D14C" w14:textId="273E1E80" w:rsidR="00855B3B" w:rsidRDefault="00855B3B" w:rsidP="00A436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17:19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וְהָֽיְתָ֣ה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עִמּ֔וֹ וְקָ֥רָא ב֖וֹ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כָּל־יְמֵ֣י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חַיָּ֑יו לְמַ֣עַן יִלְמַ֗ד לְיִרְאָה֙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אֶת־יְהוָ֣ה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אֱלֹהָ֔יו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לִ֠שְׁמֹר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אֶֽת־כָּל־דִּבְרֵ֞י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הַתּוֹרָ֥ה הַזֹּ֛את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וְאֶת־הַֽחֻקִּ֥ים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הָאֵ֖לֶּה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לַֽעֲשֹׂתָֽם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3AA5A481" w14:textId="77777777" w:rsidR="00791CE4" w:rsidRDefault="00000E3A" w:rsidP="00A436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764794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והיתה</w:t>
      </w:r>
      <w:proofErr w:type="spellEnd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עמו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התורה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D08197E" w14:textId="77777777" w:rsidR="00791CE4" w:rsidRDefault="00000E3A" w:rsidP="00A436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764794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וקרא בו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בספר</w:t>
      </w:r>
      <w:r w:rsidR="00791CE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התורה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DC42927" w14:textId="77777777" w:rsidR="00791CE4" w:rsidRDefault="00000E3A" w:rsidP="00A436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764794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למען ילמד ליראה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בראות הבטחת בתורה בגמול וענש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96BA34C" w14:textId="5D261666" w:rsidR="00791CE4" w:rsidRDefault="00791C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9363AE6" w14:textId="0A0F2A14" w:rsidR="00855B3B" w:rsidRDefault="00855B3B" w:rsidP="00794F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17:20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לְבִלְתִּ֤י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רוּם־לְבָבו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ֹ</w:t>
      </w:r>
      <w:r w:rsidRPr="004F4259">
        <w:rPr>
          <w:rFonts w:asciiTheme="majorBidi" w:hAnsiTheme="majorBidi" w:cs="Times New Roman" w:hint="cs"/>
          <w:b/>
          <w:bCs/>
          <w:sz w:val="24"/>
          <w:szCs w:val="24"/>
          <w:rtl/>
        </w:rPr>
        <w:t>֙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מֵֽאֶחָ֔יו וּלְבִלְתִּ֛י ס֥וּר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מִן־הַמִּצְוָ֖ה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יָמִ֣ין וּשְׂמֹ֑אול לְמַעַן֩ יַֽאֲרִ֨יךְ יָמִ֧ים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עַל־מַמְלַכְתּ֛ו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ֹ ה֥וּא וּבָנָ֖יו בְּקֶ֥רֶב יִשְׂרָאֵֽל׃</w:t>
      </w:r>
    </w:p>
    <w:p w14:paraId="51646443" w14:textId="706840BD" w:rsidR="00791CE4" w:rsidRDefault="00000E3A" w:rsidP="00794F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764794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לבלתי</w:t>
      </w:r>
      <w:r w:rsidR="00791CE4" w:rsidRPr="00AF7E1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רום לבבו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לפרוק עול התורה ממנו בעבור שהוא מלך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D1089C8" w14:textId="77777777" w:rsidR="00791CE4" w:rsidRDefault="00000E3A" w:rsidP="00794F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764794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ולבלתי סור מן</w:t>
      </w:r>
      <w:r w:rsidR="00791CE4" w:rsidRPr="00AF7E1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המצוה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לעשות כרצונו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65BEDE1" w14:textId="77777777" w:rsidR="005A3C0F" w:rsidRPr="00FB1DA6" w:rsidRDefault="00000E3A" w:rsidP="00794F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17:</w:t>
      </w:r>
      <w:r w:rsidR="00764794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למען יאריך ימים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קיום המלכות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FC1C3C1" w14:textId="02CDFFC3" w:rsidR="005A3C0F" w:rsidRDefault="005A3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3D97BAF" w14:textId="0CACB286" w:rsidR="00855B3B" w:rsidRDefault="00855B3B" w:rsidP="00C408E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18:1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לֹֽא־יִ֠הְיֶה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לַכֹּֽהֲנִ֨ים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הַלְוִיִּ֜ם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כָּל־שֵׁ֧בֶט לֵוִ֛י חֵ֥לֶק וְנַֽחֲלָ֖ה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עִם־יִשְׂרָאֵ֑ל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אִשֵּׁ֧י יְהוָ֛ה וְנַֽחֲלָת֖וֹ יֹֽאכֵלֽוּן׃</w:t>
      </w:r>
    </w:p>
    <w:p w14:paraId="5849705B" w14:textId="570580EB" w:rsidR="00C408EB" w:rsidRPr="00FB1DA6" w:rsidRDefault="00C408EB" w:rsidP="00C408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18:2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וְנַֽחֲלָ֥ה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לֹא־יִֽהְיֶה־לּ֖ו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בְּקֶ֣רֶב אֶחָ֑יו יְהוָה֙ ה֣וּא נַֽחֲלָת֔וֹ כַּֽאֲשֶׁ֖ר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דִּבֶּר־לֽו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ֹ׃ </w:t>
      </w:r>
    </w:p>
    <w:p w14:paraId="077F9610" w14:textId="0BAACF02" w:rsidR="00791CE4" w:rsidRDefault="00C408EB" w:rsidP="00C408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-2</w:t>
      </w:r>
      <w:r w:rsidR="00000E3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18:1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לא יהיה </w:t>
      </w:r>
      <w:proofErr w:type="spellStart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לכהנים</w:t>
      </w:r>
      <w:proofErr w:type="spellEnd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הלוים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שהזכיר </w:t>
      </w:r>
      <w:r w:rsidR="005A3C0F" w:rsidRPr="00003D1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מלפני </w:t>
      </w:r>
      <w:proofErr w:type="spellStart"/>
      <w:r w:rsidR="005A3C0F" w:rsidRPr="00003D18">
        <w:rPr>
          <w:rFonts w:ascii="Times New Roman" w:hAnsi="Times New Roman" w:cs="Times New Roman"/>
          <w:color w:val="FFC000"/>
          <w:sz w:val="24"/>
          <w:szCs w:val="24"/>
          <w:rtl/>
        </w:rPr>
        <w:t>הכהנים</w:t>
      </w:r>
      <w:proofErr w:type="spellEnd"/>
      <w:r w:rsidR="005A3C0F" w:rsidRPr="00003D1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="005A3C0F" w:rsidRPr="00003D18">
        <w:rPr>
          <w:rFonts w:ascii="Times New Roman" w:hAnsi="Times New Roman" w:cs="Times New Roman"/>
          <w:color w:val="FFC000"/>
          <w:sz w:val="24"/>
          <w:szCs w:val="24"/>
          <w:rtl/>
        </w:rPr>
        <w:t>הלוים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91CE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החל לבאר משפט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הכהנים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שהם העוסקים </w:t>
      </w:r>
      <w:r w:rsidR="00875914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תורה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שאין להם</w:t>
      </w:r>
      <w:r w:rsidR="00791CE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לעסוק בחיי שעה</w:t>
      </w:r>
      <w:r w:rsidR="005C5D2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שהרי מזונותיהם מזומנים להם</w:t>
      </w:r>
      <w:r w:rsidR="006E1B9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אין להם </w:t>
      </w:r>
      <w:r w:rsidR="005A3C0F" w:rsidRPr="005D6C18">
        <w:rPr>
          <w:rFonts w:ascii="Times New Roman" w:hAnsi="Times New Roman" w:cs="Times New Roman"/>
          <w:color w:val="FFC000"/>
          <w:sz w:val="24"/>
          <w:szCs w:val="24"/>
          <w:rtl/>
        </w:rPr>
        <w:t>חלק ונחלה</w:t>
      </w:r>
      <w:r w:rsidR="00791CE4" w:rsidRPr="005D6C1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5D6C18">
        <w:rPr>
          <w:rFonts w:ascii="Times New Roman" w:hAnsi="Times New Roman" w:cs="Times New Roman"/>
          <w:color w:val="FFC000"/>
          <w:sz w:val="24"/>
          <w:szCs w:val="24"/>
          <w:rtl/>
        </w:rPr>
        <w:t>עם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CA4DE83" w14:textId="77777777" w:rsidR="00791CE4" w:rsidRDefault="00F15CB1" w:rsidP="00C408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914E1D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ה' הוא נחלתו כאשר דבר לו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אשי ה' ונחלתו יאכלון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BF919B6" w14:textId="5A45D274" w:rsidR="00791CE4" w:rsidRDefault="00791C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3A7A287" w14:textId="0EF6D041" w:rsidR="00855B3B" w:rsidRDefault="00855B3B" w:rsidP="00C408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18:3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וְזֶ֡ה יִֽהְיֶה֩ מִשְׁפַּ֨ט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הַכֹּֽהֲנִ֜ים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מֵאֵ֣ת הָעָ֗ם מֵאֵ֛ת זֹֽבְחֵ֥י הַזֶּ֖בַח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אִם־שׁ֣וֹר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אִם־שֶׂ֑ה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וְנָתַן֙ לַכֹּהֵ֔ן הַזְּרֹ֥עַ וְהַלְּחָיַ֖יִם וְהַקֵּבָֽה׃</w:t>
      </w:r>
    </w:p>
    <w:p w14:paraId="2E5C37F4" w14:textId="4549067F" w:rsidR="00791CE4" w:rsidRDefault="00F15CB1" w:rsidP="00C408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914E1D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וזה</w:t>
      </w:r>
      <w:r w:rsidR="00791CE4" w:rsidRPr="00AF7E1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יהיה משפט </w:t>
      </w:r>
      <w:proofErr w:type="spellStart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הכהנים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שבמדבר היו אוכלים בשר שלמים</w:t>
      </w:r>
      <w:r w:rsidR="008218A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ועתה</w:t>
      </w:r>
      <w:r w:rsidR="00791CE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קרובים לבוא בארץ לאכול זבחי חולים</w:t>
      </w:r>
      <w:r w:rsidR="00E653B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באר משפט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הכהנים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מהם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61E8DDD" w14:textId="05AFA01F" w:rsidR="00791CE4" w:rsidRDefault="00F15CB1" w:rsidP="00C408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914E1D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הזרוע</w:t>
      </w:r>
      <w:r w:rsidR="00791CE4" w:rsidRPr="00AF7E1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והלחיים והקבה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יתכן בעבור שאלו נבחרים משלשה חלקי הגוף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D35347E" w14:textId="1D8A6782" w:rsidR="00791CE4" w:rsidRDefault="00791C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1B1BAD2" w14:textId="50AC42EE" w:rsidR="00855B3B" w:rsidRDefault="00855B3B" w:rsidP="000C4B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18:4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רֵאשִׁ֨ית דְּגָֽנְךָ֜ תִּֽירֹשְׁךָ֣ וְיִצְהָרֶ֗ךָ וְרֵאשִׁ֛ית גֵּ֥ז צֹֽאנְךָ֖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תִּתֶּן־לֽו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ֹ׃</w:t>
      </w:r>
    </w:p>
    <w:p w14:paraId="6641E979" w14:textId="77777777" w:rsidR="006E7304" w:rsidRDefault="00F15CB1" w:rsidP="000C4B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914E1D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ראשית</w:t>
      </w:r>
      <w:r w:rsidR="00507495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דגנך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 הנקרא תרומה גדולה</w:t>
      </w:r>
      <w:r w:rsidR="005C5D2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ואין שעור לתרומה</w:t>
      </w:r>
      <w:r w:rsidR="0014005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רק כפי </w:t>
      </w:r>
      <w:r w:rsidR="006E7304">
        <w:rPr>
          <w:rFonts w:ascii="Times New Roman" w:hAnsi="Times New Roman" w:cs="Times New Roman" w:hint="cs"/>
          <w:sz w:val="24"/>
          <w:szCs w:val="24"/>
          <w:rtl/>
        </w:rPr>
        <w:t>שֶׁ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</w:t>
      </w:r>
      <w:r w:rsidR="00140056">
        <w:rPr>
          <w:rFonts w:ascii="Times New Roman" w:hAnsi="Times New Roman" w:cs="Times New Roman" w:hint="cs"/>
          <w:sz w:val="24"/>
          <w:szCs w:val="24"/>
          <w:rtl/>
        </w:rPr>
        <w:t>ָ</w:t>
      </w:r>
      <w:r w:rsidR="006E7304">
        <w:rPr>
          <w:rFonts w:ascii="Times New Roman" w:hAnsi="Times New Roman" w:cs="Times New Roman" w:hint="cs"/>
          <w:sz w:val="24"/>
          <w:szCs w:val="24"/>
          <w:rtl/>
        </w:rPr>
        <w:t>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</w:t>
      </w:r>
      <w:r w:rsidR="00140056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ים איש</w:t>
      </w:r>
      <w:r w:rsidR="00E0324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משלו</w:t>
      </w:r>
      <w:r w:rsidR="00914E1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980C37F" w14:textId="77777777" w:rsidR="006E7304" w:rsidRDefault="005A3C0F" w:rsidP="000C4B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ובעלי הקבלה אמרו תרי ממאה</w:t>
      </w:r>
      <w:r w:rsidR="000C4B9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אחד מחמשים</w:t>
      </w:r>
      <w:r w:rsidR="00914E1D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עין יפה אחד</w:t>
      </w:r>
      <w:r w:rsidR="00E0324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מארבעים</w:t>
      </w:r>
      <w:r w:rsidR="00914E1D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והמצמצם אחד מששים לא יפחות</w:t>
      </w:r>
      <w:r w:rsidR="005C5D28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D2BC47B" w14:textId="6113A3D3" w:rsidR="00E03240" w:rsidRDefault="005A3C0F" w:rsidP="000C4B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והנה בכורים ותרומה</w:t>
      </w:r>
      <w:r w:rsidR="004A2CE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E0324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שהם הראשיות</w:t>
      </w:r>
      <w:r w:rsidR="004A2CE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לכהנים</w:t>
      </w:r>
      <w:proofErr w:type="spellEnd"/>
      <w:r w:rsidR="0023018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ומעשר ללוים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31D5C28" w14:textId="6528813D" w:rsidR="00E03240" w:rsidRDefault="00E0324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DF2EAE2" w14:textId="3C7FAC6F" w:rsidR="00855B3B" w:rsidRDefault="00855B3B" w:rsidP="002301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18:5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</w:t>
      </w:r>
      <w:r w:rsidRPr="004F4259">
        <w:rPr>
          <w:rFonts w:asciiTheme="majorBidi" w:hAnsiTheme="majorBidi" w:cs="Times New Roman" w:hint="cs"/>
          <w:b/>
          <w:bCs/>
          <w:sz w:val="24"/>
          <w:szCs w:val="24"/>
          <w:rtl/>
        </w:rPr>
        <w:t>֣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י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ב֗וֹ בָּחַ֛ר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מִכָּל־שְׁבָטֶ֑יך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לַֽעֲמֹ֨ד לְשָׁרֵ֧ת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בְּשֵׁם־יְהוָ֛ה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ה֥וּא וּבָנָ֖יו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כָּל־הַיָּמִֽים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18652A39" w14:textId="77777777" w:rsidR="00E03240" w:rsidRDefault="00F15CB1" w:rsidP="002301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914E1D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לעמוד לשרת בשם 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להקריב</w:t>
      </w:r>
      <w:r w:rsidR="00E0324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קרבנות ומנחות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C118F51" w14:textId="2042A8FC" w:rsidR="00E03240" w:rsidRDefault="00E0324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8598013" w14:textId="37FA0399" w:rsidR="00855B3B" w:rsidRDefault="00855B3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18:6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וְכִֽי־יָבֹ֨א הַלֵּוִ֜י מֵֽאַחַ֤ד שְׁעָרֶ֨יךָ֙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מִכָּל־יִשְׂרָאֵ֔ל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אֲשֶׁר־ה֖וּא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גָּ֣ר שָׁ֑ם וּבָא֙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בְּכָל־אַוַּ֣ת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נַפְשׁ֔וֹ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הַמָּק֖וֹם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אֲשֶׁר־יִבְחַ֥ר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יְהוָֽה׃</w:t>
      </w:r>
    </w:p>
    <w:p w14:paraId="0D68CF84" w14:textId="3826EFFD" w:rsidR="0023018E" w:rsidRDefault="0023018E" w:rsidP="00880E0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18:7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וְשֵׁרֵ֕ת בְּשֵׁ֖ם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אֱלֹהָ֑יו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כְּכָל־אֶחָיו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הַלְוִיִּ֔ם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הָעֹֽמְדִ֥ים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שָׁ֖ם לִפְנֵ֥י יְהוָֽה׃ </w:t>
      </w:r>
    </w:p>
    <w:p w14:paraId="546F1061" w14:textId="77777777" w:rsidR="00675D5B" w:rsidRDefault="0023018E" w:rsidP="002301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-7</w:t>
      </w:r>
      <w:r w:rsid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914E1D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 w:rsid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וכי יבוא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הלוי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</w:t>
      </w:r>
      <w:r w:rsidR="005A3C0F" w:rsidRPr="005C5D28">
        <w:rPr>
          <w:rFonts w:ascii="Times New Roman" w:hAnsi="Times New Roman" w:cs="Times New Roman"/>
          <w:sz w:val="24"/>
          <w:szCs w:val="24"/>
          <w:rtl/>
        </w:rPr>
        <w:t xml:space="preserve">י </w:t>
      </w:r>
      <w:r w:rsidR="005C5D28" w:rsidRPr="00FD14D7">
        <w:rPr>
          <w:rFonts w:ascii="Times New Roman" w:hAnsi="Times New Roman" w:cs="Times New Roman"/>
          <w:sz w:val="24"/>
          <w:szCs w:val="24"/>
          <w:rtl/>
        </w:rPr>
        <w:t>ג</w:t>
      </w:r>
      <w:r w:rsidR="005C5D28" w:rsidRPr="005C5D28">
        <w:rPr>
          <w:rFonts w:ascii="Times New Roman" w:hAnsi="Times New Roman" w:cs="Times New Roman" w:hint="cs"/>
          <w:sz w:val="24"/>
          <w:szCs w:val="24"/>
          <w:rtl/>
        </w:rPr>
        <w:t>ם</w:t>
      </w:r>
      <w:r w:rsidR="005C5D2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הלוי יש לו עבודה במקדש</w:t>
      </w:r>
      <w:r w:rsidR="00E0324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לומר שיר או להיות שוער</w:t>
      </w:r>
      <w:r w:rsidR="00914E1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ועשרים וארבע משמרות היו מן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הלוים</w:t>
      </w:r>
      <w:proofErr w:type="spellEnd"/>
      <w:r w:rsidR="00F15C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אשר יסד דוד</w:t>
      </w:r>
      <w:r w:rsidR="006C18C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ושלמה</w:t>
      </w:r>
      <w:r w:rsidR="006C18C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ושמואל</w:t>
      </w:r>
      <w:r w:rsidR="00387D2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וכתוב </w:t>
      </w:r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וסביבות בית </w:t>
      </w:r>
      <w:proofErr w:type="spellStart"/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>האלהים</w:t>
      </w:r>
      <w:proofErr w:type="spellEnd"/>
      <w:r w:rsidR="005A3C0F" w:rsidRPr="0056072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ילינו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(ד</w:t>
      </w:r>
      <w:r w:rsidR="00880E09">
        <w:rPr>
          <w:rFonts w:ascii="Times New Roman" w:hAnsi="Times New Roman" w:cs="Times New Roman" w:hint="cs"/>
          <w:color w:val="0070C0"/>
          <w:sz w:val="24"/>
          <w:szCs w:val="24"/>
          <w:rtl/>
        </w:rPr>
        <w:t>ברי הימים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א</w:t>
      </w:r>
      <w:r w:rsidR="00880E09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E03240" w:rsidRPr="00D76330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r w:rsidR="00880E0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כז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914E1D" w:rsidRPr="00914E1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8B419A0" w14:textId="43D43F97" w:rsidR="00E03240" w:rsidRPr="00AF7E11" w:rsidRDefault="005A3C0F" w:rsidP="0023018E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ואינו לפי דעת בעלי הקבלה שגם זה כהן בעבור שנאמר </w:t>
      </w:r>
      <w:r w:rsidRPr="00914E1D">
        <w:rPr>
          <w:rFonts w:ascii="Times New Roman" w:hAnsi="Times New Roman" w:cs="Times New Roman"/>
          <w:color w:val="FFC000"/>
          <w:sz w:val="24"/>
          <w:szCs w:val="24"/>
          <w:rtl/>
        </w:rPr>
        <w:t>ושרת</w:t>
      </w:r>
      <w:r w:rsidR="00E03240" w:rsidRPr="00914E1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914E1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בשם ה' </w:t>
      </w:r>
      <w:proofErr w:type="spellStart"/>
      <w:r w:rsidRPr="00914E1D">
        <w:rPr>
          <w:rFonts w:ascii="Times New Roman" w:hAnsi="Times New Roman" w:cs="Times New Roman"/>
          <w:color w:val="FFC000"/>
          <w:sz w:val="24"/>
          <w:szCs w:val="24"/>
          <w:rtl/>
        </w:rPr>
        <w:t>אלהיו</w:t>
      </w:r>
      <w:proofErr w:type="spellEnd"/>
      <w:r w:rsidR="00387D2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AF7E11">
        <w:rPr>
          <w:rFonts w:ascii="Times New Roman" w:hAnsi="Times New Roman" w:cs="Times New Roman"/>
          <w:sz w:val="24"/>
          <w:szCs w:val="24"/>
          <w:rtl/>
        </w:rPr>
        <w:t xml:space="preserve"> שזו השרות הוא שיר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</w:p>
    <w:p w14:paraId="222D858B" w14:textId="77777777" w:rsidR="00855B3B" w:rsidRDefault="00855B3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09FD08D7" w14:textId="56FF7B64" w:rsidR="00855B3B" w:rsidRPr="00AF7E11" w:rsidRDefault="00855B3B" w:rsidP="0023018E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18:8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חֵ֥לֶק כְּחֵ֖לֶק יֹאכֵ֑לוּ לְבַ֥ד מִמְכָּרָ֖יו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עַל־הָֽאָבֽוֹת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221199C9" w14:textId="327BF874" w:rsidR="00E03240" w:rsidRDefault="00F15CB1" w:rsidP="002301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914E1D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חלק כחלק יאכלו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 אפשר</w:t>
      </w:r>
      <w:r w:rsidR="00E0324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שבעלי המשמר לא היו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נזונים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מן הלשכה</w:t>
      </w:r>
      <w:r w:rsidR="00354A0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B26F57">
        <w:rPr>
          <w:rFonts w:ascii="Times New Roman" w:hAnsi="Times New Roman" w:cs="Times New Roman" w:hint="cs"/>
          <w:sz w:val="24"/>
          <w:szCs w:val="24"/>
          <w:rtl/>
        </w:rPr>
        <w:t>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הלוי הבא לשרת היה חולק</w:t>
      </w:r>
      <w:r w:rsidR="00E0324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עם בעלי המשמר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A1245F7" w14:textId="3EAF127C" w:rsidR="00AD08E7" w:rsidRDefault="00F15CB1" w:rsidP="004D1E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914E1D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לבד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ממכריו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מפרשים שהוא כמו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מאת מ</w:t>
      </w:r>
      <w:r w:rsidR="006E7304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כ</w:t>
      </w:r>
      <w:r w:rsidR="006E7304">
        <w:rPr>
          <w:rFonts w:ascii="Times New Roman" w:hAnsi="Times New Roman" w:cs="Times New Roman" w:hint="cs"/>
          <w:color w:val="FFC000"/>
          <w:sz w:val="24"/>
          <w:szCs w:val="24"/>
          <w:rtl/>
        </w:rPr>
        <w:t>ָּ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ר</w:t>
      </w:r>
      <w:r w:rsidR="006E7304">
        <w:rPr>
          <w:rFonts w:ascii="Times New Roman" w:hAnsi="Times New Roman" w:cs="Times New Roman" w:hint="cs"/>
          <w:color w:val="FFC000"/>
          <w:sz w:val="24"/>
          <w:szCs w:val="24"/>
          <w:rtl/>
        </w:rPr>
        <w:t>ֵ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יכ</w:t>
      </w:r>
      <w:r w:rsidR="006E7304">
        <w:rPr>
          <w:rFonts w:ascii="Times New Roman" w:hAnsi="Times New Roman" w:cs="Times New Roman" w:hint="cs"/>
          <w:color w:val="FFC000"/>
          <w:sz w:val="24"/>
          <w:szCs w:val="24"/>
          <w:rtl/>
        </w:rPr>
        <w:t>ֶ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ם</w:t>
      </w:r>
      <w:r w:rsidR="00E0324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(מלכים ב</w:t>
      </w:r>
      <w:r w:rsidR="009F78F8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r w:rsidR="009F78F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8370A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E166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6E1665">
        <w:rPr>
          <w:rFonts w:ascii="Times New Roman" w:hAnsi="Times New Roman" w:cs="Times New Roman"/>
          <w:color w:val="FFC000"/>
          <w:sz w:val="24"/>
          <w:szCs w:val="24"/>
          <w:rtl/>
        </w:rPr>
        <w:t>על האבות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רעך </w:t>
      </w:r>
      <w:proofErr w:type="spellStart"/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וריע</w:t>
      </w:r>
      <w:proofErr w:type="spellEnd"/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אביך אל תעזוב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כז</w:t>
      </w:r>
      <w:proofErr w:type="spellEnd"/>
      <w:r w:rsidR="00BF3EA1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י)</w:t>
      </w:r>
      <w:r w:rsidR="00914E1D" w:rsidRPr="00914E1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E03240" w:rsidRPr="00D76330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וכל מה שהיה נודר היה נותן אותו ללוי ידוע</w:t>
      </w:r>
      <w:r w:rsidR="00B26F5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6E16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6E1665">
        <w:rPr>
          <w:rFonts w:ascii="Times New Roman" w:hAnsi="Times New Roman" w:cs="Times New Roman"/>
          <w:sz w:val="24"/>
          <w:szCs w:val="24"/>
          <w:rtl/>
        </w:rPr>
        <w:t>ולא אבה</w:t>
      </w:r>
      <w:r w:rsidR="005A3C0F" w:rsidRPr="006E16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B26F57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דקדוק</w:t>
      </w:r>
      <w:r w:rsidR="00914E1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C236BD2" w14:textId="47A7236C" w:rsidR="004D1E62" w:rsidRDefault="005A3C0F" w:rsidP="004D1E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ואחרים</w:t>
      </w:r>
      <w:r w:rsidR="00E0324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פירש</w:t>
      </w:r>
      <w:r w:rsidR="004D1E62">
        <w:rPr>
          <w:rFonts w:ascii="Times New Roman" w:hAnsi="Times New Roman" w:cs="Times New Roman" w:hint="cs"/>
          <w:sz w:val="24"/>
          <w:szCs w:val="24"/>
          <w:rtl/>
        </w:rPr>
        <w:t>ו</w:t>
      </w:r>
      <w:r w:rsidRPr="00FB1DA6">
        <w:rPr>
          <w:rFonts w:ascii="Times New Roman" w:hAnsi="Times New Roman" w:cs="Times New Roman"/>
          <w:sz w:val="24"/>
          <w:szCs w:val="24"/>
          <w:rtl/>
        </w:rPr>
        <w:t>הו מלשון מכר</w:t>
      </w:r>
      <w:r w:rsidR="00B26F5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שהטעם מלבד שהיה לו נחלה מאבותיו ומכרו</w:t>
      </w:r>
      <w:r w:rsidR="004D1E6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שלא</w:t>
      </w:r>
      <w:r w:rsidR="00E0324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יאמרו כיון שהיה לך ומכרת לא יהיה לך חלק מכאן</w:t>
      </w:r>
      <w:r w:rsidR="00914E1D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915570E" w14:textId="13D9AF28" w:rsidR="00E03240" w:rsidRDefault="00B26F57" w:rsidP="004D1E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D14D7">
        <w:rPr>
          <w:rFonts w:ascii="Times New Roman" w:hAnsi="Times New Roman" w:cs="Times New Roman"/>
          <w:sz w:val="24"/>
          <w:szCs w:val="24"/>
          <w:rtl/>
        </w:rPr>
        <w:lastRenderedPageBreak/>
        <w:t>וא</w:t>
      </w:r>
      <w:r w:rsidRPr="00B26F57">
        <w:rPr>
          <w:rFonts w:ascii="Times New Roman" w:hAnsi="Times New Roman" w:cs="Times New Roman" w:hint="cs"/>
          <w:sz w:val="24"/>
          <w:szCs w:val="24"/>
          <w:rtl/>
        </w:rPr>
        <w:t>פשר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לומר כי</w:t>
      </w:r>
      <w:r w:rsidR="00E0324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מניות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הלוים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היא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למבן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שלש שנים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ואחרי שבא לעבוד להיות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נזון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עם</w:t>
      </w:r>
      <w:r w:rsidR="00E0324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אנשי המשמר</w:t>
      </w:r>
      <w:r w:rsidR="00BB51D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 מכר חלקו מה שיבוא לו מן מניות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הלוים</w:t>
      </w:r>
      <w:proofErr w:type="spellEnd"/>
      <w:r w:rsidR="006F5F8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בזולתי זה</w:t>
      </w:r>
      <w:r w:rsidR="00E0324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יהיה חלקו עם אנשי המשמר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2B97CB1" w14:textId="6808FE74" w:rsidR="00E03240" w:rsidRDefault="00E0324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C1688A6" w14:textId="436D2F49" w:rsidR="00855B3B" w:rsidRDefault="00855B3B" w:rsidP="00CA6A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18:9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כִּ֤י אַתָּה֙ בָּ֣א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אֶל־הָאָ֔רֶץ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אֲשֶׁר־יְהוָ֥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נֹתֵ֣ן לָ֑ךְ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לֹֽא־תִלְמַ֣ד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לַֽעֲשׂ֔וֹת כְּתֽוֹעֲבֹ֖ת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הַגּוֹיִ֥ם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הָהֵֽם׃</w:t>
      </w:r>
    </w:p>
    <w:p w14:paraId="080E4173" w14:textId="56B351F9" w:rsidR="00B26F57" w:rsidRDefault="00DA7A55" w:rsidP="00B22E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-10</w:t>
      </w:r>
      <w:r w:rsid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914E1D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 w:rsid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כי אתה בא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שהזכיר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הכהנים</w:t>
      </w:r>
      <w:proofErr w:type="spellEnd"/>
      <w:r w:rsidR="00E0324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והל</w:t>
      </w:r>
      <w:r w:rsidR="00B22E15">
        <w:rPr>
          <w:rFonts w:ascii="Times New Roman" w:hAnsi="Times New Roman" w:cs="Times New Roman" w:hint="cs"/>
          <w:sz w:val="24"/>
          <w:szCs w:val="24"/>
          <w:rtl/>
        </w:rPr>
        <w:t>וי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מורי התורה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שיהיו נדבקים בהם ומהנים אותם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הזהיר שלא ילמד</w:t>
      </w:r>
      <w:r w:rsidR="00B26F57">
        <w:rPr>
          <w:rFonts w:ascii="Times New Roman" w:hAnsi="Times New Roman" w:cs="Times New Roman" w:hint="cs"/>
          <w:sz w:val="24"/>
          <w:szCs w:val="24"/>
          <w:rtl/>
        </w:rPr>
        <w:t xml:space="preserve"> לעשותם כתעובות </w:t>
      </w:r>
      <w:proofErr w:type="spellStart"/>
      <w:r w:rsidR="00B26F57">
        <w:rPr>
          <w:rFonts w:ascii="Times New Roman" w:hAnsi="Times New Roman" w:cs="Times New Roman" w:hint="cs"/>
          <w:sz w:val="24"/>
          <w:szCs w:val="24"/>
          <w:rtl/>
        </w:rPr>
        <w:t>הגוים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B26F57">
        <w:rPr>
          <w:rFonts w:ascii="Times New Roman" w:hAnsi="Times New Roman" w:cs="Times New Roman" w:hint="cs"/>
          <w:sz w:val="24"/>
          <w:szCs w:val="24"/>
          <w:rtl/>
        </w:rPr>
        <w:t xml:space="preserve"> אשר </w:t>
      </w:r>
      <w:r w:rsidR="00B26F57" w:rsidRPr="009F152B">
        <w:rPr>
          <w:rFonts w:ascii="Times New Roman" w:hAnsi="Times New Roman" w:cs="Times New Roman" w:hint="cs"/>
          <w:color w:val="FFC000"/>
          <w:sz w:val="24"/>
          <w:szCs w:val="24"/>
          <w:rtl/>
        </w:rPr>
        <w:t>אל מעוננים ואל קוסמים ישמעו</w:t>
      </w:r>
      <w:r w:rsidR="009F152B">
        <w:rPr>
          <w:rFonts w:ascii="Times New Roman" w:hAnsi="Times New Roman" w:cs="Times New Roman"/>
          <w:sz w:val="24"/>
          <w:szCs w:val="24"/>
        </w:rPr>
        <w:t xml:space="preserve"> </w:t>
      </w:r>
      <w:r w:rsidR="009F152B" w:rsidRPr="009F152B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proofErr w:type="gramStart"/>
      <w:r w:rsidR="009F152B" w:rsidRPr="009F152B">
        <w:rPr>
          <w:rFonts w:ascii="Times New Roman" w:hAnsi="Times New Roman" w:cs="Times New Roman" w:hint="cs"/>
          <w:color w:val="0070C0"/>
          <w:sz w:val="24"/>
          <w:szCs w:val="24"/>
          <w:rtl/>
        </w:rPr>
        <w:t>יח:יד</w:t>
      </w:r>
      <w:proofErr w:type="spellEnd"/>
      <w:proofErr w:type="gramEnd"/>
      <w:r w:rsidR="009F152B" w:rsidRPr="009F152B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9F152B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3FA6DF63" w14:textId="49FE2A12" w:rsidR="00B26F57" w:rsidRDefault="00B26F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6A0D439" w14:textId="49B91B9A" w:rsidR="000D3AC8" w:rsidRDefault="000D3AC8" w:rsidP="000727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18:10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לֹֽא־יִמָּצֵ֣א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בְךָ֔ מַֽעֲבִ֥יר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בְּנֽוֹ־וּבִתּ֖ו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ֹ בָּאֵ֑שׁ קֹסֵ֣ם קְסָמִ֔ים מְעוֹנֵ֥ן וּמְנַחֵ֖שׁ וּמְכַשֵּֽׁף׃</w:t>
      </w:r>
    </w:p>
    <w:p w14:paraId="10F16C85" w14:textId="079898F5" w:rsidR="00E03240" w:rsidRDefault="00B26F57" w:rsidP="000727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18:10 </w:t>
      </w:r>
      <w:r w:rsidRPr="00FD14D7">
        <w:rPr>
          <w:rFonts w:ascii="Times New Roman" w:hAnsi="Times New Roman" w:cs="Times New Roman" w:hint="cs"/>
          <w:color w:val="FF0000"/>
          <w:sz w:val="24"/>
          <w:szCs w:val="24"/>
          <w:rtl/>
        </w:rPr>
        <w:t>לא</w:t>
      </w:r>
      <w:r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 w:hint="cs"/>
          <w:color w:val="FF0000"/>
          <w:sz w:val="24"/>
          <w:szCs w:val="24"/>
          <w:rtl/>
        </w:rPr>
        <w:t>ימצא</w:t>
      </w:r>
      <w:r w:rsidR="00E03240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בך מעביר בנו ובתו באש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עבודת המולך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1732B9B" w14:textId="77777777" w:rsidR="000D6BB1" w:rsidRDefault="00F15CB1" w:rsidP="0007270A">
      <w:pPr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914E1D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קוסם קסמים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אומרים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אלו הן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</w:t>
      </w:r>
      <w:r w:rsidR="005A3C0F" w:rsidRPr="00044E64">
        <w:rPr>
          <w:rFonts w:ascii="Times New Roman" w:hAnsi="Times New Roman" w:cs="Times New Roman"/>
          <w:color w:val="FFC000"/>
          <w:sz w:val="24"/>
          <w:szCs w:val="24"/>
          <w:rtl/>
        </w:rPr>
        <w:t>ג</w:t>
      </w:r>
      <w:r w:rsidR="00044E64" w:rsidRPr="00044E64">
        <w:rPr>
          <w:rFonts w:ascii="Times New Roman" w:hAnsi="Times New Roman" w:cs="Times New Roman" w:hint="cs"/>
          <w:color w:val="FFC000"/>
          <w:sz w:val="24"/>
          <w:szCs w:val="24"/>
          <w:rtl/>
        </w:rPr>
        <w:t>ָּ</w:t>
      </w:r>
      <w:r w:rsidR="005A3C0F" w:rsidRPr="00044E64">
        <w:rPr>
          <w:rFonts w:ascii="Times New Roman" w:hAnsi="Times New Roman" w:cs="Times New Roman"/>
          <w:color w:val="FFC000"/>
          <w:sz w:val="24"/>
          <w:szCs w:val="24"/>
          <w:rtl/>
        </w:rPr>
        <w:t>ז</w:t>
      </w:r>
      <w:r w:rsidR="00044E64" w:rsidRPr="00044E64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044E64">
        <w:rPr>
          <w:rFonts w:ascii="Times New Roman" w:hAnsi="Times New Roman" w:cs="Times New Roman"/>
          <w:color w:val="FFC000"/>
          <w:sz w:val="24"/>
          <w:szCs w:val="24"/>
          <w:rtl/>
        </w:rPr>
        <w:t>ר</w:t>
      </w:r>
      <w:r w:rsidR="00044E64" w:rsidRPr="00044E64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5A3C0F" w:rsidRPr="00044E64">
        <w:rPr>
          <w:rFonts w:ascii="Times New Roman" w:hAnsi="Times New Roman" w:cs="Times New Roman"/>
          <w:color w:val="FFC000"/>
          <w:sz w:val="24"/>
          <w:szCs w:val="24"/>
          <w:rtl/>
        </w:rPr>
        <w:t>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044E64" w:rsidRPr="00044E64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(דניאל </w:t>
      </w:r>
      <w:proofErr w:type="spellStart"/>
      <w:r w:rsidR="00044E64" w:rsidRPr="00044E64">
        <w:rPr>
          <w:rFonts w:ascii="Times New Roman" w:hAnsi="Times New Roman" w:cs="Times New Roman" w:hint="cs"/>
          <w:color w:val="0070C0"/>
          <w:sz w:val="24"/>
          <w:szCs w:val="24"/>
          <w:rtl/>
        </w:rPr>
        <w:t>ב:כז</w:t>
      </w:r>
      <w:proofErr w:type="spellEnd"/>
      <w:r w:rsidR="00044E64" w:rsidRPr="00044E64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044E64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חותכי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הדברים</w:t>
      </w:r>
      <w:r w:rsidR="00B26F5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ואומרים שהוא שם כלל לכל הנזכר אחרי כן</w:t>
      </w:r>
      <w:r w:rsidR="00B26F5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וכן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קסם על </w:t>
      </w:r>
      <w:r w:rsidR="00B55711" w:rsidRPr="00621ED8">
        <w:rPr>
          <w:rFonts w:ascii="Times New Roman" w:hAnsi="Times New Roman" w:cs="Times New Roman" w:hint="cs"/>
          <w:color w:val="FFC000"/>
          <w:sz w:val="24"/>
          <w:szCs w:val="24"/>
          <w:rtl/>
        </w:rPr>
        <w:t>ש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פתי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מלך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r w:rsidR="000D6BB1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914E1D" w:rsidRPr="00914E1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</w:p>
    <w:p w14:paraId="6A751A97" w14:textId="25E1A766" w:rsidR="00B55711" w:rsidRDefault="005A3C0F" w:rsidP="000727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ובעלי הקבלה אמרו האוחז מקלו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ושואל לו</w:t>
      </w:r>
      <w:r w:rsidR="003B3D0C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ואומרים חותך חתיכת קליפה וזורק</w:t>
      </w:r>
      <w:r w:rsidR="00747501">
        <w:rPr>
          <w:rFonts w:ascii="Times New Roman" w:hAnsi="Times New Roman" w:cs="Times New Roman" w:hint="cs"/>
          <w:sz w:val="24"/>
          <w:szCs w:val="24"/>
          <w:rtl/>
        </w:rPr>
        <w:t>ו</w:t>
      </w:r>
      <w:r w:rsidR="00F9039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איזה נפל למעלה</w:t>
      </w:r>
      <w:r w:rsidR="00252BA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אם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הקסם אם זולתי הקסם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F9448EF" w14:textId="238AA512" w:rsidR="00B55711" w:rsidRDefault="00F15C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914E1D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מעונן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המשתכל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בעתים</w:t>
      </w:r>
      <w:r w:rsidR="00B0291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שהשעה טובה כפי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מבט </w:t>
      </w:r>
      <w:r w:rsidR="00B02918">
        <w:rPr>
          <w:rFonts w:ascii="Times New Roman" w:hAnsi="Times New Roman" w:cs="Times New Roman" w:hint="cs"/>
          <w:sz w:val="24"/>
          <w:szCs w:val="24"/>
          <w:rtl/>
        </w:rPr>
        <w:t xml:space="preserve">כוכב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איזה שירצה</w:t>
      </w:r>
      <w:r w:rsidR="00B0291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ויש מפרשים שהוא אוחז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עינים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868B712" w14:textId="18EB7597" w:rsidR="00B3683D" w:rsidRDefault="00F15CB1" w:rsidP="000727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914E1D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 w:rsidR="00A77BD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3683D">
        <w:rPr>
          <w:rFonts w:ascii="Times New Roman" w:hAnsi="Times New Roman" w:cs="Times New Roman"/>
          <w:color w:val="FF0000"/>
          <w:sz w:val="24"/>
          <w:szCs w:val="24"/>
          <w:rtl/>
        </w:rPr>
        <w:t>ומנחש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אמרו שהוא המביט בצפצוף העוף</w:t>
      </w:r>
      <w:r w:rsidR="00914E1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ובעלי הקבלה אמרו כגון האומר נפל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פתי מפי</w:t>
      </w:r>
      <w:r w:rsidR="00E90C9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252BA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פסק צבי את הדרך</w:t>
      </w:r>
      <w:r w:rsidR="00D86469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252BA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3772A40E" w14:textId="5FA0F55D" w:rsidR="00B55711" w:rsidRDefault="00B3683D" w:rsidP="000727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E90C9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18:10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נראה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142F2">
        <w:rPr>
          <w:rFonts w:ascii="Times New Roman" w:hAnsi="Times New Roman" w:cs="Times New Roman"/>
          <w:color w:val="FFC000"/>
          <w:sz w:val="24"/>
          <w:szCs w:val="24"/>
          <w:rtl/>
        </w:rPr>
        <w:t>שמעונן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זהו הבטה בסבות</w:t>
      </w:r>
      <w:r w:rsidR="00D86469">
        <w:rPr>
          <w:rFonts w:ascii="Times New Roman" w:hAnsi="Times New Roman" w:cs="Times New Roman" w:hint="cs"/>
          <w:sz w:val="24"/>
          <w:szCs w:val="24"/>
          <w:rtl/>
        </w:rPr>
        <w:t>,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6142F2">
        <w:rPr>
          <w:rFonts w:ascii="Times New Roman" w:hAnsi="Times New Roman" w:cs="Times New Roman"/>
          <w:sz w:val="24"/>
          <w:szCs w:val="24"/>
          <w:rtl/>
        </w:rPr>
        <w:t>ו</w:t>
      </w:r>
      <w:r w:rsidR="005A3C0F" w:rsidRPr="00ED4670">
        <w:rPr>
          <w:rFonts w:ascii="Times New Roman" w:hAnsi="Times New Roman" w:cs="Times New Roman"/>
          <w:color w:val="FFC000"/>
          <w:sz w:val="24"/>
          <w:szCs w:val="24"/>
          <w:rtl/>
        </w:rPr>
        <w:t>מנחש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הבטה במסבבים</w:t>
      </w:r>
      <w:r w:rsidR="00D8646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נחש ינחש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מד</w:t>
      </w:r>
      <w:r w:rsidR="00E113C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252BA7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שהוא ענין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נסיון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EAF8EA2" w14:textId="77777777" w:rsidR="00B55711" w:rsidRDefault="00F15CB1" w:rsidP="000727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914E1D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ומכשף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זהו המרכיב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ענינים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ומשנה הדבר מטבעו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FFFB724" w14:textId="7D780670" w:rsidR="00B55711" w:rsidRDefault="00B557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09BFD56" w14:textId="4E587079" w:rsidR="000D3AC8" w:rsidRDefault="000D3AC8" w:rsidP="006142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18:11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וְחֹבֵ֖ר חָ֑בֶר וְשֹׁאֵ֥ל אוֹב֙ וְיִדְּעֹנִ֔י וְדֹרֵ֖ש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ׁ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אֶל־הַמֵּתִֽים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3021B533" w14:textId="6C082E56" w:rsidR="00B55711" w:rsidRDefault="00F15CB1" w:rsidP="007A7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914E1D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וחובר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חבר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252BA7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252BA7" w:rsidRPr="00FD14D7">
        <w:rPr>
          <w:rFonts w:ascii="Times New Roman" w:hAnsi="Times New Roman" w:cs="Times New Roman"/>
          <w:sz w:val="24"/>
          <w:szCs w:val="24"/>
          <w:rtl/>
        </w:rPr>
        <w:t>מקב</w:t>
      </w:r>
      <w:r w:rsidR="00252BA7">
        <w:rPr>
          <w:rFonts w:ascii="Times New Roman" w:hAnsi="Times New Roman" w:cs="Times New Roman" w:hint="cs"/>
          <w:sz w:val="24"/>
          <w:szCs w:val="24"/>
          <w:rtl/>
        </w:rPr>
        <w:t xml:space="preserve">ץ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השדים ועושה עגול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092F646" w14:textId="4F57CA71" w:rsidR="00B55711" w:rsidRDefault="00F15CB1" w:rsidP="00087A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914E1D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ושואל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אוב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פיתום</w:t>
      </w:r>
      <w:r w:rsidR="00087A1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והיה כאוב מארץ</w:t>
      </w:r>
      <w:r w:rsidR="00B55711" w:rsidRPr="00621ED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קולך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כט</w:t>
      </w:r>
      <w:r w:rsidR="000173E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252BA7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ונתבאר ענינו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6F5A44F" w14:textId="335D7E57" w:rsidR="00B55711" w:rsidRDefault="00F15CB1" w:rsidP="00087A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914E1D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וידעוני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087A1A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אומרים</w:t>
      </w:r>
      <w:r w:rsidR="00252BA7">
        <w:rPr>
          <w:rFonts w:ascii="Times New Roman" w:hAnsi="Times New Roman" w:cs="Times New Roman" w:hint="cs"/>
          <w:sz w:val="24"/>
          <w:szCs w:val="24"/>
          <w:rtl/>
        </w:rPr>
        <w:t xml:space="preserve"> שהוא המפיל בגורלות ובנקודות. ובעלי הקבלה אמרו </w:t>
      </w:r>
      <w:proofErr w:type="spellStart"/>
      <w:r w:rsidR="00252BA7">
        <w:rPr>
          <w:rFonts w:ascii="Times New Roman" w:hAnsi="Times New Roman" w:cs="Times New Roman" w:hint="cs"/>
          <w:sz w:val="24"/>
          <w:szCs w:val="24"/>
          <w:rtl/>
        </w:rPr>
        <w:t>בענין</w:t>
      </w:r>
      <w:proofErr w:type="spellEnd"/>
      <w:r w:rsidR="00252BA7">
        <w:rPr>
          <w:rFonts w:ascii="Times New Roman" w:hAnsi="Times New Roman" w:cs="Times New Roman" w:hint="cs"/>
          <w:sz w:val="24"/>
          <w:szCs w:val="24"/>
          <w:rtl/>
        </w:rPr>
        <w:t xml:space="preserve"> ידוע,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שהוא עוף שנקרא ידוע</w:t>
      </w:r>
      <w:r w:rsidR="00E73F8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ומשים עצם </w:t>
      </w:r>
      <w:r w:rsidR="00F15B50">
        <w:rPr>
          <w:rFonts w:ascii="Times New Roman" w:hAnsi="Times New Roman" w:cs="Times New Roman" w:hint="cs"/>
          <w:sz w:val="24"/>
          <w:szCs w:val="24"/>
          <w:rtl/>
        </w:rPr>
        <w:t>{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אדם</w:t>
      </w:r>
      <w:r w:rsidR="00F15B50">
        <w:rPr>
          <w:rFonts w:ascii="Times New Roman" w:hAnsi="Times New Roman" w:cs="Times New Roman" w:hint="cs"/>
          <w:sz w:val="24"/>
          <w:szCs w:val="24"/>
          <w:rtl/>
        </w:rPr>
        <w:t>} &lt;ידוע&gt;</w:t>
      </w:r>
      <w:r w:rsidR="00F15B50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46"/>
      </w:r>
      <w:r w:rsidR="00D36324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בפיו ומדבר עתידות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728D677" w14:textId="506A3AAF" w:rsidR="00B55711" w:rsidRDefault="00F15CB1" w:rsidP="00E73F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1D39A9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ודורש אל המתים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066609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שנאמר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ובנצורים ילינו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13512C">
        <w:rPr>
          <w:rFonts w:ascii="Times New Roman" w:hAnsi="Times New Roman" w:cs="Times New Roman" w:hint="cs"/>
          <w:color w:val="0070C0"/>
          <w:sz w:val="24"/>
          <w:szCs w:val="24"/>
          <w:rtl/>
        </w:rPr>
        <w:t>ישעיה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סה</w:t>
      </w:r>
      <w:r w:rsidR="0013512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252BA7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252BA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שתשרה רוח הטמאה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4B86487" w14:textId="27D0A6C9" w:rsidR="00B55711" w:rsidRDefault="00B557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A9B3B79" w14:textId="7E32B4D2" w:rsidR="000D3AC8" w:rsidRDefault="000D3AC8" w:rsidP="00E73F88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18:12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כִּֽי־תוֹעֲבַ֥ת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יְהוָ֖ה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כָּל־עֹ֣שֵׂה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אֵ֑לֶּה וּבִגְלַל֙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הַתּֽוֹעֵבֹ֣ת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הָאֵ֔לֶּה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מוֹרִ֥ישׁ אוֹתָ֖ם מִפָּנֶֽיךָ׃</w:t>
      </w:r>
    </w:p>
    <w:p w14:paraId="7A4FDBE4" w14:textId="43D70500" w:rsidR="00724852" w:rsidRDefault="00724852" w:rsidP="007248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18:13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תָּמִ֣ים תִּֽהְיֶ֔ה עִ֖ם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אֱלֹהֶֽיך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ָ׃ </w:t>
      </w:r>
    </w:p>
    <w:p w14:paraId="40F56BF4" w14:textId="063A01CD" w:rsidR="00B55711" w:rsidRDefault="00F15CB1" w:rsidP="00E73F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18:</w:t>
      </w:r>
      <w:r w:rsidR="001D39A9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כי תועבת 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שמסלקים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השגחת השם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8D7B5D6" w14:textId="201533DE" w:rsidR="00B55711" w:rsidRDefault="00724852" w:rsidP="00E73F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 xml:space="preserve">-13 </w:t>
      </w:r>
      <w:r w:rsid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1D39A9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 w:rsid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ובגלל התועבות האלה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AF7E11">
        <w:rPr>
          <w:rFonts w:ascii="Times New Roman" w:hAnsi="Times New Roman" w:cs="Times New Roman"/>
          <w:sz w:val="24"/>
          <w:szCs w:val="24"/>
          <w:rtl/>
        </w:rPr>
        <w:t xml:space="preserve"> נענשו אנשי הארץ</w:t>
      </w:r>
      <w:r w:rsidR="001D39A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AF7E11">
        <w:rPr>
          <w:rFonts w:ascii="Times New Roman" w:hAnsi="Times New Roman" w:cs="Times New Roman"/>
          <w:sz w:val="24"/>
          <w:szCs w:val="24"/>
          <w:rtl/>
        </w:rPr>
        <w:t xml:space="preserve"> על כן סמוך</w:t>
      </w:r>
      <w:r w:rsidR="001D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1D39A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תמים תהיה עם ה' </w:t>
      </w:r>
      <w:proofErr w:type="spellStart"/>
      <w:r w:rsidR="005A3C0F" w:rsidRPr="001D39A9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96A7F38" w14:textId="77777777" w:rsidR="000D3AC8" w:rsidRDefault="000D3AC8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6667B053" w14:textId="6622B17E" w:rsidR="00B55711" w:rsidRDefault="000D3AC8" w:rsidP="00180B4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18:14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כִּ֣י ׀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הַגּוֹיִ֣ם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הָאֵ֗לֶּה אֲשֶׁ֤ר אַתָּה֙ יוֹרֵ֣שׁ 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אוֹתָ֔ם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אֶל־מְעֹֽנְנִ֥ים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וְאֶל־קֹֽסְמִ֖ים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יִשְׁמָ֑עוּ וְאַתָּ֕ה לֹ֣א כֵ֔ן נָ֥תַן לְךָ֖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אֱלֹהֶֽיך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5C001AF8" w14:textId="1D800E4C" w:rsidR="00625A65" w:rsidRDefault="00625A65" w:rsidP="00625A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18:15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נָבִ֨יא מִקִּרְבְּךָ֤ מֵֽאַחֶ֨יךָ֙ כָּמֹ֔נִי יָקִ֥ים לְךָ֖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אֱלֹהֶ֑יך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אֵלָ֖יו תִּשְׁמָעֽוּן׃ </w:t>
      </w:r>
    </w:p>
    <w:p w14:paraId="32E45B56" w14:textId="77777777" w:rsidR="00B55711" w:rsidRDefault="00F15CB1" w:rsidP="00180B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1D39A9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כי </w:t>
      </w:r>
      <w:proofErr w:type="spellStart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הגוים</w:t>
      </w:r>
      <w:proofErr w:type="spellEnd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האלה אל מעוננים ואל קוסמים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 כן נענשו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458F803" w14:textId="47658704" w:rsidR="00B55711" w:rsidRPr="00DE39E9" w:rsidRDefault="00625A65" w:rsidP="00DE39E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-15</w:t>
      </w:r>
      <w:r w:rsid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1D39A9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 w:rsid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ואתה לא כן נתן לך ה' </w:t>
      </w:r>
      <w:proofErr w:type="spellStart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שאם תרצה לדעת בדברי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העתיד</w:t>
      </w:r>
      <w:r w:rsidR="00180B4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נביא מקרבך מאחי</w:t>
      </w:r>
      <w:r w:rsidR="00DE39E9">
        <w:rPr>
          <w:rFonts w:ascii="Times New Roman" w:hAnsi="Times New Roman" w:cs="Times New Roman" w:hint="cs"/>
          <w:color w:val="FFC000"/>
          <w:sz w:val="24"/>
          <w:szCs w:val="24"/>
          <w:rtl/>
        </w:rPr>
        <w:t>ך כמוני</w:t>
      </w:r>
      <w:r w:rsidR="00DE39E9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שאני נביא נאמן לא מעונן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</w:t>
      </w:r>
      <w:r w:rsidR="005A3C0F" w:rsidRPr="00D7136D">
        <w:rPr>
          <w:rFonts w:ascii="Times New Roman" w:hAnsi="Times New Roman" w:cs="Times New Roman"/>
          <w:color w:val="FFC000"/>
          <w:sz w:val="24"/>
          <w:szCs w:val="24"/>
          <w:rtl/>
        </w:rPr>
        <w:t>מאחיך</w:t>
      </w:r>
      <w:r w:rsidR="00252BA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7136D">
        <w:rPr>
          <w:rFonts w:ascii="Times New Roman" w:hAnsi="Times New Roman" w:cs="Times New Roman"/>
          <w:color w:val="FFC000"/>
          <w:sz w:val="24"/>
          <w:szCs w:val="24"/>
          <w:rtl/>
        </w:rPr>
        <w:t>אליו תשמעון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656474B" w14:textId="77777777" w:rsidR="000D3AC8" w:rsidRDefault="000D3AC8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1A4B83EC" w14:textId="47C331B2" w:rsidR="000D3AC8" w:rsidRDefault="000D3AC8" w:rsidP="000C03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18:16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כְּכֹ֨ל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אֲשֶׁר־שָׁאַ֜לְת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ָּ מֵעִ֨ם יְהוָ֤ה </w:t>
      </w:r>
      <w:proofErr w:type="spellStart"/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אֱלֹהֶ֨יך</w:t>
      </w:r>
      <w:proofErr w:type="spellEnd"/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ָ֙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בְּחֹרֵ֔ב בְּי֥וֹם הַקָּהָ֖ל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לֵאמֹ֑ר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לֹ֣א אֹסֵ֗ף לִשְׁמֹ֨עַ֙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אֶת־קוֹל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אֱלֹהָ֔י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וְאֶת־הָאֵ֨ש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הַגְּדֹלָ֥ה הַזֹּ֛את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לֹֽא־אֶרְאֶ֥ה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ע֖וֹד וְלֹ֥א אָמֽוּת׃</w:t>
      </w:r>
    </w:p>
    <w:p w14:paraId="15DBB731" w14:textId="3AAE1B0C" w:rsidR="00B55711" w:rsidRDefault="00F15C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1D39A9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ככל אשר שאלת מעם ה' </w:t>
      </w:r>
      <w:proofErr w:type="spellStart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בחורב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דבר ה' עמכם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בלי אמצעות נביא</w:t>
      </w:r>
      <w:r w:rsidR="001D39A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0666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ואתה אמרת</w:t>
      </w:r>
      <w:r w:rsidR="00066609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אם יוספים אנחנו לשמוע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את קול ה'</w:t>
      </w:r>
      <w:r w:rsidR="00B55711" w:rsidRPr="00621ED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אלהינו</w:t>
      </w:r>
      <w:proofErr w:type="spellEnd"/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עוד ומתנו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r w:rsidR="00402AC6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r w:rsidR="00402AC6">
        <w:rPr>
          <w:rFonts w:ascii="Times New Roman" w:hAnsi="Times New Roman" w:cs="Times New Roman" w:hint="cs"/>
          <w:color w:val="0070C0"/>
          <w:sz w:val="24"/>
          <w:szCs w:val="24"/>
          <w:rtl/>
        </w:rPr>
        <w:t>א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8C07D8C" w14:textId="77777777" w:rsidR="000D3AC8" w:rsidRDefault="000D3AC8" w:rsidP="000C03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90F96C3" w14:textId="7B16EA07" w:rsidR="00B55711" w:rsidRDefault="000D3AC8" w:rsidP="000C03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18:17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וַיֹּ֥אמֶר יְהוָ֖ה אֵלָ֑י הֵיטִ֖יבוּ אֲשֶׁ֥ר דִּבֵּֽרוּ</w:t>
      </w:r>
      <w:r w:rsidR="000C0392">
        <w:rPr>
          <w:rFonts w:asciiTheme="majorBidi" w:hAnsiTheme="majorBidi" w:cs="Times New Roman" w:hint="cs"/>
          <w:b/>
          <w:bCs/>
          <w:sz w:val="24"/>
          <w:szCs w:val="24"/>
          <w:rtl/>
        </w:rPr>
        <w:t>:</w:t>
      </w:r>
    </w:p>
    <w:p w14:paraId="56178703" w14:textId="43306CB2" w:rsidR="00B55711" w:rsidRDefault="00F15CB1" w:rsidP="000C03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1D39A9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ויאמר ה' אלי הטיבו אשר דברו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DE39E9">
        <w:rPr>
          <w:rFonts w:ascii="Times New Roman" w:hAnsi="Times New Roman" w:cs="Times New Roman"/>
          <w:sz w:val="24"/>
          <w:szCs w:val="24"/>
          <w:rtl/>
        </w:rPr>
        <w:t>–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DE39E9">
        <w:rPr>
          <w:rFonts w:ascii="Times New Roman" w:hAnsi="Times New Roman" w:cs="Times New Roman" w:hint="cs"/>
          <w:sz w:val="24"/>
          <w:szCs w:val="24"/>
          <w:rtl/>
        </w:rPr>
        <w:t>שֶׁ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</w:t>
      </w:r>
      <w:r w:rsidR="00DE39E9">
        <w:rPr>
          <w:rFonts w:ascii="Times New Roman" w:hAnsi="Times New Roman" w:cs="Times New Roman" w:hint="cs"/>
          <w:sz w:val="24"/>
          <w:szCs w:val="24"/>
          <w:rtl/>
        </w:rPr>
        <w:t>ֵ</w:t>
      </w:r>
      <w:r w:rsidR="00DE39E9">
        <w:rPr>
          <w:rFonts w:ascii="Times New Roman" w:hAnsi="Times New Roman" w:cs="Times New Roman" w:hint="cs"/>
          <w:sz w:val="24"/>
          <w:szCs w:val="24"/>
          <w:rtl/>
          <w:lang w:val="x-none"/>
        </w:rPr>
        <w:t>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</w:t>
      </w:r>
      <w:r w:rsidR="00DE39E9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</w:t>
      </w:r>
      <w:r w:rsidR="00DE39E9">
        <w:rPr>
          <w:rFonts w:ascii="Times New Roman" w:hAnsi="Times New Roman" w:cs="Times New Roman" w:hint="cs"/>
          <w:sz w:val="24"/>
          <w:szCs w:val="24"/>
          <w:rtl/>
        </w:rPr>
        <w:t>ָּ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 נתאמת להם שהנבואה תשרה על מין האדם</w:t>
      </w:r>
      <w:r w:rsidR="000C039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וכי שהשם מדבר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עם ילוד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אשה</w:t>
      </w:r>
      <w:proofErr w:type="spellEnd"/>
      <w:r w:rsidR="005B076A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המעמד הגדול לא היה כי אם להסיר הספק</w:t>
      </w:r>
      <w:r w:rsidR="00472CA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0C0392">
        <w:rPr>
          <w:rFonts w:ascii="Times New Roman" w:hAnsi="Times New Roman" w:cs="Times New Roman" w:hint="cs"/>
          <w:sz w:val="24"/>
          <w:szCs w:val="24"/>
          <w:rtl/>
        </w:rPr>
        <w:t>כ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אשר העידו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לעצ</w:t>
      </w:r>
      <w:r w:rsidR="00066609">
        <w:rPr>
          <w:rFonts w:ascii="Times New Roman" w:hAnsi="Times New Roman" w:cs="Times New Roman" w:hint="cs"/>
          <w:sz w:val="24"/>
          <w:szCs w:val="24"/>
          <w:rtl/>
        </w:rPr>
        <w:t>מ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ם</w:t>
      </w:r>
      <w:r w:rsidR="000C039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היום הזה ראינו כי ידבר </w:t>
      </w:r>
      <w:proofErr w:type="spellStart"/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אלהים</w:t>
      </w:r>
      <w:proofErr w:type="spellEnd"/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את האדם וחי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B0045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דברים </w:t>
      </w:r>
      <w:proofErr w:type="spellStart"/>
      <w:r w:rsidR="00B00458">
        <w:rPr>
          <w:rFonts w:ascii="Times New Roman" w:hAnsi="Times New Roman" w:cs="Times New Roman" w:hint="cs"/>
          <w:color w:val="0070C0"/>
          <w:sz w:val="24"/>
          <w:szCs w:val="24"/>
          <w:rtl/>
        </w:rPr>
        <w:t>ה:כ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5FA36590" w14:textId="568E5A40" w:rsidR="00B55711" w:rsidRDefault="00B557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E293440" w14:textId="45877C86" w:rsidR="000D3AC8" w:rsidRDefault="000D3AC8" w:rsidP="000C03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18:18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נָבִ֨יא אָקִ֥ים לָהֶ֛ם מִקֶּ֥רֶב אֲחֵיהֶ֖ם כָּמ֑וֹךָ וְנָֽתַתִּ֤י דְבָרַי֙ בְּפִ֔יו וְדִבֶּ֣ר אֲלֵיהֶ֔ם אֵ֖ת כָּל־אֲשֶׁ֥ר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אֲצַוֶּֽנּו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ּ׃</w:t>
      </w:r>
    </w:p>
    <w:p w14:paraId="1A7C3F99" w14:textId="77777777" w:rsidR="00B55711" w:rsidRDefault="00F15CB1" w:rsidP="000C03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1D39A9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נביא אקים להם מקרב אחיהם כמוך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שאתה </w:t>
      </w:r>
      <w:r w:rsidR="005A3C0F" w:rsidRPr="0052779A">
        <w:rPr>
          <w:rFonts w:ascii="Times New Roman" w:hAnsi="Times New Roman" w:cs="Times New Roman"/>
          <w:color w:val="FFC000"/>
          <w:sz w:val="24"/>
          <w:szCs w:val="24"/>
          <w:rtl/>
        </w:rPr>
        <w:t>מקרב אחיהם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A7AE827" w14:textId="441261E4" w:rsidR="00B55711" w:rsidRPr="00D76330" w:rsidRDefault="00F15CB1" w:rsidP="000C0392">
      <w:pPr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 w:rsidRPr="00066609">
        <w:rPr>
          <w:rFonts w:ascii="Times New Roman" w:hAnsi="Times New Roman" w:cs="Times New Roman"/>
          <w:color w:val="FF0000"/>
          <w:sz w:val="24"/>
          <w:szCs w:val="24"/>
          <w:rtl/>
        </w:rPr>
        <w:t>:</w:t>
      </w:r>
      <w:r w:rsidR="001D39A9" w:rsidRPr="00066609">
        <w:rPr>
          <w:rFonts w:ascii="Times New Roman" w:hAnsi="Times New Roman" w:cs="Times New Roman"/>
          <w:color w:val="FF0000"/>
          <w:sz w:val="24"/>
          <w:szCs w:val="24"/>
          <w:rtl/>
        </w:rPr>
        <w:t>18</w:t>
      </w:r>
      <w:r w:rsidRPr="00066609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ודבר את</w:t>
      </w:r>
      <w:r w:rsidR="00B55711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כל אשר </w:t>
      </w:r>
      <w:proofErr w:type="spellStart"/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אצונו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על </w:t>
      </w:r>
      <w:r w:rsidR="006C20A1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כל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אשר אשלחך תלך ואת כל אשר </w:t>
      </w:r>
      <w:proofErr w:type="spellStart"/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אצוך</w:t>
      </w:r>
      <w:proofErr w:type="spellEnd"/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תדבר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(ירמיה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r w:rsidR="0052779A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D39A9" w:rsidRPr="001D39A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וכענין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2779A">
        <w:rPr>
          <w:rFonts w:ascii="Times New Roman" w:hAnsi="Times New Roman" w:cs="Times New Roman" w:hint="cs"/>
          <w:sz w:val="24"/>
          <w:szCs w:val="24"/>
          <w:rtl/>
        </w:rPr>
        <w:t>{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הנני בא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52779A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זכריה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DE39E9">
        <w:rPr>
          <w:rFonts w:ascii="Times New Roman" w:hAnsi="Times New Roman" w:cs="Times New Roman" w:hint="cs"/>
          <w:color w:val="0070C0"/>
          <w:sz w:val="24"/>
          <w:szCs w:val="24"/>
          <w:rtl/>
        </w:rPr>
        <w:t>ב: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יד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52779A">
        <w:rPr>
          <w:rFonts w:ascii="Times New Roman" w:hAnsi="Times New Roman" w:cs="Times New Roman" w:hint="cs"/>
          <w:color w:val="0070C0"/>
          <w:sz w:val="24"/>
          <w:szCs w:val="24"/>
          <w:rtl/>
        </w:rPr>
        <w:t>} &lt;</w:t>
      </w:r>
      <w:r w:rsidR="0052779A" w:rsidRPr="00BA4239">
        <w:rPr>
          <w:rFonts w:ascii="Times New Roman" w:hAnsi="Times New Roman" w:cs="Times New Roman" w:hint="cs"/>
          <w:color w:val="FFC000"/>
          <w:sz w:val="24"/>
          <w:szCs w:val="24"/>
          <w:rtl/>
        </w:rPr>
        <w:t>הכני נא</w:t>
      </w:r>
      <w:r w:rsidR="0052779A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="0052779A" w:rsidRPr="00BA4239">
        <w:rPr>
          <w:rFonts w:ascii="Times New Roman" w:hAnsi="Times New Roman" w:cs="Times New Roman" w:hint="cs"/>
          <w:color w:val="0070C0"/>
          <w:sz w:val="24"/>
          <w:szCs w:val="24"/>
          <w:rtl/>
        </w:rPr>
        <w:t>(</w:t>
      </w:r>
      <w:r w:rsidR="00BA4239" w:rsidRPr="00BA4239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מלכים א׳ </w:t>
      </w:r>
      <w:proofErr w:type="spellStart"/>
      <w:r w:rsidR="00BA4239" w:rsidRPr="00BA4239">
        <w:rPr>
          <w:rFonts w:ascii="Times New Roman" w:hAnsi="Times New Roman" w:cs="Times New Roman" w:hint="cs"/>
          <w:color w:val="0070C0"/>
          <w:sz w:val="24"/>
          <w:szCs w:val="24"/>
          <w:rtl/>
        </w:rPr>
        <w:t>כ:לה</w:t>
      </w:r>
      <w:proofErr w:type="spellEnd"/>
      <w:r w:rsidR="00BA4239" w:rsidRPr="00BA4239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BA4239">
        <w:rPr>
          <w:rFonts w:ascii="Times New Roman" w:hAnsi="Times New Roman" w:cs="Times New Roman" w:hint="cs"/>
          <w:color w:val="0070C0"/>
          <w:sz w:val="24"/>
          <w:szCs w:val="24"/>
          <w:rtl/>
        </w:rPr>
        <w:t>&gt;</w:t>
      </w:r>
      <w:r w:rsidR="00C60C94" w:rsidRPr="001D39A9">
        <w:rPr>
          <w:rFonts w:ascii="Times New Roman" w:hAnsi="Times New Roman" w:cs="Times New Roman"/>
          <w:sz w:val="24"/>
          <w:szCs w:val="24"/>
          <w:rtl/>
        </w:rPr>
        <w:t>:</w:t>
      </w:r>
      <w:r w:rsidR="00BA4239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47"/>
      </w:r>
      <w:r w:rsidR="005A3C0F" w:rsidRPr="001D39A9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828F728" w14:textId="01540A13" w:rsidR="00B55711" w:rsidRDefault="00B55711">
      <w:pPr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  <w:rtl/>
        </w:rPr>
      </w:pPr>
    </w:p>
    <w:p w14:paraId="1013362D" w14:textId="78372CD6" w:rsidR="000D3AC8" w:rsidRPr="00D76330" w:rsidRDefault="000D3AC8" w:rsidP="00B96789">
      <w:pPr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18:19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וְהָיָ֗ה הָאִישׁ֙ אֲשֶׁ֤ר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לֹֽא־יִשְׁמַע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אֶל־דְּבָרַ֔י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יְדַבֵּ֖ר בִּשְׁמִ֑י אָֽנֹכִ֖י אֶדְרֹ֥שׁ מֵֽעִמּֽוֹ׃</w:t>
      </w:r>
    </w:p>
    <w:p w14:paraId="069EB551" w14:textId="77777777" w:rsidR="00B55711" w:rsidRDefault="00F15CB1" w:rsidP="00EF7B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1D39A9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והיה האיש אשר לא ישמע</w:t>
      </w:r>
      <w:r w:rsidR="00B55711" w:rsidRPr="00AF7E1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אל דברי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יסבול היות הנביא עצמו שלא יוליך את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נבואותו</w:t>
      </w:r>
      <w:proofErr w:type="spellEnd"/>
      <w:r w:rsidR="001D39A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אל האיש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אשר לא ישמע אל דברי הנביא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C9DC5F0" w14:textId="30F6E7C7" w:rsidR="00305EAF" w:rsidRDefault="00F15C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1D39A9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אנכי אדרוש מעמו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מיתתו בידי שמים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0B268899" w14:textId="77777777" w:rsidR="000D3AC8" w:rsidRDefault="000D3AC8" w:rsidP="00AB1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04611E7" w14:textId="40820AC4" w:rsidR="000D3AC8" w:rsidRPr="00AB1FDE" w:rsidRDefault="000D3AC8" w:rsidP="00AB1FD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>18:20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אַ֣ךְ הַנָּבִ֡יא אֲשׁ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ֶ֣ר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יָזִיד֩ לְדַבֵּ֨ר דָּבָ֜ר בִּשְׁמִ֗י אֵ֣ת אֲשֶׁ֤ר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לֹֽא־צִוִּיתִיו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לְדַבֵּ֔ר וַֽאֲשֶׁ֣ר יְדַבֵּ֔ר בְּשֵׁ֖ם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אֱלֹהִ֣ים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אֲחֵרִ֑ים וּמֵ֖ת הַנָּבִ֥יא הַהֽוּא׃</w:t>
      </w:r>
    </w:p>
    <w:p w14:paraId="1312F26A" w14:textId="06224A83" w:rsidR="00B55711" w:rsidRDefault="00F15CB1" w:rsidP="00AB1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1D39A9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אך הנביא אשר יזיד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זהו נביא שקר</w:t>
      </w:r>
      <w:r w:rsidR="00AB1FD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וגם יכליל מי שהוא מן מגנבי דבר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השם והמתנבא </w:t>
      </w:r>
      <w:r w:rsidR="005A3C0F" w:rsidRPr="00066609">
        <w:rPr>
          <w:rFonts w:ascii="Times New Roman" w:hAnsi="Times New Roman" w:cs="Times New Roman"/>
          <w:sz w:val="24"/>
          <w:szCs w:val="24"/>
          <w:rtl/>
        </w:rPr>
        <w:t xml:space="preserve">בשם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ע</w:t>
      </w:r>
      <w:r w:rsidR="00066609" w:rsidRPr="00FD14D7">
        <w:rPr>
          <w:rFonts w:ascii="Times New Roman" w:hAnsi="Times New Roman" w:cs="Times New Roman"/>
          <w:sz w:val="24"/>
          <w:szCs w:val="24"/>
          <w:rtl/>
        </w:rPr>
        <w:t>"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ז</w:t>
      </w:r>
      <w:r w:rsidR="0006660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והנה שלשתם בחנק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8EA8C92" w14:textId="67AF4B8F" w:rsidR="00B55711" w:rsidRDefault="00B557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AF29D44" w14:textId="2E2A9F88" w:rsidR="000D3AC8" w:rsidRDefault="000D3AC8" w:rsidP="007E14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18:21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וְכִ֥י תֹאמַ֖ר בִּלְבָבֶ֑ךָ אֵיכָה֙ נֵדַ֣ע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אֶת־הַדָּבָ֔ר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לֹֽא־דִבְּר֖ו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ֹ יְהוָֽה׃</w:t>
      </w:r>
    </w:p>
    <w:p w14:paraId="391FA27E" w14:textId="77777777" w:rsidR="00B55711" w:rsidRDefault="00F15CB1" w:rsidP="007E14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1D39A9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וכי תאמר איכה נדע</w:t>
      </w:r>
      <w:r w:rsidR="00B55711" w:rsidRPr="00AF7E1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את הדבר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 על נביאי עתידות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DA9935E" w14:textId="3436F7BA" w:rsidR="00B55711" w:rsidRDefault="00B557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BCA73CF" w14:textId="1B95AEF9" w:rsidR="000D3AC8" w:rsidRDefault="000D3AC8" w:rsidP="007E14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18:22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ֶׁר֩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יְדַבֵּ֨ר הַנָּבִ֜יא בְּשֵׁ֣ם יְהוָ֗ה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וְלֹֽא־יִהְיֶ֤ה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הַדָּבָר֙ וְלֹ֣א יָבֹ֔א ה֣וּא הַדָּבָ֔ר אֲשֶׁ֥ר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לֹֽא־דִבְּר֖ו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יְהוָ֑ה בְּזָדוֹן֙ דִּבְּר֣וֹ הַנָּבִ֔יא לֹ֥א תָג֖וּר מִמֶּֽנּוּ׃ </w:t>
      </w:r>
    </w:p>
    <w:p w14:paraId="3D873D96" w14:textId="705C933C" w:rsidR="00B55711" w:rsidRDefault="00F15CB1" w:rsidP="000A78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1D39A9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אשר ידבר הנביא בשם ה' ולא יהיה</w:t>
      </w:r>
      <w:r w:rsidR="00B55711" w:rsidRPr="00AF7E1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הדבר ולא יבוא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</w:t>
      </w:r>
      <w:r w:rsidR="00717044">
        <w:rPr>
          <w:rFonts w:ascii="Times New Roman" w:hAnsi="Times New Roman" w:cs="Times New Roman" w:hint="cs"/>
          <w:sz w:val="24"/>
          <w:szCs w:val="24"/>
          <w:rtl/>
        </w:rPr>
        <w:t>ֵּ</w:t>
      </w:r>
      <w:r w:rsidR="00FD4FA6">
        <w:rPr>
          <w:rFonts w:ascii="Times New Roman" w:hAnsi="Times New Roman" w:cs="Times New Roman" w:hint="cs"/>
          <w:sz w:val="24"/>
          <w:szCs w:val="24"/>
          <w:rtl/>
        </w:rPr>
        <w:t>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</w:t>
      </w:r>
      <w:r w:rsidR="00717044">
        <w:rPr>
          <w:rFonts w:ascii="Times New Roman" w:hAnsi="Times New Roman" w:cs="Times New Roman" w:hint="cs"/>
          <w:sz w:val="24"/>
          <w:szCs w:val="24"/>
          <w:rtl/>
        </w:rPr>
        <w:t>ֲ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רו</w:t>
      </w:r>
      <w:r w:rsidR="00717044">
        <w:rPr>
          <w:rFonts w:ascii="Times New Roman" w:hAnsi="Times New Roman" w:cs="Times New Roman" w:hint="cs"/>
          <w:sz w:val="24"/>
          <w:szCs w:val="24"/>
          <w:rtl/>
        </w:rPr>
        <w:t>ֹ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ירמיה הנביא</w:t>
      </w:r>
      <w:r w:rsidR="000A7855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אשר ינבא בשם ה' לטובה ולא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תבוא אותה הטובה</w:t>
      </w:r>
      <w:r w:rsidR="007E14C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</w:t>
      </w:r>
      <w:r w:rsidR="009C79A5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9C79A5">
        <w:rPr>
          <w:rFonts w:ascii="Times New Roman" w:hAnsi="Times New Roman" w:cs="Times New Roman" w:hint="cs"/>
          <w:sz w:val="24"/>
          <w:szCs w:val="24"/>
          <w:rtl/>
        </w:rPr>
        <w:t>ָּ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</w:t>
      </w:r>
      <w:r w:rsidR="009C79A5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 כי הוא נביא שקר</w:t>
      </w:r>
      <w:r w:rsidR="0006660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חנני</w:t>
      </w:r>
      <w:r w:rsidR="00066609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בן עזור אשר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נתנבא על כלי בית ה' אשר נלקחו עם גלות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יכניה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שישובו ירושלם</w:t>
      </w:r>
      <w:r w:rsidR="0006660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והנה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היה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מתחי</w:t>
      </w:r>
      <w:r w:rsidR="00066609">
        <w:rPr>
          <w:rFonts w:ascii="Times New Roman" w:hAnsi="Times New Roman" w:cs="Times New Roman" w:hint="cs"/>
          <w:sz w:val="24"/>
          <w:szCs w:val="24"/>
          <w:rtl/>
        </w:rPr>
        <w:t>ב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מיתת חנק</w:t>
      </w:r>
      <w:r w:rsidR="005D293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D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אך בעבור שהיו הדור ההוא רשעים</w:t>
      </w:r>
      <w:r w:rsidR="009C79A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נתנבא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עליו ירמיה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השנה אתה מת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(ירמיה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כח</w:t>
      </w:r>
      <w:r w:rsidR="006B777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64061CD" w14:textId="79D71E8C" w:rsidR="00B55711" w:rsidRDefault="00F15CB1" w:rsidP="008471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1D39A9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לא תגור ממנו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מפני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שנביאי שקר מתדמים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בעניניהם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כנביאי אמת</w:t>
      </w:r>
      <w:r w:rsidR="007E14C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ולא ילבשו אדרת</w:t>
      </w:r>
      <w:r w:rsidR="00B55711" w:rsidRPr="00621ED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שער למען כחש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(זכריה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r w:rsidR="00DF0B8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66370D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66370D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כאלו ירא שמים חסיד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EF4EC29" w14:textId="10715D1D" w:rsidR="005A3C0F" w:rsidRPr="00FB1DA6" w:rsidRDefault="00F15CB1" w:rsidP="007E14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18:</w:t>
      </w:r>
      <w:r w:rsidR="001D39A9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7E11">
        <w:rPr>
          <w:rFonts w:ascii="Times New Roman" w:hAnsi="Times New Roman" w:cs="Times New Roman"/>
          <w:color w:val="FF0000"/>
          <w:sz w:val="24"/>
          <w:szCs w:val="24"/>
          <w:rtl/>
        </w:rPr>
        <w:t>לא תגור ממנו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מלהרגו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ומללמד עליו חובה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514AFF2" w14:textId="0B462348" w:rsidR="005A3C0F" w:rsidRDefault="005A3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CC436BC" w14:textId="59B75EFF" w:rsidR="0022562A" w:rsidRDefault="0022562A" w:rsidP="008471D2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19:1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כִּֽי־יַכְרִ֞ית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יְהוָ֤ה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אֱלֹהֶ֨יך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אֶת־הַגּוֹיִ֔ם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אֲשֶׁר֙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נֹתֵ֥ן לְךָ֖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אֶת־אַרְצָ֑ם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וִֽירִשְׁתָּ֕ם וְיָֽשַׁבְתָּ֥ בְעָֽרֵיהֶ֖ם וּבְבָֽתֵּיהֶֽם׃</w:t>
      </w:r>
    </w:p>
    <w:p w14:paraId="6AC44A2E" w14:textId="7899609E" w:rsidR="008471D2" w:rsidRPr="00FB1DA6" w:rsidRDefault="008471D2" w:rsidP="008471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19:2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שָׁל֥וֹשׁ עָרִ֖ים תַּבְדִּ֣יל לָ֑ךְ בְּת֣וֹךְ אַרְצְךָ֔ אֲשֶׁר֙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נֹתֵ֥ן לְךָ֖ לְרִשְׁתָּֽהּ׃</w:t>
      </w:r>
    </w:p>
    <w:p w14:paraId="47A0663A" w14:textId="1AD8E5B5" w:rsidR="00B55711" w:rsidRDefault="008471D2" w:rsidP="008471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-2</w:t>
      </w:r>
      <w:r w:rsid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19:1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כי יכרית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שהחל </w:t>
      </w:r>
      <w:r w:rsidR="005A3C0F" w:rsidRPr="008471D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שופטים ושוטרים </w:t>
      </w:r>
      <w:proofErr w:type="spellStart"/>
      <w:r w:rsidR="005A3C0F" w:rsidRPr="008471D2">
        <w:rPr>
          <w:rFonts w:ascii="Times New Roman" w:hAnsi="Times New Roman" w:cs="Times New Roman"/>
          <w:color w:val="FFC000"/>
          <w:sz w:val="24"/>
          <w:szCs w:val="24"/>
          <w:rtl/>
        </w:rPr>
        <w:t>תתן</w:t>
      </w:r>
      <w:proofErr w:type="spellEnd"/>
      <w:r w:rsidR="005A3C0F" w:rsidRPr="008471D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לך בכל שעריך</w:t>
      </w:r>
      <w:r w:rsidR="00B55711" w:rsidRPr="008471D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8471D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proofErr w:type="gramStart"/>
      <w:r w:rsidR="005A3C0F" w:rsidRPr="008471D2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r w:rsidR="00380A7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8471D2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proofErr w:type="spellEnd"/>
      <w:proofErr w:type="gramEnd"/>
      <w:r w:rsidR="005A3C0F" w:rsidRPr="008471D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>
        <w:rPr>
          <w:rFonts w:ascii="Times New Roman" w:hAnsi="Times New Roman" w:cs="Times New Roman" w:hint="cs"/>
          <w:color w:val="0070C0"/>
          <w:sz w:val="24"/>
          <w:szCs w:val="24"/>
          <w:rtl/>
        </w:rPr>
        <w:t>,</w:t>
      </w:r>
      <w:r w:rsidR="005A3C0F" w:rsidRPr="008471D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DC2A96">
        <w:rPr>
          <w:rFonts w:ascii="Times New Roman" w:hAnsi="Times New Roman" w:cs="Times New Roman"/>
          <w:sz w:val="24"/>
          <w:szCs w:val="24"/>
          <w:rtl/>
        </w:rPr>
        <w:t>כון</w:t>
      </w:r>
      <w:proofErr w:type="spellEnd"/>
      <w:r w:rsidR="005A3C0F" w:rsidRPr="00DC2A96">
        <w:rPr>
          <w:rFonts w:ascii="Times New Roman" w:hAnsi="Times New Roman" w:cs="Times New Roman"/>
          <w:sz w:val="24"/>
          <w:szCs w:val="24"/>
          <w:rtl/>
        </w:rPr>
        <w:t xml:space="preserve"> לבאר סגולת ערי מקלט</w:t>
      </w:r>
      <w:r w:rsidR="00C60C94" w:rsidRPr="00DC2A96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F7EA425" w14:textId="77777777" w:rsidR="00B55711" w:rsidRDefault="00F15CB1" w:rsidP="008471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19:</w:t>
      </w:r>
      <w:r w:rsidR="001D39A9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שלש ערים</w:t>
      </w:r>
      <w:r w:rsidR="00B55711" w:rsidRPr="002321B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תבדיל לך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שתתישב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86C20EA" w14:textId="4BFC9DDA" w:rsidR="00B55711" w:rsidRDefault="00B557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540A4F7" w14:textId="7AAA3E16" w:rsidR="0022562A" w:rsidRDefault="0022562A" w:rsidP="008471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19:3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תָּכִ֣ין לְךָ֮ הַדֶּרֶךְ֒ וְשִׁלַּשְׁתָּ֙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אֶת־גְּב֣וּל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אַרְצְךָ֔ אֲשֶׁ֥ר יַנְחִֽילְךָ֖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אֱלֹהֶ֑יך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וְהָיָ֕ה לָנ֥וּס שָׁ֖מָּה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כָּל־רֹצֵֽח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ַ׃</w:t>
      </w:r>
    </w:p>
    <w:p w14:paraId="1737AC6B" w14:textId="14980FF9" w:rsidR="00B55711" w:rsidRDefault="00F15CB1" w:rsidP="008471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19:</w:t>
      </w:r>
      <w:r w:rsidR="001D39A9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תכין לך הדרך ושלשת את גבול ארצך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שלא יהיה מכשול כשהוא רץ לבוא אל ערי המקלט</w:t>
      </w:r>
      <w:r w:rsidR="00E526F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ויתכן שיהיה כולל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br/>
        <w:t>בהכנה שיהיה על פי מדה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2131545" w14:textId="77777777" w:rsidR="00305EAF" w:rsidRDefault="00F15CB1" w:rsidP="008471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19:</w:t>
      </w:r>
      <w:r w:rsidR="001D39A9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ושלשת את גבול ארצך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בכל שלישית הארץ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1123D4AE" w14:textId="701CDA6F" w:rsidR="00B55711" w:rsidRDefault="00B557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4CBB0" w14:textId="665B2A5A" w:rsidR="0022562A" w:rsidRDefault="0022562A" w:rsidP="008471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="Times New Roman"/>
          <w:b/>
          <w:bCs/>
          <w:sz w:val="24"/>
          <w:szCs w:val="24"/>
        </w:rPr>
        <w:t>19:4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וְזֶה֙ דְּבַ֣ר הָֽרֹצֵ֔חַ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אֲשֶׁר־יָנ֥וּס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שָׁ֖מָּה וָחָ֑י אֲשֶׁ֨ר יַכֶּ֤ה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אֶת־רֵעֵ֨הו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בִּבְלִי־דַ֔עַת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וְה֛וּא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לֹֽא־שֹׂנֵ֥א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ל֖וֹ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מִתְּמֹ֥ל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שִׁלְשֹֽׁם׃ </w:t>
      </w:r>
    </w:p>
    <w:p w14:paraId="26A2DE2B" w14:textId="6E6E9129" w:rsidR="00B55711" w:rsidRDefault="00F15CB1" w:rsidP="008471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DC2A96">
        <w:rPr>
          <w:rFonts w:ascii="Times New Roman" w:hAnsi="Times New Roman" w:cs="Times New Roman"/>
          <w:color w:val="FF0000"/>
          <w:sz w:val="24"/>
          <w:szCs w:val="24"/>
          <w:rtl/>
        </w:rPr>
        <w:lastRenderedPageBreak/>
        <w:t>19:</w:t>
      </w:r>
      <w:r w:rsidR="001D39A9" w:rsidRPr="00DC2A96">
        <w:rPr>
          <w:rFonts w:ascii="Times New Roman" w:hAnsi="Times New Roman" w:cs="Times New Roman"/>
          <w:color w:val="FF0000"/>
          <w:sz w:val="24"/>
          <w:szCs w:val="24"/>
          <w:rtl/>
        </w:rPr>
        <w:t>4</w:t>
      </w:r>
      <w:r w:rsidRPr="00DC2A9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DC2A9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וזה דבר </w:t>
      </w:r>
      <w:r w:rsidR="00DC2A96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הרוצ</w:t>
      </w:r>
      <w:r w:rsidR="00DC2A96" w:rsidRPr="00DC2A96">
        <w:rPr>
          <w:rFonts w:ascii="Times New Roman" w:hAnsi="Times New Roman" w:cs="Times New Roman" w:hint="cs"/>
          <w:color w:val="FF0000"/>
          <w:sz w:val="24"/>
          <w:szCs w:val="24"/>
          <w:rtl/>
        </w:rPr>
        <w:t>ח</w:t>
      </w:r>
      <w:r w:rsidR="00DC2A96" w:rsidRPr="00DC2A9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C60C94" w:rsidRPr="00DC2A96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הבדל בין המכה </w:t>
      </w:r>
      <w:r w:rsidR="005A3C0F" w:rsidRPr="0049169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בשגגה </w:t>
      </w:r>
      <w:r w:rsidR="00491691" w:rsidRPr="00491691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(במדבר </w:t>
      </w:r>
      <w:proofErr w:type="spellStart"/>
      <w:r w:rsidR="00491691" w:rsidRPr="00491691">
        <w:rPr>
          <w:rFonts w:ascii="Times New Roman" w:hAnsi="Times New Roman" w:cs="Times New Roman" w:hint="cs"/>
          <w:color w:val="0070C0"/>
          <w:sz w:val="24"/>
          <w:szCs w:val="24"/>
          <w:rtl/>
        </w:rPr>
        <w:t>לה:יא,טו</w:t>
      </w:r>
      <w:proofErr w:type="spellEnd"/>
      <w:r w:rsidR="00491691" w:rsidRPr="00491691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491691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ובין המכה </w:t>
      </w:r>
      <w:r w:rsidR="005A3C0F" w:rsidRPr="00846A96">
        <w:rPr>
          <w:rFonts w:ascii="Times New Roman" w:hAnsi="Times New Roman" w:cs="Times New Roman"/>
          <w:color w:val="FFC000"/>
          <w:sz w:val="24"/>
          <w:szCs w:val="24"/>
          <w:rtl/>
        </w:rPr>
        <w:t>בבלי דעת</w:t>
      </w:r>
      <w:r w:rsidR="001D39A9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5A3C0F" w:rsidRPr="001D39A9">
        <w:rPr>
          <w:rFonts w:ascii="Times New Roman" w:hAnsi="Times New Roman" w:cs="Times New Roman"/>
          <w:sz w:val="24"/>
          <w:szCs w:val="24"/>
          <w:rtl/>
        </w:rPr>
        <w:t xml:space="preserve">המכה </w:t>
      </w:r>
      <w:r w:rsidR="005A3C0F" w:rsidRPr="00015588">
        <w:rPr>
          <w:rFonts w:ascii="Times New Roman" w:hAnsi="Times New Roman" w:cs="Times New Roman"/>
          <w:color w:val="FFC000"/>
          <w:sz w:val="24"/>
          <w:szCs w:val="24"/>
          <w:rtl/>
        </w:rPr>
        <w:t>בשגגה</w:t>
      </w:r>
      <w:r w:rsidR="00C60C94" w:rsidRPr="0001558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הוא המכה את הנפש בדבר שלא ימות </w:t>
      </w:r>
      <w:r w:rsidR="00DC2A96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DC2A96" w:rsidRPr="00FB1DA6">
        <w:rPr>
          <w:rFonts w:ascii="Times New Roman" w:hAnsi="Times New Roman" w:cs="Times New Roman"/>
          <w:sz w:val="24"/>
          <w:szCs w:val="24"/>
          <w:rtl/>
        </w:rPr>
        <w:t xml:space="preserve">ו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ומת</w:t>
      </w:r>
      <w:r w:rsidR="0001558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</w:t>
      </w:r>
      <w:r w:rsidR="005A3C0F" w:rsidRPr="00FD0583">
        <w:rPr>
          <w:rFonts w:ascii="Times New Roman" w:hAnsi="Times New Roman" w:cs="Times New Roman"/>
          <w:color w:val="FFC000"/>
          <w:sz w:val="24"/>
          <w:szCs w:val="24"/>
          <w:rtl/>
        </w:rPr>
        <w:t>בלי דעת</w:t>
      </w:r>
      <w:r w:rsidR="00B55711" w:rsidRPr="00FD058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הוא מי שלא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להכותו והכה את הנפש אפילו בדבר שימות בו</w:t>
      </w:r>
      <w:r w:rsidR="0001558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וזהו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בפתע</w:t>
      </w:r>
      <w:r w:rsidR="00B55711" w:rsidRPr="00621ED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בלא איבה ה</w:t>
      </w:r>
      <w:r w:rsidR="00717044">
        <w:rPr>
          <w:rFonts w:ascii="Times New Roman" w:hAnsi="Times New Roman" w:cs="Times New Roman" w:hint="cs"/>
          <w:color w:val="FFC000"/>
          <w:sz w:val="24"/>
          <w:szCs w:val="24"/>
          <w:rtl/>
        </w:rPr>
        <w:t>ֲ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ד</w:t>
      </w:r>
      <w:r w:rsidR="00717044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פו</w:t>
      </w:r>
      <w:r w:rsidR="00717044">
        <w:rPr>
          <w:rFonts w:ascii="Times New Roman" w:hAnsi="Times New Roman" w:cs="Times New Roman" w:hint="cs"/>
          <w:color w:val="FFC000"/>
          <w:sz w:val="24"/>
          <w:szCs w:val="24"/>
          <w:rtl/>
        </w:rPr>
        <w:t>ֹ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לה</w:t>
      </w:r>
      <w:r w:rsidR="00FD058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131F1FC" w14:textId="421F2AE4" w:rsidR="00B55711" w:rsidRDefault="00B557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D3E5A" w14:textId="37A21B30" w:rsidR="0022562A" w:rsidRDefault="0022562A" w:rsidP="008471D2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19:5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וַֽאֲשֶׁר֩ יָבֹ֨א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אֶת־רֵעֵ֥הו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בַיַּעַר֮ לַחְטֹ֣ב עֵצִים֒ וְנִדְּחָ֨ה יָד֤וֹ בַגַּרְזֶן֙ לִכְרֹ֣ת הָעֵ֔ץ וְנָשַׁ֤ל הַבַּרְזֶל֙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מִן־הָעֵ֔ץ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וּמָצָ֥א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אֶת־רֵעֵ֖הו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וָמֵ֑ת ה֗וּא יָנ֛וּס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אֶל־אַחַ֥ת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הֶעָֽרִים־הָאֵ֖לֶּה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וָחָֽי׃</w:t>
      </w:r>
    </w:p>
    <w:p w14:paraId="60F9C751" w14:textId="6960682F" w:rsidR="009518A5" w:rsidRDefault="009518A5" w:rsidP="008471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19:6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פֶּן־יִרְדֹּף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֩ גֹּאֵ֨ל הַדָּ֜ם אַֽחֲרֵ֣י הָֽרֹצֵ֗חַ כִּֽי־יֵחַם֮ לְבָבוֹ֒ וְהִשִּׂיג֛וֹ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כִּֽי־יִרְבֶּ֥ה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הַדֶּ֖רֶךְ וְהִכָּ֣הוּ נָ֑פֶשׁ וְלוֹ֙ אֵ֣ין מִשְׁפַּט־מָ֔וֶת כִּ֠י לֹ֣א שֹׂנֵ֥א ה֛וּא ל֖וֹ מִתְּמ֥וֹל שִׁלְשֽׁוֹם׃</w:t>
      </w:r>
    </w:p>
    <w:p w14:paraId="7A6B5E4D" w14:textId="77777777" w:rsidR="0045383B" w:rsidRDefault="00F15CB1" w:rsidP="007D49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19:</w:t>
      </w:r>
      <w:r w:rsidR="001D39A9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ואשר יבוא את רעהו ביער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אע"פ שהוא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מכון בפעולה והואיל ובלתי כונה יצא הברזל והכה</w:t>
      </w:r>
      <w:r w:rsidR="00A1245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אינו מזיד</w:t>
      </w:r>
      <w:r w:rsidR="001D39A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57C2B87" w14:textId="0C823657" w:rsidR="00342D37" w:rsidRDefault="005A3C0F" w:rsidP="007D49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וממה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שאמר </w:t>
      </w:r>
      <w:r w:rsidRPr="001D39A9">
        <w:rPr>
          <w:rFonts w:ascii="Times New Roman" w:hAnsi="Times New Roman" w:cs="Times New Roman"/>
          <w:color w:val="FFC000"/>
          <w:sz w:val="24"/>
          <w:szCs w:val="24"/>
          <w:rtl/>
        </w:rPr>
        <w:t>ביער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יש להבין</w:t>
      </w:r>
      <w:r w:rsidR="007D4943">
        <w:rPr>
          <w:rFonts w:ascii="Times New Roman" w:hAnsi="Times New Roman" w:cs="Times New Roman"/>
          <w:sz w:val="24"/>
          <w:szCs w:val="24"/>
        </w:rPr>
        <w:t xml:space="preserve"> </w:t>
      </w:r>
      <w:r w:rsidRPr="007D4943">
        <w:rPr>
          <w:rFonts w:ascii="Times New Roman" w:hAnsi="Times New Roman" w:cs="Times New Roman"/>
          <w:color w:val="FFC000"/>
          <w:sz w:val="24"/>
          <w:szCs w:val="24"/>
          <w:rtl/>
        </w:rPr>
        <w:t>ונשל הברזל מן העץ</w:t>
      </w:r>
      <w:r w:rsidR="007D4943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Pr="00FB1DA6">
        <w:rPr>
          <w:rFonts w:ascii="Times New Roman" w:hAnsi="Times New Roman" w:cs="Times New Roman"/>
          <w:sz w:val="24"/>
          <w:szCs w:val="24"/>
          <w:rtl/>
        </w:rPr>
        <w:t>טענה לבעלי הקבלה כל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שמכה מה שהוא כדרך הורדתו </w:t>
      </w:r>
      <w:r w:rsidRPr="000208BE">
        <w:rPr>
          <w:rFonts w:ascii="Times New Roman" w:hAnsi="Times New Roman" w:cs="Times New Roman"/>
          <w:sz w:val="24"/>
          <w:szCs w:val="24"/>
          <w:rtl/>
        </w:rPr>
        <w:t>גולה</w:t>
      </w:r>
      <w:r w:rsidR="001D39A9" w:rsidRPr="000208BE">
        <w:rPr>
          <w:rFonts w:ascii="Times New Roman" w:hAnsi="Times New Roman" w:cs="Times New Roman"/>
          <w:sz w:val="24"/>
          <w:szCs w:val="24"/>
          <w:rtl/>
        </w:rPr>
        <w:t>.</w:t>
      </w:r>
      <w:r w:rsidR="001D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ונראה כי על כן הוכרחו מהם ועשוהו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יוצא</w:t>
      </w:r>
      <w:r w:rsidR="001D39A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ר"ל להוציא הברזל מן העץ חתיכת עץ</w:t>
      </w:r>
      <w:r w:rsidR="009518A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ובו הרג את הנפש</w:t>
      </w:r>
      <w:r w:rsidR="009518A5">
        <w:rPr>
          <w:rFonts w:ascii="Times New Roman" w:hAnsi="Times New Roman" w:cs="Times New Roman" w:hint="cs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41D2CA3" w14:textId="204E2C01" w:rsidR="00B55711" w:rsidRDefault="00342D37" w:rsidP="008471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C6DAA">
        <w:rPr>
          <w:rFonts w:ascii="Times New Roman" w:hAnsi="Times New Roman" w:cs="Times New Roman"/>
          <w:color w:val="FF0000"/>
          <w:sz w:val="24"/>
          <w:szCs w:val="24"/>
        </w:rPr>
        <w:t>19:5</w:t>
      </w:r>
      <w:r w:rsidR="009518A5">
        <w:rPr>
          <w:rFonts w:ascii="Times New Roman" w:hAnsi="Times New Roman" w:cs="Times New Roman"/>
          <w:color w:val="FF0000"/>
          <w:sz w:val="24"/>
          <w:szCs w:val="24"/>
        </w:rPr>
        <w:t>-6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הזכיר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אלו שאין להם חיוב במפורסם</w:t>
      </w:r>
      <w:r w:rsidR="001D39A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ועל כן אמר</w:t>
      </w:r>
      <w:r w:rsidR="001D39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824DA2">
        <w:rPr>
          <w:rFonts w:ascii="Times New Roman" w:hAnsi="Times New Roman" w:cs="Times New Roman"/>
          <w:color w:val="FFC000"/>
          <w:sz w:val="24"/>
          <w:szCs w:val="24"/>
          <w:rtl/>
        </w:rPr>
        <w:t>הוא ינוס אל אחת הערים</w:t>
      </w:r>
      <w:r w:rsidR="00B55711" w:rsidRPr="00824DA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824DA2">
        <w:rPr>
          <w:rFonts w:ascii="Times New Roman" w:hAnsi="Times New Roman" w:cs="Times New Roman"/>
          <w:color w:val="FFC000"/>
          <w:sz w:val="24"/>
          <w:szCs w:val="24"/>
          <w:rtl/>
        </w:rPr>
        <w:t>האלה וחי</w:t>
      </w:r>
      <w:r w:rsidR="00824DA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והורה </w:t>
      </w:r>
      <w:r w:rsidR="005A3C0F" w:rsidRPr="00824DA2">
        <w:rPr>
          <w:rFonts w:ascii="Times New Roman" w:hAnsi="Times New Roman" w:cs="Times New Roman"/>
          <w:color w:val="FFC000"/>
          <w:sz w:val="24"/>
          <w:szCs w:val="24"/>
          <w:rtl/>
        </w:rPr>
        <w:t>כי יחם לבבו והשיגו</w:t>
      </w:r>
      <w:r w:rsidR="001C6DA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 אינו מחויב מות</w:t>
      </w:r>
      <w:r w:rsidR="001C6DA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ונתן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העלה </w:t>
      </w:r>
      <w:r w:rsidR="005A3C0F" w:rsidRPr="00824DA2">
        <w:rPr>
          <w:rFonts w:ascii="Times New Roman" w:hAnsi="Times New Roman" w:cs="Times New Roman"/>
          <w:color w:val="FFC000"/>
          <w:sz w:val="24"/>
          <w:szCs w:val="24"/>
          <w:rtl/>
        </w:rPr>
        <w:t>כי לא שונא הוא לו מתמול שלשום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813CBE7" w14:textId="725886D7" w:rsidR="0022562A" w:rsidRDefault="0022562A" w:rsidP="001C6DAA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4CCDF8C0" w14:textId="77777777" w:rsidR="0022562A" w:rsidRDefault="0022562A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19:7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עַל־כֵּ֛ן אָֽנֹכִ֥י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מְצַוְּך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לֵאמֹ֑ר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שָׁלֹ֥שׁ עָרִ֖ים תַּבְדִּ֥יל לָֽךְ׃ </w:t>
      </w:r>
    </w:p>
    <w:p w14:paraId="0D63E541" w14:textId="77777777" w:rsidR="0022562A" w:rsidRDefault="0022562A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551700D8" w14:textId="25630EA0" w:rsidR="0022562A" w:rsidRDefault="0022562A" w:rsidP="00E74DF3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19:8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וְאִם־יַרְחִ֞יב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יְהוָ֤ה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אֱלֹהֶ֨יך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אֶת־גְּבֻ֣לְך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ָ֔ כַּֽאֲשֶׁ֥ר נִשְׁבַּ֖ע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לַֽאֲבֹתֶ֑יך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וְנָ֤תַן לְךָ֙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אֶת־כָּל־הָאָ֔רֶץ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דִּבֶּ֖ר לָתֵ֥ת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לַֽאֲבֹתֶֽיך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6434DDD3" w14:textId="07E1E0C3" w:rsidR="003C6965" w:rsidRDefault="003C6965" w:rsidP="003C69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19:9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כִּֽי־תִשְׁמֹר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֩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אֶת־כָּל־הַמִּצְוָ֨ה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הַזֹּ֜את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לַֽעֲשֹׂתָ֗ה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אֲשֶׁ֨ר אָֽנֹכִ֣י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מְצַוְּך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ָ֮ הַיּוֹם֒ לְאַֽהֲבָ֞ה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אֶת־יְהוָ֧ה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אֱלֹהֶ֛יך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וְלָלֶ֥כֶת בִּדְרָכָ֖יו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כָּל־הַיָּמִ֑ים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וְיָֽסַפְת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ָּ֨ לְךָ֥ עוֹד֙ שָׁלֹ֣שׁ עָרִ֔ים עַ֖ל הַשָּׁלֹ֥שׁ הָאֵֽלֶּה׃ </w:t>
      </w:r>
    </w:p>
    <w:p w14:paraId="642A813B" w14:textId="7F78541B" w:rsidR="003C6965" w:rsidRDefault="00F15CB1" w:rsidP="003C69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19:</w:t>
      </w:r>
      <w:r w:rsidR="00824DA2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ואם ירחיב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הרחבה זו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לעתיד לבוא כשיירשו ארץ עשרה עממים</w:t>
      </w:r>
      <w:r w:rsidR="00DC2A9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לא נחלו עתה רק ארץ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שבעה גוים</w:t>
      </w:r>
      <w:r w:rsidR="003C6965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4B1CFB2" w14:textId="77777777" w:rsidR="003C6965" w:rsidRDefault="003C6965" w:rsidP="003C69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4235454" w14:textId="7CA015C8" w:rsidR="00B55711" w:rsidRDefault="003C6965" w:rsidP="003C69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8B5B5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19:9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ופירש </w:t>
      </w:r>
      <w:r w:rsidR="005A3C0F" w:rsidRPr="00A07F56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תשמור את כל </w:t>
      </w:r>
      <w:proofErr w:type="spellStart"/>
      <w:r w:rsidR="005A3C0F" w:rsidRPr="00A07F56">
        <w:rPr>
          <w:rFonts w:ascii="Times New Roman" w:hAnsi="Times New Roman" w:cs="Times New Roman"/>
          <w:color w:val="FFC000"/>
          <w:sz w:val="24"/>
          <w:szCs w:val="24"/>
          <w:rtl/>
        </w:rPr>
        <w:t>המצוה</w:t>
      </w:r>
      <w:proofErr w:type="spellEnd"/>
      <w:r w:rsidR="00824DA2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ונתן הטעם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וללכת</w:t>
      </w:r>
      <w:r w:rsidR="00B55711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בדרכיו כל הימים</w:t>
      </w:r>
      <w:r>
        <w:rPr>
          <w:rFonts w:ascii="Times New Roman" w:hAnsi="Times New Roman" w:cs="Times New Roman" w:hint="cs"/>
          <w:color w:val="FFC000"/>
          <w:sz w:val="24"/>
          <w:szCs w:val="24"/>
          <w:rtl/>
        </w:rPr>
        <w:t>,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ויספת</w:t>
      </w:r>
      <w:proofErr w:type="spellEnd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לך עוד שלש ערים על השלש האלה</w:t>
      </w:r>
      <w:r w:rsidR="00C60C94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שבעבר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הירדן</w:t>
      </w:r>
      <w:r w:rsidR="001B438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ינחלו ארץ</w:t>
      </w:r>
      <w:r w:rsidR="00DC2A96">
        <w:rPr>
          <w:rFonts w:ascii="Times New Roman" w:hAnsi="Times New Roman" w:cs="Times New Roman" w:hint="cs"/>
          <w:sz w:val="24"/>
          <w:szCs w:val="24"/>
          <w:rtl/>
        </w:rPr>
        <w:t xml:space="preserve"> עשרה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עממים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DCDD5D7" w14:textId="77777777" w:rsidR="00531EEA" w:rsidRDefault="00531EEA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76600D1B" w14:textId="1119434D" w:rsidR="0022562A" w:rsidRDefault="00531EEA" w:rsidP="006F53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19:10 </w:t>
      </w:r>
      <w:r w:rsidR="0022562A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וְלֹ֤א </w:t>
      </w:r>
      <w:proofErr w:type="spellStart"/>
      <w:r w:rsidR="0022562A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יִשָּׁפֵך</w:t>
      </w:r>
      <w:proofErr w:type="spellEnd"/>
      <w:r w:rsidR="0022562A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ְ֙ דָּ֣ם נָקִ֔י בְּקֶ֣רֶב אַרְצְךָ֔ אֲשֶׁר֙ יְהוָ֣ה </w:t>
      </w:r>
      <w:proofErr w:type="spellStart"/>
      <w:r w:rsidR="0022562A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="0022562A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נֹתֵ֥ן לְךָ֖ נַֽחֲלָ֑ה וְהָיָ֥ה עָלֶ֖יךָ דָּמִֽים׃</w:t>
      </w:r>
    </w:p>
    <w:p w14:paraId="44EDDB76" w14:textId="77777777" w:rsidR="00B55711" w:rsidRDefault="00F15CB1" w:rsidP="006F53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19:</w:t>
      </w:r>
      <w:r w:rsidR="00824DA2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ולא </w:t>
      </w:r>
      <w:proofErr w:type="spellStart"/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ישפך</w:t>
      </w:r>
      <w:proofErr w:type="spellEnd"/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דם נקי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זהו דם הרוצח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574C3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בבלי דעת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מיד הגואל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40927BD" w14:textId="20604EE1" w:rsidR="00B55711" w:rsidRDefault="00B557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9BEE183" w14:textId="42E20F33" w:rsidR="00531EEA" w:rsidRDefault="00531EEA" w:rsidP="006F5366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19:11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וְכִֽי־יִהְיֶ֥ה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אִישׁ֙ שֹׂנֵ֣א לְרֵעֵ֔הוּ וְאָ֤רַב לוֹ֙ וְקָ֣ם עָלָ֔יו וְהִכָּ֥הוּ נֶ֖פֶשׁ וָמֵ֑ת וְנָ֕ס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אֶל־אַחַ֖ת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הֶֽעָרִ֥ים הָאֵֽל׃</w:t>
      </w:r>
    </w:p>
    <w:p w14:paraId="756DE048" w14:textId="7CA8CFF0" w:rsidR="00A07F56" w:rsidRDefault="00A07F56" w:rsidP="00A07F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19:12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וְשָֽׁלְחוּ֙ זִקְנֵ֣י עִיר֔וֹ וְלָֽקְח֥וּ אֹת֖וֹ מִשָּׁ֑ם וְנָֽתְנ֣וּ אֹת֗וֹ בְּיַ֛ד גֹּאֵ֥ל הַדָּ֖ם וָמֵֽת׃ </w:t>
      </w:r>
    </w:p>
    <w:p w14:paraId="1E4670C1" w14:textId="77777777" w:rsidR="00B55711" w:rsidRDefault="00F15CB1" w:rsidP="006F53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19:</w:t>
      </w:r>
      <w:r w:rsidR="00824DA2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וכי יהיה איש שונא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שהוא רוצח מזיד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CDA2586" w14:textId="10524BCE" w:rsidR="00B55711" w:rsidRDefault="00A07F56" w:rsidP="006F53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-12</w:t>
      </w:r>
      <w:r w:rsid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19:</w:t>
      </w:r>
      <w:r w:rsidR="00824DA2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 w:rsid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6929E8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ו</w:t>
      </w:r>
      <w:r w:rsidR="006929E8" w:rsidRPr="006929E8">
        <w:rPr>
          <w:rFonts w:ascii="Times New Roman" w:hAnsi="Times New Roman" w:cs="Times New Roman" w:hint="cs"/>
          <w:color w:val="FF0000"/>
          <w:sz w:val="24"/>
          <w:szCs w:val="24"/>
          <w:rtl/>
        </w:rPr>
        <w:t>נ</w:t>
      </w:r>
      <w:r w:rsidR="006929E8">
        <w:rPr>
          <w:rFonts w:ascii="Times New Roman" w:hAnsi="Times New Roman" w:cs="Times New Roman" w:hint="cs"/>
          <w:color w:val="FF0000"/>
          <w:sz w:val="24"/>
          <w:szCs w:val="24"/>
          <w:rtl/>
        </w:rPr>
        <w:t>ס</w:t>
      </w:r>
      <w:r w:rsidR="006929E8" w:rsidRPr="002321B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אל אחת הערים האל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86731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זקני עירו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יקחוהו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מעיר המקלט לתת אותו </w:t>
      </w:r>
      <w:r w:rsidR="005A3C0F" w:rsidRPr="00867319">
        <w:rPr>
          <w:rFonts w:ascii="Times New Roman" w:hAnsi="Times New Roman" w:cs="Times New Roman"/>
          <w:color w:val="FFC000"/>
          <w:sz w:val="24"/>
          <w:szCs w:val="24"/>
          <w:rtl/>
        </w:rPr>
        <w:t>ביד</w:t>
      </w:r>
      <w:r w:rsidR="00B55711" w:rsidRPr="0086731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867319">
        <w:rPr>
          <w:rFonts w:ascii="Times New Roman" w:hAnsi="Times New Roman" w:cs="Times New Roman"/>
          <w:color w:val="FFC000"/>
          <w:sz w:val="24"/>
          <w:szCs w:val="24"/>
          <w:rtl/>
        </w:rPr>
        <w:t>גואל הדם ומת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3010694" w14:textId="77777777" w:rsidR="00531EEA" w:rsidRDefault="00531EEA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57DE856E" w14:textId="003B037A" w:rsidR="00B55711" w:rsidRDefault="00531EEA" w:rsidP="00A07F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>19:13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לֹֽא־תָח֥וֹס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עֵֽינְךָ֖ עָלָ֑יו וּבִֽעַרְתָּ֧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דַֽם־הַנָּקִ֛י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מִיִּשְׂרָאֵ֖ל וְט֥וֹב לָֽךְ׃</w:t>
      </w:r>
    </w:p>
    <w:p w14:paraId="0EB1C1A1" w14:textId="7E27BCC1" w:rsidR="00B55711" w:rsidRDefault="00F15CB1" w:rsidP="00A07F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19:</w:t>
      </w:r>
      <w:r w:rsidR="00824DA2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לא תחוס עינך עליו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7F56">
        <w:rPr>
          <w:rFonts w:ascii="Times New Roman" w:hAnsi="Times New Roman" w:cs="Times New Roman"/>
          <w:sz w:val="24"/>
          <w:szCs w:val="24"/>
          <w:rtl/>
        </w:rPr>
        <w:t>אם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בחור יפה תאר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1E0F1B0" w14:textId="3EC88F21" w:rsidR="00B55711" w:rsidRDefault="00F15CB1" w:rsidP="002F66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19:</w:t>
      </w:r>
      <w:r w:rsidR="00824DA2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ובערת דם</w:t>
      </w:r>
      <w:r w:rsidR="00B55711" w:rsidRPr="002321B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הנקי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בעשותך המשפט</w:t>
      </w:r>
      <w:r w:rsidR="002F66E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F66E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 </w:t>
      </w:r>
      <w:proofErr w:type="spellStart"/>
      <w:r w:rsidR="005A3C0F" w:rsidRPr="002F66E1">
        <w:rPr>
          <w:rFonts w:ascii="Times New Roman" w:hAnsi="Times New Roman" w:cs="Times New Roman"/>
          <w:color w:val="FFC000"/>
          <w:sz w:val="24"/>
          <w:szCs w:val="24"/>
          <w:rtl/>
        </w:rPr>
        <w:t>ישפך</w:t>
      </w:r>
      <w:proofErr w:type="spellEnd"/>
      <w:r w:rsidR="005A3C0F" w:rsidRPr="002F66E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דם נקי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2F66E1" w:rsidRPr="002F66E1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2F66E1" w:rsidRPr="002F66E1">
        <w:rPr>
          <w:rFonts w:ascii="Times New Roman" w:hAnsi="Times New Roman" w:cs="Times New Roman" w:hint="cs"/>
          <w:color w:val="0070C0"/>
          <w:sz w:val="24"/>
          <w:szCs w:val="24"/>
          <w:rtl/>
        </w:rPr>
        <w:t>יט:י</w:t>
      </w:r>
      <w:proofErr w:type="spellEnd"/>
      <w:r w:rsidR="002F66E1" w:rsidRPr="002F66E1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2F66E1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1DA4CE32" w14:textId="6299AF92" w:rsidR="00B55711" w:rsidRDefault="00B557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CF16EFF" w14:textId="627528A2" w:rsidR="00531EEA" w:rsidRDefault="00531EEA" w:rsidP="00EA45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19:14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לֹ֤א תַסִּיג֙ גְּב֣וּל רֵֽעֲךָ֔ אֲשֶׁ֥ר גָּֽבְל֖וּ רִֽאשֹׁנִ֑ים בְּנַחֲלָֽתְךָ֙ אֲשֶׁ֣ר תִּנְחַ֔ל בָּאָ֕רֶץ אֲשֶׁר֙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נֹתֵ֥ן לְךָ֖ לְרִשְׁתָּֽהּ׃</w:t>
      </w:r>
    </w:p>
    <w:p w14:paraId="56872529" w14:textId="68849586" w:rsidR="00B55711" w:rsidRDefault="00F15CB1" w:rsidP="00EA45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19:</w:t>
      </w:r>
      <w:r w:rsidR="00824DA2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לא תסיג גבול רעך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שדבר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</w:t>
      </w:r>
      <w:r w:rsidR="009E22D7">
        <w:rPr>
          <w:rFonts w:ascii="Times New Roman" w:hAnsi="Times New Roman" w:cs="Times New Roman" w:hint="cs"/>
          <w:sz w:val="24"/>
          <w:szCs w:val="24"/>
          <w:rtl/>
        </w:rPr>
        <w:t>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 מקלט</w:t>
      </w:r>
      <w:r w:rsidR="0084516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להורות שגם המגרש קולט</w:t>
      </w:r>
      <w:r w:rsidR="00EA45E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r w:rsidR="005A3C0F" w:rsidRPr="00824DA2">
        <w:rPr>
          <w:rFonts w:ascii="Times New Roman" w:hAnsi="Times New Roman" w:cs="Times New Roman"/>
          <w:color w:val="FFC000"/>
          <w:sz w:val="24"/>
          <w:szCs w:val="24"/>
          <w:rtl/>
        </w:rPr>
        <w:t>אשר גבלו</w:t>
      </w:r>
      <w:r w:rsidR="00B55711" w:rsidRPr="00824DA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824DA2">
        <w:rPr>
          <w:rFonts w:ascii="Times New Roman" w:hAnsi="Times New Roman" w:cs="Times New Roman"/>
          <w:color w:val="FFC000"/>
          <w:sz w:val="24"/>
          <w:szCs w:val="24"/>
          <w:rtl/>
        </w:rPr>
        <w:t>ראשונים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9A97D4C" w14:textId="009C52A5" w:rsidR="00B55711" w:rsidRDefault="00B557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81B37F2" w14:textId="7244D466" w:rsidR="00531EEA" w:rsidRDefault="00531EEA" w:rsidP="00EA45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19:15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לֹֽא־יָקוּם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֩ עֵ֨ד אֶחָ֜ד בְּאִ֗ישׁ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לְכָל־עָוֺן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וּלְכָל־חַטָּ֔את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בְּכָל־חֵ֖טְא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אֲשֶׁ֣ר יֶֽחֱטָ֑א עַל־פִּ֣י ׀ שְׁנֵ֣י עֵדִ֗ים א֛וֹ עַל־פִּ֥י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שְׁלֹשָֽׁה־עֵדִ֖ים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יָק֥וּם דָּבָֽר׃</w:t>
      </w:r>
    </w:p>
    <w:p w14:paraId="16389990" w14:textId="07D74C1D" w:rsidR="00B55711" w:rsidRDefault="00F15CB1" w:rsidP="003100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19:</w:t>
      </w:r>
      <w:r w:rsidR="00824DA2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לא יקום עד אחד באיש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באר דין הרוצח והזהיר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בהשגת הגבול</w:t>
      </w:r>
      <w:r w:rsidR="00EA45E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ונאמר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ארור מסיג גבול רעהו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A31718">
        <w:rPr>
          <w:rFonts w:ascii="Times New Roman" w:hAnsi="Times New Roman" w:cs="Times New Roman" w:hint="cs"/>
          <w:color w:val="0070C0"/>
          <w:sz w:val="24"/>
          <w:szCs w:val="24"/>
          <w:rtl/>
        </w:rPr>
        <w:t>דברים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כז</w:t>
      </w:r>
      <w:r w:rsidR="00A3171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6929E8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6929E8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אמר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לא יקום</w:t>
      </w:r>
      <w:r w:rsidR="00B55711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עד אחד</w:t>
      </w:r>
      <w:r w:rsidR="00EA45E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שאם ראוהו עד אחד לא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תתקים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עדותו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78C1FA7" w14:textId="77777777" w:rsidR="00EA45EF" w:rsidRDefault="00EA45EF" w:rsidP="00EA4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20AA84E" w14:textId="33B3234F" w:rsidR="00311A9D" w:rsidRDefault="00F15CB1" w:rsidP="002C09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19:</w:t>
      </w:r>
      <w:r w:rsidR="00824DA2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6929E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לכל </w:t>
      </w:r>
      <w:proofErr w:type="spellStart"/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עון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יתכן שהרצון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בדיני נפשות</w:t>
      </w:r>
      <w:r w:rsidR="002C096F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2C096F">
        <w:rPr>
          <w:rFonts w:ascii="Times New Roman" w:hAnsi="Times New Roman" w:cs="Times New Roman"/>
          <w:color w:val="FFC000"/>
          <w:sz w:val="24"/>
          <w:szCs w:val="24"/>
          <w:rtl/>
        </w:rPr>
        <w:t>ולכל חטאת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דיני</w:t>
      </w:r>
      <w:r w:rsidR="005A3C0F" w:rsidRPr="006929E8">
        <w:rPr>
          <w:rFonts w:ascii="Times New Roman" w:hAnsi="Times New Roman" w:cs="Times New Roman"/>
          <w:sz w:val="24"/>
          <w:szCs w:val="24"/>
          <w:rtl/>
        </w:rPr>
        <w:t xml:space="preserve"> מומים</w:t>
      </w:r>
      <w:r w:rsidR="002C096F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C096F">
        <w:rPr>
          <w:rFonts w:ascii="Times New Roman" w:hAnsi="Times New Roman" w:cs="Times New Roman"/>
          <w:color w:val="FFC000"/>
          <w:sz w:val="24"/>
          <w:szCs w:val="24"/>
          <w:rtl/>
        </w:rPr>
        <w:t>בכל חטא אשר יחטא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דיני</w:t>
      </w:r>
      <w:r w:rsidR="00B5571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ממונות</w:t>
      </w:r>
      <w:r w:rsidR="005B2D7D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55BF3437" w14:textId="59433D6C" w:rsidR="009F1A52" w:rsidRDefault="005A3C0F" w:rsidP="00EA45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D14D7">
        <w:rPr>
          <w:rFonts w:ascii="Times New Roman" w:hAnsi="Times New Roman" w:cs="Times New Roman"/>
          <w:sz w:val="24"/>
          <w:szCs w:val="24"/>
          <w:rtl/>
        </w:rPr>
        <w:t>ו</w:t>
      </w:r>
      <w:r w:rsidR="006929E8" w:rsidRPr="00FD14D7">
        <w:rPr>
          <w:rFonts w:ascii="Times New Roman" w:hAnsi="Times New Roman" w:cs="Times New Roman" w:hint="cs"/>
          <w:sz w:val="24"/>
          <w:szCs w:val="24"/>
          <w:rtl/>
        </w:rPr>
        <w:t>ב</w:t>
      </w:r>
      <w:r w:rsidRPr="00FD14D7">
        <w:rPr>
          <w:rFonts w:ascii="Times New Roman" w:hAnsi="Times New Roman" w:cs="Times New Roman"/>
          <w:sz w:val="24"/>
          <w:szCs w:val="24"/>
          <w:rtl/>
        </w:rPr>
        <w:t>עלי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הקבלה אמרו</w:t>
      </w:r>
      <w:r w:rsidR="0003175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הואיל והזהיר על דיני</w:t>
      </w:r>
      <w:r w:rsidR="004A6926">
        <w:rPr>
          <w:rFonts w:ascii="Times New Roman" w:hAnsi="Times New Roman" w:cs="Times New Roman"/>
          <w:sz w:val="24"/>
          <w:szCs w:val="24"/>
        </w:rPr>
        <w:t xml:space="preserve"> </w:t>
      </w:r>
      <w:r w:rsidR="006350D0">
        <w:rPr>
          <w:rFonts w:ascii="Times New Roman" w:hAnsi="Times New Roman" w:cs="Times New Roman" w:hint="cs"/>
          <w:sz w:val="24"/>
          <w:szCs w:val="24"/>
          <w:rtl/>
        </w:rPr>
        <w:t>{ממונות} &lt;</w:t>
      </w:r>
      <w:r w:rsidR="00250FD3">
        <w:rPr>
          <w:rFonts w:ascii="Times New Roman" w:hAnsi="Times New Roman" w:cs="Times New Roman" w:hint="cs"/>
          <w:sz w:val="24"/>
          <w:szCs w:val="24"/>
          <w:rtl/>
        </w:rPr>
        <w:t>נפשות</w:t>
      </w:r>
      <w:r w:rsidR="006350D0">
        <w:rPr>
          <w:rFonts w:ascii="Times New Roman" w:hAnsi="Times New Roman" w:cs="Times New Roman" w:hint="cs"/>
          <w:sz w:val="24"/>
          <w:szCs w:val="24"/>
          <w:rtl/>
        </w:rPr>
        <w:t>&gt;</w:t>
      </w:r>
      <w:r w:rsidR="00250FD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D7456B">
        <w:rPr>
          <w:rFonts w:ascii="Times New Roman" w:hAnsi="Times New Roman" w:cs="Times New Roman"/>
          <w:color w:val="FFC000"/>
          <w:sz w:val="24"/>
          <w:szCs w:val="24"/>
          <w:rtl/>
        </w:rPr>
        <w:t>ועד אחד לא</w:t>
      </w:r>
      <w:r w:rsidR="00B55711" w:rsidRPr="00D7456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D7456B">
        <w:rPr>
          <w:rFonts w:ascii="Times New Roman" w:hAnsi="Times New Roman" w:cs="Times New Roman"/>
          <w:color w:val="FFC000"/>
          <w:sz w:val="24"/>
          <w:szCs w:val="24"/>
          <w:rtl/>
        </w:rPr>
        <w:t>יענה בנפש למות</w:t>
      </w:r>
      <w:r w:rsidR="006929E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0B1444" w:rsidRPr="000B1444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(במדבר </w:t>
      </w:r>
      <w:proofErr w:type="spellStart"/>
      <w:r w:rsidR="000B1444" w:rsidRPr="000B1444">
        <w:rPr>
          <w:rFonts w:ascii="Times New Roman" w:hAnsi="Times New Roman" w:cs="Times New Roman" w:hint="cs"/>
          <w:color w:val="0070C0"/>
          <w:sz w:val="24"/>
          <w:szCs w:val="24"/>
          <w:rtl/>
        </w:rPr>
        <w:t>לה:ל</w:t>
      </w:r>
      <w:proofErr w:type="spellEnd"/>
      <w:r w:rsidR="000B1444" w:rsidRPr="000B1444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0B1444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כל שכן בדיני </w:t>
      </w:r>
      <w:r w:rsidR="007E2097">
        <w:rPr>
          <w:rFonts w:ascii="Times New Roman" w:hAnsi="Times New Roman" w:cs="Times New Roman" w:hint="cs"/>
          <w:sz w:val="24"/>
          <w:szCs w:val="24"/>
          <w:rtl/>
        </w:rPr>
        <w:t>{</w:t>
      </w:r>
      <w:r w:rsidR="006350D0">
        <w:rPr>
          <w:rFonts w:ascii="Times New Roman" w:hAnsi="Times New Roman" w:cs="Times New Roman" w:hint="cs"/>
          <w:sz w:val="24"/>
          <w:szCs w:val="24"/>
          <w:rtl/>
        </w:rPr>
        <w:t>נפשות</w:t>
      </w:r>
      <w:r w:rsidR="007E2097">
        <w:rPr>
          <w:rFonts w:ascii="Times New Roman" w:hAnsi="Times New Roman" w:cs="Times New Roman" w:hint="cs"/>
          <w:sz w:val="24"/>
          <w:szCs w:val="24"/>
          <w:rtl/>
        </w:rPr>
        <w:t>}</w:t>
      </w:r>
      <w:r w:rsidR="006350D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7E2097">
        <w:rPr>
          <w:rFonts w:ascii="Times New Roman" w:hAnsi="Times New Roman" w:cs="Times New Roman" w:hint="cs"/>
          <w:sz w:val="24"/>
          <w:szCs w:val="24"/>
          <w:rtl/>
        </w:rPr>
        <w:t>&lt;</w:t>
      </w:r>
      <w:r w:rsidR="00250FD3">
        <w:rPr>
          <w:rFonts w:ascii="Times New Roman" w:hAnsi="Times New Roman" w:cs="Times New Roman" w:hint="cs"/>
          <w:sz w:val="24"/>
          <w:szCs w:val="24"/>
          <w:rtl/>
        </w:rPr>
        <w:t>ממונות</w:t>
      </w:r>
      <w:r w:rsidR="007E2097">
        <w:rPr>
          <w:rFonts w:ascii="Times New Roman" w:hAnsi="Times New Roman" w:cs="Times New Roman" w:hint="cs"/>
          <w:sz w:val="24"/>
          <w:szCs w:val="24"/>
          <w:rtl/>
        </w:rPr>
        <w:t>&gt;</w:t>
      </w:r>
      <w:r w:rsidR="00250FD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8B5B5C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48"/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אם כן מה טעם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לא יקום עד</w:t>
      </w:r>
      <w:r w:rsidR="00B55711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אחד באיש</w:t>
      </w:r>
      <w:r w:rsidR="007B6A5C">
        <w:rPr>
          <w:rFonts w:ascii="Times New Roman" w:hAnsi="Times New Roman" w:cs="Times New Roman" w:hint="cs"/>
          <w:sz w:val="24"/>
          <w:szCs w:val="24"/>
          <w:rtl/>
        </w:rPr>
        <w:t>? א</w:t>
      </w:r>
      <w:r w:rsidRPr="00FB1DA6">
        <w:rPr>
          <w:rFonts w:ascii="Times New Roman" w:hAnsi="Times New Roman" w:cs="Times New Roman"/>
          <w:sz w:val="24"/>
          <w:szCs w:val="24"/>
          <w:rtl/>
        </w:rPr>
        <w:t>מר אבל לשבועה הוא קם</w:t>
      </w:r>
      <w:r w:rsidR="007B6A5C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0B1444">
        <w:rPr>
          <w:rFonts w:ascii="Times New Roman" w:hAnsi="Times New Roman" w:cs="Times New Roman" w:hint="cs"/>
          <w:sz w:val="24"/>
          <w:szCs w:val="24"/>
          <w:rtl/>
        </w:rPr>
        <w:t>{וכבר} &lt;</w:t>
      </w:r>
      <w:r w:rsidR="00A76797">
        <w:rPr>
          <w:rFonts w:ascii="Times New Roman" w:hAnsi="Times New Roman" w:cs="Times New Roman" w:hint="cs"/>
          <w:sz w:val="24"/>
          <w:szCs w:val="24"/>
          <w:rtl/>
        </w:rPr>
        <w:t>וככה</w:t>
      </w:r>
      <w:r w:rsidR="000B1444">
        <w:rPr>
          <w:rFonts w:ascii="Times New Roman" w:hAnsi="Times New Roman" w:cs="Times New Roman" w:hint="cs"/>
          <w:sz w:val="24"/>
          <w:szCs w:val="24"/>
          <w:rtl/>
        </w:rPr>
        <w:t>&gt;</w:t>
      </w:r>
      <w:r w:rsidR="00A76797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דעתם</w:t>
      </w:r>
      <w:r w:rsidR="00A76797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824DA2">
        <w:rPr>
          <w:rFonts w:ascii="Times New Roman" w:hAnsi="Times New Roman" w:cs="Times New Roman"/>
          <w:color w:val="FFC000"/>
          <w:sz w:val="24"/>
          <w:szCs w:val="24"/>
          <w:rtl/>
        </w:rPr>
        <w:t>לא יקום עד אחד</w:t>
      </w:r>
      <w:r w:rsidR="00B55711" w:rsidRPr="00D7456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D7456B">
        <w:rPr>
          <w:rFonts w:ascii="Times New Roman" w:hAnsi="Times New Roman" w:cs="Times New Roman"/>
          <w:color w:val="FFC000"/>
          <w:sz w:val="24"/>
          <w:szCs w:val="24"/>
          <w:rtl/>
        </w:rPr>
        <w:t>באי</w:t>
      </w:r>
      <w:r w:rsidR="006929E8" w:rsidRPr="00D7456B">
        <w:rPr>
          <w:rFonts w:ascii="Times New Roman" w:hAnsi="Times New Roman" w:cs="Times New Roman" w:hint="eastAsia"/>
          <w:color w:val="FFC000"/>
          <w:sz w:val="24"/>
          <w:szCs w:val="24"/>
          <w:rtl/>
        </w:rPr>
        <w:t>ש</w:t>
      </w:r>
      <w:r w:rsidRPr="00D7456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לכל </w:t>
      </w:r>
      <w:proofErr w:type="spellStart"/>
      <w:r w:rsidR="006929E8" w:rsidRPr="00D7456B">
        <w:rPr>
          <w:rFonts w:ascii="Times New Roman" w:hAnsi="Times New Roman" w:cs="Times New Roman" w:hint="eastAsia"/>
          <w:color w:val="FFC000"/>
          <w:sz w:val="24"/>
          <w:szCs w:val="24"/>
          <w:rtl/>
        </w:rPr>
        <w:t>ע</w:t>
      </w:r>
      <w:r w:rsidR="006929E8" w:rsidRPr="00D7456B">
        <w:rPr>
          <w:rFonts w:ascii="Times New Roman" w:hAnsi="Times New Roman" w:cs="Times New Roman"/>
          <w:color w:val="FFC000"/>
          <w:sz w:val="24"/>
          <w:szCs w:val="24"/>
          <w:rtl/>
        </w:rPr>
        <w:t>ון</w:t>
      </w:r>
      <w:proofErr w:type="spellEnd"/>
      <w:r w:rsidR="008C4638">
        <w:rPr>
          <w:rFonts w:ascii="Times New Roman" w:hAnsi="Times New Roman" w:cs="Times New Roman" w:hint="cs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אלו דיני נפשות</w:t>
      </w:r>
      <w:r w:rsidR="006929E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929E8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824DA2">
        <w:rPr>
          <w:rFonts w:ascii="Times New Roman" w:hAnsi="Times New Roman" w:cs="Times New Roman"/>
          <w:color w:val="FFC000"/>
          <w:sz w:val="24"/>
          <w:szCs w:val="24"/>
          <w:rtl/>
        </w:rPr>
        <w:t>ולכל חטאת</w:t>
      </w:r>
      <w:r w:rsidR="00824DA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824DA2">
        <w:rPr>
          <w:rFonts w:ascii="Times New Roman" w:hAnsi="Times New Roman" w:cs="Times New Roman"/>
          <w:sz w:val="24"/>
          <w:szCs w:val="24"/>
          <w:rtl/>
        </w:rPr>
        <w:t>-</w:t>
      </w:r>
      <w:r w:rsidR="00824DA2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794890">
        <w:rPr>
          <w:rFonts w:ascii="Times New Roman" w:hAnsi="Times New Roman" w:cs="Times New Roman"/>
          <w:sz w:val="24"/>
          <w:szCs w:val="24"/>
          <w:rtl/>
        </w:rPr>
        <w:t>אלו קרבנות</w:t>
      </w:r>
      <w:r w:rsidR="006929E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929E8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824DA2">
        <w:rPr>
          <w:rFonts w:ascii="Times New Roman" w:hAnsi="Times New Roman" w:cs="Times New Roman"/>
          <w:color w:val="FFC000"/>
          <w:sz w:val="24"/>
          <w:szCs w:val="24"/>
          <w:rtl/>
        </w:rPr>
        <w:t>בכל</w:t>
      </w:r>
      <w:r w:rsidR="000C2684" w:rsidRPr="00824DA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824DA2">
        <w:rPr>
          <w:rFonts w:ascii="Times New Roman" w:hAnsi="Times New Roman" w:cs="Times New Roman"/>
          <w:color w:val="FFC000"/>
          <w:sz w:val="24"/>
          <w:szCs w:val="24"/>
          <w:rtl/>
        </w:rPr>
        <w:t>חטא אשר יחטא</w:t>
      </w:r>
      <w:r w:rsidR="00C60C94" w:rsidRPr="00824DA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אלו דיני מומים שאין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משביעין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עליהם</w:t>
      </w:r>
      <w:r w:rsidR="006929E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אבל בזולתי</w:t>
      </w:r>
      <w:r w:rsidR="000C268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אלו מקבלים עד אחד לחייב שבועה</w:t>
      </w:r>
      <w:r w:rsidR="00824DA2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13ED66B" w14:textId="62A89228" w:rsidR="006929E8" w:rsidRDefault="005A3C0F" w:rsidP="00EA45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ונראה לי לומר</w:t>
      </w:r>
      <w:r w:rsidR="006929E8">
        <w:rPr>
          <w:rFonts w:ascii="Times New Roman" w:hAnsi="Times New Roman" w:cs="Times New Roman" w:hint="cs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824DA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לכל </w:t>
      </w:r>
      <w:proofErr w:type="spellStart"/>
      <w:r w:rsidRPr="00824DA2">
        <w:rPr>
          <w:rFonts w:ascii="Times New Roman" w:hAnsi="Times New Roman" w:cs="Times New Roman"/>
          <w:color w:val="FFC000"/>
          <w:sz w:val="24"/>
          <w:szCs w:val="24"/>
          <w:rtl/>
        </w:rPr>
        <w:t>עון</w:t>
      </w:r>
      <w:proofErr w:type="spellEnd"/>
      <w:r w:rsidR="00C60C94" w:rsidRPr="00824DA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מה</w:t>
      </w:r>
      <w:r w:rsidR="000C268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שחטא ברצון ובידיעה</w:t>
      </w:r>
      <w:r w:rsidR="008C463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כעני</w:t>
      </w:r>
      <w:r w:rsidR="008C4638">
        <w:rPr>
          <w:rFonts w:ascii="Times New Roman" w:hAnsi="Times New Roman" w:cs="Times New Roman" w:hint="cs"/>
          <w:sz w:val="24"/>
          <w:szCs w:val="24"/>
          <w:rtl/>
        </w:rPr>
        <w:t>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אשר </w:t>
      </w:r>
      <w:proofErr w:type="spellStart"/>
      <w:r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העוה</w:t>
      </w:r>
      <w:proofErr w:type="spellEnd"/>
      <w:r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עבדך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(שמואל ב</w:t>
      </w:r>
      <w:r w:rsidR="00562E34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r w:rsidR="00562E3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proofErr w:type="spellEnd"/>
      <w:r w:rsidR="006929E8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6929E8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6929E8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ולכל</w:t>
      </w:r>
      <w:r w:rsidR="006929E8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חטאת </w:t>
      </w:r>
      <w:r w:rsidR="008952BB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6929E8">
        <w:rPr>
          <w:rFonts w:ascii="Times New Roman" w:hAnsi="Times New Roman" w:cs="Times New Roman" w:hint="cs"/>
          <w:sz w:val="24"/>
          <w:szCs w:val="24"/>
          <w:rtl/>
        </w:rPr>
        <w:t xml:space="preserve"> אשר עשה בשגגה, </w:t>
      </w:r>
      <w:r w:rsidR="006929E8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ובכל</w:t>
      </w:r>
      <w:r w:rsidR="006929E8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6929E8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חטא</w:t>
      </w:r>
      <w:r w:rsidR="006929E8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8952BB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6929E8">
        <w:rPr>
          <w:rFonts w:ascii="Times New Roman" w:hAnsi="Times New Roman" w:cs="Times New Roman" w:hint="cs"/>
          <w:sz w:val="24"/>
          <w:szCs w:val="24"/>
          <w:rtl/>
        </w:rPr>
        <w:t xml:space="preserve"> הוא באור </w:t>
      </w:r>
      <w:r w:rsidR="006929E8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לכל</w:t>
      </w:r>
      <w:r w:rsidR="006929E8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6929E8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חטאת</w:t>
      </w:r>
      <w:r w:rsidR="008C4638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5DF0E2CE" w14:textId="66432067" w:rsidR="000C2684" w:rsidRDefault="000C26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83F01FC" w14:textId="6200FEC9" w:rsidR="00531EEA" w:rsidRDefault="00531EEA" w:rsidP="008C46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19:16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כִּֽי־יָק֥וּם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עֵד־חָמָ֖ס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בְּאִ֑ישׁ לַֽעֲנ֥וֹת בּ֖וֹ סָרָֽה׃</w:t>
      </w:r>
    </w:p>
    <w:p w14:paraId="7D39E94D" w14:textId="25130723" w:rsidR="000C2684" w:rsidRDefault="00F15CB1" w:rsidP="008C46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19:</w:t>
      </w:r>
      <w:r w:rsidR="00824DA2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כי</w:t>
      </w:r>
      <w:r w:rsidR="000C2684" w:rsidRPr="002321B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יקום עד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טעמו עדות</w:t>
      </w:r>
      <w:r w:rsidR="008952B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עד אחד לא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יקובל</w:t>
      </w:r>
      <w:proofErr w:type="spellEnd"/>
      <w:r w:rsidR="0030485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וכל מקום שאינו עדות אומר</w:t>
      </w:r>
      <w:r w:rsidR="000C268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אחד: </w:t>
      </w:r>
    </w:p>
    <w:p w14:paraId="7FE89AAF" w14:textId="5FE10436" w:rsidR="000C2684" w:rsidRDefault="00F15CB1" w:rsidP="008C46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19:</w:t>
      </w:r>
      <w:r w:rsidR="00824DA2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לענות בו סרה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ועשיר יענה עזות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r w:rsidR="00691E4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כג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8952BB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והרצון</w:t>
      </w:r>
      <w:r w:rsidR="000C268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עדות סרה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9831E38" w14:textId="4E9D458F" w:rsidR="000C2684" w:rsidRDefault="000C26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2825C77" w14:textId="3993633B" w:rsidR="00531EEA" w:rsidRDefault="00531EEA" w:rsidP="004F34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19:17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וְעָֽמְד֧וּ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שְׁנֵֽי־הָאֲנָשִׁ֛ים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אֲשֶׁר־לָהֶ֥ם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הָרִ֖יב לִפְנֵ֣י יְהוָ֑ה לִפְנֵ֤י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הַכֹּֽהֲנִים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֙ וְהַשֹּׁ֣פְטִ֔ים אֲשֶׁ֥ר יִֽהְי֖וּ בַּיָּמִ֥ים הָהֵֽם׃</w:t>
      </w:r>
    </w:p>
    <w:p w14:paraId="562AFA86" w14:textId="625FFE25" w:rsidR="00794890" w:rsidRDefault="00F15CB1" w:rsidP="004F34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19:</w:t>
      </w:r>
      <w:r w:rsidR="00B66BDA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ועמדו שני האנשים אשר להם הריב לפני 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בעמדם לפני</w:t>
      </w:r>
      <w:r w:rsidR="000C268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השופטים כאלו הם עומדים לפני שכינה</w:t>
      </w:r>
      <w:r w:rsidR="004F341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אלהים</w:t>
      </w:r>
      <w:proofErr w:type="spellEnd"/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נצב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בעדת אל</w:t>
      </w:r>
      <w:r w:rsidR="000C268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פב</w:t>
      </w:r>
      <w:r w:rsidR="00F545E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B66BDA" w:rsidRPr="00B66BD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אינו רוצה על העדים אבל נתבאר שהם בעלי הריב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408DAD91" w14:textId="77777777" w:rsidR="000C2684" w:rsidRDefault="00F15CB1" w:rsidP="004F34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19:</w:t>
      </w:r>
      <w:r w:rsidR="00B66BDA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לפני </w:t>
      </w:r>
      <w:proofErr w:type="spellStart"/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הכהנים</w:t>
      </w:r>
      <w:proofErr w:type="spellEnd"/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והשופטים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שהם הדיינים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64877C8" w14:textId="6652B010" w:rsidR="000C2684" w:rsidRDefault="000C26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D3949A8" w14:textId="5BA66456" w:rsidR="00531EEA" w:rsidRDefault="00531EEA" w:rsidP="004F3417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>19:18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וְדָֽרְשׁ֥וּ הַשֹּֽׁפְטִ֖ים הֵיטֵ֑ב וְהִנֵּ֤ה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עֵֽד־שֶׁ֨קֶר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֙ הָעֵ֔ד שֶׁ֖קֶר עָנָ֥ה בְאָחִֽיו׃</w:t>
      </w:r>
    </w:p>
    <w:p w14:paraId="19642F6E" w14:textId="65B96B03" w:rsidR="00166C02" w:rsidRDefault="00166C02" w:rsidP="00166C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19:19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וַֽעֲשִׂ֣יתֶם ל֔וֹ כַּֽאֲשֶׁ֥ר זָמַ֖ם לַֽעֲשׂ֣וֹת לְאָחִ֑יו וּבִֽעַרְתָּ֥ הָרָ֖ע מִקִּרְבֶּֽךָ׃</w:t>
      </w:r>
    </w:p>
    <w:p w14:paraId="5D8839F1" w14:textId="76C9855E" w:rsidR="008C0031" w:rsidRDefault="00F15CB1" w:rsidP="00D961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19:</w:t>
      </w:r>
      <w:r w:rsidR="00B66BDA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ודרשו השופטים היטב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</w:t>
      </w:r>
      <w:r w:rsidR="000C268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העדים</w:t>
      </w:r>
      <w:r w:rsidR="008C0031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35DBA9E2" w14:textId="77777777" w:rsidR="008C0031" w:rsidRDefault="008C0031" w:rsidP="00D961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9D29EA1" w14:textId="177D901B" w:rsidR="009D66B3" w:rsidRDefault="008C0031" w:rsidP="00D961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193">
        <w:rPr>
          <w:rFonts w:ascii="Times New Roman" w:hAnsi="Times New Roman" w:cs="Times New Roman" w:hint="cs"/>
          <w:color w:val="FF0000"/>
          <w:sz w:val="24"/>
          <w:szCs w:val="24"/>
          <w:rtl/>
        </w:rPr>
        <w:t>19:18-19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ואם נמצאו זוממים על ידי עדים אחרים</w:t>
      </w:r>
      <w:r w:rsidR="00166C02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8C0031">
        <w:rPr>
          <w:rFonts w:ascii="Times New Roman" w:hAnsi="Times New Roman" w:cs="Times New Roman"/>
          <w:color w:val="FFC000"/>
          <w:sz w:val="24"/>
          <w:szCs w:val="24"/>
          <w:rtl/>
        </w:rPr>
        <w:t>ועשיתם לו כאשר זמם</w:t>
      </w:r>
      <w:r w:rsidR="000C2684" w:rsidRPr="008C003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8C0031">
        <w:rPr>
          <w:rFonts w:ascii="Times New Roman" w:hAnsi="Times New Roman" w:cs="Times New Roman"/>
          <w:color w:val="FFC000"/>
          <w:sz w:val="24"/>
          <w:szCs w:val="24"/>
          <w:rtl/>
        </w:rPr>
        <w:t>לעשות לאחיו</w:t>
      </w:r>
      <w:r w:rsidR="00BF7193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אמרו בעלי הקבלה ולא כאשר עשה</w:t>
      </w:r>
      <w:r w:rsidR="00956F8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הרגו</w:t>
      </w:r>
      <w:r w:rsidR="00D961CD">
        <w:rPr>
          <w:rFonts w:ascii="Times New Roman" w:hAnsi="Times New Roman" w:cs="Times New Roman" w:hint="cs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נהרגים</w:t>
      </w:r>
      <w:r w:rsidR="00716B7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0C268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הרגו</w:t>
      </w:r>
      <w:r w:rsidR="00D961CD">
        <w:rPr>
          <w:rFonts w:ascii="Times New Roman" w:hAnsi="Times New Roman" w:cs="Times New Roman" w:hint="cs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אינם נהרגים</w:t>
      </w:r>
      <w:r w:rsidR="008952B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8952BB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ואלה דברי רוח</w:t>
      </w:r>
      <w:r w:rsidR="00716B7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המקור יבוא במקום הפעולה</w:t>
      </w:r>
      <w:r w:rsidR="00D961C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</w:t>
      </w:r>
      <w:r w:rsidR="000C268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לזנות בית אביה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r w:rsidR="001C53A6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כא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9E37C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 </w:t>
      </w:r>
      <w:r w:rsidR="008952BB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8952BB" w:rsidRPr="00FB1DA6">
        <w:rPr>
          <w:rFonts w:ascii="Times New Roman" w:hAnsi="Times New Roman" w:cs="Times New Roman"/>
          <w:sz w:val="24"/>
          <w:szCs w:val="24"/>
          <w:rtl/>
        </w:rPr>
        <w:t xml:space="preserve">מה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שאפשר</w:t>
      </w:r>
      <w:r w:rsidR="00CD7A6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בין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בענש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הגוף בין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בענש</w:t>
      </w:r>
      <w:proofErr w:type="spellEnd"/>
      <w:r w:rsidR="000C268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ממון</w:t>
      </w:r>
      <w:r w:rsidR="00716B7A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8C5896D" w14:textId="77777777" w:rsidR="009D66B3" w:rsidRDefault="009D66B3" w:rsidP="00D961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C96B1C" w14:textId="4B3D7732" w:rsidR="000C2684" w:rsidRDefault="005A3C0F" w:rsidP="00D961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עוד אמרו </w:t>
      </w:r>
      <w:r w:rsidRPr="0070232B">
        <w:rPr>
          <w:rFonts w:ascii="Times New Roman" w:hAnsi="Times New Roman" w:cs="Times New Roman"/>
          <w:color w:val="FFC000"/>
          <w:sz w:val="24"/>
          <w:szCs w:val="24"/>
          <w:rtl/>
        </w:rPr>
        <w:t>לאחיו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אמר הכתוב ולא לאחותו</w:t>
      </w:r>
      <w:r w:rsidR="00716B7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לפטור בת כהן שזנית</w:t>
      </w:r>
      <w:r w:rsidR="00FD3E9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0C268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שהבועל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חיב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חנק והיא חיבת שרפה</w:t>
      </w:r>
      <w:r w:rsidR="00673A6D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והכתוב אומר </w:t>
      </w:r>
      <w:r w:rsidRPr="00716B7A">
        <w:rPr>
          <w:rFonts w:ascii="Times New Roman" w:hAnsi="Times New Roman" w:cs="Times New Roman"/>
          <w:color w:val="FFC000"/>
          <w:sz w:val="24"/>
          <w:szCs w:val="24"/>
          <w:rtl/>
        </w:rPr>
        <w:t>כי יקום עד חמס</w:t>
      </w:r>
      <w:r w:rsidR="000C2684" w:rsidRPr="00716B7A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716B7A">
        <w:rPr>
          <w:rFonts w:ascii="Times New Roman" w:hAnsi="Times New Roman" w:cs="Times New Roman"/>
          <w:color w:val="FFC000"/>
          <w:sz w:val="24"/>
          <w:szCs w:val="24"/>
          <w:rtl/>
        </w:rPr>
        <w:t>באיש</w:t>
      </w:r>
      <w:r w:rsidR="00716B7A" w:rsidRPr="00716B7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ולכן אמר </w:t>
      </w:r>
      <w:r w:rsidRPr="00716B7A">
        <w:rPr>
          <w:rFonts w:ascii="Times New Roman" w:hAnsi="Times New Roman" w:cs="Times New Roman"/>
          <w:color w:val="FFC000"/>
          <w:sz w:val="24"/>
          <w:szCs w:val="24"/>
          <w:rtl/>
        </w:rPr>
        <w:t>לאחיו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41ED4C2" w14:textId="56F3B59C" w:rsidR="000C2684" w:rsidRDefault="000C26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E8AF8BD" w14:textId="12D3A0F6" w:rsidR="00531EEA" w:rsidRDefault="00531EEA" w:rsidP="000D1F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19:20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וְהַנִּשְׁאָרִ֖ים יִשְׁמְע֣וּ וְיִרָ֑אוּ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וְלֹֽא־יֹסִ֨פו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 לַֽעֲשׂ֜וֹת ע֗וֹד כַּדָּבָ֥ר הָרָ֛ע הַזֶּ֖ה בְּקִרְבֶּֽךָ׃</w:t>
      </w:r>
    </w:p>
    <w:p w14:paraId="3DD4EA2C" w14:textId="77777777" w:rsidR="000C2684" w:rsidRDefault="00F15CB1" w:rsidP="000D1F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19:</w:t>
      </w:r>
      <w:r w:rsidR="00716B7A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והנשארים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מן כיוצא במינם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C286FB4" w14:textId="3F924038" w:rsidR="000C2684" w:rsidRDefault="000C26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8B66C93" w14:textId="45A625E7" w:rsidR="00531EEA" w:rsidRDefault="00531EEA" w:rsidP="000D1F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19:21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וְלֹ֥א תָח֖וֹס עֵינֶ֑ךָ נֶ֣פֶשׁ בְּנֶ֗פֶשׁ עַ֤יִן בְּעַ֨יִן֙ שֵׁ֣ן בְּשֵׁ֔ן יָ֥ד בְּיָ֖ד רֶ֥גֶל בְּרָֽגֶל׃</w:t>
      </w:r>
    </w:p>
    <w:p w14:paraId="26521E70" w14:textId="1A26CFA1" w:rsidR="005A3C0F" w:rsidRDefault="00F15C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19:</w:t>
      </w:r>
      <w:r w:rsidR="00716B7A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לא</w:t>
      </w:r>
      <w:r w:rsidR="000C2684" w:rsidRPr="002321B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תחוס עינך נפש בנפש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עד חמס</w:t>
      </w:r>
      <w:r w:rsidR="00D8094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דברים שא</w:t>
      </w:r>
      <w:r w:rsidR="003F2129">
        <w:rPr>
          <w:rFonts w:ascii="Times New Roman" w:hAnsi="Times New Roman" w:cs="Times New Roman" w:hint="cs"/>
          <w:sz w:val="24"/>
          <w:szCs w:val="24"/>
          <w:rtl/>
        </w:rPr>
        <w:t>פ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להעשות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לו</w:t>
      </w:r>
      <w:r w:rsidR="00716B7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אבל</w:t>
      </w:r>
      <w:r w:rsidR="000C268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אם העיד עליו שהוא ממזר</w:t>
      </w:r>
      <w:r w:rsidR="00D8094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איך יתכן להיות גם הוא ממזר</w:t>
      </w:r>
      <w:r w:rsidR="00D80949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ובעלי הקבלה אמרו שסופג את הארבעים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0D1A896" w14:textId="77777777" w:rsidR="000C56F9" w:rsidRPr="00FB1DA6" w:rsidRDefault="000C56F9" w:rsidP="004B1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766848E" w14:textId="67E60B6E" w:rsidR="005A3C0F" w:rsidRPr="00FB1DA6" w:rsidRDefault="000C56F9" w:rsidP="004B1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20:1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כִּֽי־תֵצֵ֨א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לַמִּלְחָמָ֜ה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עַל־אֹֽיְבֶ֗ך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וְֽרָאִ֜יתָ ס֤וּס וָרֶ֨כֶב֙ עַ֚ם רַ֣ב מִמְּךָ֔ לֹ֥א תִירָ֖א מֵהֶ֑ם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כִּֽי־יְהוָ֤ה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אֱלֹהֶ֨יך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עִמָּ֔ךְ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הַמַּֽעַלְך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ָ֖ מֵאֶ֥רֶץ מִצְרָֽיִם׃</w:t>
      </w:r>
    </w:p>
    <w:p w14:paraId="72F81B91" w14:textId="77777777" w:rsidR="000C2684" w:rsidRDefault="00F15CB1" w:rsidP="004B1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20:1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כי תצא למלחמה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נסמכה זאת הפרשה להורות שאין דיני רוצח</w:t>
      </w:r>
      <w:r w:rsidR="000C268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בשעת המלחמה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24FC37E" w14:textId="2C4D655B" w:rsidR="000C2684" w:rsidRDefault="00F15CB1" w:rsidP="004B1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20:1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וראית סוס ורכב עם רב ממך לא תירא מ</w:t>
      </w:r>
      <w:r w:rsidR="00DE6D2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הם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0C268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הבטחה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921A3F3" w14:textId="5438B498" w:rsidR="000C2684" w:rsidRDefault="00F15CB1" w:rsidP="004B1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20:1 </w:t>
      </w:r>
      <w:proofErr w:type="spellStart"/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המעלך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הרמיזם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על דרך פלא הוציא אתכם ממצרים</w:t>
      </w:r>
      <w:r w:rsidR="00B1485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0C268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כן תוכל </w:t>
      </w:r>
      <w:r w:rsidR="00B1485B" w:rsidRPr="00FD14D7">
        <w:rPr>
          <w:rFonts w:ascii="Times New Roman" w:hAnsi="Times New Roman" w:cs="Times New Roman"/>
          <w:sz w:val="24"/>
          <w:szCs w:val="24"/>
          <w:rtl/>
        </w:rPr>
        <w:t>ל</w:t>
      </w:r>
      <w:r w:rsidR="00B1485B" w:rsidRPr="00FD14D7">
        <w:rPr>
          <w:rFonts w:ascii="Times New Roman" w:hAnsi="Times New Roman" w:cs="Times New Roman" w:hint="cs"/>
          <w:sz w:val="24"/>
          <w:szCs w:val="24"/>
          <w:rtl/>
        </w:rPr>
        <w:t>נ</w:t>
      </w:r>
      <w:r w:rsidR="00B1485B" w:rsidRPr="00FD14D7">
        <w:rPr>
          <w:rFonts w:ascii="Times New Roman" w:hAnsi="Times New Roman" w:cs="Times New Roman"/>
          <w:sz w:val="24"/>
          <w:szCs w:val="24"/>
          <w:rtl/>
        </w:rPr>
        <w:t>צח</w:t>
      </w:r>
      <w:r w:rsidR="00B1485B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האויב בעזרתו של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הש"י</w:t>
      </w:r>
      <w:proofErr w:type="spellEnd"/>
      <w:r w:rsidR="00C43BC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בהשגחה המופתית לנצח מערכת</w:t>
      </w:r>
      <w:r w:rsidR="000C268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העליונה</w:t>
      </w:r>
      <w:r w:rsidR="00716B7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שאם יש במערכת</w:t>
      </w:r>
      <w:r w:rsidR="00CD189E">
        <w:rPr>
          <w:rFonts w:ascii="Times New Roman" w:hAnsi="Times New Roman" w:cs="Times New Roman" w:hint="cs"/>
          <w:sz w:val="24"/>
          <w:szCs w:val="24"/>
          <w:rtl/>
        </w:rPr>
        <w:t>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לנצח</w:t>
      </w:r>
      <w:r w:rsidR="001A694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הש"י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ינצח המערכת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A9B453E" w14:textId="1F6AB041" w:rsidR="000C2684" w:rsidRDefault="000C26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AF8820E" w14:textId="23218323" w:rsidR="000C56F9" w:rsidRDefault="000C56F9" w:rsidP="001202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20:2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וְהָיָ֕ה כְּקָֽרָבְכֶ֖ם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אֶל־הַמִּלְחָמָ֑ה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וְנִגַּ֥שׁ הַכֹּהֵ֖ן וְדִבֶּ֥ר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אֶל־הָעָֽם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61BC3C8E" w14:textId="25F7CBDD" w:rsidR="000C2684" w:rsidRDefault="00F15CB1" w:rsidP="001202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20:</w:t>
      </w:r>
      <w:r w:rsidR="00716B7A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כקרבכם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</w:t>
      </w:r>
      <w:r w:rsidR="000C268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משונה מחברתו</w:t>
      </w:r>
      <w:r w:rsidR="0012021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שהיה ראוי לבוא כמו </w:t>
      </w:r>
      <w:proofErr w:type="spellStart"/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כ</w:t>
      </w:r>
      <w:r w:rsidR="00BF7193">
        <w:rPr>
          <w:rFonts w:ascii="Times New Roman" w:hAnsi="Times New Roman" w:cs="Times New Roman" w:hint="cs"/>
          <w:color w:val="FFC000"/>
          <w:sz w:val="24"/>
          <w:szCs w:val="24"/>
          <w:rtl/>
        </w:rPr>
        <w:t>ְּ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ת</w:t>
      </w:r>
      <w:r w:rsidR="00BF7193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פ</w:t>
      </w:r>
      <w:r w:rsidR="00BF7193">
        <w:rPr>
          <w:rFonts w:ascii="Times New Roman" w:hAnsi="Times New Roman" w:cs="Times New Roman" w:hint="cs"/>
          <w:color w:val="FFC000"/>
          <w:sz w:val="24"/>
          <w:szCs w:val="24"/>
          <w:rtl/>
        </w:rPr>
        <w:t>ְשְׂ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כ</w:t>
      </w:r>
      <w:r w:rsidR="00BF7193">
        <w:rPr>
          <w:rFonts w:ascii="Times New Roman" w:hAnsi="Times New Roman" w:cs="Times New Roman" w:hint="cs"/>
          <w:color w:val="FFC000"/>
          <w:sz w:val="24"/>
          <w:szCs w:val="24"/>
          <w:rtl/>
        </w:rPr>
        <w:t>ֶ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ם</w:t>
      </w:r>
      <w:proofErr w:type="spellEnd"/>
      <w:r w:rsidR="005A3C0F" w:rsidRPr="0012021C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BF7193">
        <w:rPr>
          <w:rFonts w:ascii="Times New Roman" w:hAnsi="Times New Roman" w:cs="Times New Roman" w:hint="cs"/>
          <w:color w:val="0070C0"/>
          <w:sz w:val="24"/>
          <w:szCs w:val="24"/>
          <w:rtl/>
        </w:rPr>
        <w:t>(י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הושע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r w:rsidR="0046054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)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 כמו</w:t>
      </w:r>
      <w:r w:rsidR="000C268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BF7193">
        <w:rPr>
          <w:rFonts w:ascii="Times New Roman" w:hAnsi="Times New Roman" w:cs="Times New Roman" w:hint="cs"/>
          <w:color w:val="FFC000"/>
          <w:sz w:val="24"/>
          <w:szCs w:val="24"/>
          <w:rtl/>
        </w:rPr>
        <w:t>בַּאֲכָלְכֶם</w:t>
      </w:r>
      <w:r w:rsidR="00BF7193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מלחם הארץ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9489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r w:rsidR="00794890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r w:rsidR="0046054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794890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proofErr w:type="spellEnd"/>
      <w:r w:rsidR="0079489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: </w:t>
      </w:r>
    </w:p>
    <w:p w14:paraId="01CAD167" w14:textId="77777777" w:rsidR="00794890" w:rsidRDefault="00F15CB1" w:rsidP="001202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20:</w:t>
      </w:r>
      <w:r w:rsidR="00716B7A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ונגש הכהן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 משוח מלחמה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CD001E1" w14:textId="57B0AD74" w:rsidR="000C2684" w:rsidRDefault="000C26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FFB2FE1" w14:textId="3A92F7FE" w:rsidR="000C56F9" w:rsidRDefault="000C56F9" w:rsidP="001202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20:3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וְאָמַ֤ר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אֲלֵהֶם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שְׁמַ֣ע יִשְׂרָאֵ֔ל אַתֶּ֨ם קְרֵבִ֥ים הַיּ֛וֹם לַמִּלְחָמָ֖ה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עַל־אֹֽיְבֵיכֶ֑ם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אַל־יֵרַ֣ך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לְבַבְכֶ֗ם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אַל־תִּֽירְא֧ו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וְאַֽל־תַּחְפְּז֛ו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וְאַל־תַּֽעַרְצ֖ו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 מִפְּנֵיהֶֽם׃</w:t>
      </w:r>
    </w:p>
    <w:p w14:paraId="32E50E0D" w14:textId="77777777" w:rsidR="000C2684" w:rsidRDefault="00F15CB1" w:rsidP="008640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20:</w:t>
      </w:r>
      <w:r w:rsidR="00716B7A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אל ירך לבבכם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כשאתם יוצאים למלחמה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31B5574" w14:textId="526025FF" w:rsidR="000C2684" w:rsidRDefault="00F15CB1" w:rsidP="008640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20:</w:t>
      </w:r>
      <w:r w:rsidR="00716B7A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אל תיראו ואל תחפזו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</w:t>
      </w:r>
      <w:r w:rsidR="000C268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יש עמהם </w:t>
      </w:r>
      <w:r w:rsidR="005A3C0F" w:rsidRPr="00781B22">
        <w:rPr>
          <w:rFonts w:ascii="Times New Roman" w:hAnsi="Times New Roman" w:cs="Times New Roman"/>
          <w:color w:val="FFC000"/>
          <w:sz w:val="24"/>
          <w:szCs w:val="24"/>
          <w:rtl/>
        </w:rPr>
        <w:t>סוס ורכב</w:t>
      </w:r>
      <w:r w:rsidR="00400131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400131" w:rsidRPr="00400131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400131" w:rsidRPr="00400131">
        <w:rPr>
          <w:rFonts w:ascii="Times New Roman" w:hAnsi="Times New Roman" w:cs="Times New Roman" w:hint="cs"/>
          <w:color w:val="0070C0"/>
          <w:sz w:val="24"/>
          <w:szCs w:val="24"/>
          <w:rtl/>
        </w:rPr>
        <w:t>כ:א</w:t>
      </w:r>
      <w:proofErr w:type="spellEnd"/>
      <w:r w:rsidR="00400131" w:rsidRPr="00400131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A1E26C2" w14:textId="4F3D15C6" w:rsidR="000C2684" w:rsidRDefault="00F15CB1" w:rsidP="008640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20:</w:t>
      </w:r>
      <w:r w:rsidR="00716B7A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אל </w:t>
      </w:r>
      <w:proofErr w:type="spellStart"/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תערצו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 הם </w:t>
      </w:r>
      <w:r w:rsidR="005A3C0F" w:rsidRPr="00781B22">
        <w:rPr>
          <w:rFonts w:ascii="Times New Roman" w:hAnsi="Times New Roman" w:cs="Times New Roman"/>
          <w:color w:val="FFC000"/>
          <w:sz w:val="24"/>
          <w:szCs w:val="24"/>
          <w:rtl/>
        </w:rPr>
        <w:t>עם רב</w:t>
      </w:r>
      <w:r w:rsidR="001E6B1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1E6B18" w:rsidRPr="001E6B18">
        <w:rPr>
          <w:rFonts w:ascii="Times New Roman" w:hAnsi="Times New Roman" w:cs="Times New Roman" w:hint="cs"/>
          <w:color w:val="0070C0"/>
          <w:sz w:val="24"/>
          <w:szCs w:val="24"/>
          <w:rtl/>
        </w:rPr>
        <w:t>(שם)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1C18F03" w14:textId="75E99062" w:rsidR="000C2684" w:rsidRDefault="000C26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C54F2FE" w14:textId="163157BA" w:rsidR="000C56F9" w:rsidRDefault="000C56F9" w:rsidP="008640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20:4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כִּ֚י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הַֽהֹלֵ֖ךְ עִמָּכֶ֑ם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לְהִלָּחֵ֥ם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לָכֶ֛ם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עִם־אֹֽיְבֵיכֶ֖ם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לְהוֹשִׁ֥יעַ אֶתְכֶֽם׃</w:t>
      </w:r>
    </w:p>
    <w:p w14:paraId="499811D9" w14:textId="77777777" w:rsidR="000C2684" w:rsidRDefault="00F15CB1" w:rsidP="008640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20:</w:t>
      </w:r>
      <w:r w:rsidR="00716B7A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כי ה' </w:t>
      </w:r>
      <w:proofErr w:type="spellStart"/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אלהיכם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0C268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הוא המנצח לכל צבא העליונים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9F18EAA" w14:textId="26DA8266" w:rsidR="000C2684" w:rsidRDefault="000C26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7C94824" w14:textId="726E2C55" w:rsidR="000C56F9" w:rsidRDefault="000C56F9" w:rsidP="008640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20:5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וְדִבְּר֣וּ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הַשֹּֽׁטְרִים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֮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אֶל־הָעָ֣ם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לֵאמֹר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֒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מִֽי־הָאִ֞יש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אֲשֶׁ֨ר בָּנָ֤ה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בַֽיִת־חָדָש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ׁ֙ וְלֹ֣א חֲנָכ֔וֹ יֵלֵ֖ךְ וְיָשֹׁ֣ב לְבֵית֑וֹ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פֶּן־יָמוּת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֙ בַּמִּלְחָמָ֔ה וְאִ֥ישׁ אַחֵ֖ר יַחְנְכֶֽנּוּ׃</w:t>
      </w:r>
    </w:p>
    <w:p w14:paraId="72FB11FB" w14:textId="0DD9473A" w:rsidR="000C2684" w:rsidRDefault="00F15CB1" w:rsidP="008640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20:</w:t>
      </w:r>
      <w:r w:rsidR="00716B7A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ודברו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השוטרים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8640F6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שכהן מדבר וכהן</w:t>
      </w:r>
      <w:r w:rsidR="000C268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משמיע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4EDBE8D" w14:textId="3D93B537" w:rsidR="000C2684" w:rsidRDefault="000C26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69BC496" w14:textId="6B4C84C7" w:rsidR="000C56F9" w:rsidRDefault="000C56F9" w:rsidP="008640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20:6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וּמִֽי־הָאִ֞יש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אֲשֶׁר־נָטַ֥ע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כֶּ֨רֶם֙ וְלֹ֣א חִלְּל֔וֹ יֵלֵ֖ךְ וְיָשֹׁ֣ב לְבֵית֑וֹ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פֶּן־יָמוּת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בַּמִּלְחָמָ֔ה וְאִ֥ישׁ אַחֵ֖ר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יְחַלְּלֶֽנּו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ּ׃</w:t>
      </w:r>
    </w:p>
    <w:p w14:paraId="4FB3DE25" w14:textId="2F66B77E" w:rsidR="000C2684" w:rsidRDefault="00F15CB1" w:rsidP="008640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20:</w:t>
      </w:r>
      <w:r w:rsidR="00716B7A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מי האיש אשר נטע כרם ולא חללו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אומרים שלא הוציא</w:t>
      </w:r>
      <w:r w:rsidR="000C268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נטע רביעי לעשותו חול </w:t>
      </w:r>
      <w:r w:rsidR="00B1485B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B1485B" w:rsidRPr="00FB1DA6">
        <w:rPr>
          <w:rFonts w:ascii="Times New Roman" w:hAnsi="Times New Roman" w:cs="Times New Roman"/>
          <w:sz w:val="24"/>
          <w:szCs w:val="24"/>
          <w:rtl/>
        </w:rPr>
        <w:t>חמישי</w:t>
      </w:r>
      <w:r w:rsidR="006B4C6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ויש אומרים מן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ובמחולות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r w:rsidR="006B4C6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6B4C6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0C268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והראשון נכון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25E10C0" w14:textId="0DD16B65" w:rsidR="000C2684" w:rsidRDefault="000C26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611C162" w14:textId="14234D84" w:rsidR="000C56F9" w:rsidRDefault="000C56F9" w:rsidP="008640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20:7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וּמִֽי־הָאִ֞יש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אֲשֶׁר־אֵרַ֤ש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ׂ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אִשָּׁה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וְלֹ֣א לְקָחָ֔הּ יֵלֵ֖ךְ וְיָשֹׁ֣ב לְבֵית֑וֹ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פֶּן־יָמוּת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בַּמִּלְחָמָ֔ה וְאִ֥ישׁ אַחֵ֖ר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יִקָּחֶֽנָּה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2DB57164" w14:textId="273F3CEA" w:rsidR="009440A7" w:rsidRDefault="00F15CB1" w:rsidP="008640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20:</w:t>
      </w:r>
      <w:r w:rsidR="00716B7A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ארש </w:t>
      </w:r>
      <w:proofErr w:type="spellStart"/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אשה</w:t>
      </w:r>
      <w:proofErr w:type="spellEnd"/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ולא לקחה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נשאה</w:t>
      </w:r>
      <w:r w:rsidR="00007EAA">
        <w:rPr>
          <w:rFonts w:ascii="Times New Roman" w:hAnsi="Times New Roman" w:cs="Times New Roman" w:hint="cs"/>
          <w:sz w:val="24"/>
          <w:szCs w:val="24"/>
          <w:rtl/>
        </w:rPr>
        <w:t>ּ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4CBC26D" w14:textId="40230A48" w:rsidR="009440A7" w:rsidRDefault="009440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B4E3C55" w14:textId="7D434F17" w:rsidR="000C56F9" w:rsidRDefault="000C56F9" w:rsidP="008640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20:8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וְיָֽסְפ֣וּ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הַשֹּֽׁטְרִים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֮ לְדַבֵּ֣ר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אֶל־הָעָם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֒ וְאָֽמְר֗וּ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מִֽי־הָאִ֤יש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הַיָּרֵא֙ וְרַ֣ךְ הַלֵּבָ֔ב יֵלֵ֖ךְ וְיָשֹׁ֣ב לְבֵית֑וֹ וְלֹ֥א יִמַּ֛ס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אֶת־לְבַ֥ב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אֶחָ֖יו כִּלְבָבֽוֹ׃</w:t>
      </w:r>
    </w:p>
    <w:p w14:paraId="37EE92CF" w14:textId="0E9FE2C3" w:rsidR="003F2189" w:rsidRDefault="00F15CB1" w:rsidP="008640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20:</w:t>
      </w:r>
      <w:r w:rsidR="00716B7A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ויספו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השוטרים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3F218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שזה המאמר כנגד כולם</w:t>
      </w:r>
      <w:r w:rsidR="008640F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שמאמר הקודם היה ליחידים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6CE5AD4" w14:textId="2DD827D7" w:rsidR="003F2189" w:rsidRDefault="00F15CB1" w:rsidP="008640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20:</w:t>
      </w:r>
      <w:r w:rsidR="00716B7A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ולא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ימס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נראה</w:t>
      </w:r>
      <w:r w:rsidR="003F218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שהוא יוצא</w:t>
      </w:r>
      <w:r w:rsidR="008640F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ומלת</w:t>
      </w:r>
      <w:r w:rsidR="00716B7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16B7A">
        <w:rPr>
          <w:rFonts w:ascii="Times New Roman" w:hAnsi="Times New Roman" w:cs="Times New Roman"/>
          <w:color w:val="FFC000"/>
          <w:sz w:val="24"/>
          <w:szCs w:val="24"/>
          <w:rtl/>
        </w:rPr>
        <w:t>את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לעד</w:t>
      </w:r>
      <w:r w:rsidR="008640F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שהוא נפעל</w:t>
      </w:r>
      <w:r w:rsidR="003B17B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ובא כדרך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י</w:t>
      </w:r>
      <w:r w:rsidR="0003152F">
        <w:rPr>
          <w:rFonts w:ascii="Times New Roman" w:hAnsi="Times New Roman" w:cs="Times New Roman" w:hint="cs"/>
          <w:color w:val="FFC000"/>
          <w:sz w:val="24"/>
          <w:szCs w:val="24"/>
          <w:rtl/>
        </w:rPr>
        <w:t>ֵ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ח</w:t>
      </w:r>
      <w:r w:rsidR="0003152F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="0003152F">
        <w:rPr>
          <w:rFonts w:ascii="Times New Roman" w:hAnsi="Times New Roman" w:cs="Times New Roman" w:hint="cs"/>
          <w:color w:val="FFC000"/>
          <w:sz w:val="24"/>
          <w:szCs w:val="24"/>
          <w:rtl/>
        </w:rPr>
        <w:t>ֵ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ק את הארץ</w:t>
      </w:r>
      <w:r w:rsidR="003F218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כו</w:t>
      </w:r>
      <w:r w:rsidR="00276DE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נ</w:t>
      </w:r>
      <w:r w:rsidR="00290D1D">
        <w:rPr>
          <w:rFonts w:ascii="Times New Roman" w:hAnsi="Times New Roman" w:cs="Times New Roman" w:hint="cs"/>
          <w:color w:val="0070C0"/>
          <w:sz w:val="24"/>
          <w:szCs w:val="24"/>
          <w:rtl/>
        </w:rPr>
        <w:t>ה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57F6D8D" w14:textId="254FD88A" w:rsidR="003F2189" w:rsidRDefault="003F21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332DF28" w14:textId="4159E8DA" w:rsidR="000C56F9" w:rsidRDefault="000C56F9" w:rsidP="003B17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20:9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וְהָיָ֛ה כְּכַלֹּ֥ת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הַשֹּֽׁטְרִ֖ים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לְדַבֵּ֣ר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אֶל־הָעָ֑ם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וּפָ֥קְד֛וּ שָׂרֵ֥י צְבָא֖וֹת בְּרֹ֥אשׁ הָעָֽם׃</w:t>
      </w:r>
    </w:p>
    <w:p w14:paraId="649AA1D9" w14:textId="77777777" w:rsidR="003F2189" w:rsidRDefault="00F15CB1" w:rsidP="003B17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20:</w:t>
      </w:r>
      <w:r w:rsidR="00716B7A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ופקדו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שרי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צבאות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 והמספר נחסר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B3FE3B1" w14:textId="144CB050" w:rsidR="003F2189" w:rsidRDefault="003F21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D14A2B6" w14:textId="6C03D43C" w:rsidR="000C56F9" w:rsidRDefault="000C56F9" w:rsidP="003B17B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20:10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כִּֽי־תִקְרַ֣ב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אֶל־עִ֔יר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לְהִלָּחֵ֖ם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עָלֶ֑יהָ וְקָרָ֥אתָ אֵלֶ֖יהָ לְשָׁלֽוֹם׃</w:t>
      </w:r>
    </w:p>
    <w:p w14:paraId="02D972F9" w14:textId="77777777" w:rsidR="0074682C" w:rsidRDefault="0074682C" w:rsidP="0074682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20:11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וְהָיָה֙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אִם־שָׁל֣וֹם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תַּֽעַנְךָ֔ וּפָֽתְחָ֖ה לָ֑ךְ וְהָיָ֞ה כָּל־הָעָ֣ם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הַנִּמְצָא־בָ֗ה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 יִֽהְי֥וּ לְךָ֛ לָמַ</w:t>
      </w:r>
      <w:r w:rsidRPr="004F4259">
        <w:rPr>
          <w:rFonts w:asciiTheme="majorBidi" w:hAnsiTheme="majorBidi" w:cs="Times New Roman" w:hint="cs"/>
          <w:b/>
          <w:bCs/>
          <w:sz w:val="24"/>
          <w:szCs w:val="24"/>
          <w:rtl/>
        </w:rPr>
        <w:t>֖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ס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וַֽעֲבָדֽוּךָ׃ </w:t>
      </w:r>
    </w:p>
    <w:p w14:paraId="6B1C78F2" w14:textId="77777777" w:rsidR="0074682C" w:rsidRDefault="0074682C" w:rsidP="0074682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20:12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וְאִם־לֹ֤א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תַשְׁלִים֙ עִמָּ֔ךְ וְעָֽשְׂתָ֥ה עִמְּךָ֖ מִלְחָמָ֑ה וְצַרְתָּ֖ עָלֶֽיהָ׃ </w:t>
      </w:r>
    </w:p>
    <w:p w14:paraId="20BB6379" w14:textId="74BC7FDE" w:rsidR="0074682C" w:rsidRDefault="0074682C" w:rsidP="007468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20:13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וּנְתָנָ֛הּ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בְּיָדֶ֑ךָ וְהִכִּיתָ֥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אֶת־כָּל־זְכוּרָ֖ה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לְפִי־חָֽרֶב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71E44775" w14:textId="5877657B" w:rsidR="0074682C" w:rsidRDefault="0074682C" w:rsidP="0074682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20:14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רַ֣ק הַ֠נָּשִׁים וְהַטַּ֨ף וְהַבְּהֵמָ֜ה וְכֹל֩ אֲשֶׁ֨ר 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יִֽהְיֶ֥ה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בָעִ֛יר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כָּל־שְׁלָלָ֖ה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תָּבֹ֣ז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לָ֑ךְ וְאָֽכַלְתָּ֙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אֶת־שְׁלַ֣ל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אֹֽיְבֶ֔יך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אֲשֶׁ֥ר נָתַ֛ן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לָֽךְ׃</w:t>
      </w:r>
    </w:p>
    <w:p w14:paraId="69F1F88F" w14:textId="22C91927" w:rsidR="0074682C" w:rsidRDefault="0074682C" w:rsidP="007468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20:15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כֵּ֤ן תַּֽעֲשֶׂה֙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לְכָל־הֶ֣עָרִ֔ים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הָֽרְחֹקֹ֥ת מִמְּךָ֖ מְאֹ֑ד אֲשֶׁ֛ר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לֹֽא־מֵעָרֵ֥י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הַגּֽוֹיִם־הָאֵ֖לֶּה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הֵֽנָּה׃ </w:t>
      </w:r>
    </w:p>
    <w:p w14:paraId="394AA7DC" w14:textId="5AE6A61E" w:rsidR="00440F0B" w:rsidRDefault="00854A99" w:rsidP="00440F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</w:t>
      </w:r>
      <w:r w:rsidR="00C77827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20:</w:t>
      </w:r>
      <w:r w:rsidR="00716B7A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 w:rsid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כי תקרב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3F218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כנראה ממשמע הכתוב כי קריאת שלום אינה כי אם אל </w:t>
      </w:r>
      <w:r w:rsidR="005A3C0F" w:rsidRPr="00C43C87">
        <w:rPr>
          <w:rFonts w:ascii="Times New Roman" w:hAnsi="Times New Roman" w:cs="Times New Roman"/>
          <w:color w:val="FFC000"/>
          <w:sz w:val="24"/>
          <w:szCs w:val="24"/>
          <w:rtl/>
        </w:rPr>
        <w:t>הערים הרחוקות</w:t>
      </w:r>
      <w:r w:rsidR="003A04F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3F218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לא משבעה עממים</w:t>
      </w:r>
      <w:r w:rsidR="008D1EB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שעליהם נאמר </w:t>
      </w:r>
      <w:r w:rsidR="005A3C0F" w:rsidRPr="00716B7A">
        <w:rPr>
          <w:rFonts w:ascii="Times New Roman" w:hAnsi="Times New Roman" w:cs="Times New Roman"/>
          <w:color w:val="FFC000"/>
          <w:sz w:val="24"/>
          <w:szCs w:val="24"/>
          <w:rtl/>
        </w:rPr>
        <w:t>והכית כל זכורה לפי חרב</w:t>
      </w:r>
      <w:r w:rsidR="00576E1A" w:rsidRPr="00576E1A">
        <w:rPr>
          <w:rFonts w:ascii="Times New Roman" w:hAnsi="Times New Roman" w:cs="Times New Roman" w:hint="cs"/>
          <w:color w:val="FFC000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576E1A">
        <w:rPr>
          <w:rFonts w:ascii="Times New Roman" w:hAnsi="Times New Roman" w:cs="Times New Roman"/>
          <w:color w:val="FFC000"/>
          <w:sz w:val="24"/>
          <w:szCs w:val="24"/>
          <w:rtl/>
        </w:rPr>
        <w:t>רק</w:t>
      </w:r>
      <w:r w:rsidR="003F2189" w:rsidRPr="00576E1A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576E1A">
        <w:rPr>
          <w:rFonts w:ascii="Times New Roman" w:hAnsi="Times New Roman" w:cs="Times New Roman"/>
          <w:color w:val="FFC000"/>
          <w:sz w:val="24"/>
          <w:szCs w:val="24"/>
          <w:rtl/>
        </w:rPr>
        <w:t>הנשים והטף</w:t>
      </w:r>
      <w:r w:rsidR="008D1EB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אמנם על שבעה עממים אמר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 </w:t>
      </w:r>
      <w:r w:rsidR="00B1485B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ת</w:t>
      </w:r>
      <w:r w:rsidR="00B1485B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ח</w:t>
      </w:r>
      <w:r w:rsidR="00B1485B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יה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כל נשמה</w:t>
      </w:r>
      <w:r w:rsidR="00B1485B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ולא הורה קריאת שלום</w:t>
      </w:r>
      <w:r w:rsidR="00F24FB2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והלא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לסיחון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ולעוג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קריאת שלום ולא</w:t>
      </w:r>
      <w:r w:rsidR="003F218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השאיר מהם שריד</w:t>
      </w:r>
      <w:r w:rsidR="004A7A3A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4A7A3A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95525A8" w14:textId="77777777" w:rsidR="00E120BF" w:rsidRDefault="005A3C0F" w:rsidP="00440F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ור' אהרן נ"ע אמר כי על שבעה עממים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 w:rsidR="003F218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קריאת שלום</w:t>
      </w:r>
      <w:r w:rsidR="00B1485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ומה ש</w:t>
      </w:r>
      <w:r w:rsidR="00334606">
        <w:rPr>
          <w:rFonts w:ascii="Times New Roman" w:hAnsi="Times New Roman" w:cs="Times New Roman" w:hint="cs"/>
          <w:sz w:val="24"/>
          <w:szCs w:val="24"/>
          <w:rtl/>
        </w:rPr>
        <w:t>ה</w:t>
      </w:r>
      <w:r w:rsidRPr="00FB1DA6">
        <w:rPr>
          <w:rFonts w:ascii="Times New Roman" w:hAnsi="Times New Roman" w:cs="Times New Roman"/>
          <w:sz w:val="24"/>
          <w:szCs w:val="24"/>
          <w:rtl/>
        </w:rPr>
        <w:t>תרעמו ישראל בגבעונים לא בעבור שהשלימום</w:t>
      </w:r>
      <w:r w:rsidR="0033460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אלא</w:t>
      </w:r>
      <w:r w:rsidR="003F218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בעבור שלא קבלו עליהם מס ושעבוד</w:t>
      </w:r>
      <w:r w:rsidR="00716B7A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8E84539" w14:textId="4E1FE484" w:rsidR="003F2189" w:rsidRDefault="005A3C0F" w:rsidP="00440F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ונראה לי לומר כי על מה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שנתחיבו</w:t>
      </w:r>
      <w:proofErr w:type="spellEnd"/>
      <w:r w:rsidR="00576E1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ישראל עתה להוריש מעבר הירדן לא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להם קריאת שלום</w:t>
      </w:r>
      <w:r w:rsidR="00576E1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אבל</w:t>
      </w:r>
      <w:r w:rsidR="003F218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כל ארץ שהיא תחת הברית</w:t>
      </w:r>
      <w:r w:rsidR="004A7A3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אמנם הבטיח לרשת אותה בהרחבת הגבול</w:t>
      </w:r>
      <w:r w:rsidR="004A7A3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3F218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עליהם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קריאת שלום</w:t>
      </w:r>
      <w:r w:rsidR="00710C76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קריאת שלום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לסיחון</w:t>
      </w:r>
      <w:proofErr w:type="spellEnd"/>
      <w:r w:rsidR="00576E1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אמנם אחרי</w:t>
      </w:r>
      <w:r w:rsidR="003F218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שירשו אותם לא השאירו מהם שריד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1B46BA8" w14:textId="77777777" w:rsidR="009A70F8" w:rsidRDefault="00F15CB1" w:rsidP="00CD6CC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20:</w:t>
      </w:r>
      <w:r w:rsidR="00576E1A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והכית את כל זכורה לפי חרב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4C0F8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הבוגרים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A729A3B" w14:textId="22E28A1F" w:rsidR="009A70F8" w:rsidRDefault="00595318" w:rsidP="00CD6CC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-16</w:t>
      </w:r>
      <w:r w:rsid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20:</w:t>
      </w:r>
      <w:r w:rsidR="00576E1A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 w:rsid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כן תעשה לכל הערים הרחוקות ממך מאד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יהיו מארץ</w:t>
      </w:r>
      <w:r w:rsidR="009A70F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הברית</w:t>
      </w:r>
      <w:r w:rsidR="00CD6CC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כנרמז </w:t>
      </w:r>
      <w:r w:rsidR="005A3C0F" w:rsidRPr="00D31428">
        <w:rPr>
          <w:rFonts w:ascii="Times New Roman" w:hAnsi="Times New Roman" w:cs="Times New Roman"/>
          <w:color w:val="FFC000"/>
          <w:sz w:val="24"/>
          <w:szCs w:val="24"/>
          <w:rtl/>
        </w:rPr>
        <w:t>רק מערי וגו'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9938C91" w14:textId="725EC7CE" w:rsidR="009A70F8" w:rsidRDefault="009A70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9241BE1" w14:textId="096DE383" w:rsidR="000C56F9" w:rsidRDefault="000C56F9" w:rsidP="00595318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20:16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רַ֗ק מֵֽ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עָרֵ֤י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הָֽעַמִּים֙ הָאֵ֔לֶּה אֲשֶׁר֙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נֹתֵ֥ן לְךָ֖ נַֽחֲלָ֑ה לֹ֥א תְחַיֶּ֖ה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כָּל־נְשָׁמָֽה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47C6B818" w14:textId="2AFB90B7" w:rsidR="00595318" w:rsidRDefault="00595318" w:rsidP="00595318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20:17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כִּֽי־הַחֲרֵ֣ם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תַּֽחֲרִימֵ֗ם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הַֽחִתִּ֤י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וְהָֽאֱמֹרִי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הַכְּנַֽעֲנִ֣י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וְהַפְּרִזִּ֔י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הַֽחִוִּ֖י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וְהַיְבוּסִ֑י כַּֽאֲשֶׁ֥ר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צִוְּך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ֶֽיך</w:t>
      </w:r>
      <w:proofErr w:type="spellEnd"/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ָ׃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</w:p>
    <w:p w14:paraId="57BDCDB6" w14:textId="342FF92E" w:rsidR="00595318" w:rsidRDefault="00595318" w:rsidP="005953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20:18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לְמַ֗עַן אֲשֶׁ֨ר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לֹֽא־יְלַמְּד֤ו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אֶתְכֶם֙ לַֽעֲשׂ֔וֹת כְּכֹל֙ תּֽוֹעֲבֹתָ֔ם אֲשֶׁ֥ר עָשׂ֖וּ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לֵֽאלֹהֵיהֶ֑ם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וַֽחֲטָאתֶ֖ם לַֽיהוָ֥ה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אֱלֹֽהֵיכֶֽם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׃ </w:t>
      </w:r>
    </w:p>
    <w:p w14:paraId="0C848D4A" w14:textId="63212014" w:rsidR="009A70F8" w:rsidRDefault="00595318" w:rsidP="005953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-18</w:t>
      </w:r>
      <w:r w:rsid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20:</w:t>
      </w:r>
      <w:r w:rsidR="00576E1A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 w:rsid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לא תחיה כל נשמה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הגלוי שבו</w:t>
      </w:r>
      <w:r w:rsidR="009A70F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אזהרה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והסתר שבו צווי</w:t>
      </w:r>
      <w:r w:rsidR="00576E1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וזהו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החרם תחרימם</w:t>
      </w:r>
      <w:r w:rsidR="00BC5D53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ונתן טעם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76E1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576E1A">
        <w:rPr>
          <w:rFonts w:ascii="Times New Roman" w:hAnsi="Times New Roman" w:cs="Times New Roman"/>
          <w:color w:val="FFC000"/>
          <w:sz w:val="24"/>
          <w:szCs w:val="24"/>
          <w:rtl/>
        </w:rPr>
        <w:t>למען אשר</w:t>
      </w:r>
      <w:r w:rsidR="009A70F8" w:rsidRPr="00576E1A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576E1A">
        <w:rPr>
          <w:rFonts w:ascii="Times New Roman" w:hAnsi="Times New Roman" w:cs="Times New Roman"/>
          <w:color w:val="FFC000"/>
          <w:sz w:val="24"/>
          <w:szCs w:val="24"/>
          <w:rtl/>
        </w:rPr>
        <w:t>לא ילמדו</w:t>
      </w:r>
      <w:r w:rsidR="008A5E4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הזהירם מכל וכל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על מנת אם יקבלו שלא לעבוד ע"ז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</w:t>
      </w:r>
      <w:r w:rsidR="009A70F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צריך להתרחק מן הכעור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5CC4D01" w14:textId="77777777" w:rsidR="00146566" w:rsidRDefault="00146566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695367CA" w14:textId="66C1F2E9" w:rsidR="000C56F9" w:rsidRDefault="00146566" w:rsidP="00595318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20:19</w:t>
      </w:r>
      <w:r w:rsidR="000C56F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="000C56F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כִּֽי־תָצ֣וּר</w:t>
      </w:r>
      <w:proofErr w:type="spellEnd"/>
      <w:r w:rsidR="000C56F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="000C56F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אֶל־עִיר</w:t>
      </w:r>
      <w:proofErr w:type="spellEnd"/>
      <w:r w:rsidR="000C56F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֩ יָמִ֨ים רַבִּ֜ים </w:t>
      </w:r>
      <w:proofErr w:type="spellStart"/>
      <w:r w:rsidR="000C56F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לְֽהִלָּחֵ֧ם</w:t>
      </w:r>
      <w:proofErr w:type="spellEnd"/>
      <w:r w:rsidR="000C56F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עָלֶ֣יהָ </w:t>
      </w:r>
      <w:proofErr w:type="spellStart"/>
      <w:r w:rsidR="000C56F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לְתָפְשָׂ֗ה</w:t>
      </w:r>
      <w:proofErr w:type="spellEnd"/>
      <w:r w:rsidR="000C56F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="000C56F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לֹֽא־תַשְׁחִ֤ית</w:t>
      </w:r>
      <w:proofErr w:type="spellEnd"/>
      <w:r w:rsidR="000C56F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="000C56F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</w:t>
      </w:r>
      <w:r w:rsidR="000C56F9"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־עֵצָה</w:t>
      </w:r>
      <w:proofErr w:type="spellEnd"/>
      <w:r w:rsidR="000C56F9"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ּ֙</w:t>
      </w:r>
      <w:r w:rsidR="000C56F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="000C56F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לִנְדֹּ֤ח</w:t>
      </w:r>
      <w:proofErr w:type="spellEnd"/>
      <w:r w:rsidR="000C56F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ַ עָלָיו֙ גַּרְזֶ֔ן כִּ֚י מִמֶּ֣נּוּ תֹאכֵ֔ל וְאֹת֖וֹ לֹ֣א </w:t>
      </w:r>
      <w:proofErr w:type="spellStart"/>
      <w:r w:rsidR="000C56F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תִכְרֹ֑ת</w:t>
      </w:r>
      <w:proofErr w:type="spellEnd"/>
      <w:r w:rsidR="000C56F9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כִּ֤י הָֽאָדָם֙ עֵ֣ץ הַשָּׂדֶ֔ה לָבֹ֥א מִפָּנֶ֖יךָ בַּמָּצֽוֹר׃</w:t>
      </w:r>
    </w:p>
    <w:p w14:paraId="3990BA8C" w14:textId="005167E7" w:rsidR="00F96FCD" w:rsidRDefault="00F96FCD" w:rsidP="005953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20:20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רַ֞ק עֵ֣ץ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אֲשֶׁר־תֵּדַ֗ע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כִּֽי־לֹא־עֵ֤ץ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מַֽאֲכָל֙ ה֔וּא אֹת֥וֹ תַשְׁחִ֖ית וְכָרָ֑תָּ וּבָנִ֣יתָ מָצ֗וֹר </w:t>
      </w:r>
      <w:proofErr w:type="spellStart"/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עַל־הָעִיר</w:t>
      </w:r>
      <w:proofErr w:type="spellEnd"/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֙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אֲשֶׁר־הִ֨וא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עֹשָׂ֧ה עִמְּךָ֛ מִלְחָמָ֖ה עַ֥ד רִדְתָּֽהּ׃</w:t>
      </w:r>
    </w:p>
    <w:p w14:paraId="7DCD5884" w14:textId="2AA99468" w:rsidR="00890688" w:rsidRDefault="00F15CB1" w:rsidP="00595318">
      <w:pPr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20:</w:t>
      </w:r>
      <w:r w:rsidR="00576E1A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כי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תצור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הקדים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וצרת עליה</w:t>
      </w:r>
      <w:r w:rsidR="00BC5D53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BC5D53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ולענין</w:t>
      </w:r>
      <w:proofErr w:type="spellEnd"/>
      <w:r w:rsidR="009A70F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המצור אמר </w:t>
      </w:r>
      <w:r w:rsidR="005A3C0F" w:rsidRPr="00576E1A">
        <w:rPr>
          <w:rFonts w:ascii="Times New Roman" w:hAnsi="Times New Roman" w:cs="Times New Roman"/>
          <w:color w:val="FFC000"/>
          <w:sz w:val="24"/>
          <w:szCs w:val="24"/>
          <w:rtl/>
        </w:rPr>
        <w:t>לא תשחית את עצה וגו'</w:t>
      </w:r>
      <w:r w:rsidR="008A5E49">
        <w:rPr>
          <w:rFonts w:ascii="Times New Roman" w:hAnsi="Times New Roman" w:cs="Times New Roman"/>
          <w:sz w:val="24"/>
          <w:szCs w:val="24"/>
          <w:rtl/>
        </w:rPr>
        <w:t>:</w:t>
      </w:r>
    </w:p>
    <w:p w14:paraId="60FD2E87" w14:textId="400B8F75" w:rsidR="009A70F8" w:rsidRDefault="00890688" w:rsidP="005953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89068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20:19 </w:t>
      </w:r>
      <w:r w:rsidR="005A3C0F" w:rsidRPr="00890688">
        <w:rPr>
          <w:rFonts w:ascii="Times New Roman" w:hAnsi="Times New Roman" w:cs="Times New Roman"/>
          <w:color w:val="FF0000"/>
          <w:sz w:val="24"/>
          <w:szCs w:val="24"/>
          <w:rtl/>
        </w:rPr>
        <w:t>לבוא מפניך במצור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דבק עם</w:t>
      </w:r>
      <w:r w:rsidR="009A70F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לא תשחית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CB1C17A" w14:textId="79D50139" w:rsidR="0057126B" w:rsidRDefault="00F96FCD" w:rsidP="005953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-20</w:t>
      </w:r>
      <w:r w:rsid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20:</w:t>
      </w:r>
      <w:r w:rsidR="00576E1A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 w:rsid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כי האדם עץ השדה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חיי האדם</w:t>
      </w:r>
      <w:r w:rsidR="008C3D4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אמר </w:t>
      </w:r>
      <w:r w:rsidR="005A3C0F" w:rsidRPr="00576E1A">
        <w:rPr>
          <w:rFonts w:ascii="Times New Roman" w:hAnsi="Times New Roman" w:cs="Times New Roman"/>
          <w:color w:val="FFC000"/>
          <w:sz w:val="24"/>
          <w:szCs w:val="24"/>
          <w:rtl/>
        </w:rPr>
        <w:t>כי ממנו</w:t>
      </w:r>
      <w:r w:rsidR="009A70F8" w:rsidRPr="00576E1A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576E1A">
        <w:rPr>
          <w:rFonts w:ascii="Times New Roman" w:hAnsi="Times New Roman" w:cs="Times New Roman"/>
          <w:color w:val="FFC000"/>
          <w:sz w:val="24"/>
          <w:szCs w:val="24"/>
          <w:rtl/>
        </w:rPr>
        <w:t>תאכל</w:t>
      </w:r>
      <w:r w:rsidR="00576E1A" w:rsidRPr="00576E1A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57C5428" w14:textId="1324ACE8" w:rsidR="005A3C0F" w:rsidRPr="00FB1DA6" w:rsidRDefault="005A3C0F" w:rsidP="005953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ולא יתכן שיהיה חסר </w:t>
      </w:r>
      <w:r w:rsidRPr="00FD14D7">
        <w:rPr>
          <w:rFonts w:ascii="Times New Roman" w:hAnsi="Times New Roman" w:cs="Times New Roman"/>
          <w:sz w:val="24"/>
          <w:szCs w:val="24"/>
          <w:rtl/>
        </w:rPr>
        <w:t>ה</w:t>
      </w:r>
      <w:r w:rsidR="00BC5D53" w:rsidRPr="00FD14D7">
        <w:rPr>
          <w:rFonts w:ascii="Times New Roman" w:hAnsi="Times New Roman" w:cs="Times New Roman"/>
          <w:sz w:val="24"/>
          <w:szCs w:val="24"/>
          <w:rtl/>
        </w:rPr>
        <w:t>"</w:t>
      </w:r>
      <w:r w:rsidRPr="00FD14D7">
        <w:rPr>
          <w:rFonts w:ascii="Times New Roman" w:hAnsi="Times New Roman" w:cs="Times New Roman"/>
          <w:sz w:val="24"/>
          <w:szCs w:val="24"/>
          <w:rtl/>
        </w:rPr>
        <w:t>א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9C79CB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9C79CB" w:rsidRPr="00FB1DA6">
        <w:rPr>
          <w:rFonts w:ascii="Times New Roman" w:hAnsi="Times New Roman" w:cs="Times New Roman"/>
          <w:sz w:val="24"/>
          <w:szCs w:val="24"/>
          <w:rtl/>
        </w:rPr>
        <w:t>תימה</w:t>
      </w:r>
      <w:proofErr w:type="spellEnd"/>
      <w:r w:rsidR="00F82E1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9C79CB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כמו </w:t>
      </w:r>
      <w:r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תרקיע עמו לשחקים</w:t>
      </w:r>
      <w:r w:rsidR="009A70F8" w:rsidRPr="00D76330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="00E0531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(איוב </w:t>
      </w:r>
      <w:proofErr w:type="spellStart"/>
      <w:r w:rsidR="00E05314">
        <w:rPr>
          <w:rFonts w:ascii="Times New Roman" w:hAnsi="Times New Roman" w:cs="Times New Roman"/>
          <w:color w:val="0070C0"/>
          <w:sz w:val="24"/>
          <w:szCs w:val="24"/>
          <w:rtl/>
        </w:rPr>
        <w:t>ל</w:t>
      </w:r>
      <w:r w:rsidR="00E05314">
        <w:rPr>
          <w:rFonts w:ascii="Times New Roman" w:hAnsi="Times New Roman" w:cs="Times New Roman" w:hint="cs"/>
          <w:color w:val="0070C0"/>
          <w:sz w:val="24"/>
          <w:szCs w:val="24"/>
          <w:rtl/>
        </w:rPr>
        <w:t>ז</w:t>
      </w:r>
      <w:proofErr w:type="spellEnd"/>
      <w:r w:rsidR="002F18C9">
        <w:rPr>
          <w:rFonts w:ascii="Times New Roman" w:hAnsi="Times New Roman" w:cs="Times New Roman"/>
          <w:color w:val="0070C0"/>
          <w:sz w:val="24"/>
          <w:szCs w:val="24"/>
        </w:rPr>
        <w:t>:</w:t>
      </w:r>
      <w:proofErr w:type="spellStart"/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proofErr w:type="spellEnd"/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042D2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576E1A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והטעם</w:t>
      </w:r>
      <w:r w:rsidR="008761A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הכי האדם עץ השדה</w:t>
      </w:r>
      <w:r w:rsidR="00042D21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042D21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כי אינו טעם נאות שהעלה</w:t>
      </w:r>
      <w:r w:rsidR="009A70F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בעבור על </w:t>
      </w:r>
      <w:r w:rsidRPr="00BC5D9D">
        <w:rPr>
          <w:rFonts w:ascii="Times New Roman" w:hAnsi="Times New Roman" w:cs="Times New Roman"/>
          <w:color w:val="FFC000"/>
          <w:sz w:val="24"/>
          <w:szCs w:val="24"/>
          <w:rtl/>
        </w:rPr>
        <w:t>עץ מאכל</w:t>
      </w:r>
      <w:r w:rsidR="006449CE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כיוצא בזה המפרש כי לא האדם עץ השדה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40B67BFD" w14:textId="13EF21E4" w:rsidR="00146566" w:rsidRDefault="00146566" w:rsidP="00F96FC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7F3F108" w14:textId="64534898" w:rsidR="00AD796A" w:rsidRPr="009C79CB" w:rsidRDefault="00B0737C" w:rsidP="005953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21:1</w:t>
      </w:r>
      <w:r w:rsidR="00AD796A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="00AD796A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כִּֽי־יִמָּצֵ֣א</w:t>
      </w:r>
      <w:proofErr w:type="spellEnd"/>
      <w:r w:rsidR="00AD796A"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חָלָ֗ל בָּֽאֲדָמָה֙ אֲשֶׁר֩ יְהוָ֨ה </w:t>
      </w:r>
      <w:proofErr w:type="spellStart"/>
      <w:r w:rsidR="00AD796A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אֱלֹהֶ֜יך</w:t>
      </w:r>
      <w:proofErr w:type="spellEnd"/>
      <w:r w:rsidR="00AD796A"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נֹתֵ֤ן לְךָ֙ לְרִשְׁתָּ֔הּ נֹפֵ֖ל בַּשָּׂדֶ֑ה לֹ֥א נוֹדַ֖ע מִ֥י הִכָּֽהוּ׃</w:t>
      </w:r>
    </w:p>
    <w:p w14:paraId="65C5385E" w14:textId="77777777" w:rsidR="00AA2814" w:rsidRDefault="00F15CB1" w:rsidP="005953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 xml:space="preserve">21:1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כי ימצא חלל באדמה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שזכר ענין המלחמה</w:t>
      </w:r>
      <w:r w:rsidR="007B012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הזכיר ענין</w:t>
      </w:r>
      <w:r w:rsidR="009A70F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החלל שהוא שלא בשעת המלחמה</w:t>
      </w:r>
      <w:r w:rsidR="000C273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אמר </w:t>
      </w:r>
      <w:r w:rsidR="005A3C0F" w:rsidRPr="000C273F">
        <w:rPr>
          <w:rFonts w:ascii="Times New Roman" w:hAnsi="Times New Roman" w:cs="Times New Roman"/>
          <w:color w:val="FFC000"/>
          <w:sz w:val="24"/>
          <w:szCs w:val="24"/>
          <w:rtl/>
        </w:rPr>
        <w:t>לא נודע</w:t>
      </w:r>
      <w:r w:rsidR="009A70F8" w:rsidRPr="000C273F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0C273F">
        <w:rPr>
          <w:rFonts w:ascii="Times New Roman" w:hAnsi="Times New Roman" w:cs="Times New Roman"/>
          <w:color w:val="FFC000"/>
          <w:sz w:val="24"/>
          <w:szCs w:val="24"/>
          <w:rtl/>
        </w:rPr>
        <w:t>מי הכהו</w:t>
      </w:r>
      <w:r w:rsidR="00AA281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0C273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43E46052" w14:textId="41E76973" w:rsidR="009A70F8" w:rsidRDefault="005A3C0F" w:rsidP="005953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והוא תלוי בארץ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4CDEA03" w14:textId="73F1F37A" w:rsidR="009A70F8" w:rsidRDefault="000C273F" w:rsidP="005953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21:1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נופל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בשדה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0C273F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 הדין במקום</w:t>
      </w:r>
      <w:r w:rsidR="009A70F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נסתר</w:t>
      </w:r>
      <w:r w:rsidR="00297AC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דבר הכתוב בהווה</w:t>
      </w:r>
      <w:r w:rsidR="007B012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וכל אשר יגע על פני השדה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(במדבר</w:t>
      </w:r>
      <w:r w:rsidR="009A70F8" w:rsidRPr="00D76330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r w:rsidR="00DF61A6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Pr="000C273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0C273F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ואם ימצא קרוב לעיר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מעויינת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ואם ימצא בתוך העיר</w:t>
      </w:r>
      <w:r w:rsidR="00297AC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באר</w:t>
      </w:r>
      <w:r w:rsidR="009A70F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הכתוב במה שאפשר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להמצא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הרוב</w:t>
      </w:r>
      <w:r w:rsidR="007B012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כהבדל הגזלן מן הגנב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A97330E" w14:textId="03D4A016" w:rsidR="009A70F8" w:rsidRDefault="009A70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F0E1F79" w14:textId="4931CEE5" w:rsidR="00B0737C" w:rsidRDefault="00B0737C" w:rsidP="007B01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21:2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וְיָֽצְא֥וּ זְקֵנֶ֖יךָ וְשֹֽׁפְטֶ֑יךָ וּמָֽדְדוּ֙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אֶל־הֶ֣עָרִ֔ים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אֲשֶׁ֖ר סְבִיבֹ֥ת הֶֽחָלָֽל׃</w:t>
      </w:r>
    </w:p>
    <w:p w14:paraId="758E823D" w14:textId="21105089" w:rsidR="009A70F8" w:rsidRDefault="00F15CB1" w:rsidP="003C12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0C273F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ויצאו</w:t>
      </w:r>
      <w:r w:rsidR="009A70F8" w:rsidRPr="002321B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זקניך ושופטיך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והנה</w:t>
      </w:r>
      <w:r w:rsidR="00FE78C9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49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F61A6">
        <w:rPr>
          <w:rFonts w:ascii="Times New Roman" w:hAnsi="Times New Roman" w:cs="Times New Roman"/>
          <w:color w:val="FFC000"/>
          <w:sz w:val="24"/>
          <w:szCs w:val="24"/>
          <w:rtl/>
        </w:rPr>
        <w:t>הערים אשר סביבות החלל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5B02D93" w14:textId="77777777" w:rsidR="004E7C9E" w:rsidRDefault="00F15CB1" w:rsidP="003C12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0C273F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ומדדו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המפרשים</w:t>
      </w:r>
      <w:r w:rsidR="009A70F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נחלקו מאיזה צד ימדדו</w:t>
      </w:r>
      <w:r w:rsidR="003C122A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9E647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יש אומרים אם ממקום שנעשה חלל</w:t>
      </w:r>
      <w:r w:rsidR="000C273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ומהם</w:t>
      </w:r>
      <w:r w:rsidR="009A70F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אומרים מהטבור שהוא אמצע הגוף</w:t>
      </w:r>
      <w:r w:rsidR="000C273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ומהם אומרים מהחוטם</w:t>
      </w:r>
      <w:r w:rsidR="003C122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ידעתי</w:t>
      </w:r>
      <w:r w:rsidR="009A70F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טעם</w:t>
      </w:r>
      <w:r w:rsidR="009E647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ואולי מפני שהנשימה תלויה בו</w:t>
      </w:r>
      <w:r w:rsidR="000C273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C112AE5" w14:textId="4593E475" w:rsidR="000C273F" w:rsidRDefault="005A3C0F" w:rsidP="003C12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והנכון רמז אל הגוף</w:t>
      </w:r>
      <w:r w:rsidR="000C273F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>ואם נמצא</w:t>
      </w:r>
      <w:r w:rsidR="009A70F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ראשו כרות והוא במקום אח</w:t>
      </w:r>
      <w:r w:rsidR="00917DBC">
        <w:rPr>
          <w:rFonts w:ascii="Times New Roman" w:hAnsi="Times New Roman" w:cs="Times New Roman" w:hint="cs"/>
          <w:sz w:val="24"/>
          <w:szCs w:val="24"/>
          <w:rtl/>
        </w:rPr>
        <w:t>ד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והגוף במקום אחר</w:t>
      </w:r>
      <w:r w:rsidR="00917DB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ימדדו מן הגוף</w:t>
      </w:r>
      <w:r w:rsidR="00917DB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שהראש</w:t>
      </w:r>
      <w:r w:rsidR="009A70F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הולך אחרי הגוף</w:t>
      </w:r>
      <w:r w:rsidR="00297AC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ובמקום שנמצא הגוף נעשה </w:t>
      </w:r>
      <w:r w:rsidRPr="004E7C9E">
        <w:rPr>
          <w:rFonts w:ascii="Times New Roman" w:hAnsi="Times New Roman" w:cs="Times New Roman"/>
          <w:color w:val="FFC000"/>
          <w:sz w:val="24"/>
          <w:szCs w:val="24"/>
          <w:rtl/>
        </w:rPr>
        <w:t>החלל</w:t>
      </w:r>
      <w:r w:rsidR="000C273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לא שיוליכו הראש</w:t>
      </w:r>
      <w:r w:rsidR="009A70F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9E6477" w:rsidRPr="008C1753">
        <w:rPr>
          <w:rFonts w:ascii="Times New Roman" w:hAnsi="Times New Roman" w:cs="Times New Roman"/>
          <w:sz w:val="24"/>
          <w:szCs w:val="24"/>
          <w:rtl/>
        </w:rPr>
        <w:t>א</w:t>
      </w:r>
      <w:r w:rsidR="009E6477" w:rsidRPr="008C1753">
        <w:rPr>
          <w:rFonts w:ascii="Times New Roman" w:hAnsi="Times New Roman" w:cs="Times New Roman" w:hint="cs"/>
          <w:sz w:val="24"/>
          <w:szCs w:val="24"/>
          <w:rtl/>
        </w:rPr>
        <w:t>ל</w:t>
      </w:r>
      <w:r w:rsidR="009E647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הגוף או הגוף אל הראש</w:t>
      </w:r>
      <w:r w:rsidR="000C273F">
        <w:rPr>
          <w:rFonts w:ascii="Times New Roman" w:hAnsi="Times New Roman" w:cs="Times New Roman" w:hint="cs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9A76BAE" w14:textId="0853C7B3" w:rsidR="000C273F" w:rsidRDefault="000C27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120C8D1" w14:textId="4F343E01" w:rsidR="00B0737C" w:rsidRDefault="00B0737C" w:rsidP="000844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21:3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וְהָיָ֣ה הָעִ֔יר הַקְּרֹבָ֖ה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אֶל־הֶֽחָלָ֑ל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וְלָֽקְח֡וּ זִקְנֵי֩ הָעִ֨יר הַהִ֜וא עֶגְלַ֣ת בָּקָ֗ר אֲשֶׁ֤ר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לֹֽא־עֻבַּד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בָּ֔הּ אֲשֶׁ֥ר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לֹֽא־מָשְׁכָ֖ה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בְּעֹֽל׃</w:t>
      </w:r>
    </w:p>
    <w:p w14:paraId="4C450343" w14:textId="77777777" w:rsidR="00923E2F" w:rsidRDefault="000C273F" w:rsidP="00084479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 w:rsidRPr="000C273F">
        <w:rPr>
          <w:rFonts w:ascii="Times New Roman" w:hAnsi="Times New Roman" w:cs="Times New Roman" w:hint="cs"/>
          <w:color w:val="FF0000"/>
          <w:sz w:val="24"/>
          <w:szCs w:val="24"/>
          <w:rtl/>
        </w:rPr>
        <w:t>21:3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923E2F">
        <w:rPr>
          <w:rFonts w:ascii="Times New Roman" w:hAnsi="Times New Roman" w:cs="Times New Roman"/>
          <w:color w:val="FF0000"/>
          <w:sz w:val="24"/>
          <w:szCs w:val="24"/>
          <w:rtl/>
        </w:rPr>
        <w:t>וה</w:t>
      </w:r>
      <w:r w:rsidR="00923E2F" w:rsidRPr="00923E2F">
        <w:rPr>
          <w:rFonts w:ascii="Times New Roman" w:hAnsi="Times New Roman" w:cs="Times New Roman" w:hint="cs"/>
          <w:color w:val="FF0000"/>
          <w:sz w:val="24"/>
          <w:szCs w:val="24"/>
          <w:rtl/>
        </w:rPr>
        <w:t>יה</w:t>
      </w:r>
      <w:r w:rsidR="005A3C0F" w:rsidRPr="00923E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D1477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העיר הקרובה </w:t>
      </w:r>
      <w:r w:rsidR="00923E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- </w:t>
      </w:r>
      <w:proofErr w:type="spellStart"/>
      <w:r w:rsidR="005A3C0F" w:rsidRPr="00923E2F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יקחו</w:t>
      </w:r>
      <w:proofErr w:type="spellEnd"/>
      <w:r w:rsidR="005A3C0F" w:rsidRPr="00923E2F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זקני העיר ההיא</w:t>
      </w:r>
      <w:r w:rsidR="009A70F8" w:rsidRPr="00923E2F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923E2F">
        <w:rPr>
          <w:rFonts w:ascii="Times New Roman" w:hAnsi="Times New Roman" w:cs="Times New Roman"/>
          <w:color w:val="FFC000"/>
          <w:sz w:val="24"/>
          <w:szCs w:val="24"/>
          <w:rtl/>
        </w:rPr>
        <w:t>עגלת בקר</w:t>
      </w:r>
      <w:r w:rsidR="00923E2F" w:rsidRPr="00923E2F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:</w:t>
      </w:r>
      <w:r w:rsidR="005A3C0F" w:rsidRPr="000C273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</w:p>
    <w:p w14:paraId="26DADFE8" w14:textId="69B19C34" w:rsidR="009A70F8" w:rsidRPr="00CB16BD" w:rsidRDefault="00923E2F" w:rsidP="000844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21:3 </w:t>
      </w:r>
      <w:r w:rsidR="005A3C0F" w:rsidRPr="000C273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אשר לא עבד בה </w:t>
      </w:r>
      <w:r w:rsidR="000C273F" w:rsidRPr="000C273F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0C273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בעבור בי"ת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השמוש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חוזר אל הפועל</w:t>
      </w:r>
      <w:r w:rsidR="00D6565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</w:t>
      </w:r>
      <w:r w:rsidR="009A70F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אשר לא יעבד בו</w:t>
      </w:r>
      <w:r w:rsidR="00CB16BD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05DAF91C" w14:textId="3ED59331" w:rsidR="005F6CFA" w:rsidRDefault="00F15CB1" w:rsidP="000844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0C273F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אשר לא משכה בעול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אינה כמו פרה אדומה</w:t>
      </w:r>
      <w:r w:rsidR="0040682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F6CF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שנאמר בה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אשר לא עלה עליה עול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proofErr w:type="spellEnd"/>
      <w:r w:rsidR="001B5C03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ב)</w:t>
      </w:r>
      <w:r w:rsidR="00C60C94" w:rsidRPr="00D65652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C936596" w14:textId="223B9185" w:rsidR="005F6CFA" w:rsidRDefault="005F6C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24A5708" w14:textId="59813E3A" w:rsidR="00B0737C" w:rsidRDefault="00B0737C" w:rsidP="000844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21:4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וְהוֹרִ֡דוּ זִקְנֵי֩ הָעִ֨יר הַהִ֤וא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אֶת־הָֽעֶגְלָה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אֶל־נַ֣חַל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אֵיתָ֔ן אֲשֶׁ֛ר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לֹֽא־יֵעָבֵ֥ד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בּ֖וֹ וְלֹ֣א יִזָּרֵ֑עַ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וְעָֽרְפוּ־שָׁ֥ם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אֶת־הָֽעֶגְלָ֖ה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בַּנָּֽחַל׃</w:t>
      </w:r>
    </w:p>
    <w:p w14:paraId="626B8EE3" w14:textId="77777777" w:rsidR="00FE78C9" w:rsidRDefault="00F15CB1" w:rsidP="000844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D65652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והורידו זקני העיר</w:t>
      </w:r>
      <w:r w:rsidR="005F6CFA" w:rsidRPr="002321B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ההיא</w:t>
      </w:r>
      <w:r w:rsidR="00115945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אל נחל איתן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טעמו שוטף</w:t>
      </w:r>
      <w:r w:rsidR="00D94A1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נהרות איתן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עד</w:t>
      </w:r>
      <w:r w:rsidR="00EC4A7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F6CF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F6CFA" w:rsidRPr="00D6565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7DAD1117" w14:textId="30C3CBBB" w:rsidR="005F6CFA" w:rsidRDefault="005A3C0F" w:rsidP="000844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או טע</w:t>
      </w:r>
      <w:r w:rsidR="00EC4A74">
        <w:rPr>
          <w:rFonts w:ascii="Times New Roman" w:hAnsi="Times New Roman" w:cs="Times New Roman" w:hint="cs"/>
          <w:sz w:val="24"/>
          <w:szCs w:val="24"/>
          <w:rtl/>
        </w:rPr>
        <w:t>ם</w:t>
      </w:r>
      <w:r w:rsidRPr="00D65652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65652">
        <w:rPr>
          <w:rFonts w:ascii="Times New Roman" w:hAnsi="Times New Roman" w:cs="Times New Roman"/>
          <w:color w:val="FFC000"/>
          <w:sz w:val="24"/>
          <w:szCs w:val="24"/>
          <w:rtl/>
        </w:rPr>
        <w:t>איתן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הוא </w:t>
      </w:r>
      <w:r w:rsidR="009E6477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9E6477" w:rsidRPr="00FB1DA6">
        <w:rPr>
          <w:rFonts w:ascii="Times New Roman" w:hAnsi="Times New Roman" w:cs="Times New Roman"/>
          <w:sz w:val="24"/>
          <w:szCs w:val="24"/>
          <w:rtl/>
        </w:rPr>
        <w:t xml:space="preserve">שר </w:t>
      </w:r>
      <w:r w:rsidRPr="00FB1DA6">
        <w:rPr>
          <w:rFonts w:ascii="Times New Roman" w:hAnsi="Times New Roman" w:cs="Times New Roman"/>
          <w:sz w:val="24"/>
          <w:szCs w:val="24"/>
          <w:rtl/>
        </w:rPr>
        <w:t>התקיף באותה העיר שעליו היה לשמור</w:t>
      </w:r>
      <w:r w:rsidR="005F6CF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הדרכים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4376E86" w14:textId="56E46919" w:rsidR="005F6CFA" w:rsidRDefault="00F15CB1" w:rsidP="000844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D65652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אשר לא יעבד בו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אזהרה שלא יעבד ולא יזרע עם היות</w:t>
      </w:r>
      <w:r w:rsidR="005F6CF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המקום שסמוך בנחל נאות וחשוב לזריעה</w:t>
      </w:r>
      <w:r w:rsidR="009D3D5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כל זה שיהיו בעלי המקומות</w:t>
      </w:r>
      <w:r w:rsidR="005F6CF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החשובים לזריעה</w:t>
      </w:r>
      <w:r w:rsidR="005C134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פן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יפסדו</w:t>
      </w:r>
      <w:proofErr w:type="spellEnd"/>
      <w:r w:rsidR="005C134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להיות שומרי הדרכים מן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הלסטים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3C83ACA" w14:textId="5B28243B" w:rsidR="005F6CFA" w:rsidRDefault="00F15CB1" w:rsidP="0008447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D65652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וערפו שם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F6CF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יכרתו ערפה</w:t>
      </w:r>
      <w:r w:rsidR="00F44DF3">
        <w:rPr>
          <w:rFonts w:ascii="Times New Roman" w:hAnsi="Times New Roman" w:cs="Times New Roman" w:hint="cs"/>
          <w:sz w:val="24"/>
          <w:szCs w:val="24"/>
          <w:rtl/>
        </w:rPr>
        <w:t>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בנחל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384131A" w14:textId="4E3D1ED8" w:rsidR="005F6CFA" w:rsidRDefault="005F6C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9D53444" w14:textId="04C7DEE1" w:rsidR="00B0737C" w:rsidRDefault="00B0737C" w:rsidP="005C13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21:5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וְנִגְּשׁ֣וּ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הַכֹּֽהֲנִים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֮ בְּנֵ֣י לֵוִי֒ כִּ֣י בָ֗ם בָּחַ֞ר יְהוָ֤ה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אֱלֹהֶ֨יך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לְשָׁ֣רְת֔וֹ וּלְבָרֵ֖ךְ בְּשֵׁ֣ם יְהוָ֑ה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וְעַל־פִּיהֶ֥ם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יִֽהְיֶ֖ה כָּל־רִ֥יב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וְכָל־נָֽגַע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0CDD9D5F" w14:textId="35A48813" w:rsidR="005F6CFA" w:rsidRDefault="00F15CB1" w:rsidP="00CE27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D65652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ונגשו </w:t>
      </w:r>
      <w:proofErr w:type="spellStart"/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הכהנים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אל </w:t>
      </w:r>
      <w:proofErr w:type="spellStart"/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הכהנים</w:t>
      </w:r>
      <w:proofErr w:type="spellEnd"/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הלוים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r w:rsidR="00E165B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94A12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D94A1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בעבור ששם כהן משותף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E5BC833" w14:textId="77777777" w:rsidR="005F6CFA" w:rsidRDefault="00F15CB1" w:rsidP="00CE27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21:</w:t>
      </w:r>
      <w:r w:rsidR="00D65652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לשרתו ולברך </w:t>
      </w:r>
      <w:r w:rsidR="005A3C0F" w:rsidRPr="003C7002">
        <w:rPr>
          <w:rFonts w:ascii="Times New Roman" w:hAnsi="Times New Roman" w:cs="Times New Roman"/>
          <w:color w:val="FF0000"/>
          <w:sz w:val="24"/>
          <w:szCs w:val="24"/>
          <w:rtl/>
        </w:rPr>
        <w:t>בשמ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הפך זה לקלל לעושי</w:t>
      </w:r>
      <w:r w:rsidR="005F6CF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הרע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00C5264" w14:textId="76C6FFC9" w:rsidR="002511E3" w:rsidRDefault="00F15CB1" w:rsidP="00CE27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D65652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ועל פיהם יהיה כל ריב וכל נגע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כדי שיירא הרוצח פן יקולל על</w:t>
      </w:r>
      <w:r w:rsidR="005F6CF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ידי פעולה זאת</w:t>
      </w:r>
      <w:r w:rsidR="0080764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יעשה הרע לרצוח את הנפש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3C168B8" w14:textId="02BE0DC5" w:rsidR="002511E3" w:rsidRDefault="002511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023029A" w14:textId="0C48BCEC" w:rsidR="00B0737C" w:rsidRDefault="00B0737C" w:rsidP="001427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21:6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וְכֹ֗ל זִקְנֵי֙ הָעִ֣יר הַהִ֔וא הַקְּרֹבִ֖ים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אֶל־הֶֽחָלָ֑ל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יִרְחֲצוּ֙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אֶת־יְדֵיהֶ֔ם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עַל־הָֽעֶגְלָ֖ה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הָֽעֲרוּפָ֥ה בַנָּֽחַל׃</w:t>
      </w:r>
    </w:p>
    <w:p w14:paraId="5DDB42FE" w14:textId="3892A474" w:rsidR="002511E3" w:rsidRDefault="00F15CB1" w:rsidP="001427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D65652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וכל זקני העיר</w:t>
      </w:r>
      <w:r w:rsidR="005F6DFC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ירחצו</w:t>
      </w:r>
      <w:r w:rsidR="002511E3" w:rsidRPr="002321B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את ידיהם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לנקות עצמם</w:t>
      </w:r>
      <w:r w:rsidR="003C700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רשלו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משמירת מקומם עד שיהיו שומרים</w:t>
      </w:r>
      <w:r w:rsidR="002511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הדרכים</w:t>
      </w:r>
      <w:r w:rsidR="00D94A1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פן יקרה כזאת הפעולה ולא יוכלו לנקות את עצמם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FA60455" w14:textId="5D84503F" w:rsidR="002511E3" w:rsidRDefault="002511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80768AA" w14:textId="5418F1FC" w:rsidR="00B0737C" w:rsidRDefault="00B0737C" w:rsidP="00FF4F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21:7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וְעָנ֖וּ וְאָֽמְר֑וּ יָדֵ֗ינוּ לֹ֤א שפכה 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[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שָֽׁפְכוּ֙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]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אֶת־הַדָּ֣ם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הַזֶּ֔ה וְעֵינֵ֖ינוּ לֹ֥א רָאֽוּ׃ </w:t>
      </w:r>
    </w:p>
    <w:p w14:paraId="5F010698" w14:textId="2CD388CD" w:rsidR="002511E3" w:rsidRDefault="00F15CB1" w:rsidP="00FF4F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D65652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ידינו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לא</w:t>
      </w:r>
      <w:r w:rsidR="002511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שפכה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הה"א מקום ו"ו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הרבוי</w:t>
      </w:r>
      <w:proofErr w:type="spellEnd"/>
      <w:r w:rsidR="00FF4F8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proofErr w:type="spellStart"/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לאמר</w:t>
      </w:r>
      <w:proofErr w:type="spellEnd"/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שממה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(יחזקאל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לה</w:t>
      </w:r>
      <w:r w:rsidR="009E13E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65652" w:rsidRPr="00D6565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הטעם לא</w:t>
      </w:r>
      <w:r w:rsidR="002511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רשלנו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משמירת הדרכים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444658D" w14:textId="77777777" w:rsidR="007037E8" w:rsidRDefault="00F15CB1" w:rsidP="00FF4F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D65652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ועינינו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לא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ראו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332289"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אדם פריץ לשפוך דם ועזבנוהו</w:t>
      </w:r>
      <w:r w:rsidR="002824FC" w:rsidRPr="001728C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D65652" w:rsidRPr="001728C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18B70F5C" w14:textId="6D4DFF34" w:rsidR="002511E3" w:rsidRDefault="005A3C0F" w:rsidP="00FF4F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728C3">
        <w:rPr>
          <w:rFonts w:ascii="Times New Roman" w:hAnsi="Times New Roman" w:cs="Times New Roman"/>
          <w:sz w:val="24"/>
          <w:szCs w:val="24"/>
          <w:rtl/>
        </w:rPr>
        <w:t>ויש</w:t>
      </w:r>
      <w:r w:rsidR="00D94A12" w:rsidRPr="001728C3">
        <w:rPr>
          <w:rFonts w:ascii="Times New Roman" w:hAnsi="Times New Roman" w:cs="Times New Roman" w:hint="cs"/>
          <w:sz w:val="24"/>
          <w:szCs w:val="24"/>
          <w:rtl/>
        </w:rPr>
        <w:t xml:space="preserve"> אומרים שאם אחד מהם ראה ואין ראוי להעיד</w:t>
      </w:r>
      <w:r w:rsidR="002824FC" w:rsidRPr="001728C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D94A12" w:rsidRPr="001728C3">
        <w:rPr>
          <w:rFonts w:ascii="Times New Roman" w:hAnsi="Times New Roman" w:cs="Times New Roman" w:hint="cs"/>
          <w:sz w:val="24"/>
          <w:szCs w:val="24"/>
          <w:rtl/>
        </w:rPr>
        <w:t xml:space="preserve"> ש</w:t>
      </w:r>
      <w:r w:rsidR="00D94A12" w:rsidRPr="0037564B">
        <w:rPr>
          <w:rFonts w:ascii="Times New Roman" w:hAnsi="Times New Roman" w:cs="Times New Roman" w:hint="cs"/>
          <w:color w:val="FFC000"/>
          <w:sz w:val="24"/>
          <w:szCs w:val="24"/>
          <w:rtl/>
        </w:rPr>
        <w:t>עד אחד לא יענה בנפש</w:t>
      </w:r>
      <w:r w:rsidR="002511E3" w:rsidRPr="0037564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37564B">
        <w:rPr>
          <w:rFonts w:ascii="Times New Roman" w:hAnsi="Times New Roman" w:cs="Times New Roman"/>
          <w:color w:val="FFC000"/>
          <w:sz w:val="24"/>
          <w:szCs w:val="24"/>
          <w:rtl/>
        </w:rPr>
        <w:t>למות</w:t>
      </w:r>
      <w:r w:rsidR="0037564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37564B" w:rsidRPr="0037564B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(במדבר </w:t>
      </w:r>
      <w:proofErr w:type="spellStart"/>
      <w:r w:rsidR="0037564B" w:rsidRPr="0037564B">
        <w:rPr>
          <w:rFonts w:ascii="Times New Roman" w:hAnsi="Times New Roman" w:cs="Times New Roman" w:hint="cs"/>
          <w:color w:val="0070C0"/>
          <w:sz w:val="24"/>
          <w:szCs w:val="24"/>
          <w:rtl/>
        </w:rPr>
        <w:t>לה:ל</w:t>
      </w:r>
      <w:proofErr w:type="spellEnd"/>
      <w:r w:rsidR="0037564B" w:rsidRPr="0037564B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D94A1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אומרים שיגמגם בפיו במאמר </w:t>
      </w:r>
      <w:r w:rsidRPr="00D65652">
        <w:rPr>
          <w:rFonts w:ascii="Times New Roman" w:hAnsi="Times New Roman" w:cs="Times New Roman"/>
          <w:color w:val="FFC000"/>
          <w:sz w:val="24"/>
          <w:szCs w:val="24"/>
          <w:rtl/>
        </w:rPr>
        <w:t>ועינינו לא ראו</w:t>
      </w:r>
      <w:r w:rsidR="00D65652" w:rsidRPr="00D65652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ובעלי הקבלה</w:t>
      </w:r>
      <w:r w:rsidR="002511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אמרו שעד אחד אם ראה</w:t>
      </w:r>
      <w:r w:rsidR="00F45C9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לא יערפו את העגלה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1D4F60B" w14:textId="5C082657" w:rsidR="002511E3" w:rsidRDefault="002511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FB3B09F" w14:textId="602D552F" w:rsidR="00B0737C" w:rsidRDefault="00B0737C" w:rsidP="00FF4F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21:8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כַּפֵּר֩ לְעַמְּךָ֨ יִשְׂרָאֵ֤ל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אֲשֶׁר־פָּדִ֨ית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יְהוָ֔ה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וְאַל־תִּתֵּן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֙ דָּ֣ם נָקִ֔י בְּקֶ֖רֶב עַמְּךָ֣ יִשְׂרָאֵ֑ל וְנִכַּפֵּ֥ר לָהֶ֖ם הַדָּֽם׃</w:t>
      </w:r>
    </w:p>
    <w:p w14:paraId="21EFD1A0" w14:textId="16760596" w:rsidR="002511E3" w:rsidRDefault="00F15CB1" w:rsidP="00FF4F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D65652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כפר לעמך ישראל אשר</w:t>
      </w:r>
      <w:r w:rsidR="002511E3" w:rsidRPr="002321B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פדית 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1728C3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וכתוב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לארץ לא יכופר לדם אשר </w:t>
      </w:r>
      <w:r w:rsidR="00DA3B29">
        <w:rPr>
          <w:rFonts w:ascii="Times New Roman" w:hAnsi="Times New Roman" w:cs="Times New Roman" w:hint="cs"/>
          <w:color w:val="FFC000"/>
          <w:sz w:val="24"/>
          <w:szCs w:val="24"/>
          <w:rtl/>
        </w:rPr>
        <w:t>שֻׁ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פ</w:t>
      </w:r>
      <w:r w:rsidR="00DA3B29">
        <w:rPr>
          <w:rFonts w:ascii="Times New Roman" w:hAnsi="Times New Roman" w:cs="Times New Roman" w:hint="cs"/>
          <w:color w:val="FFC000"/>
          <w:sz w:val="24"/>
          <w:szCs w:val="24"/>
          <w:rtl/>
        </w:rPr>
        <w:t>ַּ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ך</w:t>
      </w:r>
      <w:r w:rsidR="00DA3B29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לה</w:t>
      </w:r>
      <w:r w:rsidR="005C1D0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לג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D65652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D65652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E0FDD33" w14:textId="465343CB" w:rsidR="00E64A25" w:rsidRDefault="00F15CB1" w:rsidP="00FF4F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D65652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ואל</w:t>
      </w:r>
      <w:r w:rsidR="002511E3" w:rsidRPr="002321B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תתן</w:t>
      </w:r>
      <w:proofErr w:type="spellEnd"/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דם נקי ונכפר להם הדם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שיתגלגל </w:t>
      </w:r>
      <w:r w:rsidR="00373A60">
        <w:rPr>
          <w:rFonts w:ascii="Times New Roman" w:hAnsi="Times New Roman" w:cs="Times New Roman" w:hint="cs"/>
          <w:sz w:val="24"/>
          <w:szCs w:val="24"/>
          <w:rtl/>
        </w:rPr>
        <w:t>עד</w:t>
      </w:r>
      <w:r w:rsidR="00373A60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שישפך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דם הרוצח</w:t>
      </w:r>
      <w:r w:rsidR="00DA3B2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</w:t>
      </w:r>
      <w:r w:rsidR="002511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הטעם </w:t>
      </w:r>
      <w:r w:rsidR="005A3C0F" w:rsidRPr="00874A5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כפר לעמך ישראל ואל </w:t>
      </w:r>
      <w:proofErr w:type="spellStart"/>
      <w:r w:rsidR="005A3C0F" w:rsidRPr="00874A54">
        <w:rPr>
          <w:rFonts w:ascii="Times New Roman" w:hAnsi="Times New Roman" w:cs="Times New Roman"/>
          <w:color w:val="FFC000"/>
          <w:sz w:val="24"/>
          <w:szCs w:val="24"/>
          <w:rtl/>
        </w:rPr>
        <w:t>תתן</w:t>
      </w:r>
      <w:proofErr w:type="spellEnd"/>
      <w:r w:rsidR="005A3C0F" w:rsidRPr="00874A5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עונש </w:t>
      </w:r>
      <w:r w:rsidR="005A3C0F" w:rsidRPr="00874A54">
        <w:rPr>
          <w:rFonts w:ascii="Times New Roman" w:hAnsi="Times New Roman" w:cs="Times New Roman"/>
          <w:color w:val="FFC000"/>
          <w:sz w:val="24"/>
          <w:szCs w:val="24"/>
          <w:rtl/>
        </w:rPr>
        <w:t>דם נקי</w:t>
      </w:r>
      <w:r w:rsidR="00D6565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אולי מפני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עון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נתגלגל</w:t>
      </w:r>
      <w:r w:rsidR="002511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החלל קרוב אל העיר הזאת</w:t>
      </w:r>
      <w:r w:rsidR="00830B4D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D94A1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54C06343" w14:textId="0B5BD961" w:rsidR="002511E3" w:rsidRDefault="005A3C0F" w:rsidP="00FF4F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מלת </w:t>
      </w:r>
      <w:r w:rsidRPr="00F71ABF">
        <w:rPr>
          <w:rFonts w:ascii="Times New Roman" w:hAnsi="Times New Roman" w:cs="Times New Roman"/>
          <w:color w:val="FFC000"/>
          <w:sz w:val="24"/>
          <w:szCs w:val="24"/>
          <w:rtl/>
        </w:rPr>
        <w:t>ונכפר</w:t>
      </w:r>
      <w:r w:rsidR="00E64A25" w:rsidRPr="00F71ABF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מורכבת משני בנינים</w:t>
      </w:r>
      <w:r w:rsidR="00830B4D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כדין </w:t>
      </w:r>
      <w:r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ואשת</w:t>
      </w:r>
      <w:r w:rsidR="002511E3" w:rsidRPr="00621ED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מדינים </w:t>
      </w:r>
      <w:proofErr w:type="spellStart"/>
      <w:r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נ</w:t>
      </w:r>
      <w:r w:rsidR="00DA3B29">
        <w:rPr>
          <w:rFonts w:ascii="Times New Roman" w:hAnsi="Times New Roman" w:cs="Times New Roman" w:hint="cs"/>
          <w:color w:val="FFC000"/>
          <w:sz w:val="24"/>
          <w:szCs w:val="24"/>
          <w:rtl/>
        </w:rPr>
        <w:t>ִשְׁ</w:t>
      </w:r>
      <w:r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ת</w:t>
      </w:r>
      <w:r w:rsidR="00DA3B29">
        <w:rPr>
          <w:rFonts w:ascii="Times New Roman" w:hAnsi="Times New Roman" w:cs="Times New Roman" w:hint="cs"/>
          <w:color w:val="FFC000"/>
          <w:sz w:val="24"/>
          <w:szCs w:val="24"/>
          <w:rtl/>
        </w:rPr>
        <w:t>ָּ</w:t>
      </w:r>
      <w:r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DA3B29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כז</w:t>
      </w:r>
      <w:r w:rsidR="00874A5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proofErr w:type="spellEnd"/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65652" w:rsidRPr="00D6565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ואולם </w:t>
      </w:r>
      <w:r w:rsidRPr="00874A54">
        <w:rPr>
          <w:rFonts w:ascii="Times New Roman" w:hAnsi="Times New Roman" w:cs="Times New Roman"/>
          <w:sz w:val="24"/>
          <w:szCs w:val="24"/>
          <w:rtl/>
        </w:rPr>
        <w:t>זה הוקל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שנמשך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לבנין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נפעל</w:t>
      </w:r>
      <w:r w:rsidR="00E64A2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7C7924">
        <w:rPr>
          <w:rFonts w:ascii="Times New Roman" w:hAnsi="Times New Roman" w:cs="Times New Roman"/>
          <w:sz w:val="24"/>
          <w:szCs w:val="24"/>
        </w:rPr>
        <w:t xml:space="preserve"> </w:t>
      </w:r>
      <w:r w:rsidRPr="00874A54">
        <w:rPr>
          <w:rFonts w:ascii="Times New Roman" w:hAnsi="Times New Roman" w:cs="Times New Roman"/>
          <w:color w:val="FFC000"/>
          <w:sz w:val="24"/>
          <w:szCs w:val="24"/>
          <w:rtl/>
        </w:rPr>
        <w:t>ונכפר</w:t>
      </w:r>
      <w:r w:rsidR="002511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בדגש</w:t>
      </w:r>
      <w:r w:rsidR="00D6565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שנמשך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לבנין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התפעל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3ACE25F" w14:textId="4629DC3E" w:rsidR="002511E3" w:rsidRDefault="002511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EF30D24" w14:textId="137554B8" w:rsidR="00B0737C" w:rsidRDefault="00B0737C" w:rsidP="004F5C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21:9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וְאַתָּ֗ה תְּבַעֵ֛ר הַדָּ֥ם הַנָּקִ֖י מִקִּרְבֶּ֑ךָ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כִּֽי־תַעֲשֶׂ֥ה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הַיָּשָׁ֖ר בְּעֵינֵ֥י יְהוָֽה׃</w:t>
      </w:r>
    </w:p>
    <w:p w14:paraId="4A7538F8" w14:textId="77777777" w:rsidR="002511E3" w:rsidRDefault="00F15CB1" w:rsidP="00874A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D65652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ואתה תבער הדם הנקי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ידי הריגת</w:t>
      </w:r>
      <w:r w:rsidR="002511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הרוצח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8F6E4C1" w14:textId="5EE1EE6A" w:rsidR="004603D6" w:rsidRDefault="00F15C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D65652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כי תעשה הישר בעיני 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 על ידי זאת הפעולה</w:t>
      </w:r>
      <w:r w:rsidR="004F5CD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ויש</w:t>
      </w:r>
      <w:r w:rsidR="002511E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מפרשים שאם אחרי עשיית הפעולה נמצא הרוצח</w:t>
      </w:r>
      <w:r w:rsidR="004F5CD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</w:t>
      </w:r>
      <w:r w:rsidR="00A64128">
        <w:rPr>
          <w:rFonts w:ascii="Times New Roman" w:hAnsi="Times New Roman" w:cs="Times New Roman" w:hint="cs"/>
          <w:sz w:val="24"/>
          <w:szCs w:val="24"/>
          <w:rtl/>
        </w:rPr>
        <w:t>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הרג</w:t>
      </w:r>
      <w:proofErr w:type="spellEnd"/>
      <w:r w:rsidR="004F5CD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וזהו טעם </w:t>
      </w:r>
      <w:r w:rsidR="005A3C0F" w:rsidRPr="00D65652">
        <w:rPr>
          <w:rFonts w:ascii="Times New Roman" w:hAnsi="Times New Roman" w:cs="Times New Roman"/>
          <w:color w:val="FFC000"/>
          <w:sz w:val="24"/>
          <w:szCs w:val="24"/>
          <w:rtl/>
        </w:rPr>
        <w:t>כי</w:t>
      </w:r>
      <w:r w:rsidR="002511E3" w:rsidRPr="00D6565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D65652">
        <w:rPr>
          <w:rFonts w:ascii="Times New Roman" w:hAnsi="Times New Roman" w:cs="Times New Roman"/>
          <w:color w:val="FFC000"/>
          <w:sz w:val="24"/>
          <w:szCs w:val="24"/>
          <w:rtl/>
        </w:rPr>
        <w:t>תעשה הישר</w:t>
      </w:r>
      <w:r w:rsidR="00D6565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ואחרים פירשו אם </w:t>
      </w:r>
      <w:r w:rsidR="005A3C0F" w:rsidRPr="005E405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תעשה הישר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לא ימצא דם נקי</w:t>
      </w:r>
      <w:r w:rsidR="004F5CD8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F5746B5" w14:textId="3BC0DFD4" w:rsidR="005A3C0F" w:rsidRDefault="005A3C0F" w:rsidP="00D009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ול</w:t>
      </w:r>
      <w:r w:rsidRPr="00D94A12">
        <w:rPr>
          <w:rFonts w:ascii="Times New Roman" w:hAnsi="Times New Roman" w:cs="Times New Roman"/>
          <w:sz w:val="24"/>
          <w:szCs w:val="24"/>
          <w:rtl/>
        </w:rPr>
        <w:t>היות</w:t>
      </w:r>
      <w:r w:rsidR="002511E3" w:rsidRPr="00D94A12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/>
          <w:sz w:val="24"/>
          <w:szCs w:val="24"/>
          <w:rtl/>
        </w:rPr>
        <w:t>מאמר</w:t>
      </w:r>
      <w:r w:rsidRPr="00D94A12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94A12">
        <w:rPr>
          <w:rFonts w:ascii="Times New Roman" w:hAnsi="Times New Roman" w:cs="Times New Roman"/>
          <w:color w:val="FFC000"/>
          <w:sz w:val="24"/>
          <w:szCs w:val="24"/>
          <w:rtl/>
        </w:rPr>
        <w:t>כפר</w:t>
      </w:r>
      <w:r w:rsidRPr="00D94A12">
        <w:rPr>
          <w:rFonts w:ascii="Times New Roman" w:hAnsi="Times New Roman" w:cs="Times New Roman"/>
          <w:sz w:val="24"/>
          <w:szCs w:val="24"/>
          <w:rtl/>
        </w:rPr>
        <w:t xml:space="preserve"> מאמר </w:t>
      </w:r>
      <w:proofErr w:type="spellStart"/>
      <w:r w:rsidRPr="00D94A12">
        <w:rPr>
          <w:rFonts w:ascii="Times New Roman" w:hAnsi="Times New Roman" w:cs="Times New Roman"/>
          <w:sz w:val="24"/>
          <w:szCs w:val="24"/>
          <w:rtl/>
        </w:rPr>
        <w:t>הכהנים</w:t>
      </w:r>
      <w:proofErr w:type="spellEnd"/>
      <w:r w:rsidR="000903E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D94A12">
        <w:rPr>
          <w:rFonts w:ascii="Times New Roman" w:hAnsi="Times New Roman" w:cs="Times New Roman"/>
          <w:sz w:val="24"/>
          <w:szCs w:val="24"/>
          <w:rtl/>
        </w:rPr>
        <w:t xml:space="preserve"> אפשר</w:t>
      </w:r>
      <w:r w:rsidR="00D65652" w:rsidRPr="00D94A12">
        <w:rPr>
          <w:rFonts w:ascii="Times New Roman" w:hAnsi="Times New Roman" w:cs="Times New Roman"/>
          <w:sz w:val="24"/>
          <w:szCs w:val="24"/>
          <w:rtl/>
        </w:rPr>
        <w:t>,</w:t>
      </w:r>
      <w:r w:rsidRPr="00D94A12">
        <w:rPr>
          <w:rFonts w:ascii="Times New Roman" w:hAnsi="Times New Roman" w:cs="Times New Roman"/>
          <w:sz w:val="24"/>
          <w:szCs w:val="24"/>
          <w:rtl/>
        </w:rPr>
        <w:t xml:space="preserve"> כי על כן אמר </w:t>
      </w:r>
      <w:r w:rsidRPr="00D94A12">
        <w:rPr>
          <w:rFonts w:ascii="Times New Roman" w:hAnsi="Times New Roman" w:cs="Times New Roman"/>
          <w:color w:val="FFC000"/>
          <w:sz w:val="24"/>
          <w:szCs w:val="24"/>
          <w:rtl/>
        </w:rPr>
        <w:t>כי בם בחר ה' לשרתו</w:t>
      </w:r>
      <w:r w:rsidR="002511E3" w:rsidRPr="00D94A1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D94A12">
        <w:rPr>
          <w:rFonts w:ascii="Times New Roman" w:hAnsi="Times New Roman" w:cs="Times New Roman"/>
          <w:color w:val="FFC000"/>
          <w:sz w:val="24"/>
          <w:szCs w:val="24"/>
          <w:rtl/>
        </w:rPr>
        <w:t>ולברך בשמו</w:t>
      </w:r>
      <w:r w:rsidRPr="00D94A12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94A1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45688B">
        <w:rPr>
          <w:rFonts w:ascii="Times New Roman" w:hAnsi="Times New Roman" w:cs="Times New Roman" w:hint="cs"/>
          <w:color w:val="0070C0"/>
          <w:sz w:val="24"/>
          <w:szCs w:val="24"/>
          <w:rtl/>
        </w:rPr>
        <w:t>כא</w:t>
      </w:r>
      <w:proofErr w:type="spellEnd"/>
      <w:r w:rsidR="0045688B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ה</w:t>
      </w:r>
      <w:r w:rsidRPr="00D94A1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65652" w:rsidRPr="00D94A12">
        <w:rPr>
          <w:rFonts w:ascii="Times New Roman" w:hAnsi="Times New Roman" w:cs="Times New Roman"/>
          <w:sz w:val="24"/>
          <w:szCs w:val="24"/>
          <w:rtl/>
        </w:rPr>
        <w:t>.</w:t>
      </w:r>
      <w:r w:rsidRPr="00D94A1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Pr="00D94A12">
        <w:rPr>
          <w:rFonts w:ascii="Times New Roman" w:hAnsi="Times New Roman" w:cs="Times New Roman"/>
          <w:sz w:val="24"/>
          <w:szCs w:val="24"/>
          <w:rtl/>
        </w:rPr>
        <w:t xml:space="preserve">גם </w:t>
      </w:r>
      <w:r w:rsidRPr="00FD14D7">
        <w:rPr>
          <w:rFonts w:ascii="Times New Roman" w:hAnsi="Times New Roman" w:cs="Times New Roman"/>
          <w:sz w:val="24"/>
          <w:szCs w:val="24"/>
          <w:rtl/>
        </w:rPr>
        <w:t>א</w:t>
      </w:r>
      <w:r w:rsidR="00D94A12" w:rsidRPr="00FD14D7">
        <w:rPr>
          <w:rFonts w:ascii="Times New Roman" w:hAnsi="Times New Roman" w:cs="Times New Roman" w:hint="cs"/>
          <w:sz w:val="24"/>
          <w:szCs w:val="24"/>
          <w:rtl/>
        </w:rPr>
        <w:t>פש</w:t>
      </w:r>
      <w:r w:rsidRPr="00FD14D7">
        <w:rPr>
          <w:rFonts w:ascii="Times New Roman" w:hAnsi="Times New Roman" w:cs="Times New Roman"/>
          <w:sz w:val="24"/>
          <w:szCs w:val="24"/>
          <w:rtl/>
        </w:rPr>
        <w:t>ר</w:t>
      </w:r>
      <w:r w:rsidRPr="00D94A12">
        <w:rPr>
          <w:rFonts w:ascii="Times New Roman" w:hAnsi="Times New Roman" w:cs="Times New Roman"/>
          <w:sz w:val="24"/>
          <w:szCs w:val="24"/>
          <w:rtl/>
        </w:rPr>
        <w:t xml:space="preserve"> כי </w:t>
      </w:r>
      <w:r w:rsidR="00D94A12" w:rsidRPr="00D94A12">
        <w:rPr>
          <w:rFonts w:ascii="Times New Roman" w:hAnsi="Times New Roman" w:cs="Times New Roman" w:hint="cs"/>
          <w:sz w:val="24"/>
          <w:szCs w:val="24"/>
          <w:rtl/>
        </w:rPr>
        <w:t>מ</w:t>
      </w:r>
      <w:r w:rsidRPr="00D94A12">
        <w:rPr>
          <w:rFonts w:ascii="Times New Roman" w:hAnsi="Times New Roman" w:cs="Times New Roman"/>
          <w:sz w:val="24"/>
          <w:szCs w:val="24"/>
          <w:rtl/>
        </w:rPr>
        <w:t>עשה עגלה ערופה יכפר את הדם</w:t>
      </w:r>
      <w:r w:rsidR="00D65652" w:rsidRPr="00D94A12">
        <w:rPr>
          <w:rFonts w:ascii="Times New Roman" w:hAnsi="Times New Roman" w:cs="Times New Roman"/>
          <w:sz w:val="24"/>
          <w:szCs w:val="24"/>
          <w:rtl/>
        </w:rPr>
        <w:t>,</w:t>
      </w:r>
      <w:r w:rsidR="00C60C94" w:rsidRPr="00D94A12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94A12">
        <w:rPr>
          <w:rFonts w:ascii="Times New Roman" w:hAnsi="Times New Roman" w:cs="Times New Roman"/>
          <w:sz w:val="24"/>
          <w:szCs w:val="24"/>
          <w:rtl/>
        </w:rPr>
        <w:t xml:space="preserve">והטעם על ידי פעולת עגלה ערופה ועל ידי מאמר </w:t>
      </w:r>
      <w:proofErr w:type="spellStart"/>
      <w:r w:rsidRPr="00D94A12">
        <w:rPr>
          <w:rFonts w:ascii="Times New Roman" w:hAnsi="Times New Roman" w:cs="Times New Roman"/>
          <w:sz w:val="24"/>
          <w:szCs w:val="24"/>
          <w:rtl/>
        </w:rPr>
        <w:t>הכהנים</w:t>
      </w:r>
      <w:proofErr w:type="spellEnd"/>
      <w:r w:rsidR="000903E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D94A12">
        <w:rPr>
          <w:rFonts w:ascii="Times New Roman" w:hAnsi="Times New Roman" w:cs="Times New Roman"/>
          <w:sz w:val="24"/>
          <w:szCs w:val="24"/>
          <w:rtl/>
        </w:rPr>
        <w:t xml:space="preserve"> וזהו </w:t>
      </w:r>
      <w:r w:rsidR="00D94A12" w:rsidRPr="00FD14D7">
        <w:rPr>
          <w:rFonts w:ascii="Times New Roman" w:hAnsi="Times New Roman" w:cs="Times New Roman" w:hint="cs"/>
          <w:sz w:val="24"/>
          <w:szCs w:val="24"/>
          <w:rtl/>
        </w:rPr>
        <w:t>ט</w:t>
      </w:r>
      <w:r w:rsidRPr="00FD14D7">
        <w:rPr>
          <w:rFonts w:ascii="Times New Roman" w:hAnsi="Times New Roman" w:cs="Times New Roman"/>
          <w:sz w:val="24"/>
          <w:szCs w:val="24"/>
          <w:rtl/>
        </w:rPr>
        <w:t>עם</w:t>
      </w:r>
      <w:r w:rsidRPr="00D94A12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94A12">
        <w:rPr>
          <w:rFonts w:ascii="Times New Roman" w:hAnsi="Times New Roman" w:cs="Times New Roman"/>
          <w:color w:val="FFC000"/>
          <w:sz w:val="24"/>
          <w:szCs w:val="24"/>
          <w:rtl/>
        </w:rPr>
        <w:t>ואתה</w:t>
      </w:r>
      <w:r w:rsidR="002511E3" w:rsidRPr="00D94A1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D94A12">
        <w:rPr>
          <w:rFonts w:ascii="Times New Roman" w:hAnsi="Times New Roman" w:cs="Times New Roman"/>
          <w:color w:val="FFC000"/>
          <w:sz w:val="24"/>
          <w:szCs w:val="24"/>
          <w:rtl/>
        </w:rPr>
        <w:t>תבער הדם הנקי מקרבך</w:t>
      </w:r>
      <w:r w:rsidR="00C60C94" w:rsidRPr="00D94A12">
        <w:rPr>
          <w:rFonts w:ascii="Times New Roman" w:hAnsi="Times New Roman" w:cs="Times New Roman"/>
          <w:sz w:val="24"/>
          <w:szCs w:val="24"/>
          <w:rtl/>
        </w:rPr>
        <w:t>:</w:t>
      </w:r>
    </w:p>
    <w:p w14:paraId="71578B00" w14:textId="77777777" w:rsidR="00ED1ADC" w:rsidRPr="00FB1DA6" w:rsidRDefault="00ED1ADC" w:rsidP="00D009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2405875" w14:textId="7E479468" w:rsidR="005A3C0F" w:rsidRPr="00ED1ADC" w:rsidRDefault="009E0C2F" w:rsidP="00DA3B2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נשלמה פרשת שופטים ושוטרים / </w:t>
      </w:r>
      <w:r w:rsidR="005E4058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בשם דובר צדק מגיד מישרים</w:t>
      </w:r>
      <w:r w:rsidR="00DA3B29" w:rsidRPr="00ED1ADC">
        <w:rPr>
          <w:rStyle w:val="FootnoteReference"/>
          <w:rFonts w:ascii="Times New Roman" w:hAnsi="Times New Roman" w:cs="Times New Roman"/>
          <w:b/>
          <w:bCs/>
          <w:sz w:val="24"/>
          <w:szCs w:val="24"/>
          <w:rtl/>
        </w:rPr>
        <w:footnoteReference w:id="50"/>
      </w:r>
    </w:p>
    <w:p w14:paraId="398E5E04" w14:textId="77777777" w:rsidR="005A3C0F" w:rsidRPr="00FB1DA6" w:rsidRDefault="005A3C0F" w:rsidP="00D009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noProof/>
          <w:position w:val="4"/>
          <w:sz w:val="24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4A505DF" wp14:editId="39DF0AB0">
                <wp:simplePos x="0" y="0"/>
                <wp:positionH relativeFrom="column">
                  <wp:posOffset>1437640</wp:posOffset>
                </wp:positionH>
                <wp:positionV relativeFrom="paragraph">
                  <wp:posOffset>198755</wp:posOffset>
                </wp:positionV>
                <wp:extent cx="3017520" cy="0"/>
                <wp:effectExtent l="0" t="0" r="11430" b="19050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5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B0737F" id="מחבר ישר 4" o:spid="_x0000_s1026" style="position:absolute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2pt,15.65pt" to="350.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" strokecolor="windowText"/>
            </w:pict>
          </mc:Fallback>
        </mc:AlternateContent>
      </w:r>
    </w:p>
    <w:p w14:paraId="0D7C73CB" w14:textId="77777777" w:rsidR="0051709C" w:rsidRDefault="0051709C" w:rsidP="005170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rtl/>
        </w:rPr>
      </w:pPr>
    </w:p>
    <w:p w14:paraId="64AD1941" w14:textId="65B07FBF" w:rsidR="005A3C0F" w:rsidRDefault="00D94A1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rtl/>
        </w:rPr>
      </w:pPr>
      <w:r w:rsidRPr="0051709C">
        <w:rPr>
          <w:rFonts w:ascii="Times New Roman" w:hAnsi="Times New Roman" w:cs="Times New Roman" w:hint="cs"/>
          <w:b/>
          <w:bCs/>
          <w:sz w:val="28"/>
          <w:szCs w:val="28"/>
          <w:rtl/>
        </w:rPr>
        <w:t>פרשת</w:t>
      </w:r>
      <w:r w:rsidRPr="0051709C"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 </w:t>
      </w:r>
      <w:r w:rsidR="0051709C"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כי </w:t>
      </w:r>
      <w:r w:rsidR="005A3C0F" w:rsidRPr="0051709C">
        <w:rPr>
          <w:rFonts w:ascii="Times New Roman" w:hAnsi="Times New Roman" w:cs="Times New Roman"/>
          <w:b/>
          <w:bCs/>
          <w:sz w:val="28"/>
          <w:szCs w:val="28"/>
          <w:rtl/>
        </w:rPr>
        <w:t>תצא</w:t>
      </w:r>
    </w:p>
    <w:p w14:paraId="716FBFC6" w14:textId="77777777" w:rsidR="0051709C" w:rsidRPr="0051709C" w:rsidRDefault="0051709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rtl/>
        </w:rPr>
      </w:pPr>
    </w:p>
    <w:p w14:paraId="08609983" w14:textId="71CB14B8" w:rsidR="00B0737C" w:rsidRPr="00FB1DA6" w:rsidRDefault="00B930CC" w:rsidP="00D009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21:10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כִּֽי־תֵצֵ֥א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לַמִּלְחָמָ֖ה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עַל־אֹֽיְבֶ֑יך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וּנְתָנ֞וֹ יְהוָ֧ה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אֱלֹהֶ֛יך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בְּיָדֶ֖ךָ וְשָׁבִ֥יתָ שִׁבְיֽוֹ׃</w:t>
      </w:r>
    </w:p>
    <w:p w14:paraId="4BE106E3" w14:textId="6EED3A1F" w:rsidR="00D82B14" w:rsidRDefault="00BA3CCA" w:rsidP="004306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כי תצא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 ובמלחמת </w:t>
      </w:r>
      <w:r w:rsidR="005A3C0F" w:rsidRPr="0061379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ערים הרחוקות </w:t>
      </w:r>
      <w:r w:rsidR="006E473D" w:rsidRPr="006E473D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6E473D" w:rsidRPr="006E473D">
        <w:rPr>
          <w:rFonts w:ascii="Times New Roman" w:hAnsi="Times New Roman" w:cs="Times New Roman" w:hint="cs"/>
          <w:color w:val="0070C0"/>
          <w:sz w:val="24"/>
          <w:szCs w:val="24"/>
          <w:rtl/>
        </w:rPr>
        <w:t>כ:טו</w:t>
      </w:r>
      <w:proofErr w:type="spellEnd"/>
      <w:r w:rsidR="006E473D" w:rsidRPr="006E473D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6E473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אמר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והכית את כל זכורה</w:t>
      </w:r>
      <w:r w:rsidR="00D82B14" w:rsidRPr="00621ED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רק הנשים והטף וגו'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7A5A6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שם </w:t>
      </w:r>
      <w:proofErr w:type="spellStart"/>
      <w:r w:rsidR="007A5A68">
        <w:rPr>
          <w:rFonts w:ascii="Times New Roman" w:hAnsi="Times New Roman" w:cs="Times New Roman" w:hint="cs"/>
          <w:color w:val="0070C0"/>
          <w:sz w:val="24"/>
          <w:szCs w:val="24"/>
          <w:rtl/>
        </w:rPr>
        <w:t>כ:יג-יד</w:t>
      </w:r>
      <w:proofErr w:type="spellEnd"/>
      <w:r w:rsidR="007A5A68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FB3FF0" w:rsidRPr="00FB3FF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ובשבעה עממים אומר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לא</w:t>
      </w:r>
      <w:r w:rsidR="00D82B14" w:rsidRPr="00621ED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43062C" w:rsidRPr="0043062C">
        <w:rPr>
          <w:rFonts w:ascii="Times New Roman" w:hAnsi="Times New Roman" w:cs="Times New Roman"/>
          <w:color w:val="FFC000"/>
          <w:sz w:val="24"/>
          <w:szCs w:val="24"/>
          <w:rtl/>
        </w:rPr>
        <w:t>ת</w:t>
      </w:r>
      <w:r w:rsidR="0043062C" w:rsidRPr="0043062C">
        <w:rPr>
          <w:rFonts w:ascii="Times New Roman" w:hAnsi="Times New Roman" w:cs="Times New Roman" w:hint="cs"/>
          <w:color w:val="FFC000"/>
          <w:sz w:val="24"/>
          <w:szCs w:val="24"/>
          <w:rtl/>
        </w:rPr>
        <w:t>ְּ</w:t>
      </w:r>
      <w:r w:rsidR="0043062C" w:rsidRPr="0043062C">
        <w:rPr>
          <w:rFonts w:ascii="Times New Roman" w:hAnsi="Times New Roman" w:cs="Times New Roman"/>
          <w:color w:val="FFC000"/>
          <w:sz w:val="24"/>
          <w:szCs w:val="24"/>
          <w:rtl/>
        </w:rPr>
        <w:t>ח</w:t>
      </w:r>
      <w:r w:rsidR="0043062C" w:rsidRPr="0043062C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43062C" w:rsidRPr="0043062C">
        <w:rPr>
          <w:rFonts w:ascii="Times New Roman" w:hAnsi="Times New Roman" w:cs="Times New Roman"/>
          <w:color w:val="FFC000"/>
          <w:sz w:val="24"/>
          <w:szCs w:val="24"/>
          <w:rtl/>
        </w:rPr>
        <w:t>י</w:t>
      </w:r>
      <w:r w:rsidR="0043062C" w:rsidRPr="0043062C">
        <w:rPr>
          <w:rFonts w:ascii="Times New Roman" w:hAnsi="Times New Roman" w:cs="Times New Roman" w:hint="cs"/>
          <w:color w:val="FFC000"/>
          <w:sz w:val="24"/>
          <w:szCs w:val="24"/>
          <w:rtl/>
        </w:rPr>
        <w:t>ֶּ</w:t>
      </w:r>
      <w:r w:rsidR="0043062C" w:rsidRPr="0043062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כל נשמה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(שם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r w:rsidR="007A5A6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FB3FF0" w:rsidRPr="00FB3FF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וזאת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האשה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אינה כנענית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27ED7DC" w14:textId="2A9D3652" w:rsidR="00D82B14" w:rsidRDefault="00BA3CCA" w:rsidP="00AF08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9489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ושבית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שביו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כולל החי המדבר</w:t>
      </w:r>
      <w:r w:rsidR="00AF086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והכנוי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שב אל האויב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72BD1DC" w14:textId="16E6B9E7" w:rsidR="00D82B14" w:rsidRDefault="00D82B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C768B7E" w14:textId="6C07CE20" w:rsidR="00B930CC" w:rsidRDefault="00B930CC" w:rsidP="00AF08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21:11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וְרָאִ֨יתָ֙ בַּשִּׁבְיָ֔ה אֵ֖שֶׁת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יְפַת־תֹּ֑אַר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וְחָֽשַׁקְתָּ֣ בָ֔הּ וְלָֽקַחְתָּ֥ לְךָ֖ לְאִשָּֽׁה׃ </w:t>
      </w:r>
    </w:p>
    <w:p w14:paraId="671ED4F0" w14:textId="77777777" w:rsidR="00D82B14" w:rsidRPr="002321B0" w:rsidRDefault="00BA3CCA" w:rsidP="00AF0868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>וראית בשביה</w:t>
      </w:r>
      <w:r w:rsidR="00C60C9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-</w:t>
      </w:r>
      <w:r w:rsidR="005A3C0F" w:rsidRPr="002321B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2321B0">
        <w:rPr>
          <w:rFonts w:ascii="Times New Roman" w:hAnsi="Times New Roman" w:cs="Times New Roman"/>
          <w:sz w:val="24"/>
          <w:szCs w:val="24"/>
          <w:rtl/>
        </w:rPr>
        <w:t>כאמרו</w:t>
      </w:r>
      <w:proofErr w:type="spellEnd"/>
      <w:r w:rsidR="005A3C0F" w:rsidRPr="002321B0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55736">
        <w:rPr>
          <w:rFonts w:ascii="Times New Roman" w:hAnsi="Times New Roman" w:cs="Times New Roman"/>
          <w:color w:val="FFC000"/>
          <w:sz w:val="24"/>
          <w:szCs w:val="24"/>
          <w:rtl/>
        </w:rPr>
        <w:t>רק</w:t>
      </w:r>
      <w:r w:rsidR="00D82B14" w:rsidRPr="00255736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255736">
        <w:rPr>
          <w:rFonts w:ascii="Times New Roman" w:hAnsi="Times New Roman" w:cs="Times New Roman"/>
          <w:color w:val="FFC000"/>
          <w:sz w:val="24"/>
          <w:szCs w:val="24"/>
          <w:rtl/>
        </w:rPr>
        <w:t>הנשים והטף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2321B0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EC5C8CD" w14:textId="107DB0B0" w:rsidR="00832D63" w:rsidRDefault="00BA3CCA" w:rsidP="00AF08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BA3CCA">
        <w:rPr>
          <w:rFonts w:ascii="Times New Roman" w:hAnsi="Times New Roman" w:cs="Times New Roman"/>
          <w:color w:val="FF0000"/>
          <w:sz w:val="24"/>
          <w:szCs w:val="24"/>
          <w:rtl/>
        </w:rPr>
        <w:t>אשת יפת תאר</w:t>
      </w:r>
      <w:r w:rsidR="00C60C94" w:rsidRPr="00BA3CC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האומר כי אין אישות לגוי לא אמר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כלום</w:t>
      </w:r>
      <w:r w:rsidR="0092668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 שנאמר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והכית את כל זכורה</w:t>
      </w:r>
      <w:r w:rsidR="00942F8E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 w:rsidR="00942F8E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942F8E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דברים </w:t>
      </w:r>
      <w:proofErr w:type="spellStart"/>
      <w:r w:rsidR="00942F8E">
        <w:rPr>
          <w:rFonts w:ascii="Times New Roman" w:hAnsi="Times New Roman" w:cs="Times New Roman" w:hint="cs"/>
          <w:color w:val="0070C0"/>
          <w:sz w:val="24"/>
          <w:szCs w:val="24"/>
          <w:rtl/>
        </w:rPr>
        <w:t>כ:יג</w:t>
      </w:r>
      <w:proofErr w:type="spellEnd"/>
      <w:r w:rsidR="00942F8E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FB3FF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3B89A7D" w14:textId="42B378D0" w:rsidR="00D82B14" w:rsidRDefault="005A3C0F" w:rsidP="00AF08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והאומר שהוא כמו </w:t>
      </w:r>
      <w:r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נ</w:t>
      </w:r>
      <w:r w:rsidR="00942F8E">
        <w:rPr>
          <w:rFonts w:ascii="Times New Roman" w:hAnsi="Times New Roman" w:cs="Times New Roman" w:hint="cs"/>
          <w:color w:val="FFC000"/>
          <w:sz w:val="24"/>
          <w:szCs w:val="24"/>
          <w:rtl/>
        </w:rPr>
        <w:t>ֵ</w:t>
      </w:r>
      <w:r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פ</w:t>
      </w:r>
      <w:r w:rsidR="00942F8E">
        <w:rPr>
          <w:rFonts w:ascii="Times New Roman" w:hAnsi="Times New Roman" w:cs="Times New Roman" w:hint="cs"/>
          <w:color w:val="FFC000"/>
          <w:sz w:val="24"/>
          <w:szCs w:val="24"/>
          <w:rtl/>
        </w:rPr>
        <w:t>ֶ</w:t>
      </w:r>
      <w:r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א</w:t>
      </w:r>
      <w:r w:rsidR="00942F8E">
        <w:rPr>
          <w:rFonts w:ascii="Times New Roman" w:hAnsi="Times New Roman" w:cs="Times New Roman" w:hint="cs"/>
          <w:color w:val="FFC000"/>
          <w:sz w:val="24"/>
          <w:szCs w:val="24"/>
          <w:rtl/>
        </w:rPr>
        <w:t>ֵשֶׁ</w:t>
      </w:r>
      <w:r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ת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נח</w:t>
      </w:r>
      <w:r w:rsidR="00085B2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proofErr w:type="spellEnd"/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61084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לא יתכן היותו בלתי סמוך</w:t>
      </w:r>
      <w:r w:rsidR="0087277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255736">
        <w:rPr>
          <w:rFonts w:ascii="Times New Roman" w:hAnsi="Times New Roman" w:cs="Times New Roman"/>
          <w:sz w:val="24"/>
          <w:szCs w:val="24"/>
          <w:rtl/>
        </w:rPr>
        <w:t xml:space="preserve">כיון שנאמר </w:t>
      </w:r>
      <w:r w:rsidRPr="00255736">
        <w:rPr>
          <w:rFonts w:ascii="Times New Roman" w:hAnsi="Times New Roman" w:cs="Times New Roman"/>
          <w:color w:val="FFC000"/>
          <w:sz w:val="24"/>
          <w:szCs w:val="24"/>
          <w:rtl/>
        </w:rPr>
        <w:t>נפל</w:t>
      </w:r>
      <w:r w:rsidR="00161084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כנראה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942F8E">
        <w:rPr>
          <w:rFonts w:ascii="Times New Roman" w:hAnsi="Times New Roman" w:cs="Times New Roman" w:hint="cs"/>
          <w:sz w:val="24"/>
          <w:szCs w:val="24"/>
          <w:rtl/>
        </w:rPr>
        <w:t>שֶׁ</w:t>
      </w:r>
      <w:r w:rsidRPr="00FB1DA6">
        <w:rPr>
          <w:rFonts w:ascii="Times New Roman" w:hAnsi="Times New Roman" w:cs="Times New Roman"/>
          <w:sz w:val="24"/>
          <w:szCs w:val="24"/>
          <w:rtl/>
        </w:rPr>
        <w:t>ב</w:t>
      </w:r>
      <w:r w:rsidR="00A6576C">
        <w:rPr>
          <w:rFonts w:ascii="Times New Roman" w:hAnsi="Times New Roman" w:cs="Times New Roman" w:hint="cs"/>
          <w:sz w:val="24"/>
          <w:szCs w:val="24"/>
          <w:rtl/>
        </w:rPr>
        <w:t>ְּ</w:t>
      </w:r>
      <w:r w:rsidRPr="00FB1DA6">
        <w:rPr>
          <w:rFonts w:ascii="Times New Roman" w:hAnsi="Times New Roman" w:cs="Times New Roman"/>
          <w:sz w:val="24"/>
          <w:szCs w:val="24"/>
          <w:rtl/>
        </w:rPr>
        <w:t>ע</w:t>
      </w:r>
      <w:r w:rsidR="00A6576C">
        <w:rPr>
          <w:rFonts w:ascii="Times New Roman" w:hAnsi="Times New Roman" w:cs="Times New Roman" w:hint="cs"/>
          <w:sz w:val="24"/>
          <w:szCs w:val="24"/>
          <w:rtl/>
        </w:rPr>
        <w:t>וּ</w:t>
      </w:r>
      <w:r w:rsidRPr="00FB1DA6">
        <w:rPr>
          <w:rFonts w:ascii="Times New Roman" w:hAnsi="Times New Roman" w:cs="Times New Roman"/>
          <w:sz w:val="24"/>
          <w:szCs w:val="24"/>
          <w:rtl/>
        </w:rPr>
        <w:t>ל</w:t>
      </w:r>
      <w:r w:rsidR="00942F8E">
        <w:rPr>
          <w:rFonts w:ascii="Times New Roman" w:hAnsi="Times New Roman" w:cs="Times New Roman" w:hint="cs"/>
          <w:sz w:val="24"/>
          <w:szCs w:val="24"/>
          <w:rtl/>
        </w:rPr>
        <w:t>ַ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ת </w:t>
      </w:r>
      <w:r w:rsidR="00161084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942F8E">
        <w:rPr>
          <w:rFonts w:ascii="Times New Roman" w:hAnsi="Times New Roman" w:cs="Times New Roman" w:hint="cs"/>
          <w:sz w:val="24"/>
          <w:szCs w:val="24"/>
          <w:rtl/>
        </w:rPr>
        <w:t>ַּ</w:t>
      </w:r>
      <w:r w:rsidRPr="00FB1DA6">
        <w:rPr>
          <w:rFonts w:ascii="Times New Roman" w:hAnsi="Times New Roman" w:cs="Times New Roman"/>
          <w:sz w:val="24"/>
          <w:szCs w:val="24"/>
          <w:rtl/>
        </w:rPr>
        <w:t>ע</w:t>
      </w:r>
      <w:r w:rsidR="00942F8E">
        <w:rPr>
          <w:rFonts w:ascii="Times New Roman" w:hAnsi="Times New Roman" w:cs="Times New Roman" w:hint="cs"/>
          <w:sz w:val="24"/>
          <w:szCs w:val="24"/>
          <w:rtl/>
        </w:rPr>
        <w:t>ַ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ל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 w:rsidR="00FB3FF0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ואולם בזה המקום יתכן היותו מוכרת</w:t>
      </w:r>
      <w:r w:rsidR="0092668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כיון שאמר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255736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ובכתה את אביה ואת אמה </w:t>
      </w:r>
      <w:r w:rsidRPr="00FB1DA6">
        <w:rPr>
          <w:rFonts w:ascii="Times New Roman" w:hAnsi="Times New Roman" w:cs="Times New Roman"/>
          <w:sz w:val="24"/>
          <w:szCs w:val="24"/>
          <w:rtl/>
        </w:rPr>
        <w:t>לבד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E53D652" w14:textId="77777777" w:rsidR="00794890" w:rsidRDefault="00BA3CCA" w:rsidP="00AF08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יפת תאר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שמפני זה חשק בה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08589EA" w14:textId="58D257BA" w:rsidR="00D82B14" w:rsidRDefault="00BA3CCA" w:rsidP="00AF08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וחשקת בה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כדרך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שכם בני חשקה נפשו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לד</w:t>
      </w:r>
      <w:r w:rsidR="004C58D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E99A625" w14:textId="4163C77E" w:rsidR="00D82B14" w:rsidRDefault="00BA3CCA" w:rsidP="00AF08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ולקחת לך</w:t>
      </w:r>
      <w:r w:rsidR="00D82B14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לאשה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שתקחנה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לאשה</w:t>
      </w:r>
      <w:r w:rsidR="00FB3FF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הטעם שבא אליה ביאה ראשונה קודם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שישאנה</w:t>
      </w:r>
      <w:proofErr w:type="spellEnd"/>
      <w:r w:rsidR="00834EF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כדעת בעלי הקבלה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787946A" w14:textId="027B8C7A" w:rsidR="00D82B14" w:rsidRDefault="00D82B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8C8D8B2" w14:textId="312F72EB" w:rsidR="00B930CC" w:rsidRDefault="00B930CC" w:rsidP="00834EFA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21:12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וַֽהֲבֵאתָ֖הּ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אֶל־תּ֣וֹך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בֵּיתֶ֑ךָ וְגִלְּחָה֙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אֶת־רֹאשָׁ֔ה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וְעָֽשְׂתָ֖ה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אֶת־צִפָּרְנֶֽיה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04586BBE" w14:textId="7F275605" w:rsidR="00CE16EF" w:rsidRDefault="00CE16EF" w:rsidP="00CE16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21:13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וְהֵסִירָה֩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אֶת־שִׂמְלַ֨ת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שִׁבְיָ֜הּ מֵֽעָלֶ֗יהָ וְיָֽשְׁבָה֙ בְּבֵיתֶ֔ךָ וּבָ֥כְתָ֛ה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אֶת־אָבִ֥יה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וְאֶת־אִמָּ֖ה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יֶ֣רַח יָמִ֑ים וְאַ֨חַר כֵּ֜ן תָּב֤וֹא אֵלֶ֨יהָ֙ וּבְעַלְתָּ֔הּ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וְהָֽיְתָ֥ה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לְךָ֖ לְאִשָּֽׁה׃</w:t>
      </w:r>
    </w:p>
    <w:p w14:paraId="7755581B" w14:textId="7FBF8DAB" w:rsidR="00D82B14" w:rsidRDefault="00BA3CCA" w:rsidP="00834E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והבאתה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כנראה שצריכה טהרה</w:t>
      </w:r>
      <w:r w:rsidR="00834EF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ואחרי כן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שיבעלנה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56AE88A" w14:textId="6BC049B7" w:rsidR="00D82B14" w:rsidRDefault="00BA3CCA" w:rsidP="00834E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אל תוך ביתך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 תוך בני ביתו</w:t>
      </w:r>
      <w:r w:rsidR="00BA62D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יתיחד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עמה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10A18E1" w14:textId="77777777" w:rsidR="00CE16EF" w:rsidRDefault="00BA3CCA" w:rsidP="00834E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וגלחה</w:t>
      </w:r>
      <w:r w:rsidR="00D82B14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את ראשה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כדין טהר</w:t>
      </w:r>
      <w:r w:rsidR="00161084">
        <w:rPr>
          <w:rFonts w:ascii="Times New Roman" w:hAnsi="Times New Roman" w:cs="Times New Roman" w:hint="cs"/>
          <w:sz w:val="24"/>
          <w:szCs w:val="24"/>
          <w:rtl/>
        </w:rPr>
        <w:t>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מצורע</w:t>
      </w:r>
      <w:r w:rsidR="00BA62D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FB3FF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4A4CEF0E" w14:textId="4AD1D1E3" w:rsidR="00D82B14" w:rsidRDefault="00CE16EF" w:rsidP="00CE16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CE16E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21:12-13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יש אומרים שכל אלו הפעולות כדי להסיר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חשקו ממנה</w:t>
      </w:r>
      <w:r w:rsidR="005A34B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אולי מפני יופי שערה חשק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>
        <w:rPr>
          <w:rFonts w:ascii="Times New Roman" w:hAnsi="Times New Roman" w:cs="Times New Roman" w:hint="cs"/>
          <w:color w:val="FFC000"/>
          <w:sz w:val="24"/>
          <w:szCs w:val="24"/>
          <w:rtl/>
        </w:rPr>
        <w:t>וע</w:t>
      </w:r>
      <w:r w:rsidR="005A3C0F" w:rsidRPr="00CE16EF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שתה את </w:t>
      </w:r>
      <w:proofErr w:type="spellStart"/>
      <w:r w:rsidR="005A3C0F" w:rsidRPr="00CE16EF">
        <w:rPr>
          <w:rFonts w:ascii="Times New Roman" w:hAnsi="Times New Roman" w:cs="Times New Roman"/>
          <w:color w:val="FFC000"/>
          <w:sz w:val="24"/>
          <w:szCs w:val="24"/>
          <w:rtl/>
        </w:rPr>
        <w:t>צפרניה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להיותה מאוסה בעיניו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Pr="00CE16EF">
        <w:rPr>
          <w:rFonts w:ascii="Times New Roman" w:hAnsi="Times New Roman" w:cs="Times New Roman"/>
          <w:color w:val="FFC000"/>
          <w:sz w:val="24"/>
          <w:szCs w:val="24"/>
          <w:rtl/>
        </w:rPr>
        <w:t>והסירה את שמלת שביה</w:t>
      </w:r>
      <w:r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הנשים בשעת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המלחמה לובשות עדיים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אולי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יחשוק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בה איש ולא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ת</w:t>
      </w:r>
      <w:r>
        <w:rPr>
          <w:rFonts w:ascii="Times New Roman" w:hAnsi="Times New Roman" w:cs="Times New Roman" w:hint="cs"/>
          <w:sz w:val="24"/>
          <w:szCs w:val="24"/>
          <w:rtl/>
        </w:rPr>
        <w:t>ֵּ</w:t>
      </w:r>
      <w:r w:rsidRPr="00FB1DA6">
        <w:rPr>
          <w:rFonts w:ascii="Times New Roman" w:hAnsi="Times New Roman" w:cs="Times New Roman"/>
          <w:sz w:val="24"/>
          <w:szCs w:val="24"/>
          <w:rtl/>
        </w:rPr>
        <w:t>ה</w:t>
      </w:r>
      <w:r>
        <w:rPr>
          <w:rFonts w:ascii="Times New Roman" w:hAnsi="Times New Roman" w:cs="Times New Roman" w:hint="cs"/>
          <w:sz w:val="24"/>
          <w:szCs w:val="24"/>
          <w:rtl/>
        </w:rPr>
        <w:t>ָ</w:t>
      </w:r>
      <w:r w:rsidRPr="00FB1DA6">
        <w:rPr>
          <w:rFonts w:ascii="Times New Roman" w:hAnsi="Times New Roman" w:cs="Times New Roman"/>
          <w:sz w:val="24"/>
          <w:szCs w:val="24"/>
          <w:rtl/>
        </w:rPr>
        <w:t>ר</w:t>
      </w:r>
      <w:r>
        <w:rPr>
          <w:rFonts w:ascii="Times New Roman" w:hAnsi="Times New Roman" w:cs="Times New Roman" w:hint="cs"/>
          <w:sz w:val="24"/>
          <w:szCs w:val="24"/>
          <w:rtl/>
        </w:rPr>
        <w:t>ֵ</w:t>
      </w:r>
      <w:r w:rsidRPr="00FB1DA6">
        <w:rPr>
          <w:rFonts w:ascii="Times New Roman" w:hAnsi="Times New Roman" w:cs="Times New Roman"/>
          <w:sz w:val="24"/>
          <w:szCs w:val="24"/>
          <w:rtl/>
        </w:rPr>
        <w:t>ג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Pr="00CE16EF">
        <w:rPr>
          <w:rFonts w:ascii="Times New Roman" w:hAnsi="Times New Roman" w:cs="Times New Roman"/>
          <w:color w:val="FFC000"/>
          <w:sz w:val="24"/>
          <w:szCs w:val="24"/>
          <w:rtl/>
        </w:rPr>
        <w:t>ובכתה את</w:t>
      </w:r>
      <w:r w:rsidRPr="00CE16EF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CE16EF">
        <w:rPr>
          <w:rFonts w:ascii="Times New Roman" w:hAnsi="Times New Roman" w:cs="Times New Roman"/>
          <w:color w:val="FFC000"/>
          <w:sz w:val="24"/>
          <w:szCs w:val="24"/>
          <w:rtl/>
        </w:rPr>
        <w:t>אביה ואת אמה ירח ימים</w:t>
      </w:r>
      <w:r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ביאוש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זה הזמן אולי יסור חשקו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בהיותה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בוכה ונאנחה</w:t>
      </w:r>
      <w:r>
        <w:rPr>
          <w:rFonts w:ascii="Times New Roman" w:hAnsi="Times New Roman" w:cs="Times New Roman" w:hint="cs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B7347E7" w14:textId="1334A339" w:rsidR="00161084" w:rsidRDefault="005A3C0F" w:rsidP="00BA62D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ויש מפרשים שכל אלו על צד טהרה</w:t>
      </w:r>
      <w:r w:rsidR="00D4374E">
        <w:rPr>
          <w:rFonts w:ascii="Times New Roman" w:hAnsi="Times New Roman" w:cs="Times New Roman" w:hint="cs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גלוח השער כאשר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הרמזנו</w:t>
      </w:r>
      <w:proofErr w:type="spellEnd"/>
      <w:r w:rsidR="00D4374E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D64A41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64A4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ועשתה את </w:t>
      </w:r>
      <w:proofErr w:type="spellStart"/>
      <w:r w:rsidRPr="00D64A41">
        <w:rPr>
          <w:rFonts w:ascii="Times New Roman" w:hAnsi="Times New Roman" w:cs="Times New Roman"/>
          <w:color w:val="FFC000"/>
          <w:sz w:val="24"/>
          <w:szCs w:val="24"/>
          <w:rtl/>
        </w:rPr>
        <w:t>צפרניה</w:t>
      </w:r>
      <w:proofErr w:type="spellEnd"/>
      <w:r w:rsidRPr="0061451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CE16EF"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Pr="00614517">
        <w:rPr>
          <w:rFonts w:ascii="Times New Roman" w:hAnsi="Times New Roman" w:cs="Times New Roman"/>
          <w:sz w:val="24"/>
          <w:szCs w:val="24"/>
          <w:rtl/>
        </w:rPr>
        <w:t xml:space="preserve">ענין </w:t>
      </w:r>
      <w:proofErr w:type="spellStart"/>
      <w:r w:rsidRPr="00614517">
        <w:rPr>
          <w:rFonts w:ascii="Times New Roman" w:hAnsi="Times New Roman" w:cs="Times New Roman"/>
          <w:sz w:val="24"/>
          <w:szCs w:val="24"/>
          <w:rtl/>
        </w:rPr>
        <w:t>תקון</w:t>
      </w:r>
      <w:proofErr w:type="spellEnd"/>
      <w:r w:rsidR="00D64A4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614517">
        <w:rPr>
          <w:rFonts w:ascii="Times New Roman" w:hAnsi="Times New Roman" w:cs="Times New Roman"/>
          <w:sz w:val="24"/>
          <w:szCs w:val="24"/>
          <w:rtl/>
        </w:rPr>
        <w:t xml:space="preserve"> כמו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ולא עשה שפמו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(שמואל ב</w:t>
      </w:r>
      <w:r w:rsidR="0054322C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D82B14" w:rsidRPr="00D76330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r w:rsidR="0054322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כה</w:t>
      </w:r>
      <w:proofErr w:type="spellEnd"/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4374E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Pr="00652764">
        <w:rPr>
          <w:rFonts w:ascii="Times New Roman" w:hAnsi="Times New Roman" w:cs="Times New Roman"/>
          <w:color w:val="FFC000"/>
          <w:sz w:val="24"/>
          <w:szCs w:val="24"/>
          <w:rtl/>
        </w:rPr>
        <w:t>והסירה את שמלת שביה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CE16EF"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משום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גיאולי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גוים</w:t>
      </w:r>
      <w:r w:rsidR="00D0575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יתחיב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לכל גיורת</w:t>
      </w:r>
      <w:r w:rsidR="00FB73E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0388C307" w14:textId="6F3135E5" w:rsidR="00D82B14" w:rsidRPr="00D84D9D" w:rsidRDefault="00161084" w:rsidP="00BA62D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D14D7">
        <w:rPr>
          <w:rFonts w:ascii="Times New Roman" w:hAnsi="Times New Roman" w:cs="Times New Roman"/>
          <w:color w:val="FF0000"/>
          <w:sz w:val="24"/>
          <w:szCs w:val="24"/>
          <w:rtl/>
        </w:rPr>
        <w:lastRenderedPageBreak/>
        <w:t xml:space="preserve">21:13 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ובכתה את אביה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כדי שתתקרר דעתה מהכאב</w:t>
      </w:r>
      <w:r w:rsidR="005C69C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ויש אומרים בעבור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שהם באבדון ענין ע"ז</w:t>
      </w:r>
      <w:r w:rsidR="005C69C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ונראה לי שאמרו זה לטעם כי הנשים לא היו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נהרגות</w:t>
      </w:r>
      <w:r w:rsidR="0023576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ומה טעם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ואת אמה</w:t>
      </w:r>
      <w:r w:rsidR="0023576A">
        <w:rPr>
          <w:rFonts w:ascii="Times New Roman" w:hAnsi="Times New Roman" w:cs="Times New Roman" w:hint="cs"/>
          <w:sz w:val="24"/>
          <w:szCs w:val="24"/>
          <w:rtl/>
        </w:rPr>
        <w:t>?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ולא הזכיר טהרתה במי נדה</w:t>
      </w:r>
      <w:r w:rsidR="00D84D9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נלמוד</w:t>
      </w:r>
      <w:proofErr w:type="spellEnd"/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אותו מן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אתם ושביכם 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לא</w:t>
      </w:r>
      <w:r w:rsidR="005D627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FD14D7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D84D9D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5CA6225" w14:textId="77777777" w:rsidR="00D82B14" w:rsidRDefault="00BA3CCA" w:rsidP="00BA62D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ואחר כן תבוא אליה ובעלתה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הביאה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5E6594B" w14:textId="77777777" w:rsidR="00867AB1" w:rsidRDefault="00BA3CCA" w:rsidP="00BA62D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והיתה</w:t>
      </w:r>
      <w:proofErr w:type="spellEnd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לך לאשה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אומרים שתהיה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נדונת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כאשת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איש אם תזנה</w:t>
      </w:r>
      <w:r w:rsidR="00D84D9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ונראה לי לפרש ו"ו </w:t>
      </w:r>
      <w:proofErr w:type="spellStart"/>
      <w:r w:rsidR="005A3C0F" w:rsidRPr="00FB3FF0">
        <w:rPr>
          <w:rFonts w:ascii="Times New Roman" w:hAnsi="Times New Roman" w:cs="Times New Roman"/>
          <w:color w:val="FFC000"/>
          <w:sz w:val="24"/>
          <w:szCs w:val="24"/>
          <w:rtl/>
        </w:rPr>
        <w:t>והיתה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במקום כאשר</w:t>
      </w:r>
      <w:r w:rsidR="0070135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ובעלתה כאשר תהיה לך לאישה</w:t>
      </w:r>
      <w:r w:rsidR="00FB3FF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 שלא יבוא אליה אלא אחרי שיקנה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אותה לאשה</w:t>
      </w:r>
      <w:r w:rsidR="00FB3FF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C8A26EB" w14:textId="57AB2E69" w:rsidR="00D82B14" w:rsidRDefault="005A3C0F" w:rsidP="00BA62D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ודעת בעלי הקבלה להמתין שלשה חדשים על דעתם שהיא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בעולת בעל</w:t>
      </w:r>
      <w:r w:rsidR="00040486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ואינו עולה מפשט הכתוב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B03EA4E" w14:textId="6C28018F" w:rsidR="00D82B14" w:rsidRDefault="00D82B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5D0BDBD" w14:textId="43A581D5" w:rsidR="00B930CC" w:rsidRDefault="00B930CC" w:rsidP="00701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21:14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וְהָיָ֞ה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אִם־לֹ֧א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חָפַ֣צְתָּ בָּ֗הּ וְשִׁלַּחְתָּהּ֙ לְנַפְשָׁ֔הּ וּמָכֹ֥ר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לֹֽא־תִמְכְּרֶ֖נָּה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בַּכָּ֑סֶף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לֹֽא־תִתְעַמֵּ֣ר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בָּ֔הּ תַּ֖חַת אֲשֶׁ֥ר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עִנִּיתָֽה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ּ׃</w:t>
      </w:r>
    </w:p>
    <w:p w14:paraId="3040593A" w14:textId="559E10CA" w:rsidR="00D82B14" w:rsidRDefault="00BA3CCA" w:rsidP="00701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והיה אם לא חפצת בה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עשות לה אלה התנאים</w:t>
      </w:r>
      <w:r w:rsidR="00FB3FF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0F0CE4">
        <w:rPr>
          <w:rFonts w:ascii="Times New Roman" w:hAnsi="Times New Roman" w:cs="Times New Roman" w:hint="cs"/>
          <w:sz w:val="24"/>
          <w:szCs w:val="24"/>
          <w:rtl/>
        </w:rPr>
        <w:t>{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ר"ל</w:t>
      </w:r>
      <w:r w:rsidR="000F0CE4">
        <w:rPr>
          <w:rFonts w:ascii="Times New Roman" w:hAnsi="Times New Roman" w:cs="Times New Roman" w:hint="cs"/>
          <w:sz w:val="24"/>
          <w:szCs w:val="24"/>
          <w:rtl/>
        </w:rPr>
        <w:t>} &lt;לא&gt;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 שנשאה</w:t>
      </w:r>
      <w:r w:rsidR="00860298">
        <w:rPr>
          <w:rFonts w:ascii="Times New Roman" w:hAnsi="Times New Roman" w:cs="Times New Roman" w:hint="cs"/>
          <w:sz w:val="24"/>
          <w:szCs w:val="24"/>
          <w:rtl/>
        </w:rPr>
        <w:t>ּ,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</w:t>
      </w:r>
      <w:r w:rsidR="001F3F81">
        <w:rPr>
          <w:rFonts w:ascii="Times New Roman" w:hAnsi="Times New Roman" w:cs="Times New Roman" w:hint="cs"/>
          <w:sz w:val="24"/>
          <w:szCs w:val="24"/>
          <w:rtl/>
        </w:rPr>
        <w:t>&lt;אז&gt;</w:t>
      </w:r>
      <w:r w:rsidR="001F3F81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51"/>
      </w:r>
      <w:r w:rsidR="001F3F8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תהיה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נדונת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כדין אשת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איש</w:t>
      </w:r>
      <w:r w:rsidR="000F0CE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אמ</w:t>
      </w:r>
      <w:r w:rsidR="00D84D9D" w:rsidRPr="00FD14D7">
        <w:rPr>
          <w:rFonts w:ascii="Times New Roman" w:hAnsi="Times New Roman" w:cs="Times New Roman" w:hint="cs"/>
          <w:sz w:val="24"/>
          <w:szCs w:val="24"/>
          <w:rtl/>
        </w:rPr>
        <w:t>נ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קודם שיבוא אליה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B898F8D" w14:textId="74EEBE33" w:rsidR="00FB3FF0" w:rsidRDefault="00BA3CCA" w:rsidP="00701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ושלחת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לנפשה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057DD2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להיותה ברשותה</w:t>
      </w:r>
      <w:r w:rsidR="00057DD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לא משעבדת תחתיו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650C785" w14:textId="6990E1DD" w:rsidR="00D82B14" w:rsidRDefault="00FB3FF0" w:rsidP="00701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14 </w:t>
      </w:r>
      <w:r w:rsidR="005A3C0F" w:rsidRPr="00FB3FF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ומכור לא </w:t>
      </w:r>
      <w:proofErr w:type="spellStart"/>
      <w:r w:rsidR="005A3C0F" w:rsidRPr="00FB3FF0">
        <w:rPr>
          <w:rFonts w:ascii="Times New Roman" w:hAnsi="Times New Roman" w:cs="Times New Roman"/>
          <w:color w:val="FF0000"/>
          <w:sz w:val="24"/>
          <w:szCs w:val="24"/>
          <w:rtl/>
        </w:rPr>
        <w:t>תמכרנה</w:t>
      </w:r>
      <w:proofErr w:type="spellEnd"/>
      <w:r w:rsidR="005A3C0F" w:rsidRPr="00FB3FF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בכסף</w:t>
      </w:r>
      <w:r w:rsidR="00C60C94" w:rsidRPr="00FB3FF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ה</w:t>
      </w:r>
      <w:r w:rsidR="00D84D9D">
        <w:rPr>
          <w:rFonts w:ascii="Times New Roman" w:hAnsi="Times New Roman" w:cs="Times New Roman" w:hint="cs"/>
          <w:sz w:val="24"/>
          <w:szCs w:val="24"/>
          <w:rtl/>
        </w:rPr>
        <w:t>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ין בכל דבר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ודבר הכתוב במה שהוא על הרוב</w:t>
      </w:r>
      <w:r w:rsidR="00057DD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</w:t>
      </w:r>
      <w:r w:rsidR="005A3C0F" w:rsidRPr="003B48B8">
        <w:rPr>
          <w:rFonts w:ascii="Times New Roman" w:hAnsi="Times New Roman" w:cs="Times New Roman"/>
          <w:color w:val="FFC000"/>
          <w:sz w:val="24"/>
          <w:szCs w:val="24"/>
          <w:rtl/>
        </w:rPr>
        <w:t>נופל בשדה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3B48B8" w:rsidRPr="003B48B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3B48B8" w:rsidRPr="003B48B8">
        <w:rPr>
          <w:rFonts w:ascii="Times New Roman" w:hAnsi="Times New Roman" w:cs="Times New Roman" w:hint="cs"/>
          <w:color w:val="0070C0"/>
          <w:sz w:val="24"/>
          <w:szCs w:val="24"/>
          <w:rtl/>
        </w:rPr>
        <w:t>כא:א</w:t>
      </w:r>
      <w:proofErr w:type="spellEnd"/>
      <w:r w:rsidR="003B48B8" w:rsidRPr="003B48B8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3B48B8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1CF75F5B" w14:textId="6324182B" w:rsidR="00BF4EE9" w:rsidRDefault="00BA3CCA" w:rsidP="00701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תתעמר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נאמר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והתעמר בו </w:t>
      </w:r>
      <w:r w:rsidR="008A2D5E">
        <w:rPr>
          <w:rFonts w:ascii="Times New Roman" w:hAnsi="Times New Roman" w:cs="Times New Roman" w:hint="cs"/>
          <w:color w:val="FFC000"/>
          <w:sz w:val="24"/>
          <w:szCs w:val="24"/>
          <w:rtl/>
        </w:rPr>
        <w:t>וּ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מ</w:t>
      </w:r>
      <w:r w:rsidR="008A2D5E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כ</w:t>
      </w:r>
      <w:r w:rsidR="008A2D5E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רו</w:t>
      </w:r>
      <w:r w:rsidR="008A2D5E">
        <w:rPr>
          <w:rFonts w:ascii="Times New Roman" w:hAnsi="Times New Roman" w:cs="Times New Roman" w:hint="cs"/>
          <w:color w:val="FFC000"/>
          <w:sz w:val="24"/>
          <w:szCs w:val="24"/>
          <w:rtl/>
        </w:rPr>
        <w:t>ֹ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כד</w:t>
      </w:r>
      <w:r w:rsidR="00400DE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84D9D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שיעשה חליפין בסחורה</w:t>
      </w:r>
      <w:r w:rsidR="00FB3FF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447DF9D" w14:textId="756ACAEA" w:rsidR="00D82B14" w:rsidRDefault="005A3C0F" w:rsidP="00701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והמפרש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לא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יתאמר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חלוף עי"ן באל"ף</w:t>
      </w:r>
      <w:r w:rsidR="00C33CC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שהטעם שלא יהא שליט עליה כאדון</w:t>
      </w:r>
      <w:r w:rsidR="00FB3FF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ויותר טוב שהטעם לא תשתמש בה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כענין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עבדות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4CB7E34" w14:textId="04C285D5" w:rsidR="00D82B14" w:rsidRDefault="00BA3CCA" w:rsidP="00701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תחת אשר </w:t>
      </w:r>
      <w:proofErr w:type="spellStart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עניתה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הטעם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בעניני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התנאים שהקדים</w:t>
      </w:r>
      <w:r w:rsidR="00FB3FF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ומצאנו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ענוי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בגלוח השער</w:t>
      </w:r>
      <w:r w:rsidR="007C5A1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B20B12">
        <w:rPr>
          <w:rFonts w:ascii="Times New Roman" w:hAnsi="Times New Roman" w:cs="Times New Roman"/>
          <w:color w:val="FFC000"/>
          <w:sz w:val="24"/>
          <w:szCs w:val="24"/>
          <w:rtl/>
        </w:rPr>
        <w:t>ואסרנוהו</w:t>
      </w:r>
      <w:r w:rsidR="00D82B14" w:rsidRPr="00B20B1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B20B12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="008A2D5E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B20B12">
        <w:rPr>
          <w:rFonts w:ascii="Times New Roman" w:hAnsi="Times New Roman" w:cs="Times New Roman"/>
          <w:color w:val="FFC000"/>
          <w:sz w:val="24"/>
          <w:szCs w:val="24"/>
          <w:rtl/>
        </w:rPr>
        <w:t>ע</w:t>
      </w:r>
      <w:r w:rsidR="008A2D5E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B20B12">
        <w:rPr>
          <w:rFonts w:ascii="Times New Roman" w:hAnsi="Times New Roman" w:cs="Times New Roman"/>
          <w:color w:val="FFC000"/>
          <w:sz w:val="24"/>
          <w:szCs w:val="24"/>
          <w:rtl/>
        </w:rPr>
        <w:t>נ</w:t>
      </w:r>
      <w:r w:rsidR="008A2D5E">
        <w:rPr>
          <w:rFonts w:ascii="Times New Roman" w:hAnsi="Times New Roman" w:cs="Times New Roman" w:hint="cs"/>
          <w:color w:val="FFC000"/>
          <w:sz w:val="24"/>
          <w:szCs w:val="24"/>
          <w:rtl/>
        </w:rPr>
        <w:t>ּ</w:t>
      </w:r>
      <w:r w:rsidR="005A3C0F" w:rsidRPr="00B20B12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8A2D5E">
        <w:rPr>
          <w:rFonts w:ascii="Times New Roman" w:hAnsi="Times New Roman" w:cs="Times New Roman" w:hint="cs"/>
          <w:color w:val="FFC000"/>
          <w:sz w:val="24"/>
          <w:szCs w:val="24"/>
          <w:rtl/>
        </w:rPr>
        <w:t>ֹ</w:t>
      </w:r>
      <w:r w:rsidR="005A3C0F" w:rsidRPr="00B20B12">
        <w:rPr>
          <w:rFonts w:ascii="Times New Roman" w:hAnsi="Times New Roman" w:cs="Times New Roman"/>
          <w:color w:val="FFC000"/>
          <w:sz w:val="24"/>
          <w:szCs w:val="24"/>
          <w:rtl/>
        </w:rPr>
        <w:t>תו</w:t>
      </w:r>
      <w:r w:rsidR="008A2D5E">
        <w:rPr>
          <w:rFonts w:ascii="Times New Roman" w:hAnsi="Times New Roman" w:cs="Times New Roman" w:hint="cs"/>
          <w:color w:val="FFC000"/>
          <w:sz w:val="24"/>
          <w:szCs w:val="24"/>
          <w:rtl/>
        </w:rPr>
        <w:t>ֹ</w:t>
      </w:r>
      <w:r w:rsidR="007C5A1A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7C5A1A" w:rsidRPr="007C5A1A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(שופטים </w:t>
      </w:r>
      <w:proofErr w:type="spellStart"/>
      <w:r w:rsidR="007C5A1A" w:rsidRPr="007C5A1A">
        <w:rPr>
          <w:rFonts w:ascii="Times New Roman" w:hAnsi="Times New Roman" w:cs="Times New Roman" w:hint="cs"/>
          <w:color w:val="0070C0"/>
          <w:sz w:val="24"/>
          <w:szCs w:val="24"/>
          <w:rtl/>
        </w:rPr>
        <w:t>טז:ה</w:t>
      </w:r>
      <w:proofErr w:type="spellEnd"/>
      <w:r w:rsidR="007C5A1A" w:rsidRPr="007C5A1A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FB3FF0" w:rsidRPr="00F86E1F">
        <w:rPr>
          <w:rFonts w:ascii="Times New Roman" w:hAnsi="Times New Roman" w:cs="Times New Roman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ואין טעם</w:t>
      </w:r>
      <w:r w:rsidR="00FB3FF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3FF0">
        <w:rPr>
          <w:rFonts w:ascii="Times New Roman" w:hAnsi="Times New Roman" w:cs="Times New Roman"/>
          <w:color w:val="FFC000"/>
          <w:sz w:val="24"/>
          <w:szCs w:val="24"/>
          <w:rtl/>
        </w:rPr>
        <w:t>עניתה</w:t>
      </w:r>
      <w:proofErr w:type="spellEnd"/>
      <w:r w:rsidR="00C60C94" w:rsidRPr="00FB3FF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השכיבה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DB55B5E" w14:textId="3F72B001" w:rsidR="00D82B14" w:rsidRDefault="00D82B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DD6F839" w14:textId="2A95B454" w:rsidR="00B930CC" w:rsidRDefault="00B930CC" w:rsidP="00701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21:15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כִּֽי־תִהְיֶ֨ין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לְאִ֜ישׁ שְׁתֵּ֣י נָשִׁ֗ים הָֽאַחַ֤ת אֲהוּבָה֙ וְהָֽאַחַ֣ת שְׂנוּאָ֔ה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וְיָֽלְדוּ־ל֣ו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בָנִ֔ים הָֽאֲהוּבָ֖ה וְהַשְּׂנוּאָ֑ה וְהָיָ֛ה הַבֵּ֥ן הַבְּכֹ֖ר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לַשְּׂנִיאָֽה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099A227C" w14:textId="77777777" w:rsidR="002914A1" w:rsidRDefault="00BA3CCA" w:rsidP="00701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כי </w:t>
      </w:r>
      <w:proofErr w:type="spellStart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תהיין</w:t>
      </w:r>
      <w:proofErr w:type="spellEnd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לאיש שתי נשים</w:t>
      </w:r>
      <w:r w:rsidR="00D82B14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האחת אהובה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אולי זאת שנלקחה מן השביה היא אהובה בעיניו</w:t>
      </w:r>
      <w:r w:rsidR="006C0F4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17F141E" w14:textId="233028CE" w:rsidR="00D82B14" w:rsidRDefault="005A3C0F" w:rsidP="00701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ודעת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בעלי הקבלה </w:t>
      </w:r>
      <w:r w:rsidRPr="0001343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אהובה </w:t>
      </w:r>
      <w:r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Pr="00013431">
        <w:rPr>
          <w:rFonts w:ascii="Times New Roman" w:hAnsi="Times New Roman" w:cs="Times New Roman"/>
          <w:color w:val="FFC000"/>
          <w:sz w:val="24"/>
          <w:szCs w:val="24"/>
          <w:rtl/>
        </w:rPr>
        <w:t>שנואה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לשם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E220F8F" w14:textId="2B996CFB" w:rsidR="00D82B14" w:rsidRDefault="00BA3CCA" w:rsidP="00701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והאחת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שנואה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אמר והשנית</w:t>
      </w:r>
      <w:r w:rsidR="00ED3C0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שבנראה ש</w:t>
      </w:r>
      <w:r w:rsidR="005A3C0F" w:rsidRPr="00952A17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האהובה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נשאה באחרונה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833D483" w14:textId="475BA840" w:rsidR="00D82B14" w:rsidRDefault="00BA3CCA" w:rsidP="00701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וילדו לו בנים האהובה והשנואה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הקדימה כפי שקדם</w:t>
      </w:r>
      <w:r w:rsidR="00ED3C0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שבאמת השנואה ילדה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בתחלה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31A6D6B" w14:textId="77777777" w:rsidR="00794890" w:rsidRDefault="00BA3CCA" w:rsidP="00701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לשניאה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תאר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20686973" w14:textId="6C1AC1BE" w:rsidR="00D82B14" w:rsidRDefault="00BA3CCA" w:rsidP="00701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והיה הבן הבכור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בכור או</w:t>
      </w:r>
      <w:r w:rsidR="00D92440">
        <w:rPr>
          <w:rFonts w:ascii="Times New Roman" w:hAnsi="Times New Roman" w:cs="Times New Roman" w:hint="cs"/>
          <w:sz w:val="24"/>
          <w:szCs w:val="24"/>
          <w:rtl/>
        </w:rPr>
        <w:t>ֹ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0A23213" w14:textId="4C33BC87" w:rsidR="00D82B14" w:rsidRDefault="00D82B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7D461DA" w14:textId="2C72172F" w:rsidR="00B930CC" w:rsidRDefault="00B930CC" w:rsidP="00701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21:16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וְהָיָ֗ה בְּיוֹם֙ הַנְחִיל֣וֹ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אֶת־בָּנָ֔יו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אֵ֥ת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אֲשֶׁר־יִֽהְיֶ֖ה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ל֑וֹ לֹ֣א יוּכַ֗ל לְבַכֵּר֙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אֶת־בֶּן־הָ֣אֲהוּבָ֔ה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עַל־פְּנֵ֥י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בֶן־הַשְּׂנוּאָ֖ה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הַבְּכֹֽר׃</w:t>
      </w:r>
    </w:p>
    <w:p w14:paraId="4967DFD0" w14:textId="6A40E575" w:rsidR="00D82B14" w:rsidRDefault="00BA3CCA" w:rsidP="00701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והיה ביום הנחילו את בניו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כשהוא בבריאותו</w:t>
      </w:r>
      <w:r w:rsidR="004B2F7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 בשעת גסיסתו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7621992" w14:textId="77777777" w:rsidR="00D82B14" w:rsidRDefault="00BA3CCA" w:rsidP="00701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לא יוכל לבכר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מצות לאו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E7275F2" w14:textId="77777777" w:rsidR="00D82B14" w:rsidRDefault="00BA3CCA" w:rsidP="007013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על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פני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לפני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8239010" w14:textId="2FF03859" w:rsidR="00D82B14" w:rsidRDefault="00D82B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DAE72BE" w14:textId="1C5CACF9" w:rsidR="00B930CC" w:rsidRDefault="00B930CC" w:rsidP="004B2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21:17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כִּי֩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אֶת־הַבְּכֹ֨ר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בֶּן־הַשְּׂנוּאָ֜ה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יַכִּ֗יר לָ֤תֶת לוֹ֙ פִּ֣י שְׁנַ֔יִם בְּכֹ֥ל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אֲשֶׁר־יִמָּצֵ֖א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ל֑וֹ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כִּי־הוּא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֙ רֵאשִׁ֣ית אֹנ֔וֹ ל֖וֹ מִשְׁפַּ֥ט הַבְּכֹרָֽה׃</w:t>
      </w:r>
    </w:p>
    <w:p w14:paraId="075ABD23" w14:textId="76839668" w:rsidR="00FB3FF0" w:rsidRDefault="00BA3CCA" w:rsidP="004B2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כי את הבכור יכיר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יעשה לו הכרה שהוא הבכור</w:t>
      </w:r>
      <w:r w:rsidR="0039393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או מלשון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לא תכירו פנים במשפט</w:t>
      </w:r>
      <w:r w:rsidR="00D82B1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D82B14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D82B14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r w:rsidR="0039393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D82B14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proofErr w:type="spellEnd"/>
      <w:r w:rsidR="00D82B14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84D9D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D82B14" w:rsidRPr="00FD14D7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D82B14">
        <w:rPr>
          <w:rFonts w:ascii="Times New Roman" w:hAnsi="Times New Roman" w:cs="Times New Roman"/>
          <w:sz w:val="24"/>
          <w:szCs w:val="24"/>
          <w:rtl/>
        </w:rPr>
        <w:t>שיטול</w:t>
      </w:r>
      <w:proofErr w:type="spellEnd"/>
      <w:r w:rsidR="00D82B14">
        <w:rPr>
          <w:rFonts w:ascii="Times New Roman" w:hAnsi="Times New Roman" w:cs="Times New Roman"/>
          <w:sz w:val="24"/>
          <w:szCs w:val="24"/>
          <w:rtl/>
        </w:rPr>
        <w:t xml:space="preserve"> כבוד הבכורה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: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5A06BA69" w14:textId="77777777" w:rsidR="009A4BB6" w:rsidRDefault="00FB3FF0" w:rsidP="004B2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17 </w:t>
      </w:r>
      <w:r w:rsidR="005A3C0F" w:rsidRPr="00FB3FF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לתת לו פי שנים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שיטול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חלק נוסף משאר האחים</w:t>
      </w:r>
      <w:r w:rsidR="004B2F7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פי שנים כנגד כל אחד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מן האחים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191755E" w14:textId="098B7007" w:rsidR="00D82B14" w:rsidRDefault="005A3C0F" w:rsidP="004B2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ובעלי הקבלה פטרו למי שלא היה בחייו שיעשה לו הכרה</w:t>
      </w:r>
      <w:r w:rsidR="002B76D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והכתוב אומר </w:t>
      </w:r>
      <w:r w:rsidRPr="00FB3FF0">
        <w:rPr>
          <w:rFonts w:ascii="Times New Roman" w:hAnsi="Times New Roman" w:cs="Times New Roman"/>
          <w:color w:val="FFC000"/>
          <w:sz w:val="24"/>
          <w:szCs w:val="24"/>
          <w:rtl/>
        </w:rPr>
        <w:t>לו משפט הבכורה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1480576" w14:textId="77777777" w:rsidR="009A4BB6" w:rsidRDefault="00BA3CCA" w:rsidP="004B2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FB3FF0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בכל אשר ימצא לו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שהוא מוחזק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בידו</w:t>
      </w:r>
      <w:r w:rsidR="009A4BB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9C4AE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3F67106D" w14:textId="2D6686A4" w:rsidR="00D82B14" w:rsidRDefault="005A3C0F" w:rsidP="004B2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ובעלי הקבלה אמרו שאינו נוטל בראוי כמוחזק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2DEE398" w14:textId="77777777" w:rsidR="00F1347C" w:rsidRDefault="00BA3CCA" w:rsidP="004B2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9C4AE9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כי הוא ראשית</w:t>
      </w:r>
      <w:r w:rsidR="00D82B14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אונו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שבכור או</w:t>
      </w:r>
      <w:r w:rsidR="00B434DC">
        <w:rPr>
          <w:rFonts w:ascii="Times New Roman" w:hAnsi="Times New Roman" w:cs="Times New Roman" w:hint="cs"/>
          <w:sz w:val="24"/>
          <w:szCs w:val="24"/>
          <w:rtl/>
        </w:rPr>
        <w:t>ֹ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מכח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האב</w:t>
      </w:r>
      <w:r w:rsidR="009C4AE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ואין הטעם </w:t>
      </w:r>
      <w:r w:rsidR="005A3C0F" w:rsidRPr="009B0DB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ראשית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הביאה</w:t>
      </w:r>
      <w:r w:rsidR="00A5422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שזה אי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אפשר</w:t>
      </w:r>
      <w:r w:rsidR="009C4AE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C19294F" w14:textId="77777777" w:rsidR="001434B9" w:rsidRDefault="005A3C0F" w:rsidP="004B2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והבת מעכבת הבן הבא אחריה</w:t>
      </w:r>
      <w:r w:rsidR="00F1347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והנפל שיש לו צורה</w:t>
      </w:r>
      <w:r w:rsidR="009C4AE9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063BE39" w14:textId="77777777" w:rsidR="008A2D5E" w:rsidRDefault="005A3C0F" w:rsidP="004B2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ואינו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נוטל פי שנים בנכסי האם</w:t>
      </w:r>
      <w:r w:rsidR="008A2D5E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525E320" w14:textId="0DA57AC6" w:rsidR="00D82B14" w:rsidRDefault="005A3C0F" w:rsidP="004B2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ובספר מצות העירונו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בענין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זה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98703E3" w14:textId="4F5F9A02" w:rsidR="00D82B14" w:rsidRDefault="00D82B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1A41712" w14:textId="48EB8EB5" w:rsidR="00B930CC" w:rsidRDefault="00B930CC" w:rsidP="004B2F77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21:18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כִּֽי־יִהְיֶ֣ה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לְאִ֗ישׁ בֵּ֚ן סוֹרֵ֣ר וּמוֹרֶ֔ה אֵינֶ֣נּוּ שֹׁמֵ֔עַ בְּק֥וֹל אָבִ֖יו וּבְק֣וֹל אִמּ֑וֹ וְיִסְּר֣וּ אֹת֔וֹ וְלֹ֥א יִשְׁמַ֖ע אֲלֵיהֶֽם׃</w:t>
      </w:r>
    </w:p>
    <w:p w14:paraId="0FCE887A" w14:textId="6EFF890E" w:rsidR="00577275" w:rsidRDefault="00577275" w:rsidP="005772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21:19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וְתָ֥פְשׂוּ ב֖וֹ אָבִ֣יו וְאִמּ֑וֹ וְהוֹצִ֧יאוּ אֹת֛וֹ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אֶל־זִקְנֵ֥י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עִיר֖וֹ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וְאֶל־שַׁ֥עַר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מְקֹמֽוֹ׃ </w:t>
      </w:r>
    </w:p>
    <w:p w14:paraId="7BACFD51" w14:textId="5152FF5E" w:rsidR="00897E6E" w:rsidRDefault="00BA3CCA" w:rsidP="004B2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9C4AE9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כי יהיה</w:t>
      </w:r>
      <w:r w:rsidR="00D82B14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לאיש בן סורר ומורה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נסמכה זאת הפרשה</w:t>
      </w:r>
      <w:r w:rsidR="008E4F9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אולי השבויה שנשא מצד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אהבה</w:t>
      </w:r>
      <w:r w:rsidR="0027120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יעשה הבן הבא ממנה בכור אם הוא פשוט</w:t>
      </w:r>
      <w:r w:rsidR="009C4AE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ואפשר שיצא ממנה</w:t>
      </w:r>
      <w:r w:rsidR="00D82B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בן סורר ומורה: </w:t>
      </w:r>
    </w:p>
    <w:p w14:paraId="037B63C1" w14:textId="631A4141" w:rsidR="00897E6E" w:rsidRDefault="00BA3CCA" w:rsidP="009B0D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9C4AE9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סורר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9B0DB2">
        <w:rPr>
          <w:rFonts w:ascii="Times New Roman" w:hAnsi="Times New Roman" w:cs="Times New Roman"/>
          <w:sz w:val="24"/>
          <w:szCs w:val="24"/>
          <w:rtl/>
        </w:rPr>
        <w:t>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בעשה</w:t>
      </w:r>
      <w:r w:rsidR="009B0DB2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9B0DB2">
        <w:rPr>
          <w:rFonts w:ascii="Times New Roman" w:hAnsi="Times New Roman" w:cs="Times New Roman"/>
          <w:color w:val="FFC000"/>
          <w:sz w:val="24"/>
          <w:szCs w:val="24"/>
          <w:rtl/>
        </w:rPr>
        <w:t>ומורה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BA2DB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בלא תעשה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8D984C2" w14:textId="121D322D" w:rsidR="00897E6E" w:rsidRDefault="00BA3CCA" w:rsidP="004B2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9C4AE9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איננו שומע</w:t>
      </w:r>
      <w:r w:rsidR="00897E6E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בקול אביו ובקול אמו </w:t>
      </w:r>
      <w:r w:rsidR="00EF3936">
        <w:rPr>
          <w:rFonts w:ascii="Times New Roman" w:hAnsi="Times New Roman" w:cs="Times New Roman"/>
          <w:sz w:val="24"/>
          <w:szCs w:val="24"/>
          <w:rtl/>
        </w:rPr>
        <w:t>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EF3936" w:rsidRPr="00EF3936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זולל וסובא </w:t>
      </w:r>
      <w:r w:rsidR="00EF3936" w:rsidRPr="00EF3936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EF3936" w:rsidRPr="00EF3936">
        <w:rPr>
          <w:rFonts w:ascii="Times New Roman" w:hAnsi="Times New Roman" w:cs="Times New Roman" w:hint="cs"/>
          <w:color w:val="0070C0"/>
          <w:sz w:val="24"/>
          <w:szCs w:val="24"/>
          <w:rtl/>
        </w:rPr>
        <w:t>כא:כ</w:t>
      </w:r>
      <w:proofErr w:type="spellEnd"/>
      <w:r w:rsidR="00EF3936" w:rsidRPr="00EF3936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EF393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שמשחית סדר העולם</w:t>
      </w:r>
      <w:r w:rsidR="00975BF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כנרמז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אל תהי</w:t>
      </w:r>
      <w:r w:rsidR="00897E6E" w:rsidRPr="00621ED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בסובאי יין בזוללי בשר למו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כג</w:t>
      </w:r>
      <w:proofErr w:type="spellEnd"/>
      <w:r w:rsidR="00E876A3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כ)</w:t>
      </w:r>
      <w:r w:rsidR="002C4FF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ותפש הכתוב העקר</w:t>
      </w:r>
      <w:r w:rsidR="00975BF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</w:t>
      </w:r>
      <w:r w:rsidR="00897E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הדין לכל דבר שמפזר חוץ מדי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FDA80F7" w14:textId="77777777" w:rsidR="006D3D4A" w:rsidRDefault="00BA3CCA" w:rsidP="004B2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9C4AE9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ויסרו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אותו</w:t>
      </w:r>
      <w:r w:rsidR="00BA2DB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כל זה</w:t>
      </w:r>
      <w:r w:rsidR="0031426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היסור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בפני</w:t>
      </w:r>
      <w:r w:rsidR="00897E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עדים בעבור שצריכים להביאו בבית דין</w:t>
      </w:r>
      <w:r w:rsidR="006D3D4A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8D1A701" w14:textId="60559FA6" w:rsidR="00897E6E" w:rsidRDefault="005A3C0F" w:rsidP="004B2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וזה אינו בוגר</w:t>
      </w:r>
      <w:r w:rsidR="00A7746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שהבוגר אינו</w:t>
      </w:r>
      <w:r w:rsidR="00897E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נעשה בן סורר ומורה</w:t>
      </w:r>
      <w:r w:rsidR="009C4AE9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>ולא קטן</w:t>
      </w:r>
      <w:r w:rsidR="00A7746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הקטן פטור מן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הענשים</w:t>
      </w:r>
      <w:proofErr w:type="spellEnd"/>
      <w:r w:rsidR="009C4AE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אבל צריך</w:t>
      </w:r>
      <w:r w:rsidR="00897E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שיהיה קרוב אל הבגרות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E75A610" w14:textId="77777777" w:rsidR="00A325D1" w:rsidRDefault="00577275" w:rsidP="004B2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-19</w:t>
      </w:r>
      <w:r w:rsidR="00BA3CCA"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9C4AE9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 w:rsidR="00BA3CCA"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ולא ישמע אליהם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לקחת מוסר אלא עומד</w:t>
      </w:r>
      <w:r w:rsidR="00897E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במריו</w:t>
      </w:r>
      <w:r w:rsidR="009C4AE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וסופו להיותו מורד בעקרים</w:t>
      </w:r>
      <w:r w:rsidR="00A325D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r w:rsidR="00A325D1">
        <w:rPr>
          <w:rFonts w:ascii="Times New Roman" w:hAnsi="Times New Roman" w:cs="Times New Roman" w:hint="cs"/>
          <w:sz w:val="24"/>
          <w:szCs w:val="24"/>
          <w:rtl/>
        </w:rPr>
        <w:t>[</w:t>
      </w:r>
      <w:r w:rsidR="005A3C0F" w:rsidRPr="009C4AE9">
        <w:rPr>
          <w:rFonts w:ascii="Times New Roman" w:hAnsi="Times New Roman" w:cs="Times New Roman"/>
          <w:color w:val="FFC000"/>
          <w:sz w:val="24"/>
          <w:szCs w:val="24"/>
          <w:rtl/>
        </w:rPr>
        <w:t>ותפשו בו אביו ואמו</w:t>
      </w:r>
      <w:r w:rsidR="00A325D1">
        <w:rPr>
          <w:rFonts w:ascii="Times New Roman" w:hAnsi="Times New Roman" w:cs="Times New Roman" w:hint="cs"/>
          <w:sz w:val="24"/>
          <w:szCs w:val="24"/>
          <w:rtl/>
        </w:rPr>
        <w:t>]:</w:t>
      </w:r>
      <w:r w:rsidR="00897E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26900B49" w14:textId="6D81D874" w:rsidR="00897E6E" w:rsidRDefault="00A325D1" w:rsidP="004B2F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A325D1">
        <w:rPr>
          <w:rFonts w:ascii="Times New Roman" w:hAnsi="Times New Roman" w:cs="Times New Roman" w:hint="cs"/>
          <w:color w:val="FF0000"/>
          <w:sz w:val="24"/>
          <w:szCs w:val="24"/>
          <w:rtl/>
        </w:rPr>
        <w:t>21:19</w:t>
      </w:r>
      <w:r w:rsidRPr="00A325D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325D1">
        <w:rPr>
          <w:rFonts w:ascii="Times New Roman" w:hAnsi="Times New Roman" w:cs="Times New Roman" w:hint="cs"/>
          <w:color w:val="FF0000"/>
          <w:sz w:val="24"/>
          <w:szCs w:val="24"/>
          <w:rtl/>
        </w:rPr>
        <w:t>ותפשו בו אביו ואמו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כנראה שצריך להיות ברצון שניהם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6F3FF72" w14:textId="77777777" w:rsidR="00681222" w:rsidRDefault="00681222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000F1AE1" w14:textId="7C136916" w:rsidR="00B930CC" w:rsidRDefault="00681222" w:rsidP="003A1B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21:20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וְאָֽמְר֞וּ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אֶל־זִקְנֵ֣י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עִיר֗וֹ בְּנֵ֤נוּ זֶה֙ סוֹרֵ֣ר וּמֹרֶ֔ה אֵינֶ֥נּוּ שֹׁמֵ֖עַ בְּקֹלֵ֑נוּ זוֹלֵ֖ל וְסֹבֵֽא׃</w:t>
      </w:r>
    </w:p>
    <w:p w14:paraId="040B592B" w14:textId="77777777" w:rsidR="000C64FC" w:rsidRDefault="00BA3CCA" w:rsidP="003A1B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9C4AE9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בננו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זה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כנראה שזה המאמר בפני</w:t>
      </w:r>
      <w:r w:rsidR="00897E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העדים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שהתרוהו</w:t>
      </w:r>
      <w:proofErr w:type="spellEnd"/>
      <w:r w:rsidR="009C4AE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CD078AA" w14:textId="1B4E37F1" w:rsidR="00794890" w:rsidRDefault="005A3C0F" w:rsidP="003A1B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ובעלי הקבלה אמרו מכאן שאין עונשין אל</w:t>
      </w:r>
      <w:r w:rsidR="003A1B4F">
        <w:rPr>
          <w:rFonts w:ascii="Times New Roman" w:hAnsi="Times New Roman" w:cs="Times New Roman" w:hint="cs"/>
          <w:sz w:val="24"/>
          <w:szCs w:val="24"/>
          <w:rtl/>
        </w:rPr>
        <w:t>א</w:t>
      </w:r>
      <w:r w:rsidR="00E000CC">
        <w:rPr>
          <w:rFonts w:ascii="Times New Roman" w:hAnsi="Times New Roman" w:cs="Times New Roman" w:hint="cs"/>
          <w:sz w:val="24"/>
          <w:szCs w:val="24"/>
          <w:rtl/>
        </w:rPr>
        <w:t xml:space="preserve"> &lt;א״כ&gt;</w:t>
      </w:r>
      <w:r w:rsidR="00E000CC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52"/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מתרין</w:t>
      </w:r>
      <w:proofErr w:type="spellEnd"/>
      <w:r w:rsidR="00F803B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897E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ובעלי מקרא אמרו שלא נתחייב אלא מפני שהשביעוהו ועבר על השבועה:</w:t>
      </w:r>
    </w:p>
    <w:p w14:paraId="74B1FAE1" w14:textId="0FB36283" w:rsidR="00897E6E" w:rsidRDefault="00897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FD6F642" w14:textId="48F8AB37" w:rsidR="00681222" w:rsidRDefault="00681222" w:rsidP="003A1B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21:21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וּ֠רְגָמֻהוּ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כָּל־אַנְשֵׁ֨י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עִיר֤וֹ בָֽאֲבָנִים֙ וָמֵ֔ת וּבִֽעַרְתָּ֥ הָרָ֖ע מִקִּרְבֶּ֑ךָ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וְכָל־יִשְׂרָאֵ֖ל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יִשְׁמְע֥וּ וְיִרָֽאוּ׃</w:t>
      </w:r>
    </w:p>
    <w:p w14:paraId="3F264B7A" w14:textId="77777777" w:rsidR="000C64FC" w:rsidRDefault="00BA3CCA" w:rsidP="003A1B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9C4AE9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ורגמוהו כל אנשי עירו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כדי שיראו בני גילו לקחת מוסר</w:t>
      </w:r>
      <w:r w:rsidR="009C4AE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AF283DE" w14:textId="42688796" w:rsidR="00897E6E" w:rsidRDefault="005A3C0F" w:rsidP="003A1B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ובעלי הקבלה</w:t>
      </w:r>
      <w:r w:rsidR="00897E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אמרו שבן סורר ומורה לא נברא ולא נהיה בעולם</w:t>
      </w:r>
      <w:r w:rsidR="004A12F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ולא נכתבה פרשה זאת</w:t>
      </w:r>
      <w:r w:rsidR="00897E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אלא ללמד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לדיינין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שדנין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מן הדין וחוץ מן הדין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4B9DED8" w14:textId="06CD450F" w:rsidR="00897E6E" w:rsidRDefault="00897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BDF0F64" w14:textId="3BC4942F" w:rsidR="00681222" w:rsidRDefault="00681222" w:rsidP="003A1B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21:22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וְכִֽי־יִהְיֶ֣ה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בְאִ֗ישׁ חֵ֛טְא מִשְׁפַּט־מָ֖וֶת וְהוּמָ֑ת וְתָלִ֥יתָ אֹת֖וֹ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עַל־עֵֽץ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19A706C6" w14:textId="55CE12FF" w:rsidR="00897E6E" w:rsidRDefault="00BA3CCA" w:rsidP="003A1B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9C4AE9" w:rsidRPr="007772B9">
        <w:rPr>
          <w:rFonts w:ascii="Times New Roman" w:hAnsi="Times New Roman" w:cs="Times New Roman"/>
          <w:color w:val="FF0000"/>
          <w:sz w:val="24"/>
          <w:szCs w:val="24"/>
          <w:rtl/>
        </w:rPr>
        <w:t>22</w:t>
      </w:r>
      <w:r w:rsidRPr="007772B9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כי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יהיה באיש חטא</w:t>
      </w:r>
      <w:r w:rsidR="00897E6E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משפט מות והומת ותלית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אמרו בעלי הקבלה כל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הנסקלין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נתלין</w:t>
      </w:r>
      <w:proofErr w:type="spellEnd"/>
      <w:r w:rsidR="009C4AE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772B9">
        <w:rPr>
          <w:rFonts w:ascii="Times New Roman" w:hAnsi="Times New Roman" w:cs="Times New Roman"/>
          <w:sz w:val="24"/>
          <w:szCs w:val="24"/>
          <w:rtl/>
        </w:rPr>
        <w:t>ודעת</w:t>
      </w:r>
      <w:r w:rsidR="00897E6E" w:rsidRPr="007772B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772B9" w:rsidRPr="00FD14D7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עלי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מקרא שהוא רשות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7BB889C" w14:textId="7F75938E" w:rsidR="00897E6E" w:rsidRDefault="00897E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CAAAF89" w14:textId="34864A6F" w:rsidR="00681222" w:rsidRDefault="00681222" w:rsidP="003A1B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21:23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לֹֽא־תָלִ֨ין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נִבְלָת֜ו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עַל־הָעֵ֗ץ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כִּֽי־קָב֤וֹר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תִּקְבְּרֶ֨נּוּ֙ בַּיּ֣וֹם הַה֔וּא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כִּֽי־קִלְלַ֥ת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אֱלֹהִ֖ים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תָּל֑וּי וְלֹ֤א תְטַמֵּא֙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אֶת־אַדְמָ֣תְך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ָ֔ אֲשֶׁר֙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נֹתֵ֥ן לְךָ֖ נַֽחֲלָֽה׃</w:t>
      </w:r>
    </w:p>
    <w:p w14:paraId="3074A8BB" w14:textId="77777777" w:rsidR="00897E6E" w:rsidRDefault="00BA3CCA" w:rsidP="003A1B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9C4AE9">
        <w:rPr>
          <w:rFonts w:ascii="Times New Roman" w:hAnsi="Times New Roman" w:cs="Times New Roman" w:hint="cs"/>
          <w:color w:val="FF0000"/>
          <w:sz w:val="24"/>
          <w:szCs w:val="24"/>
          <w:rtl/>
        </w:rPr>
        <w:t>23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לא תלין </w:t>
      </w:r>
      <w:proofErr w:type="spellStart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נבלתו</w:t>
      </w:r>
      <w:proofErr w:type="spellEnd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על העץ כי קבור תקברנו</w:t>
      </w:r>
      <w:r w:rsidR="00897E6E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ביום ההוא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קודם בוא השמש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15266E0" w14:textId="2D4F85CC" w:rsidR="00B11CC5" w:rsidRDefault="00BA3CCA" w:rsidP="003A1B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>21:</w:t>
      </w:r>
      <w:r w:rsidR="009C4AE9">
        <w:rPr>
          <w:rFonts w:ascii="Times New Roman" w:hAnsi="Times New Roman" w:cs="Times New Roman" w:hint="cs"/>
          <w:color w:val="FF0000"/>
          <w:sz w:val="24"/>
          <w:szCs w:val="24"/>
          <w:rtl/>
        </w:rPr>
        <w:t>23</w:t>
      </w:r>
      <w:r w:rsidRPr="00F15CB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כי קללת </w:t>
      </w:r>
      <w:proofErr w:type="spellStart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אלהים</w:t>
      </w:r>
      <w:proofErr w:type="spellEnd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תלוי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שפירשהו</w:t>
      </w:r>
      <w:proofErr w:type="spellEnd"/>
      <w:r w:rsidR="00897E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שהוא שב אל הפעול</w:t>
      </w:r>
      <w:r w:rsidR="00C5427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שבאדם נברא בצלם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אלהים</w:t>
      </w:r>
      <w:proofErr w:type="spellEnd"/>
      <w:r w:rsidR="008A680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 לא יתכן כי</w:t>
      </w:r>
      <w:r w:rsidR="00897E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לא היה ראוי להתלות כלל וכלל</w:t>
      </w:r>
      <w:r w:rsidR="009C4AE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99C1F2A" w14:textId="77777777" w:rsidR="00BF4ED1" w:rsidRDefault="005A3C0F" w:rsidP="003A1B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ואחרים פירשוהו בעבור שחרף וגדף</w:t>
      </w:r>
      <w:r w:rsidR="00897E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השם</w:t>
      </w:r>
      <w:r w:rsidR="00BF4ED1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/>
          <w:sz w:val="24"/>
          <w:szCs w:val="24"/>
          <w:rtl/>
        </w:rPr>
        <w:t>ו</w:t>
      </w:r>
      <w:r w:rsidR="007772B9" w:rsidRPr="00FD14D7">
        <w:rPr>
          <w:rFonts w:ascii="Times New Roman" w:hAnsi="Times New Roman" w:cs="Times New Roman" w:hint="cs"/>
          <w:sz w:val="24"/>
          <w:szCs w:val="24"/>
          <w:rtl/>
        </w:rPr>
        <w:t>ג</w:t>
      </w:r>
      <w:r w:rsidRPr="00FD14D7">
        <w:rPr>
          <w:rFonts w:ascii="Times New Roman" w:hAnsi="Times New Roman" w:cs="Times New Roman"/>
          <w:sz w:val="24"/>
          <w:szCs w:val="24"/>
          <w:rtl/>
        </w:rPr>
        <w:t>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זה לא יתכן</w:t>
      </w:r>
      <w:r w:rsidR="00BF4ED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הנה יהושע תלה המלכים שלכד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וצוה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להורידם</w:t>
      </w:r>
      <w:r w:rsidR="00897E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בערב</w:t>
      </w:r>
      <w:r w:rsidR="009C4AE9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5EE1AC5D" w14:textId="5680A7B1" w:rsidR="00F87650" w:rsidRDefault="005A3C0F" w:rsidP="003A1B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ויש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שפירשהו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סמוך אל הפועל</w:t>
      </w:r>
      <w:r w:rsidR="0052558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והטעם שזה הנתלה הוא קללת</w:t>
      </w:r>
      <w:r w:rsidR="00897E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אלהים</w:t>
      </w:r>
      <w:proofErr w:type="spellEnd"/>
      <w:r w:rsidR="007772B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ואין ראוי שתלין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נבלתו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העץ שתטמא הארץ</w:t>
      </w:r>
      <w:r w:rsidR="00C526FF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ומה טעם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למלת</w:t>
      </w:r>
      <w:proofErr w:type="spellEnd"/>
      <w:r w:rsidR="009C4AE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9C4AE9">
        <w:rPr>
          <w:rFonts w:ascii="Times New Roman" w:hAnsi="Times New Roman" w:cs="Times New Roman"/>
          <w:color w:val="FFC000"/>
          <w:sz w:val="24"/>
          <w:szCs w:val="24"/>
          <w:rtl/>
        </w:rPr>
        <w:t>כי</w:t>
      </w:r>
      <w:r w:rsidR="008E782F">
        <w:rPr>
          <w:rFonts w:ascii="Times New Roman" w:hAnsi="Times New Roman" w:cs="Times New Roman" w:hint="cs"/>
          <w:sz w:val="24"/>
          <w:szCs w:val="24"/>
          <w:rtl/>
        </w:rPr>
        <w:t>?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CF431A8" w14:textId="02417777" w:rsidR="005A3C0F" w:rsidRPr="00FB1DA6" w:rsidRDefault="005A3C0F" w:rsidP="003A1B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ויש שפירשוהו שהקללה תבוא לכל מקום קרוב או רחוק מהתלוי</w:t>
      </w:r>
      <w:r w:rsidR="008E782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וזהו</w:t>
      </w:r>
      <w:r w:rsidR="00897E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טעם </w:t>
      </w:r>
      <w:r w:rsidRPr="009C4AE9">
        <w:rPr>
          <w:rFonts w:ascii="Times New Roman" w:hAnsi="Times New Roman" w:cs="Times New Roman"/>
          <w:color w:val="FFC000"/>
          <w:sz w:val="24"/>
          <w:szCs w:val="24"/>
          <w:rtl/>
        </w:rPr>
        <w:t>ולא תטמא את אדמתך</w:t>
      </w:r>
      <w:r w:rsidR="009C4AE9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ומה טעם </w:t>
      </w:r>
      <w:r w:rsidRPr="009C4AE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קללת </w:t>
      </w:r>
      <w:proofErr w:type="spellStart"/>
      <w:r w:rsidRPr="009C4AE9">
        <w:rPr>
          <w:rFonts w:ascii="Times New Roman" w:hAnsi="Times New Roman" w:cs="Times New Roman"/>
          <w:color w:val="FFC000"/>
          <w:sz w:val="24"/>
          <w:szCs w:val="24"/>
          <w:rtl/>
        </w:rPr>
        <w:t>אלהים</w:t>
      </w:r>
      <w:proofErr w:type="spellEnd"/>
      <w:r w:rsidRPr="009C4AE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תלוי</w:t>
      </w:r>
      <w:r w:rsidR="008E782F">
        <w:rPr>
          <w:rFonts w:ascii="Times New Roman" w:hAnsi="Times New Roman" w:cs="Times New Roman" w:hint="cs"/>
          <w:sz w:val="24"/>
          <w:szCs w:val="24"/>
          <w:rtl/>
        </w:rPr>
        <w:t>?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שהקללה</w:t>
      </w:r>
      <w:r w:rsidR="00897E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מתיחסת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אל התלוי</w:t>
      </w:r>
      <w:r w:rsidR="009C4AE9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ונראה לפשר מלת </w:t>
      </w:r>
      <w:r w:rsidRPr="009C4AE9">
        <w:rPr>
          <w:rFonts w:ascii="Times New Roman" w:hAnsi="Times New Roman" w:cs="Times New Roman"/>
          <w:color w:val="FFC000"/>
          <w:sz w:val="24"/>
          <w:szCs w:val="24"/>
          <w:rtl/>
        </w:rPr>
        <w:t>כי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במקום אע"פ</w:t>
      </w:r>
      <w:r w:rsidR="007772B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כי</w:t>
      </w:r>
      <w:r w:rsidR="00897E6E" w:rsidRPr="00621ED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רכב ברזל לו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(יהושע </w:t>
      </w:r>
      <w:proofErr w:type="spellStart"/>
      <w:r w:rsidRPr="007772B9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r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r w:rsidR="0062437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FD14D7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proofErr w:type="spellEnd"/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9C4AE9" w:rsidRPr="009C4AE9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והטעם שזה התלוי </w:t>
      </w:r>
      <w:r w:rsidR="00962A60">
        <w:rPr>
          <w:rFonts w:ascii="Times New Roman" w:hAnsi="Times New Roman" w:cs="Times New Roman" w:hint="cs"/>
          <w:sz w:val="24"/>
          <w:szCs w:val="24"/>
          <w:rtl/>
        </w:rPr>
        <w:t>ה</w:t>
      </w:r>
      <w:r w:rsidRPr="00FB1DA6">
        <w:rPr>
          <w:rFonts w:ascii="Times New Roman" w:hAnsi="Times New Roman" w:cs="Times New Roman"/>
          <w:sz w:val="24"/>
          <w:szCs w:val="24"/>
          <w:rtl/>
        </w:rPr>
        <w:t>מקולל מ</w:t>
      </w:r>
      <w:r w:rsidR="007772B9">
        <w:rPr>
          <w:rFonts w:ascii="Times New Roman" w:hAnsi="Times New Roman" w:cs="Times New Roman" w:hint="cs"/>
          <w:sz w:val="24"/>
          <w:szCs w:val="24"/>
          <w:rtl/>
        </w:rPr>
        <w:t>הש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ם </w:t>
      </w:r>
      <w:r w:rsidRPr="0062554C">
        <w:rPr>
          <w:rFonts w:ascii="Times New Roman" w:hAnsi="Times New Roman" w:cs="Times New Roman"/>
          <w:color w:val="FFC000"/>
          <w:sz w:val="24"/>
          <w:szCs w:val="24"/>
          <w:rtl/>
        </w:rPr>
        <w:t>לא תלין</w:t>
      </w:r>
      <w:r w:rsidR="00897E6E" w:rsidRPr="0062554C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Pr="0062554C">
        <w:rPr>
          <w:rFonts w:ascii="Times New Roman" w:hAnsi="Times New Roman" w:cs="Times New Roman"/>
          <w:color w:val="FFC000"/>
          <w:sz w:val="24"/>
          <w:szCs w:val="24"/>
          <w:rtl/>
        </w:rPr>
        <w:t>נבלתו</w:t>
      </w:r>
      <w:proofErr w:type="spellEnd"/>
      <w:r w:rsidRPr="0062554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אלא </w:t>
      </w:r>
      <w:r w:rsidRPr="0062554C">
        <w:rPr>
          <w:rFonts w:ascii="Times New Roman" w:hAnsi="Times New Roman" w:cs="Times New Roman"/>
          <w:color w:val="FFC000"/>
          <w:sz w:val="24"/>
          <w:szCs w:val="24"/>
          <w:rtl/>
        </w:rPr>
        <w:t>תקברנו</w:t>
      </w:r>
      <w:r w:rsidR="00962A6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ותעשה זה הכבוד לגופו</w:t>
      </w:r>
      <w:r w:rsidR="00E97DF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אע"פ שהוא מקולל מהשם</w:t>
      </w:r>
      <w:r w:rsidR="0062554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897E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וכל זה ש</w:t>
      </w:r>
      <w:r w:rsidRPr="0062554C">
        <w:rPr>
          <w:rFonts w:ascii="Times New Roman" w:hAnsi="Times New Roman" w:cs="Times New Roman"/>
          <w:color w:val="FFC000"/>
          <w:sz w:val="24"/>
          <w:szCs w:val="24"/>
          <w:rtl/>
        </w:rPr>
        <w:t>לא תטמא את אדמתך</w:t>
      </w:r>
      <w:r w:rsidR="00962A6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שאתה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חיב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לתת ממנה בכורים תרומות</w:t>
      </w:r>
      <w:r w:rsidR="00897E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ומעשרות</w:t>
      </w:r>
      <w:r w:rsidR="009C4AE9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ודרך אחד לכל</w:t>
      </w:r>
      <w:r w:rsidR="00FB4D0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בין ישראל בין גוי</w:t>
      </w:r>
      <w:r w:rsidR="00FB4D0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ויהושע יוכיח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0F21C0FE" w14:textId="52A8A0CF" w:rsidR="005A3C0F" w:rsidRDefault="005A3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A2E17EB" w14:textId="3F4765A2" w:rsidR="00681222" w:rsidRPr="00FB1DA6" w:rsidRDefault="00681222" w:rsidP="003B49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22:1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לֹֽא־תִרְאֶה֩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אֶת־שׁ֨וֹר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אָחִ֜יךָ א֤וֹ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אֶת־שֵׂיו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ֹ֙ נִדָּחִ֔ים וְהִתְעַלַּמְתָּ֖ מֵהֶ֑ם הָשֵׁ֥ב תְּשִׁיבֵ֖ם לְאָחִֽיךָ׃</w:t>
      </w:r>
    </w:p>
    <w:p w14:paraId="412D2F49" w14:textId="77777777" w:rsidR="00B37205" w:rsidRDefault="00BA3CCA" w:rsidP="008D6C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22:1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לא תראה את שור אחיך או את שיו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דמה השור כמו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השה</w:t>
      </w:r>
      <w:r w:rsidR="00D24E5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 xml:space="preserve"> שלא</w:t>
      </w:r>
      <w:r w:rsidR="00336A9E" w:rsidRPr="00FD1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C0F" w:rsidRPr="00FD14D7">
        <w:rPr>
          <w:rFonts w:ascii="Times New Roman" w:hAnsi="Times New Roman" w:cs="Times New Roman"/>
          <w:sz w:val="24"/>
          <w:szCs w:val="24"/>
          <w:rtl/>
        </w:rPr>
        <w:t>יהנה</w:t>
      </w:r>
      <w:proofErr w:type="spellEnd"/>
      <w:r w:rsidR="005A3C0F" w:rsidRPr="00FD14D7">
        <w:rPr>
          <w:rFonts w:ascii="Times New Roman" w:hAnsi="Times New Roman" w:cs="Times New Roman"/>
          <w:sz w:val="24"/>
          <w:szCs w:val="24"/>
          <w:rtl/>
        </w:rPr>
        <w:t xml:space="preserve"> מהם</w:t>
      </w:r>
      <w:r w:rsidR="008D6C4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CF58447" w14:textId="1E57846D" w:rsidR="00336A9E" w:rsidRDefault="005A3C0F" w:rsidP="008D6C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4D7">
        <w:rPr>
          <w:rFonts w:ascii="Times New Roman" w:hAnsi="Times New Roman" w:cs="Times New Roman"/>
          <w:sz w:val="24"/>
          <w:szCs w:val="24"/>
          <w:rtl/>
        </w:rPr>
        <w:lastRenderedPageBreak/>
        <w:t>ונמצא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="005F0F54">
        <w:rPr>
          <w:rFonts w:ascii="Times New Roman" w:hAnsi="Times New Roman" w:cs="Times New Roman" w:hint="cs"/>
          <w:color w:val="FFC000"/>
          <w:sz w:val="24"/>
          <w:szCs w:val="24"/>
          <w:rtl/>
        </w:rPr>
        <w:t>שֵׂ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י</w:t>
      </w:r>
      <w:r w:rsidR="008D6C4B">
        <w:rPr>
          <w:rFonts w:ascii="Times New Roman" w:hAnsi="Times New Roman" w:cs="Times New Roman" w:hint="cs"/>
          <w:color w:val="FFC000"/>
          <w:sz w:val="24"/>
          <w:szCs w:val="24"/>
          <w:rtl/>
        </w:rPr>
        <w:t>ה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proofErr w:type="spellEnd"/>
      <w:r w:rsidR="005F0F54">
        <w:rPr>
          <w:rFonts w:ascii="Times New Roman" w:hAnsi="Times New Roman" w:cs="Times New Roman" w:hint="cs"/>
          <w:color w:val="FFC000"/>
          <w:sz w:val="24"/>
          <w:szCs w:val="24"/>
          <w:rtl/>
        </w:rPr>
        <w:t>ֹ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(שמואל א</w:t>
      </w:r>
      <w:r w:rsidR="0061676D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יד</w:t>
      </w:r>
      <w:r w:rsidR="0061676D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לד)</w:t>
      </w:r>
      <w:r w:rsidR="009C4AE9" w:rsidRPr="009C4AE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ושני הדרכים נכונים</w:t>
      </w:r>
      <w:r w:rsidR="008D6C4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336A9E">
        <w:rPr>
          <w:rFonts w:ascii="Times New Roman" w:hAnsi="Times New Roman" w:cs="Times New Roman"/>
          <w:sz w:val="24"/>
          <w:szCs w:val="24"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כמו ידו </w:t>
      </w:r>
      <w:r w:rsidR="007772B9" w:rsidRPr="00FB1DA6">
        <w:rPr>
          <w:rFonts w:ascii="Times New Roman" w:hAnsi="Times New Roman" w:cs="Times New Roman"/>
          <w:sz w:val="24"/>
          <w:szCs w:val="24"/>
          <w:rtl/>
        </w:rPr>
        <w:t>י</w:t>
      </w:r>
      <w:r w:rsidR="007772B9">
        <w:rPr>
          <w:rFonts w:ascii="Times New Roman" w:hAnsi="Times New Roman" w:cs="Times New Roman" w:hint="cs"/>
          <w:sz w:val="24"/>
          <w:szCs w:val="24"/>
          <w:rtl/>
        </w:rPr>
        <w:t>דה</w:t>
      </w:r>
      <w:r w:rsidR="007772B9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7E7322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וכבר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הרמזנו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טעם הה"א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בכנויים</w:t>
      </w:r>
      <w:proofErr w:type="spellEnd"/>
      <w:r w:rsidR="00721875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ופעמים מקצר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50AA3DB" w14:textId="7A64D51E" w:rsidR="00336A9E" w:rsidRDefault="00BA3CCA" w:rsidP="003B49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22:1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נדחים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פ"א</w:t>
      </w:r>
      <w:r w:rsidR="00336A9E">
        <w:rPr>
          <w:rFonts w:ascii="Times New Roman" w:hAnsi="Times New Roman" w:cs="Times New Roman"/>
          <w:sz w:val="24"/>
          <w:szCs w:val="24"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הפעל מו</w:t>
      </w:r>
      <w:r w:rsidR="00052AE1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</w:t>
      </w:r>
      <w:r w:rsidR="00052AE1">
        <w:rPr>
          <w:rFonts w:ascii="Times New Roman" w:hAnsi="Times New Roman" w:cs="Times New Roman" w:hint="cs"/>
          <w:sz w:val="24"/>
          <w:szCs w:val="24"/>
          <w:rtl/>
        </w:rPr>
        <w:t>ע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D14D7">
        <w:rPr>
          <w:rFonts w:ascii="Times New Roman" w:hAnsi="Times New Roman" w:cs="Times New Roman"/>
          <w:sz w:val="24"/>
          <w:szCs w:val="24"/>
          <w:rtl/>
        </w:rPr>
        <w:t>בדג</w:t>
      </w:r>
      <w:r w:rsidR="00962681" w:rsidRPr="00FD14D7">
        <w:rPr>
          <w:rFonts w:ascii="Times New Roman" w:hAnsi="Times New Roman" w:cs="Times New Roman"/>
          <w:sz w:val="24"/>
          <w:szCs w:val="24"/>
          <w:rtl/>
        </w:rPr>
        <w:t>"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ש</w:t>
      </w:r>
      <w:proofErr w:type="spellEnd"/>
      <w:r w:rsidR="00C60C94" w:rsidRPr="00962681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8275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D0209" w14:textId="77777777" w:rsidR="00C60C94" w:rsidRDefault="00BA3CCA" w:rsidP="003B49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22:1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והתעלמת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מהם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שתעשה עצמך כאלו לא ראית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4B2A2714" w14:textId="5D085123" w:rsidR="00336A9E" w:rsidRDefault="00BA3CCA" w:rsidP="003B49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22:1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השב תשיבם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 אתה בעצמך</w:t>
      </w:r>
      <w:r w:rsidR="007430B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 על ידי שליח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B29F69F" w14:textId="3112CF4B" w:rsidR="00336A9E" w:rsidRDefault="00336A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9A7491D" w14:textId="7551548A" w:rsidR="00681222" w:rsidRDefault="00681222" w:rsidP="007430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22:2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וְאִם־לֹ֨א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קָר֥וֹב אָחִ֛יךָ אֵלֶ֖יךָ וְלֹ֣א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יְדַעְתּ֑ו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וַֽאֲסַפְתּוֹ֙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אֶל־תּ֣וֹך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ְ בֵּיתֶ֔ךָ וְהָיָ֣ה עִמְּךָ֗ עַ֣ד דְּרֹ֤שׁ אָחִ֨יךָ</w:t>
      </w:r>
      <w:r w:rsidRPr="004F4259">
        <w:rPr>
          <w:rFonts w:asciiTheme="majorBidi" w:hAnsiTheme="majorBidi" w:cs="Times New Roman" w:hint="cs"/>
          <w:b/>
          <w:bCs/>
          <w:sz w:val="24"/>
          <w:szCs w:val="24"/>
          <w:rtl/>
        </w:rPr>
        <w:t>֙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אֹת֔וֹ וַהֲשֵֽׁבֹת֖וֹ לֽוֹ׃</w:t>
      </w:r>
    </w:p>
    <w:p w14:paraId="03E6E8C3" w14:textId="77777777" w:rsidR="00336A9E" w:rsidRDefault="00BA3CCA" w:rsidP="007430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9C4AE9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ואם לא קרוב אחיך</w:t>
      </w:r>
      <w:r w:rsidR="00336A9E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אליך ולא </w:t>
      </w:r>
      <w:proofErr w:type="spellStart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ידעתו</w:t>
      </w:r>
      <w:proofErr w:type="spellEnd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ואספתו אל תוך ביתך והיה עמך עד דרוש אחיך אותו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336A9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פן ימצא איש רמאי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5CD03A1" w14:textId="1653138B" w:rsidR="00336A9E" w:rsidRDefault="00BA3C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9C4AE9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והשבותו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צריך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לכון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ממלת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9C4AE9">
        <w:rPr>
          <w:rFonts w:ascii="Times New Roman" w:hAnsi="Times New Roman" w:cs="Times New Roman"/>
          <w:color w:val="FFC000"/>
          <w:sz w:val="24"/>
          <w:szCs w:val="24"/>
          <w:rtl/>
        </w:rPr>
        <w:t>והשבותו</w:t>
      </w:r>
      <w:proofErr w:type="spellEnd"/>
      <w:r w:rsidR="0091343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שאם</w:t>
      </w:r>
      <w:r w:rsidR="00336A9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יתפרנס מעצמו יהיה קים עמו</w:t>
      </w:r>
      <w:r w:rsidR="0091343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ואם לאו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ימכר</w:t>
      </w:r>
      <w:proofErr w:type="spellEnd"/>
      <w:r w:rsidR="0091343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שאם יאכל מה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ששוה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מה</w:t>
      </w:r>
      <w:r w:rsidR="00336A9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ישיב</w:t>
      </w:r>
      <w:r w:rsidR="00913431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C2180F5" w14:textId="77777777" w:rsidR="005F0F54" w:rsidRDefault="005F0F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5111753" w14:textId="4837C766" w:rsidR="00336A9E" w:rsidRDefault="00681222" w:rsidP="007430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22:3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וְכֵ֧ן תַּֽעֲשֶׂ֣ה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לַֽחֲמֹר֗ו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וְכֵ֣ן תַּֽעֲשֶׂה֮ לְשִׂמְלָתוֹ֒ וְכֵ֣ן תַּֽעֲשֶׂ֗ה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לְכָל־אֲבֵדַ֥ת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אָחִ֛יךָ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אֲשֶׁר־תֹּאבַ֥ד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מִמֶּ֖נּוּ וּמְצָאתָ֑הּ לֹ֥א תוּכַ֖ל לְהִתְעַלֵּֽם׃</w:t>
      </w:r>
    </w:p>
    <w:p w14:paraId="6BB88AD7" w14:textId="77777777" w:rsidR="00336A9E" w:rsidRDefault="00BA3CCA" w:rsidP="007430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9C4AE9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וכן תעשה לחמורו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להקיש כל בהמה טמאה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5214289" w14:textId="77777777" w:rsidR="00336A9E" w:rsidRDefault="00BA3CCA" w:rsidP="007430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9C4AE9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וכן תעשה לשמלתו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336A9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להקיש כל דברים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נקפאים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036022D" w14:textId="77777777" w:rsidR="00336A9E" w:rsidRDefault="00BA3CCA" w:rsidP="007430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9C4AE9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וכן תעשה לכל אבדת אחיך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שב וכלל כלי</w:t>
      </w:r>
      <w:r w:rsidR="00336A9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בית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2366684" w14:textId="77777777" w:rsidR="00336A9E" w:rsidRDefault="00BA3CCA" w:rsidP="007430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9C4AE9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לא תוכל להתעלם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להפטר בהעלמתך</w:t>
      </w:r>
      <w:r w:rsidR="009C4AE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מצות לאו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C079CFC" w14:textId="344FDCC3" w:rsidR="00336A9E" w:rsidRDefault="00336A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6D4E965" w14:textId="6D7A5346" w:rsidR="00681222" w:rsidRDefault="00681222" w:rsidP="007430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22:4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לֹֽא־תִרְאֶה֩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אֶת־חֲמ֨וֹר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אָחִ֜יךָ א֤וֹ שׁו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ֹרוֹ֙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נֹֽפְלִ֣ים בַּדֶּ֔רֶךְ וְהִתְעַלַּמְתָּ֖ מֵהֶ֑ם הָקֵ֥ם תָּקִ֖ים עִמּֽוֹ׃ </w:t>
      </w:r>
    </w:p>
    <w:p w14:paraId="5B1E50E1" w14:textId="77777777" w:rsidR="00336A9E" w:rsidRDefault="00BA3CCA" w:rsidP="007430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9C4AE9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לא תראה את</w:t>
      </w:r>
      <w:r w:rsidR="00336A9E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חמור אחיך או את שורו נופלים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במשאו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0289FAD" w14:textId="111B7E88" w:rsidR="00336A9E" w:rsidRDefault="00BA3CCA" w:rsidP="007430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9C4AE9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והתעלמת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כאלו אינך</w:t>
      </w:r>
      <w:r w:rsidR="00336A9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רואה</w:t>
      </w:r>
      <w:r w:rsidR="004A43DD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70492E6C" w14:textId="078F7C16" w:rsidR="009C4AE9" w:rsidRDefault="009C4AE9" w:rsidP="007430BD">
      <w:pPr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מלת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מתפשטת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למלת</w:t>
      </w:r>
      <w:proofErr w:type="spellEnd"/>
      <w:r w:rsidR="005123E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9C4AE9">
        <w:rPr>
          <w:rFonts w:ascii="Times New Roman" w:hAnsi="Times New Roman" w:cs="Times New Roman"/>
          <w:color w:val="FFC000"/>
          <w:sz w:val="24"/>
          <w:szCs w:val="24"/>
          <w:rtl/>
        </w:rPr>
        <w:t>והתעלמת</w:t>
      </w:r>
      <w:r w:rsidRPr="009C4AE9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481A99AE" w14:textId="77777777" w:rsidR="00336A9E" w:rsidRDefault="005123E9" w:rsidP="007430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123E9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22:4 </w:t>
      </w:r>
      <w:r w:rsidR="005A3C0F" w:rsidRPr="005123E9">
        <w:rPr>
          <w:rFonts w:ascii="Times New Roman" w:hAnsi="Times New Roman" w:cs="Times New Roman"/>
          <w:color w:val="FF0000"/>
          <w:sz w:val="24"/>
          <w:szCs w:val="24"/>
          <w:rtl/>
        </w:rPr>
        <w:t>הקם תקים עמו</w:t>
      </w:r>
      <w:r w:rsidR="00C60C94" w:rsidRPr="005123E9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</w:t>
      </w:r>
      <w:r w:rsidR="00336A9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אינו יכול לבדו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ואם הוא חולה תקים לבדך אם אתה יכול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F867696" w14:textId="25325075" w:rsidR="00336A9E" w:rsidRDefault="00336A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6456C0D" w14:textId="6AF00D98" w:rsidR="00681222" w:rsidRDefault="00681222" w:rsidP="007430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22:5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לֹֽא־יִהְיֶ֤ה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כְלִי־גֶ֨בֶר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עַל־אִשָּׁ֔ה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וְלֹֽא־יִלְבַּ֥ש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גֶּ֖בֶר שִׂמְלַ֣ת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אִשָּׁ֑ה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כִּ֧י תֽוֹעֲבַ֛ת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כָּל־עֹ֥שֵׂה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אֵֽלֶּה׃</w:t>
      </w:r>
    </w:p>
    <w:p w14:paraId="5A978DB3" w14:textId="77777777" w:rsidR="001E1C78" w:rsidRDefault="00BA3CCA" w:rsidP="007430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5123E9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לא יהיה</w:t>
      </w:r>
      <w:r w:rsidR="00336A9E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כלי גבר על אישה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שתלבש כלי זין והאיש עדי אישה</w:t>
      </w:r>
      <w:r w:rsidR="00FC0EA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והאיש</w:t>
      </w:r>
      <w:r w:rsidR="00336A9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שלא הביא עדיין חתימת זקן להתערב עם הנשים</w:t>
      </w:r>
      <w:r w:rsidR="006C62B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שאם יהיה זה גורם</w:t>
      </w:r>
      <w:r w:rsidR="00336A9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זנות</w:t>
      </w:r>
      <w:r w:rsidR="005123E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ואולם אם יעשהו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להנצל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מסכנה</w:t>
      </w:r>
      <w:r w:rsidR="00765F8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יכשר</w:t>
      </w:r>
      <w:r w:rsidR="006C62B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480322F" w14:textId="023115AD" w:rsidR="00336A9E" w:rsidRDefault="005A3C0F" w:rsidP="007430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ומה שנאמר </w:t>
      </w:r>
      <w:r w:rsidRPr="00A05AF8">
        <w:rPr>
          <w:rFonts w:ascii="Times New Roman" w:hAnsi="Times New Roman" w:cs="Times New Roman"/>
          <w:color w:val="FFC000"/>
          <w:sz w:val="24"/>
          <w:szCs w:val="24"/>
          <w:rtl/>
        </w:rPr>
        <w:t>כלי</w:t>
      </w:r>
      <w:r w:rsidR="00336A9E" w:rsidRPr="00A05AF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BA2259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לזכר</w:t>
      </w:r>
      <w:r w:rsidRPr="00A05AF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BA2259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ו</w:t>
      </w:r>
      <w:r w:rsidRPr="00A05AF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שלמה </w:t>
      </w:r>
      <w:r w:rsidRPr="00492FD7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לאשה</w:t>
      </w:r>
      <w:r w:rsidR="00686C19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,</w:t>
      </w:r>
      <w:r w:rsidRPr="00492FD7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/>
          <w:sz w:val="24"/>
          <w:szCs w:val="24"/>
          <w:rtl/>
        </w:rPr>
        <w:t xml:space="preserve">הוא על דרך </w:t>
      </w:r>
      <w:r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ידע שור קונהו 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r w:rsidR="0057068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proofErr w:type="spellEnd"/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511F8CF" w14:textId="16467FC0" w:rsidR="00336A9E" w:rsidRDefault="00336A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99FA239" w14:textId="46D51209" w:rsidR="00681222" w:rsidRDefault="00681222" w:rsidP="00C238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22:6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כִּ֣י יִקָּרֵ֣א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קַן־צִפּ֣וֹר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׀ לְפָנֶ֡יךָ בַּדֶּ֜רֶךְ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בְּכָל־עֵ֣ץ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׀ א֣וֹ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עַל־הָאָ֗רֶץ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אֶפְרֹחִים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א֣וֹ בֵיצִ֔ים וְהָאֵ֤ם רֹבֶ֨צֶת֙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עַל־הָֽאֶפְרֹחִ֔ים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א֖וֹ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עַל־הַבֵּיצִ֑ים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לֹֽא־תִקַּ֥ח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הָאֵ֖ם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עַל־הַבָּנִֽים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7D82FED4" w14:textId="7A0BF95C" w:rsidR="00C60C94" w:rsidRDefault="00BA3CCA" w:rsidP="00C238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5123E9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כי יקרא</w:t>
      </w:r>
      <w:r w:rsidR="00336A9E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קן ציפור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מלשון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לקראתי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לד)</w:t>
      </w:r>
      <w:r w:rsidR="0047784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ובעלי הקבלה אמרו פרט למזומן:</w:t>
      </w:r>
    </w:p>
    <w:p w14:paraId="611BEA81" w14:textId="023C3378" w:rsidR="002D4BB1" w:rsidRDefault="00BA3CCA" w:rsidP="00C238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5123E9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קן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ציפור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פתו"ח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שהוא סמוך</w:t>
      </w:r>
      <w:r w:rsidR="0030550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ובא פת"ח גדול תחת </w:t>
      </w:r>
      <w:r w:rsidR="00FC0EA3">
        <w:rPr>
          <w:rFonts w:ascii="Times New Roman" w:hAnsi="Times New Roman" w:cs="Times New Roman" w:hint="cs"/>
          <w:sz w:val="24"/>
          <w:szCs w:val="24"/>
          <w:rtl/>
        </w:rPr>
        <w:t>פ</w:t>
      </w:r>
      <w:r w:rsidR="00FC0EA3" w:rsidRPr="00FB1DA6">
        <w:rPr>
          <w:rFonts w:ascii="Times New Roman" w:hAnsi="Times New Roman" w:cs="Times New Roman"/>
          <w:sz w:val="24"/>
          <w:szCs w:val="24"/>
          <w:rtl/>
        </w:rPr>
        <w:t>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"ח קטן</w:t>
      </w:r>
      <w:r w:rsidR="005123E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גש</w:t>
      </w:r>
      <w:r w:rsidR="002D4BB1" w:rsidRPr="00621ED8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הלאה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r w:rsidR="007F79C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FC0EA3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621ED8">
        <w:rPr>
          <w:rFonts w:ascii="Times New Roman" w:hAnsi="Times New Roman" w:cs="Times New Roman"/>
          <w:color w:val="FFC000"/>
          <w:sz w:val="24"/>
          <w:szCs w:val="24"/>
          <w:rtl/>
        </w:rPr>
        <w:t>גש פגע בו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(שמואל ב</w:t>
      </w:r>
      <w:r w:rsidR="007F79CB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r w:rsidR="007F79C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DC95605" w14:textId="77777777" w:rsidR="00C60C94" w:rsidRDefault="00BA3CCA" w:rsidP="00C238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5123E9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בדרך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די לכתו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4370706" w14:textId="748EC1AF" w:rsidR="00C60C94" w:rsidRDefault="00BA3CCA" w:rsidP="00C238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5123E9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בכל עץ או על הארץ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שאמר</w:t>
      </w:r>
      <w:r w:rsidR="005A3C0F" w:rsidRPr="005123E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בדרך</w:t>
      </w:r>
      <w:r w:rsidR="005123E9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על כן פרט </w:t>
      </w:r>
      <w:r w:rsidR="005A3C0F" w:rsidRPr="005123E9">
        <w:rPr>
          <w:rFonts w:ascii="Times New Roman" w:hAnsi="Times New Roman" w:cs="Times New Roman"/>
          <w:color w:val="FFC000"/>
          <w:sz w:val="24"/>
          <w:szCs w:val="24"/>
          <w:rtl/>
        </w:rPr>
        <w:t>בכל עץ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2396CFF" w14:textId="3D22653F" w:rsidR="002D4BB1" w:rsidRDefault="00BA3CCA" w:rsidP="00C238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5123E9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אפרוחים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האל"ף נוסף</w:t>
      </w:r>
      <w:r w:rsidR="005123E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ויתכן להיותו הפוך מלשון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ירחף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r w:rsidR="00193D3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5123E9" w:rsidRPr="005123E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 יתכן להיות מלשון פרח</w:t>
      </w:r>
      <w:r w:rsidR="005123E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קטן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95F102D" w14:textId="77777777" w:rsidR="00C60C94" w:rsidRDefault="00BA3CCA" w:rsidP="00C238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5123E9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או ביצים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להוציא ביצי הרוח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6EFC47BE" w14:textId="7721BFE1" w:rsidR="002D4BB1" w:rsidRDefault="002D4B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4CB080F" w14:textId="5D37B412" w:rsidR="00681222" w:rsidRDefault="00681222" w:rsidP="00492F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22:7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שַׁלֵּ֤חַ תְּשַׁלַּח֙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אֶת־הָאֵ֔ם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וְאֶת־הַבָּנ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ִ֖ים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תִּֽקַּֽח־לָ֑ך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ְ לְמַ֨עַן֙ יִ֣יטַב לָ֔ךְ וְהַֽאֲרַכְתָּ֖ יָמִֽים׃</w:t>
      </w:r>
    </w:p>
    <w:p w14:paraId="7055395A" w14:textId="77777777" w:rsidR="00A7083F" w:rsidRDefault="00BA3CCA" w:rsidP="002D62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5123E9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שלח תשלח את האם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שיקח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האם ויניח הבנים</w:t>
      </w:r>
      <w:r w:rsidR="002D62B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ישחתו</w:t>
      </w:r>
      <w:r w:rsidR="005123E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5631BB5" w14:textId="77777777" w:rsidR="00D664AF" w:rsidRDefault="005A3C0F" w:rsidP="002D62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ואמרו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בעלי הקבלה כי פרט למזומן</w:t>
      </w:r>
      <w:r w:rsidR="005123E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והאמת שהכתוב דבר במה שאינו מכיר</w:t>
      </w:r>
      <w:r w:rsidR="00ED4C4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והוא הדין במזומן</w:t>
      </w:r>
      <w:r w:rsidR="005123E9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624F2CA" w14:textId="77777777" w:rsidR="00D664AF" w:rsidRDefault="005A3C0F" w:rsidP="002D62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ודין אחד בין שהיא מעופפת עליהם בין שאינה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מעופפת</w:t>
      </w:r>
      <w:r w:rsidR="00D664AF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F5930C3" w14:textId="26C7B2D9" w:rsidR="002D4BB1" w:rsidRDefault="005A3C0F" w:rsidP="002D62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אכן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להשחט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תוך שבעה לא נודע הכשרו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BB09076" w14:textId="3D03FD6B" w:rsidR="002D4BB1" w:rsidRDefault="002D4B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D1DB468" w14:textId="4B895F54" w:rsidR="00681222" w:rsidRDefault="00681222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22:8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כִּ֤י תִבְנֶה֙ בַּ֣יִת חָדָ֔שׁ וְעָשִׂ֥יתָ מַֽעֲקֶ֖ה לְגַגֶּ֑ךָ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וְלֹֽא־תָשִׂ֤ים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דָּמִים֙ בְּבֵיתֶ֔ךָ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כִּֽי־יִפֹּ֥ל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הַנֹּפֵ֖ל מִמֶּֽנּוּ׃</w:t>
      </w:r>
    </w:p>
    <w:p w14:paraId="3FA30716" w14:textId="77777777" w:rsidR="00211575" w:rsidRDefault="00BA3CCA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211575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כי תבנה בית חדש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ואם קנה בית ולא היה לו מעקה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3011E0C" w14:textId="77777777" w:rsidR="002D4BB1" w:rsidRDefault="00211575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211575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22:8 </w:t>
      </w:r>
      <w:r w:rsidR="005A3C0F" w:rsidRPr="00211575">
        <w:rPr>
          <w:rFonts w:ascii="Times New Roman" w:hAnsi="Times New Roman" w:cs="Times New Roman"/>
          <w:color w:val="FF0000"/>
          <w:sz w:val="24"/>
          <w:szCs w:val="24"/>
          <w:rtl/>
        </w:rPr>
        <w:t>מעקה</w:t>
      </w:r>
      <w:r w:rsidR="00C60C94" w:rsidRPr="00211575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פירושו לפי מקומו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01F2F07" w14:textId="74DA0F28" w:rsidR="002D4BB1" w:rsidRDefault="00BA3CCA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211575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ולא תשים</w:t>
      </w:r>
      <w:r w:rsidR="002D4BB1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דמים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הדין לכל דבר מסוכן שצריך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</w:t>
      </w:r>
      <w:r w:rsidR="00C04759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</w:t>
      </w:r>
      <w:r w:rsidR="0031468A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CD2C83">
        <w:rPr>
          <w:rFonts w:ascii="Times New Roman" w:hAnsi="Times New Roman" w:cs="Times New Roman" w:hint="cs"/>
          <w:sz w:val="24"/>
          <w:szCs w:val="24"/>
          <w:rtl/>
        </w:rPr>
        <w:t>שְּׁ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רו</w:t>
      </w:r>
      <w:proofErr w:type="spellEnd"/>
      <w:r w:rsidR="00CD2C83">
        <w:rPr>
          <w:rFonts w:ascii="Times New Roman" w:hAnsi="Times New Roman" w:cs="Times New Roman" w:hint="cs"/>
          <w:sz w:val="24"/>
          <w:szCs w:val="24"/>
          <w:rtl/>
        </w:rPr>
        <w:t>ֹ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76807C0" w14:textId="152EE764" w:rsidR="002D4BB1" w:rsidRDefault="00BA3CCA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211575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כי </w:t>
      </w:r>
      <w:proofErr w:type="spellStart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יפול</w:t>
      </w:r>
      <w:proofErr w:type="spellEnd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הנופל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שם סופו</w:t>
      </w:r>
      <w:r w:rsidR="0021157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יצלה צלי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מד</w:t>
      </w:r>
      <w:r w:rsidR="00840E4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CFE1DB4" w14:textId="62E397A4" w:rsidR="002D4BB1" w:rsidRDefault="002D4B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03D5993" w14:textId="068C16C1" w:rsidR="00681222" w:rsidRDefault="00681222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22:9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לֹֽא־תִזְרַ֥ע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כַּרְמְךָ֖ כִּלְאָ֑יִם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פֶּן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־תִּקְדַּ֗ש</w:t>
      </w:r>
      <w:proofErr w:type="spellEnd"/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ׁ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הַֽמְלֵאָ֤ה הַזֶּ֨רַע֙ אֲשֶׁ֣ר תִּזְרָ֔ע וּתְבוּאַ֖ת הַכָּֽרֶם׃ </w:t>
      </w:r>
    </w:p>
    <w:p w14:paraId="2BC64AC6" w14:textId="77777777" w:rsidR="002D4BB1" w:rsidRDefault="00BA3CCA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211575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לא תזרע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הדברים כסדרן</w:t>
      </w:r>
      <w:r w:rsidR="0021157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שבתחלה</w:t>
      </w:r>
      <w:proofErr w:type="spellEnd"/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בונה בית ואחרי כן נוטע כרם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3744332" w14:textId="77777777" w:rsidR="00B34883" w:rsidRDefault="00BA3CCA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211575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לא תזרע כרמך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אומרים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הכר</w:t>
      </w:r>
      <w:r w:rsidR="00FC0EA3" w:rsidRPr="00FC0EA3">
        <w:rPr>
          <w:rFonts w:ascii="Times New Roman" w:hAnsi="Times New Roman" w:cs="Times New Roman" w:hint="cs"/>
          <w:sz w:val="24"/>
          <w:szCs w:val="24"/>
          <w:rtl/>
        </w:rPr>
        <w:t>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הגפן</w:t>
      </w:r>
      <w:r w:rsidR="001B523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וטעם הזריעה כמו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וזמורת זר </w:t>
      </w:r>
      <w:proofErr w:type="spellStart"/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תזרענו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(ישעיהו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r w:rsidR="001004E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211575" w:rsidRPr="0021157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211575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הרכבת מין שלא</w:t>
      </w:r>
      <w:r w:rsidR="001B523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במינו</w:t>
      </w:r>
      <w:r w:rsidR="0021157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3D729F5" w14:textId="03F5E227" w:rsidR="00216DA1" w:rsidRDefault="005A3C0F" w:rsidP="00854E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lastRenderedPageBreak/>
        <w:t>ויש אומרים כרם כולל גפן ואילנות</w:t>
      </w:r>
      <w:r w:rsidR="001B523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מן </w:t>
      </w:r>
      <w:r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ועד כרם זית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(שופטים</w:t>
      </w:r>
      <w:r w:rsidR="00854E8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r w:rsidR="00854E8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proofErr w:type="spellEnd"/>
      <w:r w:rsidRPr="00511EAE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211575" w:rsidRPr="00511EAE">
        <w:rPr>
          <w:rFonts w:ascii="Times New Roman" w:hAnsi="Times New Roman" w:cs="Times New Roman"/>
          <w:sz w:val="24"/>
          <w:szCs w:val="24"/>
          <w:rtl/>
        </w:rPr>
        <w:t>,</w:t>
      </w:r>
      <w:r w:rsidR="002D4BB1" w:rsidRPr="00511EAE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Pr="00511EAE">
        <w:rPr>
          <w:rFonts w:ascii="Times New Roman" w:hAnsi="Times New Roman" w:cs="Times New Roman"/>
          <w:sz w:val="24"/>
          <w:szCs w:val="24"/>
          <w:rtl/>
        </w:rPr>
        <w:t>ואינו חסר ו"ו</w:t>
      </w:r>
      <w:r w:rsidR="008B48CC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הטעם שלא יזרע תוך </w:t>
      </w:r>
      <w:r w:rsidR="00D55DDE">
        <w:rPr>
          <w:rFonts w:ascii="Times New Roman" w:hAnsi="Times New Roman" w:cs="Times New Roman" w:hint="cs"/>
          <w:sz w:val="24"/>
          <w:szCs w:val="24"/>
          <w:rtl/>
        </w:rPr>
        <w:t>{</w:t>
      </w:r>
      <w:r w:rsidRPr="00FB1DA6">
        <w:rPr>
          <w:rFonts w:ascii="Times New Roman" w:hAnsi="Times New Roman" w:cs="Times New Roman"/>
          <w:sz w:val="24"/>
          <w:szCs w:val="24"/>
          <w:rtl/>
        </w:rPr>
        <w:t>המים</w:t>
      </w:r>
      <w:r w:rsidR="00D55DDE">
        <w:rPr>
          <w:rFonts w:ascii="Times New Roman" w:hAnsi="Times New Roman" w:cs="Times New Roman" w:hint="cs"/>
          <w:sz w:val="24"/>
          <w:szCs w:val="24"/>
          <w:rtl/>
        </w:rPr>
        <w:t>} &lt;הכרם&gt;</w:t>
      </w:r>
      <w:r w:rsidR="00F6619F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53"/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חטים ושעורים ושאר מינים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במפולת יד</w:t>
      </w:r>
      <w:r w:rsidR="00211575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וחכמי הקראים אומרים שזה אינו אסור</w:t>
      </w:r>
      <w:r w:rsidR="002B630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שזה יוצא למינו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וזה יוצא למינו</w:t>
      </w:r>
      <w:r w:rsidR="00511EA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וכן נראה כי פרט </w:t>
      </w:r>
      <w:r w:rsidRPr="00211575">
        <w:rPr>
          <w:rFonts w:ascii="Times New Roman" w:hAnsi="Times New Roman" w:cs="Times New Roman"/>
          <w:color w:val="FFC000"/>
          <w:sz w:val="24"/>
          <w:szCs w:val="24"/>
          <w:rtl/>
        </w:rPr>
        <w:t>פן תקדש המלאה הזרע אשר</w:t>
      </w:r>
      <w:r w:rsidR="002D4BB1" w:rsidRPr="0021157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211575">
        <w:rPr>
          <w:rFonts w:ascii="Times New Roman" w:hAnsi="Times New Roman" w:cs="Times New Roman"/>
          <w:color w:val="FFC000"/>
          <w:sz w:val="24"/>
          <w:szCs w:val="24"/>
          <w:rtl/>
        </w:rPr>
        <w:t>תזרע ותבואת הכרם</w:t>
      </w:r>
      <w:r w:rsidR="0021157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FC0EA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25B268C5" w14:textId="46276B12" w:rsidR="00216DA1" w:rsidRDefault="005A3C0F" w:rsidP="00854E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C3442F">
        <w:rPr>
          <w:rFonts w:ascii="Times New Roman" w:hAnsi="Times New Roman" w:cs="Times New Roman"/>
          <w:sz w:val="24"/>
          <w:szCs w:val="24"/>
          <w:rtl/>
        </w:rPr>
        <w:t>וטעם</w:t>
      </w:r>
      <w:r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Pr="00211575">
        <w:rPr>
          <w:rFonts w:ascii="Times New Roman" w:hAnsi="Times New Roman" w:cs="Times New Roman"/>
          <w:color w:val="FFC000"/>
          <w:sz w:val="24"/>
          <w:szCs w:val="24"/>
          <w:rtl/>
        </w:rPr>
        <w:t>פן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פירשוהו ודאי</w:t>
      </w:r>
      <w:r w:rsidR="00DB758D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ארח חיים פן ת</w:t>
      </w:r>
      <w:r w:rsidR="001B16FF">
        <w:rPr>
          <w:rFonts w:ascii="Times New Roman" w:hAnsi="Times New Roman" w:cs="Times New Roman" w:hint="cs"/>
          <w:color w:val="FFC000"/>
          <w:sz w:val="24"/>
          <w:szCs w:val="24"/>
          <w:rtl/>
        </w:rPr>
        <w:t>ְּ</w:t>
      </w:r>
      <w:r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פ</w:t>
      </w:r>
      <w:r w:rsidR="001B16FF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="001B16FF">
        <w:rPr>
          <w:rFonts w:ascii="Times New Roman" w:hAnsi="Times New Roman" w:cs="Times New Roman" w:hint="cs"/>
          <w:color w:val="FFC000"/>
          <w:sz w:val="24"/>
          <w:szCs w:val="24"/>
          <w:rtl/>
        </w:rPr>
        <w:t>ֵּ</w:t>
      </w:r>
      <w:r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ס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r w:rsidR="00216DA1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proofErr w:type="spellEnd"/>
      <w:r w:rsidR="00FC0EA3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FC0EA3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>והטעם ודאי תקדש המלאה</w:t>
      </w:r>
      <w:r w:rsidR="00FC0EA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FC0EA3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9FF10D2" w14:textId="5E0FF838" w:rsidR="00630FD4" w:rsidRDefault="005A3C0F" w:rsidP="00854E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ובעלי מקרא אומרים שהוא קדש</w:t>
      </w:r>
      <w:r w:rsidR="00FC0EA3">
        <w:rPr>
          <w:rFonts w:ascii="Times New Roman" w:hAnsi="Times New Roman" w:cs="Times New Roman" w:hint="cs"/>
          <w:sz w:val="24"/>
          <w:szCs w:val="24"/>
          <w:rtl/>
        </w:rPr>
        <w:t xml:space="preserve"> לכהן, ואולם בעלי הקבלה פירשוהו פן יאסר עליך כהקדש, ודבר אסור </w:t>
      </w:r>
      <w:r w:rsidRPr="00FB1DA6">
        <w:rPr>
          <w:rFonts w:ascii="Times New Roman" w:hAnsi="Times New Roman" w:cs="Times New Roman"/>
          <w:sz w:val="24"/>
          <w:szCs w:val="24"/>
          <w:rtl/>
        </w:rPr>
        <w:t>יקרא בשם קדש</w:t>
      </w:r>
      <w:r w:rsidR="00211575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ויש שפירשוהו מגזרת </w:t>
      </w:r>
      <w:commentRangeStart w:id="14"/>
      <w:r w:rsidRPr="00FB1DA6">
        <w:rPr>
          <w:rFonts w:ascii="Times New Roman" w:hAnsi="Times New Roman" w:cs="Times New Roman"/>
          <w:sz w:val="24"/>
          <w:szCs w:val="24"/>
          <w:rtl/>
        </w:rPr>
        <w:t>קדש</w:t>
      </w:r>
      <w:commentRangeEnd w:id="14"/>
      <w:r w:rsidR="009A7E38">
        <w:rPr>
          <w:rStyle w:val="CommentReference"/>
        </w:rPr>
        <w:commentReference w:id="14"/>
      </w:r>
      <w:r w:rsidR="00432BC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לצד עירוב שני המינים</w:t>
      </w:r>
      <w:r w:rsidR="0021157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05A3D90C" w14:textId="77777777" w:rsidR="00170AB0" w:rsidRDefault="005A3C0F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ויתכן להיות </w:t>
      </w:r>
      <w:r w:rsidRPr="00211575">
        <w:rPr>
          <w:rFonts w:ascii="Times New Roman" w:hAnsi="Times New Roman" w:cs="Times New Roman"/>
          <w:color w:val="FFC000"/>
          <w:sz w:val="24"/>
          <w:szCs w:val="24"/>
          <w:rtl/>
        </w:rPr>
        <w:t>פן</w:t>
      </w:r>
      <w:r w:rsidR="00C60C94" w:rsidRPr="0021157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כטעם שמא</w:t>
      </w:r>
      <w:r w:rsidR="00DB758D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שהאסור תלוי על הצמיחה</w:t>
      </w:r>
      <w:r w:rsidR="00211575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F9925AD" w14:textId="1ED5A83C" w:rsidR="00C60C94" w:rsidRDefault="005A3C0F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70AB0">
        <w:rPr>
          <w:rFonts w:ascii="Times New Roman" w:hAnsi="Times New Roman" w:cs="Times New Roman"/>
          <w:sz w:val="24"/>
          <w:szCs w:val="24"/>
          <w:rtl/>
        </w:rPr>
        <w:t>ולא ידעתי</w:t>
      </w:r>
      <w:r w:rsidR="002D4BB1" w:rsidRPr="00170AB0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170AB0">
        <w:rPr>
          <w:rFonts w:ascii="Times New Roman" w:hAnsi="Times New Roman" w:cs="Times New Roman"/>
          <w:sz w:val="24"/>
          <w:szCs w:val="24"/>
          <w:rtl/>
        </w:rPr>
        <w:t>טעם לפירוש מי שפירש שלא יעשר הזרע השלם למה שלא נתבשל עדין</w:t>
      </w:r>
      <w:r w:rsidR="00C60C94" w:rsidRPr="00170AB0">
        <w:rPr>
          <w:rFonts w:ascii="Times New Roman" w:hAnsi="Times New Roman" w:cs="Times New Roman"/>
          <w:sz w:val="24"/>
          <w:szCs w:val="24"/>
          <w:rtl/>
        </w:rPr>
        <w:t>:</w:t>
      </w:r>
    </w:p>
    <w:p w14:paraId="71472181" w14:textId="3895C5FC" w:rsidR="002D4BB1" w:rsidRDefault="002D4B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4D922FF" w14:textId="6B3A90C5" w:rsidR="00B16807" w:rsidRDefault="00B16807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22:10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לֹֽא־תַחֲרֹ֥ש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בְּשׁוֹר־וּבַֽחֲמֹ֖ר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יַחְדָּֽו׃</w:t>
      </w:r>
    </w:p>
    <w:p w14:paraId="50DD52E4" w14:textId="3AA2473E" w:rsidR="002D4BB1" w:rsidRDefault="005D3AD3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211575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לא תחרוש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שהזכיר במין הצומח שלא יערב שני מינים</w:t>
      </w:r>
      <w:r w:rsidR="00B260A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הזכיר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במין החי שלא יחרוש בשור ובחמור</w:t>
      </w:r>
      <w:r w:rsidR="00FC0EA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 הדין לכל שני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מינין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חזק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וחלוש</w:t>
      </w:r>
      <w:r w:rsidR="0021157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ואינו ענין שכיבה מן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לולי חרשתם בעגלתי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(שופטים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יד</w:t>
      </w:r>
      <w:r w:rsidR="00E55DA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FC0EA3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FC0EA3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להיות כטעם הרכבה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5C1C693" w14:textId="493A0F92" w:rsidR="002D4BB1" w:rsidRDefault="002D4B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374421C" w14:textId="14532CA0" w:rsidR="00B16807" w:rsidRDefault="00B16807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22:11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לֹ֤א תִלְבַּשׁ֙ שַֽׁעַטְנֵ֔ז צֶ֥מֶר וּפִשְׁתִּ֖ים יַחְדָּֽו׃</w:t>
      </w:r>
    </w:p>
    <w:p w14:paraId="02D5D603" w14:textId="3F457BED" w:rsidR="00604EC7" w:rsidRDefault="005D3AD3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211575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לא תלבש שעטנז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 שאסר לערב שני מינים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בצומח</w:t>
      </w:r>
      <w:r w:rsidR="0021157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גם שני מינים בחי</w:t>
      </w:r>
      <w:r w:rsidR="0059088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אסר שלא לערב הצומח עם החי</w:t>
      </w:r>
      <w:r w:rsidR="0021157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וזאת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המצוה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ממצות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הבאור</w:t>
      </w:r>
      <w:proofErr w:type="spellEnd"/>
      <w:r w:rsidR="003E07F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11575">
        <w:rPr>
          <w:rFonts w:ascii="Times New Roman" w:hAnsi="Times New Roman" w:cs="Times New Roman"/>
          <w:color w:val="FFC000"/>
          <w:sz w:val="24"/>
          <w:szCs w:val="24"/>
          <w:rtl/>
        </w:rPr>
        <w:t>צמר ופשתים</w:t>
      </w:r>
      <w:r w:rsidR="0021157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5EBD5C4" w14:textId="0BAF86B4" w:rsidR="002D4BB1" w:rsidRDefault="005A3C0F" w:rsidP="00BB3C4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ומלת </w:t>
      </w:r>
      <w:r w:rsidRPr="00DC587C">
        <w:rPr>
          <w:rFonts w:ascii="Times New Roman" w:hAnsi="Times New Roman" w:cs="Times New Roman"/>
          <w:color w:val="FFC000"/>
          <w:sz w:val="24"/>
          <w:szCs w:val="24"/>
          <w:rtl/>
        </w:rPr>
        <w:t>שעטנז</w:t>
      </w:r>
      <w:r w:rsidR="00C60C94" w:rsidRPr="00DC587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ידועה ממקומה</w:t>
      </w:r>
      <w:r w:rsidR="00C002E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ובעלי הקבלה הרכיבוה משלש מלות לאסרו בשלש פעולות</w:t>
      </w:r>
      <w:r w:rsidR="00DC587C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ובעלי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מקרא הרכיבוהו מסגולת החי והצומח</w:t>
      </w:r>
      <w:r w:rsidR="00B9423D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מן </w:t>
      </w:r>
      <w:r w:rsidRPr="0016080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שעטת </w:t>
      </w:r>
      <w:r w:rsidR="00160801" w:rsidRPr="00A87E71">
        <w:rPr>
          <w:rFonts w:ascii="Times New Roman" w:hAnsi="Times New Roman" w:cs="Times New Roman" w:hint="cs"/>
          <w:color w:val="0070C0"/>
          <w:sz w:val="24"/>
          <w:szCs w:val="24"/>
          <w:rtl/>
        </w:rPr>
        <w:t>(</w:t>
      </w:r>
      <w:r w:rsidR="00A87E71" w:rsidRPr="00A87E71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ירמיהו </w:t>
      </w:r>
      <w:proofErr w:type="spellStart"/>
      <w:r w:rsidR="00A87E71" w:rsidRPr="00A87E71">
        <w:rPr>
          <w:rFonts w:ascii="Times New Roman" w:hAnsi="Times New Roman" w:cs="Times New Roman" w:hint="cs"/>
          <w:color w:val="0070C0"/>
          <w:sz w:val="24"/>
          <w:szCs w:val="24"/>
          <w:rtl/>
        </w:rPr>
        <w:t>מז:ג</w:t>
      </w:r>
      <w:proofErr w:type="spellEnd"/>
      <w:r w:rsidR="00A87E71" w:rsidRPr="00A87E71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A87E71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ומן </w:t>
      </w:r>
      <w:r w:rsidRPr="00160801">
        <w:rPr>
          <w:rFonts w:ascii="Times New Roman" w:hAnsi="Times New Roman" w:cs="Times New Roman"/>
          <w:color w:val="FFC000"/>
          <w:sz w:val="24"/>
          <w:szCs w:val="24"/>
          <w:rtl/>
        </w:rPr>
        <w:t>נוזלים</w:t>
      </w:r>
      <w:r w:rsidR="00A87E71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A87E71" w:rsidRPr="00A87E71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(שמות </w:t>
      </w:r>
      <w:proofErr w:type="spellStart"/>
      <w:r w:rsidR="00A87E71" w:rsidRPr="00A87E71">
        <w:rPr>
          <w:rFonts w:ascii="Times New Roman" w:hAnsi="Times New Roman" w:cs="Times New Roman" w:hint="cs"/>
          <w:color w:val="0070C0"/>
          <w:sz w:val="24"/>
          <w:szCs w:val="24"/>
          <w:rtl/>
        </w:rPr>
        <w:t>טו:ח</w:t>
      </w:r>
      <w:proofErr w:type="spellEnd"/>
      <w:r w:rsidR="00A87E71" w:rsidRPr="00A87E71">
        <w:rPr>
          <w:rFonts w:ascii="Times New Roman" w:hAnsi="Times New Roman" w:cs="Times New Roman" w:hint="cs"/>
          <w:color w:val="0070C0"/>
          <w:sz w:val="24"/>
          <w:szCs w:val="24"/>
          <w:rtl/>
        </w:rPr>
        <w:t>, וכו׳)</w:t>
      </w:r>
      <w:r w:rsidR="00A87E71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והטעם לאסור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האריגה</w:t>
      </w:r>
      <w:r w:rsidR="0029613D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וכאן אסר לבד הלבישה</w:t>
      </w:r>
      <w:r w:rsidR="0021157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ואמר גם כן </w:t>
      </w:r>
      <w:r w:rsidRPr="00211575">
        <w:rPr>
          <w:rFonts w:ascii="Times New Roman" w:hAnsi="Times New Roman" w:cs="Times New Roman"/>
          <w:color w:val="FFC000"/>
          <w:sz w:val="24"/>
          <w:szCs w:val="24"/>
          <w:rtl/>
        </w:rPr>
        <w:t>לא יעלה עליך</w:t>
      </w:r>
      <w:r w:rsidR="00554F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54F7B" w:rsidRPr="00554F7B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(ויקרא </w:t>
      </w:r>
      <w:proofErr w:type="spellStart"/>
      <w:r w:rsidR="00554F7B" w:rsidRPr="00554F7B">
        <w:rPr>
          <w:rFonts w:ascii="Times New Roman" w:hAnsi="Times New Roman" w:cs="Times New Roman" w:hint="cs"/>
          <w:color w:val="0070C0"/>
          <w:sz w:val="24"/>
          <w:szCs w:val="24"/>
          <w:rtl/>
        </w:rPr>
        <w:t>יט:יט</w:t>
      </w:r>
      <w:proofErr w:type="spellEnd"/>
      <w:r w:rsidR="00554F7B" w:rsidRPr="00554F7B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554F7B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437463F2" w14:textId="55E39FA2" w:rsidR="002D4BB1" w:rsidRDefault="002D4B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86FFBD2" w14:textId="6045221D" w:rsidR="00B16807" w:rsidRDefault="00B16807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22:12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גְּדִלִ֖ים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תַּֽעֲשֶׂה־לָּ֑ך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עַל־אַרְבַּ֛ע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כַּנְפ֥וֹת כ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ְּסֽוּתְךָ֖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תְּכַסֶּה־בָּֽה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ּ׃</w:t>
      </w:r>
    </w:p>
    <w:p w14:paraId="2F952586" w14:textId="77777777" w:rsidR="0052080A" w:rsidRDefault="005D3AD3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211575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גדילים</w:t>
      </w:r>
      <w:r w:rsidR="002D4BB1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תעשה לך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 שאסר מה שילבש</w:t>
      </w:r>
      <w:r w:rsidR="00422D0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להורות במה שחייב</w:t>
      </w:r>
      <w:r w:rsidR="0021157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לפי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דעת בעלי הקבלה ששעטנז יהיה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בהתר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לאלו ה</w:t>
      </w:r>
      <w:r w:rsidR="005A3C0F" w:rsidRPr="00391C80">
        <w:rPr>
          <w:rFonts w:ascii="Times New Roman" w:hAnsi="Times New Roman" w:cs="Times New Roman"/>
          <w:color w:val="FFC000"/>
          <w:sz w:val="24"/>
          <w:szCs w:val="24"/>
          <w:rtl/>
        </w:rPr>
        <w:t>גדילים</w:t>
      </w:r>
      <w:r w:rsidR="0052080A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632B070A" w14:textId="767C0BA4" w:rsidR="002D4BB1" w:rsidRDefault="005A3C0F" w:rsidP="005208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והוא הציצי</w:t>
      </w:r>
      <w:r w:rsidR="000F713E">
        <w:rPr>
          <w:rFonts w:ascii="Times New Roman" w:hAnsi="Times New Roman" w:cs="Times New Roman" w:hint="cs"/>
          <w:sz w:val="24"/>
          <w:szCs w:val="24"/>
          <w:rtl/>
        </w:rPr>
        <w:t>ת</w:t>
      </w:r>
      <w:r w:rsidR="0052080A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והורה שהוא </w:t>
      </w:r>
      <w:r w:rsidR="00184721">
        <w:rPr>
          <w:rFonts w:ascii="Times New Roman" w:hAnsi="Times New Roman" w:cs="Times New Roman" w:hint="cs"/>
          <w:sz w:val="24"/>
          <w:szCs w:val="24"/>
          <w:rtl/>
        </w:rPr>
        <w:t>ב</w:t>
      </w:r>
      <w:r w:rsidRPr="00FB1DA6">
        <w:rPr>
          <w:rFonts w:ascii="Times New Roman" w:hAnsi="Times New Roman" w:cs="Times New Roman"/>
          <w:sz w:val="24"/>
          <w:szCs w:val="24"/>
          <w:rtl/>
        </w:rPr>
        <w:t>ארבע קצות הטלית</w:t>
      </w:r>
      <w:r w:rsidR="00391C8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שנאמר </w:t>
      </w:r>
      <w:r w:rsidRPr="00211575">
        <w:rPr>
          <w:rFonts w:ascii="Times New Roman" w:hAnsi="Times New Roman" w:cs="Times New Roman"/>
          <w:color w:val="FFC000"/>
          <w:sz w:val="24"/>
          <w:szCs w:val="24"/>
          <w:rtl/>
        </w:rPr>
        <w:t>על ארבע כנפות כסותך אשר</w:t>
      </w:r>
      <w:r w:rsidR="002D4BB1" w:rsidRPr="0021157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211575">
        <w:rPr>
          <w:rFonts w:ascii="Times New Roman" w:hAnsi="Times New Roman" w:cs="Times New Roman"/>
          <w:color w:val="FFC000"/>
          <w:sz w:val="24"/>
          <w:szCs w:val="24"/>
          <w:rtl/>
        </w:rPr>
        <w:t>תכסה בה</w:t>
      </w:r>
      <w:r w:rsidR="00F87C20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והאנשים מתחייבים בלבישת הציצית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4B9F975" w14:textId="573A949D" w:rsidR="002D4BB1" w:rsidRDefault="002D4B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D644251" w14:textId="246C97DA" w:rsidR="00B16807" w:rsidRDefault="00B16807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22:13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כִּֽי־יִקַּ֥ח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אִ֖ישׁ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אִשָּׁ֑ה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וּבָ֥א אֵלֶ֖יהָ וּשְׂנֵאָֽהּ׃</w:t>
      </w:r>
    </w:p>
    <w:p w14:paraId="6DA3A36A" w14:textId="6254BE0E" w:rsidR="002D4BB1" w:rsidRDefault="005D3AD3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211575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כי </w:t>
      </w:r>
      <w:proofErr w:type="spellStart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יקח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לקוחים אלו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הקנין</w:t>
      </w:r>
      <w:proofErr w:type="spellEnd"/>
      <w:r w:rsidR="00831CB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אחרי כן אמר </w:t>
      </w:r>
      <w:r w:rsidR="005A3C0F" w:rsidRPr="00211575">
        <w:rPr>
          <w:rFonts w:ascii="Times New Roman" w:hAnsi="Times New Roman" w:cs="Times New Roman"/>
          <w:color w:val="FFC000"/>
          <w:sz w:val="24"/>
          <w:szCs w:val="24"/>
          <w:rtl/>
        </w:rPr>
        <w:t>ובא אליה</w:t>
      </w:r>
      <w:r w:rsidR="00391C8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שעשה כניסה ל</w:t>
      </w:r>
      <w:r w:rsidR="00C86E86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ח</w:t>
      </w:r>
      <w:r w:rsidR="000C0363">
        <w:rPr>
          <w:rFonts w:ascii="Times New Roman" w:hAnsi="Times New Roman" w:cs="Times New Roman" w:hint="cs"/>
          <w:sz w:val="24"/>
          <w:szCs w:val="24"/>
          <w:rtl/>
        </w:rPr>
        <w:t>ֻ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פ</w:t>
      </w:r>
      <w:r w:rsidR="00C86E86">
        <w:rPr>
          <w:rFonts w:ascii="Times New Roman" w:hAnsi="Times New Roman" w:cs="Times New Roman" w:hint="cs"/>
          <w:sz w:val="24"/>
          <w:szCs w:val="24"/>
          <w:rtl/>
        </w:rPr>
        <w:t>ָּ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F7FF2D0" w14:textId="77777777" w:rsidR="002D4BB1" w:rsidRDefault="005D3AD3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211575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ושנאה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וכבר שנאה</w:t>
      </w:r>
      <w:r w:rsidR="0021157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יתכן כי אחרי ששכב עמה שנאה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A92F3AD" w14:textId="750A5504" w:rsidR="002D4BB1" w:rsidRDefault="002D4B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86C7DF4" w14:textId="7FF28755" w:rsidR="00B16807" w:rsidRDefault="00B16807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22:14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וְשָׂ֥ם לָהּ֙ עֲלִילֹ֣ת דְּבָרִ֔ים וְהוֹצִ֥א עָלֶ֖יהָ שֵׁ֣ם רָ֑ע וְאָמַ֗ר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אֶת־הָֽאִשָּׁ֤ה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הַזֹּאת֙ לָקַ֔חְתִּי וָֽאֶקְרַ֣ב אֵלֶ֔יהָ וְלֹֽא־מָצָ֥אתִי לָ֖הּ בְּתוּלִֽים׃</w:t>
      </w:r>
    </w:p>
    <w:p w14:paraId="629AECB7" w14:textId="48060DF0" w:rsidR="00211575" w:rsidRDefault="005D3AD3" w:rsidP="00CB5CFE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831BC6">
        <w:rPr>
          <w:rFonts w:ascii="Times New Roman" w:hAnsi="Times New Roman" w:cs="Times New Roman" w:hint="cs"/>
          <w:color w:val="FF0000"/>
          <w:sz w:val="24"/>
          <w:szCs w:val="24"/>
          <w:rtl/>
        </w:rPr>
        <w:t>13-</w:t>
      </w:r>
      <w:r w:rsidR="00211575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ושם לה עלילות</w:t>
      </w:r>
      <w:r w:rsidR="002D4BB1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דברים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מפני ש</w:t>
      </w:r>
      <w:r w:rsidR="005A3C0F" w:rsidRPr="00831BC6">
        <w:rPr>
          <w:rFonts w:ascii="Times New Roman" w:hAnsi="Times New Roman" w:cs="Times New Roman"/>
          <w:color w:val="FFC000"/>
          <w:sz w:val="24"/>
          <w:szCs w:val="24"/>
          <w:rtl/>
        </w:rPr>
        <w:t>שנאה</w:t>
      </w:r>
      <w:r w:rsidR="00831BC6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שאמר</w:t>
      </w:r>
      <w:r w:rsidR="005D38EE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5D38EE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לא מצאתי לבתך בתולים</w:t>
      </w:r>
      <w:r w:rsidR="00C60C94">
        <w:rPr>
          <w:rFonts w:ascii="Times New Roman" w:hAnsi="Times New Roman" w:cs="Times New Roman"/>
          <w:color w:val="FF0000"/>
          <w:sz w:val="24"/>
          <w:szCs w:val="24"/>
          <w:rtl/>
        </w:rPr>
        <w:t>: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</w:p>
    <w:p w14:paraId="57F73C2B" w14:textId="2DAF8641" w:rsidR="002D4BB1" w:rsidRDefault="00211575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22:14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והוציא עליה</w:t>
      </w:r>
      <w:r w:rsidR="002D4BB1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שם רע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זהו </w:t>
      </w:r>
      <w:r w:rsidR="005A3C0F" w:rsidRPr="00211575">
        <w:rPr>
          <w:rFonts w:ascii="Times New Roman" w:hAnsi="Times New Roman" w:cs="Times New Roman"/>
          <w:color w:val="FFC000"/>
          <w:sz w:val="24"/>
          <w:szCs w:val="24"/>
          <w:rtl/>
        </w:rPr>
        <w:t>את האישה הזאת לקחתי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CFD00E6" w14:textId="77777777" w:rsidR="002D4BB1" w:rsidRDefault="005D3AD3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211575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ואקרב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כנוי לשכיבה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C286AAD" w14:textId="411ACF36" w:rsidR="002D4BB1" w:rsidRDefault="005D3AD3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D01B10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ולא מצאתי</w:t>
      </w:r>
      <w:r w:rsidR="002D4BB1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לה בתולים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שם לא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</w:t>
      </w:r>
      <w:r w:rsidR="00C86E86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פ</w:t>
      </w:r>
      <w:r w:rsidR="00C86E86">
        <w:rPr>
          <w:rFonts w:ascii="Times New Roman" w:hAnsi="Times New Roman" w:cs="Times New Roman" w:hint="cs"/>
          <w:sz w:val="24"/>
          <w:szCs w:val="24"/>
          <w:rtl/>
        </w:rPr>
        <w:t>ָּ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</w:t>
      </w:r>
      <w:r w:rsidR="00C86E86">
        <w:rPr>
          <w:rFonts w:ascii="Times New Roman" w:hAnsi="Times New Roman" w:cs="Times New Roman" w:hint="cs"/>
          <w:sz w:val="24"/>
          <w:szCs w:val="24"/>
          <w:rtl/>
        </w:rPr>
        <w:t>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</w:t>
      </w:r>
      <w:proofErr w:type="spellEnd"/>
      <w:r w:rsidR="007C7A2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זנונים</w:t>
      </w:r>
      <w:r w:rsidR="00831CB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זקונים</w:t>
      </w:r>
      <w:r w:rsidR="00831CB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נעורים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5913E0C" w14:textId="163EC769" w:rsidR="002D4BB1" w:rsidRDefault="002D4B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174C09E" w14:textId="40A9A20A" w:rsidR="00B16807" w:rsidRDefault="00B16807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22:15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וְלָקַ֛ח אֲבִ֥י הַֽנַּעֲרָ֖ וְאִמָּ֑הּ וְהוֹצִ֜יאוּ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אֶת־בְּתוּלֵ֧י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הַֽנַּעֲרָ֛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אֶל־זִקְנֵ֥י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הָעִ֖יר הַשָּֽׁעְרָה׃</w:t>
      </w:r>
    </w:p>
    <w:p w14:paraId="60E2487F" w14:textId="032624CC" w:rsidR="00B75970" w:rsidRDefault="005D3AD3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D01B10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ולקח אבי הנערה</w:t>
      </w:r>
      <w:r w:rsidR="002D4BB1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ואמה והוציאו את בתולי הנערה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דברי העדים</w:t>
      </w:r>
      <w:r w:rsidR="007C7A20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0CAE8E96" w14:textId="46BA41B5" w:rsidR="00B75970" w:rsidRDefault="00B759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3575C07" w14:textId="77777777" w:rsidR="007C7A20" w:rsidRDefault="00B16807" w:rsidP="00CB5CFE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22:16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וְאָמַ֛ר אֲבִ֥י הַֽנַּעֲרָ֖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אֶל־הַזְּקֵנִ֑ים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אֶת־בִּתִּ֗י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נָתַ֜תִּי לָאִ֥ישׁ הַזֶּ֛ה לְאִשָּׁ֖ה וַיִּשְׂנָאֶֽהָ׃ </w:t>
      </w:r>
    </w:p>
    <w:p w14:paraId="7277A20E" w14:textId="0D941EF6" w:rsidR="00B16807" w:rsidRDefault="00B16807" w:rsidP="00CB5CFE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22:17 </w:t>
      </w:r>
      <w:proofErr w:type="spellStart"/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וְהִנֵּה־ה֡וּא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שָׂם֩ עֲלִילֹ֨ת דְּבָרִ֜ים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לֵאמֹ֗ר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לֹֽא־מָצָ֤אתִי לְבִתְּךָ֙ בְּתוּלִ֔ים וְאֵ֖לֶּה בְּתוּלֵ֣י בִתִּ֑י וּפָֽרְשׂוּ֙ הַשִּׂמְלָ֔ה לִפְנֵ֖י זִקְנֵ֥י הָעִֽיר׃</w:t>
      </w:r>
    </w:p>
    <w:p w14:paraId="06746C22" w14:textId="72AA33A5" w:rsidR="00C822F2" w:rsidRDefault="00C822F2" w:rsidP="00C822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22:18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וְלָ֥קְח֛וּ זִקְנֵ֥י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הָֽעִיר־הַהִ֖וא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אֶת־הָאִ֑יש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וְיִסְּר֖וּ אֹתֽוֹ׃ </w:t>
      </w:r>
    </w:p>
    <w:p w14:paraId="4006377A" w14:textId="19D40900" w:rsidR="002D4BB1" w:rsidRDefault="00B75970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CA1983">
        <w:rPr>
          <w:rFonts w:ascii="Times New Roman" w:hAnsi="Times New Roman" w:cs="Times New Roman"/>
          <w:color w:val="FF0000"/>
          <w:sz w:val="24"/>
          <w:szCs w:val="24"/>
          <w:rtl/>
        </w:rPr>
        <w:t>22:16</w:t>
      </w:r>
      <w:r w:rsidR="005A3C0F" w:rsidRPr="00CA198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A1983">
        <w:rPr>
          <w:rFonts w:ascii="Times New Roman" w:hAnsi="Times New Roman" w:cs="Times New Roman" w:hint="cs"/>
          <w:color w:val="FF0000"/>
          <w:sz w:val="24"/>
          <w:szCs w:val="24"/>
          <w:rtl/>
        </w:rPr>
        <w:t>ואמר א</w:t>
      </w:r>
      <w:r w:rsidR="005A3C0F" w:rsidRPr="00CA1983">
        <w:rPr>
          <w:rFonts w:ascii="Times New Roman" w:hAnsi="Times New Roman" w:cs="Times New Roman"/>
          <w:color w:val="FF0000"/>
          <w:sz w:val="24"/>
          <w:szCs w:val="24"/>
          <w:rtl/>
        </w:rPr>
        <w:t>בי</w:t>
      </w:r>
      <w:r w:rsidR="002D4BB1" w:rsidRPr="00CA198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CA1983">
        <w:rPr>
          <w:rFonts w:ascii="Times New Roman" w:hAnsi="Times New Roman" w:cs="Times New Roman"/>
          <w:color w:val="FF0000"/>
          <w:sz w:val="24"/>
          <w:szCs w:val="24"/>
          <w:rtl/>
        </w:rPr>
        <w:t>הנערה</w:t>
      </w:r>
      <w:r w:rsidR="00C60C94" w:rsidRPr="00CA198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דרך צניעות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EF49B6F" w14:textId="1A9DBD28" w:rsidR="00594CDF" w:rsidRDefault="005D3AD3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D01B10">
        <w:rPr>
          <w:rFonts w:ascii="Times New Roman" w:hAnsi="Times New Roman" w:cs="Times New Roman" w:hint="cs"/>
          <w:color w:val="FF0000"/>
          <w:sz w:val="24"/>
          <w:szCs w:val="24"/>
          <w:rtl/>
        </w:rPr>
        <w:t>1</w:t>
      </w:r>
      <w:r w:rsidR="00831CB6">
        <w:rPr>
          <w:rFonts w:ascii="Times New Roman" w:hAnsi="Times New Roman" w:cs="Times New Roman" w:hint="cs"/>
          <w:color w:val="FF0000"/>
          <w:sz w:val="24"/>
          <w:szCs w:val="24"/>
          <w:rtl/>
        </w:rPr>
        <w:t>6-</w:t>
      </w:r>
      <w:r w:rsidR="00C822F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18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את בתי נתתי לאיש הזה וישנאה</w:t>
      </w:r>
      <w:r w:rsidR="00831CB6">
        <w:rPr>
          <w:rFonts w:ascii="Times New Roman" w:hAnsi="Times New Roman" w:cs="Times New Roman" w:hint="cs"/>
          <w:sz w:val="24"/>
          <w:szCs w:val="24"/>
          <w:rtl/>
        </w:rPr>
        <w:t>...</w:t>
      </w:r>
      <w:r w:rsidR="00831CB6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לאמר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01B10">
        <w:rPr>
          <w:rFonts w:ascii="Times New Roman" w:hAnsi="Times New Roman" w:cs="Times New Roman"/>
          <w:color w:val="FF0000"/>
          <w:sz w:val="24"/>
          <w:szCs w:val="24"/>
          <w:rtl/>
        </w:rPr>
        <w:t>לא</w:t>
      </w:r>
      <w:r w:rsidR="002D4BB1" w:rsidRPr="00D01B1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D01B10">
        <w:rPr>
          <w:rFonts w:ascii="Times New Roman" w:hAnsi="Times New Roman" w:cs="Times New Roman"/>
          <w:color w:val="FF0000"/>
          <w:sz w:val="24"/>
          <w:szCs w:val="24"/>
          <w:rtl/>
        </w:rPr>
        <w:t>מצאתי לבתך בתולים</w:t>
      </w:r>
      <w:r w:rsidR="00C60C94" w:rsidRPr="00D01B1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כנראה אחרי הפשט שערער בדברים אחרי </w:t>
      </w:r>
      <w:r w:rsidR="00C86E86">
        <w:rPr>
          <w:rFonts w:ascii="Times New Roman" w:hAnsi="Times New Roman" w:cs="Times New Roman" w:hint="cs"/>
          <w:sz w:val="24"/>
          <w:szCs w:val="24"/>
          <w:rtl/>
        </w:rPr>
        <w:t>שָׁ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</w:t>
      </w:r>
      <w:r w:rsidR="00C86E86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בו</w:t>
      </w:r>
      <w:r w:rsidR="006843AA">
        <w:rPr>
          <w:rFonts w:ascii="Times New Roman" w:hAnsi="Times New Roman" w:cs="Times New Roman" w:hint="cs"/>
          <w:sz w:val="24"/>
          <w:szCs w:val="24"/>
          <w:rtl/>
        </w:rPr>
        <w:t>ֹ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עמה</w:t>
      </w:r>
      <w:r w:rsidR="006322D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</w:t>
      </w:r>
      <w:r w:rsidR="00765DDA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765DDA" w:rsidRPr="00FB1DA6">
        <w:rPr>
          <w:rFonts w:ascii="Times New Roman" w:hAnsi="Times New Roman" w:cs="Times New Roman"/>
          <w:sz w:val="24"/>
          <w:szCs w:val="24"/>
          <w:rtl/>
        </w:rPr>
        <w:t xml:space="preserve">אותה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העת</w:t>
      </w:r>
      <w:r w:rsidR="006322D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וזהו </w:t>
      </w:r>
      <w:r w:rsidR="005A3C0F" w:rsidRPr="00D01B10">
        <w:rPr>
          <w:rFonts w:ascii="Times New Roman" w:hAnsi="Times New Roman" w:cs="Times New Roman"/>
          <w:color w:val="FFC000"/>
          <w:sz w:val="24"/>
          <w:szCs w:val="24"/>
          <w:rtl/>
        </w:rPr>
        <w:t>עלילת דברים</w:t>
      </w:r>
      <w:r w:rsidR="00D01B1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שאי אפשר היותו באותו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העת</w:t>
      </w:r>
      <w:r w:rsidR="00C822F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8D3C17">
        <w:rPr>
          <w:rFonts w:ascii="Times New Roman" w:hAnsi="Times New Roman" w:cs="Times New Roman"/>
          <w:sz w:val="24"/>
          <w:szCs w:val="24"/>
          <w:rtl/>
        </w:rPr>
        <w:t xml:space="preserve">אחרי שהעדות </w:t>
      </w:r>
      <w:proofErr w:type="spellStart"/>
      <w:r w:rsidR="005A3C0F" w:rsidRPr="008D3C17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 w:rsidR="005A3C0F" w:rsidRPr="008D3C17">
        <w:rPr>
          <w:rFonts w:ascii="Times New Roman" w:hAnsi="Times New Roman" w:cs="Times New Roman"/>
          <w:sz w:val="24"/>
          <w:szCs w:val="24"/>
          <w:rtl/>
        </w:rPr>
        <w:t xml:space="preserve"> כפי השעה</w:t>
      </w:r>
      <w:r w:rsidR="00C822F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אחרי עבור זמן</w:t>
      </w:r>
      <w:r w:rsidR="00C822F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ופרשו</w:t>
      </w:r>
      <w:r w:rsidR="002D4BB1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השמלה</w:t>
      </w:r>
      <w:r w:rsidR="00D01B10" w:rsidRPr="00765DDA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765DDA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הנכון היות דבר העדים</w:t>
      </w:r>
      <w:r w:rsidR="00D01B1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</w:t>
      </w:r>
      <w:r w:rsidR="00C822F2">
        <w:rPr>
          <w:rFonts w:ascii="Times New Roman" w:hAnsi="Times New Roman" w:cs="Times New Roman" w:hint="cs"/>
          <w:sz w:val="24"/>
          <w:szCs w:val="24"/>
          <w:rtl/>
        </w:rPr>
        <w:t>נ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כון הדבר שמנהג ישראל היה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להיות פקידים בדבר זה</w:t>
      </w:r>
      <w:r w:rsidR="00C822F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הם הנקראים שושבינים</w:t>
      </w:r>
      <w:r w:rsidR="00D01B1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והאמת שאם לא אמר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הבעל ביום קומו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ממטתו</w:t>
      </w:r>
      <w:proofErr w:type="spellEnd"/>
      <w:r w:rsidR="00C822F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היו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שומעין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לו</w:t>
      </w:r>
      <w:r w:rsidR="00D01B1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כנראה שמשעה ההיא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היה מערער בדברים</w:t>
      </w:r>
      <w:r w:rsidR="00D01B1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ואולם פרסמם אחרי ששנאה</w:t>
      </w:r>
      <w:r w:rsidR="00DA1B40">
        <w:rPr>
          <w:rFonts w:ascii="Times New Roman" w:hAnsi="Times New Roman" w:cs="Times New Roman" w:hint="cs"/>
          <w:sz w:val="24"/>
          <w:szCs w:val="24"/>
          <w:rtl/>
        </w:rPr>
        <w:t>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</w:t>
      </w:r>
      <w:r w:rsidR="00DA1B40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נאה גמורה</w:t>
      </w:r>
      <w:r w:rsidR="00D01B10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76BFB886" w14:textId="05BA12C3" w:rsidR="002D4BB1" w:rsidRPr="00C86E86" w:rsidRDefault="005A3C0F" w:rsidP="00CB5C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ואם נמצא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שאינו נאמן בדבריו</w:t>
      </w:r>
      <w:r w:rsidR="00C822F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65DDA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01B10">
        <w:rPr>
          <w:rFonts w:ascii="Times New Roman" w:hAnsi="Times New Roman" w:cs="Times New Roman"/>
          <w:color w:val="FFC000"/>
          <w:sz w:val="24"/>
          <w:szCs w:val="24"/>
          <w:rtl/>
        </w:rPr>
        <w:t>ויסרו אותו</w:t>
      </w:r>
      <w:r w:rsidR="00C822F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היה לוקה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6603C45" w14:textId="77777777" w:rsidR="00B16807" w:rsidRDefault="00B16807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26959CFD" w14:textId="447C5190" w:rsidR="00B16807" w:rsidRDefault="00B16807" w:rsidP="00C822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22:19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וְעָֽנְשׁ֨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וּ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אֹת֜וֹ מֵ֣אָה כֶ֗סֶף וְנָֽתְנוּ֙ לַֽאֲבִ֣י הַֽנַּעֲרָ֔ה כִּ֤י הוֹצִיא֙ שֵׁ֣ם רָ֔ע עַ֖ל בְּתוּלַ֣ת יִשְׂרָאֵ֑ל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וְלֽוֹ־תִהְיֶ֣ה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לְאִשָּׁ֔ה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לֹֽא־יוּכַ֥ל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לְשַׁלְּחָ֖הּ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כָּל־יָמָֽיו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׃ </w:t>
      </w:r>
    </w:p>
    <w:p w14:paraId="72C2DF25" w14:textId="1742A43C" w:rsidR="00C822F2" w:rsidRDefault="005D3AD3" w:rsidP="00C822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D01B10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וענשו אותו מאה כסף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אחרי שמ</w:t>
      </w:r>
      <w:r w:rsidR="00C8224D">
        <w:rPr>
          <w:rFonts w:ascii="Times New Roman" w:hAnsi="Times New Roman" w:cs="Times New Roman" w:hint="cs"/>
          <w:sz w:val="24"/>
          <w:szCs w:val="24"/>
          <w:rtl/>
        </w:rPr>
        <w:t>ֹ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</w:t>
      </w:r>
      <w:r w:rsidR="00C8224D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 בתולים חמישים כסף</w:t>
      </w:r>
      <w:r w:rsidR="00C822F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לגנות כדי לאכול זכותה</w:t>
      </w:r>
      <w:r w:rsidR="00C822F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יענש</w:t>
      </w:r>
      <w:proofErr w:type="spellEnd"/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כפלים</w:t>
      </w:r>
      <w:r w:rsidR="00C14107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</w:t>
      </w:r>
      <w:r w:rsidR="00C1410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01B10">
        <w:rPr>
          <w:rFonts w:ascii="Times New Roman" w:hAnsi="Times New Roman" w:cs="Times New Roman"/>
          <w:color w:val="FFC000"/>
          <w:sz w:val="24"/>
          <w:szCs w:val="24"/>
          <w:rtl/>
        </w:rPr>
        <w:t>וענשו אותו מאה כסף</w:t>
      </w:r>
      <w:r w:rsidR="00C822F2">
        <w:rPr>
          <w:rFonts w:ascii="Times New Roman" w:hAnsi="Times New Roman" w:cs="Times New Roman" w:hint="cs"/>
          <w:color w:val="FFC000"/>
          <w:sz w:val="24"/>
          <w:szCs w:val="24"/>
          <w:rtl/>
        </w:rPr>
        <w:t>:</w:t>
      </w:r>
      <w:r w:rsidR="00C60C94" w:rsidRPr="00D01B1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</w:p>
    <w:p w14:paraId="76E3024F" w14:textId="77AC4A5B" w:rsidR="00992FAA" w:rsidRDefault="00C822F2" w:rsidP="00C822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22:19 </w:t>
      </w:r>
      <w:r w:rsidR="005A3C0F" w:rsidRPr="00992FAA">
        <w:rPr>
          <w:rFonts w:ascii="Times New Roman" w:hAnsi="Times New Roman" w:cs="Times New Roman"/>
          <w:color w:val="FF0000"/>
          <w:sz w:val="24"/>
          <w:szCs w:val="24"/>
          <w:rtl/>
        </w:rPr>
        <w:t>ונתנו לאבי הנערה</w:t>
      </w:r>
      <w:r w:rsidR="00C60C94" w:rsidRPr="00D01B1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תמור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</w:t>
      </w:r>
      <w:r w:rsidR="00C8224D">
        <w:rPr>
          <w:rFonts w:ascii="Times New Roman" w:hAnsi="Times New Roman" w:cs="Times New Roman" w:hint="cs"/>
          <w:sz w:val="24"/>
          <w:szCs w:val="24"/>
          <w:rtl/>
        </w:rPr>
        <w:t>ָּשְׁ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</w:t>
      </w:r>
      <w:r w:rsidR="00C8224D">
        <w:rPr>
          <w:rFonts w:ascii="Times New Roman" w:hAnsi="Times New Roman" w:cs="Times New Roman" w:hint="cs"/>
          <w:sz w:val="24"/>
          <w:szCs w:val="24"/>
          <w:rtl/>
        </w:rPr>
        <w:t>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proofErr w:type="spellEnd"/>
      <w:r w:rsidR="00C8224D">
        <w:rPr>
          <w:rFonts w:ascii="Times New Roman" w:hAnsi="Times New Roman" w:cs="Times New Roman" w:hint="cs"/>
          <w:sz w:val="24"/>
          <w:szCs w:val="24"/>
          <w:rtl/>
        </w:rPr>
        <w:t>ֹ</w:t>
      </w:r>
      <w:r w:rsidR="00D01B1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6CEF5E44" w14:textId="56F101E8" w:rsidR="00C60C94" w:rsidRDefault="005A3C0F" w:rsidP="00C822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ואולם אם אמת היה הדבר הזה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תהרג</w:t>
      </w:r>
      <w:proofErr w:type="spellEnd"/>
      <w:r w:rsidR="00D01B1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וצריך שאם לא היה אמת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יהרג</w:t>
      </w:r>
      <w:proofErr w:type="spellEnd"/>
      <w:r w:rsidR="002D4BB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הוא</w:t>
      </w:r>
      <w:r w:rsidR="00765DD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אמנם מפני שהוא בעל ריב</w:t>
      </w:r>
      <w:r w:rsidR="0082200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כן לא יעשה לו כאשר זמם לעשות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42559F2B" w14:textId="77777777" w:rsidR="002D4BB1" w:rsidRDefault="005D3AD3" w:rsidP="002B47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D01B10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ולו תהיה לאשה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ואינו יכול להוציא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9C8132E" w14:textId="7051D6E1" w:rsidR="002D4BB1" w:rsidRDefault="002D4B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4E72CC6" w14:textId="77777777" w:rsidR="002B471B" w:rsidRDefault="00B16807" w:rsidP="002B471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22:20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וְאִם־אֱמֶ֣ת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הָיָ֔ה הַדָּבָ֖ר הַזֶּ֑ה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לֹֽא־נִמְצְא֥ו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 בְתוּלִ֖ים לַֽנ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ַּעֲרָֽ׃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</w:p>
    <w:p w14:paraId="0EAD6037" w14:textId="47B06388" w:rsidR="00B16807" w:rsidRDefault="00B16807" w:rsidP="002B47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22:21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וְהוֹצִ֨יאוּ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אֶת־הַֽנַּעֲר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ָ֜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אֶל־פֶּ֣תַח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בֵּית־אָבִ֗יה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וּסְקָלוּהָ֩ אַנְשֵׁ֨י עִירָ֤הּ בָּֽאֲבָנִים֙ וָמֵ֔תָה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כִּֽי־עָשְׂתָ֤ה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נְבָלָה֙ בְּיִשְׂרָאֵ֔ל לִזְנ֖וֹת בֵּ֣ית אָבִ֑יהָ וּבִֽעַרְתָּ֥ הָרָ֖ע מִקִּרְבֶּֽךָ׃</w:t>
      </w:r>
    </w:p>
    <w:p w14:paraId="3B94AE64" w14:textId="36A0A393" w:rsidR="0028334A" w:rsidRDefault="005D3AD3" w:rsidP="002B47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BB4FFC">
        <w:rPr>
          <w:rFonts w:ascii="Times New Roman" w:hAnsi="Times New Roman" w:cs="Times New Roman" w:hint="cs"/>
          <w:color w:val="FF0000"/>
          <w:sz w:val="24"/>
          <w:szCs w:val="24"/>
          <w:rtl/>
        </w:rPr>
        <w:t>20-21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ואם אמת היה הדבר הזה</w:t>
      </w:r>
      <w:r w:rsidR="00373330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והוציאו</w:t>
      </w:r>
      <w:r w:rsidR="0028334A" w:rsidRPr="00C3442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את הנערה אל פתח בית אביה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לראות המולידים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ג</w:t>
      </w:r>
      <w:r w:rsidR="002D24A4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</w:t>
      </w:r>
      <w:r w:rsidR="002D24A4">
        <w:rPr>
          <w:rFonts w:ascii="Times New Roman" w:hAnsi="Times New Roman" w:cs="Times New Roman" w:hint="cs"/>
          <w:sz w:val="24"/>
          <w:szCs w:val="24"/>
          <w:rtl/>
        </w:rPr>
        <w:t>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2D24A4">
        <w:rPr>
          <w:rFonts w:ascii="Times New Roman" w:hAnsi="Times New Roman" w:cs="Times New Roman" w:hint="cs"/>
          <w:sz w:val="24"/>
          <w:szCs w:val="24"/>
          <w:rtl/>
        </w:rPr>
        <w:t>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</w:t>
      </w:r>
      <w:r w:rsidR="002D24A4">
        <w:rPr>
          <w:rFonts w:ascii="Times New Roman" w:hAnsi="Times New Roman" w:cs="Times New Roman" w:hint="cs"/>
          <w:sz w:val="24"/>
          <w:szCs w:val="24"/>
          <w:rtl/>
        </w:rPr>
        <w:t>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56B70AD" w14:textId="7F06C028" w:rsidR="0028334A" w:rsidRDefault="005D3AD3" w:rsidP="002B47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D01B10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כי עשתה נבלה</w:t>
      </w:r>
      <w:r w:rsidR="0028334A" w:rsidRPr="00C3442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בישראל לזנות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480A0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להרגו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בער</w:t>
      </w:r>
      <w:r w:rsidR="00480A09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מ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ה</w:t>
      </w:r>
      <w:r w:rsidR="005A3C0F" w:rsidRPr="00480A0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480A09">
        <w:rPr>
          <w:rFonts w:ascii="Times New Roman" w:hAnsi="Times New Roman" w:cs="Times New Roman"/>
          <w:color w:val="0070C0"/>
          <w:sz w:val="24"/>
          <w:szCs w:val="24"/>
          <w:rtl/>
        </w:rPr>
        <w:t>(שמות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כא</w:t>
      </w:r>
      <w:r w:rsidR="00D115E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יד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8E9A54E" w14:textId="77777777" w:rsidR="004B4243" w:rsidRDefault="005D3AD3" w:rsidP="002B471B">
      <w:pPr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D01B10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בית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אביה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אתה ידך</w:t>
      </w:r>
      <w:r w:rsidR="0028334A" w:rsidRPr="00752A3D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גוים הורשת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מד</w:t>
      </w:r>
      <w:r w:rsidR="004B424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63393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</w:p>
    <w:p w14:paraId="7FF15E1C" w14:textId="4D10CF33" w:rsidR="00E47998" w:rsidRDefault="005A3C0F" w:rsidP="002B47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והכתוב דבר על הרוב</w:t>
      </w:r>
      <w:r w:rsidR="0063393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אולי לא היו במקום אחד</w:t>
      </w:r>
      <w:r w:rsidR="0063393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ואמר </w:t>
      </w:r>
      <w:r w:rsidRPr="00D01B10">
        <w:rPr>
          <w:rFonts w:ascii="Times New Roman" w:hAnsi="Times New Roman" w:cs="Times New Roman"/>
          <w:color w:val="FFC000"/>
          <w:sz w:val="24"/>
          <w:szCs w:val="24"/>
          <w:rtl/>
        </w:rPr>
        <w:t>בית אביה</w:t>
      </w:r>
      <w:r w:rsidR="00D01B1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דין היה להם לשמרה</w:t>
      </w:r>
      <w:r w:rsidR="00480A0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480A09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F5180D1" w14:textId="77777777" w:rsidR="009D232F" w:rsidRDefault="005A3C0F" w:rsidP="002B47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ואולם אם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מוכת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עץ או נאנסה אחר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שנתארשה</w:t>
      </w:r>
      <w:proofErr w:type="spellEnd"/>
      <w:r w:rsidR="0063393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או שזנתה קודם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האירושין</w:t>
      </w:r>
      <w:proofErr w:type="spellEnd"/>
      <w:r w:rsidR="0063393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והיה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מקחו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מקח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טעות</w:t>
      </w:r>
      <w:r w:rsidR="0063393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צריכה להביא ראיה לדבריה</w:t>
      </w:r>
      <w:r w:rsidR="00D01B10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202F182" w14:textId="77777777" w:rsidR="009D232F" w:rsidRDefault="005A3C0F" w:rsidP="002B47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מוכת עץ קודם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האירושין</w:t>
      </w:r>
      <w:proofErr w:type="spellEnd"/>
      <w:r w:rsidR="007C288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אם רצה מקיים ואם לאו מגרש</w:t>
      </w:r>
      <w:r w:rsidR="007C288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480A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ואם אחר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האירושין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אין לו לגרש</w:t>
      </w:r>
      <w:r w:rsidR="00D01B1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אלא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אם נאנסה מגרש </w:t>
      </w:r>
      <w:r w:rsidRPr="00FD14D7">
        <w:rPr>
          <w:rFonts w:ascii="Times New Roman" w:hAnsi="Times New Roman" w:cs="Times New Roman"/>
          <w:sz w:val="24"/>
          <w:szCs w:val="24"/>
          <w:rtl/>
        </w:rPr>
        <w:t>בג</w:t>
      </w:r>
      <w:r w:rsidR="00480A09" w:rsidRPr="00FD14D7">
        <w:rPr>
          <w:rFonts w:ascii="Times New Roman" w:hAnsi="Times New Roman" w:cs="Times New Roman" w:hint="cs"/>
          <w:sz w:val="24"/>
          <w:szCs w:val="24"/>
          <w:rtl/>
        </w:rPr>
        <w:t>ט</w:t>
      </w:r>
      <w:r w:rsidR="00D01B10" w:rsidRPr="00480A09">
        <w:rPr>
          <w:rFonts w:ascii="Times New Roman" w:hAnsi="Times New Roman" w:cs="Times New Roman"/>
          <w:sz w:val="24"/>
          <w:szCs w:val="24"/>
          <w:rtl/>
        </w:rPr>
        <w:t>.</w:t>
      </w:r>
    </w:p>
    <w:p w14:paraId="3A382906" w14:textId="65F7D267" w:rsidR="00C60C94" w:rsidRDefault="005A3C0F" w:rsidP="002B47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וכל עוד שלא תביא ראיה לדבריה היא בחזקת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ד</w:t>
      </w:r>
      <w:r w:rsidR="007C2881">
        <w:rPr>
          <w:rFonts w:ascii="Times New Roman" w:hAnsi="Times New Roman" w:cs="Times New Roman" w:hint="cs"/>
          <w:sz w:val="24"/>
          <w:szCs w:val="24"/>
          <w:rtl/>
        </w:rPr>
        <w:t>רו</w:t>
      </w:r>
      <w:r w:rsidRPr="00FB1DA6">
        <w:rPr>
          <w:rFonts w:ascii="Times New Roman" w:hAnsi="Times New Roman" w:cs="Times New Roman"/>
          <w:sz w:val="24"/>
          <w:szCs w:val="24"/>
          <w:rtl/>
        </w:rPr>
        <w:t>סת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איש אחר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שנתארסה</w:t>
      </w:r>
      <w:proofErr w:type="spellEnd"/>
      <w:r w:rsidR="00D01B10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885499">
        <w:rPr>
          <w:rFonts w:ascii="Times New Roman" w:hAnsi="Times New Roman" w:cs="Times New Roman"/>
          <w:sz w:val="24"/>
          <w:szCs w:val="24"/>
          <w:rtl/>
        </w:rPr>
        <w:t>ואם רוב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חכמי הקראים אמרו שגם זו תתגרש</w:t>
      </w:r>
      <w:r w:rsidR="0002184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אם לא נמצאו עדים כי אחר שארשה זנתה</w:t>
      </w:r>
      <w:r w:rsidR="0002184D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ואולם הכתוב תלה העלה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שלא נמצאו לה בתולים</w:t>
      </w:r>
      <w:r w:rsidR="0088549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כל עוד שלא ימצאו עדים כי היו לה בתולים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178A9A4F" w14:textId="53B4A786" w:rsidR="0028334A" w:rsidRDefault="0028334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48B9FE3" w14:textId="1FAFF79D" w:rsidR="00AD3EBF" w:rsidRDefault="00AD3EBF" w:rsidP="002B471B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22:22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כִּֽי־יִמָּצֵ֨א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אִ֜ישׁ ש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ֹׁכֵ֣ב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׀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עִם־אִשָּׁ֣ה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בְעֻֽלַת־בַּ֗עַל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וּמֵ֨תוּ֙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גַּם־שְׁנֵיהֶ֔ם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הָאִ֛ישׁ הַשֹּׁכֵ֥ב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עִם־הָֽאִשָּׁ֖ה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וְהָֽאִשָּׁ֑ה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וּבִֽעַרְתָּ֥ הָרָ֖ע מִיִּשְׂרָאֵֽל׃</w:t>
      </w:r>
    </w:p>
    <w:p w14:paraId="6E85B070" w14:textId="77777777" w:rsidR="00EF758C" w:rsidRDefault="00EF758C" w:rsidP="00EF75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22:23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כִּ֤י יִֽהְיֶה֙ נַֽעֲרָ֣ בְתוּלָ֔ה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מְאֹֽרָשָׂ֖ה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לְאִ֑ישׁ וּמְצָאָ֥הּ אִ֛ישׁ בָּעִ֖יר וְשָׁכַ֥ב עִ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מָּֽהּ׃</w:t>
      </w:r>
    </w:p>
    <w:p w14:paraId="740CBDA3" w14:textId="0A6C4EB8" w:rsidR="00EF758C" w:rsidRDefault="00EF758C" w:rsidP="00EF758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22:24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וְהֽוֹצֵאתֶ֨ם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אֶת־שְׁנֵיהֶ֜ם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אֶל־שַׁ֣עַר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׀ הָעִ֣יר הַהִ֗וא וּסְקַלְתֶּ֨ם אֹתָ֥ם בָּֽאֲבָנִים֮ וָמֵתוּ֒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אֶת־הַֽנַּעֲר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ָ֗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עַל־דְּבַר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אֲשֶׁ֣ר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לֹֽא־צָעֲקָ֣ה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בָעִ֔יר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וְאֶ֨ת־הָאִ֔יש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עַל־דְּבַ֥ר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אֲשֶׁר־עִנָּ֖ה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אֶת־אֵ֣שֶׁת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רֵעֵ֑הוּ וּבִֽעַרְתָּ֥ הָרָ֖ע מִקִּרְבֶּֽךָ׃</w:t>
      </w:r>
    </w:p>
    <w:p w14:paraId="0BD43E72" w14:textId="41BB78E4" w:rsidR="00121D9D" w:rsidRDefault="00121D9D" w:rsidP="00EF758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/>
          <w:b/>
          <w:bCs/>
          <w:sz w:val="24"/>
          <w:szCs w:val="24"/>
        </w:rPr>
        <w:t>22:25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וְֽאִם־בַּשָּׂדֶ֞ה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יִמְצָ֣א הָאִ֗ישׁ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אֶת־הַֽנַּעֲר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הַמְאֹ֣רָשָׂ֔ה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וְהֶחֱזִֽיק־בָּ֥ה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הָאִ֖ישׁ וְשָׁכַ֣ב עִמָּ֑הּ וּמֵ֗ת הָאִ֛ישׁ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אֲשֶׁר־שָׁכַ֥ב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עִמָּ֖הּ לְבַדּֽוֹ׃ </w:t>
      </w:r>
    </w:p>
    <w:p w14:paraId="3F634419" w14:textId="1005C31B" w:rsidR="00121D9D" w:rsidRDefault="00121D9D" w:rsidP="00121D9D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22:26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וְלַֽנַּעֲרָ֙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לֹֽא־תַעֲשֶׂ֣ה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דָבָ֔ר אֵ֥ין לַֽנַּעֲרָ֖ חֵ֣טְא מָ֑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וֶת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כִּ֡י כַּֽאֲשֶׁר֩ יָק֨וּם אִ֤ישׁ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עַל־רֵעֵ֨הו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ּ֙ וּרְצָח֣וֹ נֶ֔פֶשׁ כֵּ֖ן הַדָּבָ֥ר הַזֶּֽה׃</w:t>
      </w:r>
    </w:p>
    <w:p w14:paraId="78148F34" w14:textId="5299328C" w:rsidR="00121D9D" w:rsidRDefault="00121D9D" w:rsidP="00EF758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22:27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כִּ֥י בַשָּׂדֶ֖ה מְצָאָ֑הּ צָֽעֲקָ֗ה הַֽנַּעֲרָ֙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הַמְאֹ֣רָשָׂ֔ה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וְאֵ֥ין מוֹשִׁ֖יעַ לָֽהּ׃ </w:t>
      </w:r>
    </w:p>
    <w:p w14:paraId="4BEAA86F" w14:textId="23356E7C" w:rsidR="0028334A" w:rsidRDefault="005D3AD3" w:rsidP="00121D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D01B10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כי ימצא איש שוכב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כנוי לביאה</w:t>
      </w:r>
      <w:r w:rsidR="00D01B1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ובעבור שהפתח </w:t>
      </w:r>
      <w:r w:rsidR="00480A09">
        <w:rPr>
          <w:rFonts w:ascii="Times New Roman" w:hAnsi="Times New Roman" w:cs="Times New Roman" w:hint="cs"/>
          <w:sz w:val="24"/>
          <w:szCs w:val="24"/>
          <w:rtl/>
        </w:rPr>
        <w:t>פת</w:t>
      </w:r>
      <w:r w:rsidR="00480A09" w:rsidRPr="00FB1DA6">
        <w:rPr>
          <w:rFonts w:ascii="Times New Roman" w:hAnsi="Times New Roman" w:cs="Times New Roman"/>
          <w:sz w:val="24"/>
          <w:szCs w:val="24"/>
          <w:rtl/>
        </w:rPr>
        <w:t xml:space="preserve">וח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ולא היו עדים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שהוא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כמכחל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בשפופר</w:t>
      </w:r>
      <w:r w:rsidR="005A3C0F" w:rsidRPr="002011C0">
        <w:rPr>
          <w:rFonts w:ascii="Times New Roman" w:hAnsi="Times New Roman" w:cs="Times New Roman"/>
          <w:sz w:val="24"/>
          <w:szCs w:val="24"/>
          <w:rtl/>
        </w:rPr>
        <w:t>ת</w:t>
      </w:r>
      <w:r w:rsidR="00480A09" w:rsidRPr="002011C0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2011C0">
        <w:rPr>
          <w:rFonts w:ascii="Times New Roman" w:hAnsi="Times New Roman" w:cs="Times New Roman"/>
          <w:sz w:val="24"/>
          <w:szCs w:val="24"/>
          <w:rtl/>
        </w:rPr>
        <w:t xml:space="preserve"> אלא שוכב עמה במעשה </w:t>
      </w:r>
      <w:proofErr w:type="spellStart"/>
      <w:r w:rsidR="005A3C0F" w:rsidRPr="002011C0">
        <w:rPr>
          <w:rFonts w:ascii="Times New Roman" w:hAnsi="Times New Roman" w:cs="Times New Roman"/>
          <w:sz w:val="24"/>
          <w:szCs w:val="24"/>
          <w:rtl/>
        </w:rPr>
        <w:t>חדודין</w:t>
      </w:r>
      <w:proofErr w:type="spellEnd"/>
      <w:r w:rsidR="00487B5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2011C0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2011C0">
        <w:rPr>
          <w:rFonts w:ascii="Times New Roman" w:hAnsi="Times New Roman" w:cs="Times New Roman"/>
          <w:sz w:val="24"/>
          <w:szCs w:val="24"/>
          <w:rtl/>
        </w:rPr>
        <w:t>חיבים</w:t>
      </w:r>
      <w:proofErr w:type="spellEnd"/>
      <w:r w:rsidR="00D01B10" w:rsidRPr="002011C0">
        <w:rPr>
          <w:rFonts w:ascii="Times New Roman" w:hAnsi="Times New Roman" w:cs="Times New Roman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ואחד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המערה ואחד הגומר</w:t>
      </w:r>
      <w:r w:rsidR="00487B5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לא הזכיר שכבת זרע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CFDD932" w14:textId="77777777" w:rsidR="00EF758C" w:rsidRDefault="005D3AD3" w:rsidP="00EF75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D01B10">
        <w:rPr>
          <w:rFonts w:ascii="Times New Roman" w:hAnsi="Times New Roman" w:cs="Times New Roman" w:hint="cs"/>
          <w:color w:val="FF0000"/>
          <w:sz w:val="24"/>
          <w:szCs w:val="24"/>
          <w:rtl/>
        </w:rPr>
        <w:t>23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כי יהיה נערה בתולה</w:t>
      </w:r>
      <w:r w:rsidR="0028334A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מאורשה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שדינה מחולף שהיא בסקילה</w:t>
      </w:r>
      <w:r w:rsidR="008D45F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ללמד שגם הראשונה בסקילה</w:t>
      </w:r>
      <w:r w:rsidR="00480A0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אכן היא בחנק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C7547F1" w14:textId="77777777" w:rsidR="009C3647" w:rsidRDefault="00EF758C" w:rsidP="00EF75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758B2">
        <w:rPr>
          <w:rFonts w:ascii="Times New Roman" w:hAnsi="Times New Roman" w:cs="Times New Roman" w:hint="cs"/>
          <w:color w:val="FF0000"/>
          <w:sz w:val="24"/>
          <w:szCs w:val="24"/>
          <w:rtl/>
        </w:rPr>
        <w:t>22:22 גם שניהם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- </w:t>
      </w:r>
      <w:r w:rsidR="005758B2" w:rsidRPr="00FB1DA6">
        <w:rPr>
          <w:rFonts w:ascii="Times New Roman" w:hAnsi="Times New Roman" w:cs="Times New Roman"/>
          <w:sz w:val="24"/>
          <w:szCs w:val="24"/>
          <w:rtl/>
        </w:rPr>
        <w:t>ללמד שהאנוסה אינה חיבת</w:t>
      </w:r>
      <w:r w:rsidR="005758B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758B2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4C92731" w14:textId="77777777" w:rsidR="002B248C" w:rsidRDefault="005758B2" w:rsidP="00EF75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ובעלי הקבלה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אמרו לרבות הולד</w:t>
      </w:r>
      <w:r w:rsidR="009C3647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ואמרו להוציא מעשה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חדודין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שאין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האשה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נהנית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מהם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A611957" w14:textId="77777777" w:rsidR="00F53753" w:rsidRDefault="00121D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9D"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 xml:space="preserve">22:22-27 </w:t>
      </w:r>
      <w:r w:rsidR="005758B2" w:rsidRPr="00FB1DA6">
        <w:rPr>
          <w:rFonts w:ascii="Times New Roman" w:hAnsi="Times New Roman" w:cs="Times New Roman"/>
          <w:sz w:val="24"/>
          <w:szCs w:val="24"/>
          <w:rtl/>
        </w:rPr>
        <w:t>והבדיל בין אנוסה למפותה</w:t>
      </w:r>
      <w:r w:rsidR="005758B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758B2" w:rsidRPr="00FB1DA6">
        <w:rPr>
          <w:rFonts w:ascii="Times New Roman" w:hAnsi="Times New Roman" w:cs="Times New Roman"/>
          <w:sz w:val="24"/>
          <w:szCs w:val="24"/>
          <w:rtl/>
        </w:rPr>
        <w:t xml:space="preserve"> שאם </w:t>
      </w:r>
      <w:proofErr w:type="spellStart"/>
      <w:r w:rsidR="005758B2" w:rsidRPr="00FB1DA6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 w:rsidR="005758B2" w:rsidRPr="00FB1DA6">
        <w:rPr>
          <w:rFonts w:ascii="Times New Roman" w:hAnsi="Times New Roman" w:cs="Times New Roman"/>
          <w:sz w:val="24"/>
          <w:szCs w:val="24"/>
          <w:rtl/>
        </w:rPr>
        <w:t xml:space="preserve"> בעיר</w:t>
      </w:r>
      <w:r w:rsidR="005879A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758B2" w:rsidRPr="00FB1DA6">
        <w:rPr>
          <w:rFonts w:ascii="Times New Roman" w:hAnsi="Times New Roman" w:cs="Times New Roman"/>
          <w:sz w:val="24"/>
          <w:szCs w:val="24"/>
          <w:rtl/>
        </w:rPr>
        <w:t xml:space="preserve"> אם צעקה על כל פנים</w:t>
      </w:r>
      <w:r w:rsidR="005758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758B2" w:rsidRPr="00FB1DA6">
        <w:rPr>
          <w:rFonts w:ascii="Times New Roman" w:hAnsi="Times New Roman" w:cs="Times New Roman"/>
          <w:sz w:val="24"/>
          <w:szCs w:val="24"/>
          <w:rtl/>
        </w:rPr>
        <w:t>יהיה נודע</w:t>
      </w:r>
      <w:r w:rsidR="005758B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758B2" w:rsidRPr="00FB1DA6">
        <w:rPr>
          <w:rFonts w:ascii="Times New Roman" w:hAnsi="Times New Roman" w:cs="Times New Roman"/>
          <w:sz w:val="24"/>
          <w:szCs w:val="24"/>
          <w:rtl/>
        </w:rPr>
        <w:t xml:space="preserve"> על כן הבדיל בין אם היא </w:t>
      </w:r>
      <w:r w:rsidR="00F53753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5758B2" w:rsidRPr="00FB1DA6">
        <w:rPr>
          <w:rFonts w:ascii="Times New Roman" w:hAnsi="Times New Roman" w:cs="Times New Roman"/>
          <w:sz w:val="24"/>
          <w:szCs w:val="24"/>
          <w:rtl/>
        </w:rPr>
        <w:t>עיר</w:t>
      </w:r>
      <w:r w:rsidR="005758B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758B2" w:rsidRPr="00FB1DA6">
        <w:rPr>
          <w:rFonts w:ascii="Times New Roman" w:hAnsi="Times New Roman" w:cs="Times New Roman"/>
          <w:sz w:val="24"/>
          <w:szCs w:val="24"/>
          <w:rtl/>
        </w:rPr>
        <w:t xml:space="preserve"> שאם לא </w:t>
      </w:r>
      <w:proofErr w:type="spellStart"/>
      <w:r w:rsidR="005758B2" w:rsidRPr="00FB1DA6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 w:rsidR="005758B2" w:rsidRPr="00FB1DA6">
        <w:rPr>
          <w:rFonts w:ascii="Times New Roman" w:hAnsi="Times New Roman" w:cs="Times New Roman"/>
          <w:sz w:val="24"/>
          <w:szCs w:val="24"/>
          <w:rtl/>
        </w:rPr>
        <w:t xml:space="preserve"> בעיר</w:t>
      </w:r>
      <w:r w:rsidR="007C6C5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758B2" w:rsidRPr="00FB1DA6">
        <w:rPr>
          <w:rFonts w:ascii="Times New Roman" w:hAnsi="Times New Roman" w:cs="Times New Roman"/>
          <w:sz w:val="24"/>
          <w:szCs w:val="24"/>
          <w:rtl/>
        </w:rPr>
        <w:t xml:space="preserve"> מי היודע שצעקה</w:t>
      </w:r>
      <w:r w:rsidR="005758B2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5758B2" w:rsidRPr="00FB1DA6">
        <w:rPr>
          <w:rFonts w:ascii="Times New Roman" w:hAnsi="Times New Roman" w:cs="Times New Roman"/>
          <w:sz w:val="24"/>
          <w:szCs w:val="24"/>
          <w:rtl/>
        </w:rPr>
        <w:t xml:space="preserve"> ואולי </w:t>
      </w:r>
      <w:proofErr w:type="spellStart"/>
      <w:r w:rsidR="005758B2" w:rsidRPr="00FB1DA6">
        <w:rPr>
          <w:rFonts w:ascii="Times New Roman" w:hAnsi="Times New Roman" w:cs="Times New Roman"/>
          <w:sz w:val="24"/>
          <w:szCs w:val="24"/>
          <w:rtl/>
        </w:rPr>
        <w:t>בידעה</w:t>
      </w:r>
      <w:proofErr w:type="spellEnd"/>
      <w:r w:rsidR="005758B2" w:rsidRPr="00FB1DA6">
        <w:rPr>
          <w:rFonts w:ascii="Times New Roman" w:hAnsi="Times New Roman" w:cs="Times New Roman"/>
          <w:sz w:val="24"/>
          <w:szCs w:val="24"/>
          <w:rtl/>
        </w:rPr>
        <w:t xml:space="preserve"> שאין מציל לא צעקה</w:t>
      </w:r>
      <w:r w:rsidR="005758B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758B2" w:rsidRPr="00FB1DA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r w:rsidR="00F53753">
        <w:rPr>
          <w:rFonts w:ascii="Times New Roman" w:hAnsi="Times New Roman" w:cs="Times New Roman" w:hint="cs"/>
          <w:sz w:val="24"/>
          <w:szCs w:val="24"/>
          <w:rtl/>
        </w:rPr>
        <w:t>שָׂ</w:t>
      </w:r>
      <w:r w:rsidR="005758B2" w:rsidRPr="00FB1DA6">
        <w:rPr>
          <w:rFonts w:ascii="Times New Roman" w:hAnsi="Times New Roman" w:cs="Times New Roman"/>
          <w:sz w:val="24"/>
          <w:szCs w:val="24"/>
          <w:rtl/>
        </w:rPr>
        <w:t>ם הגבול בין</w:t>
      </w:r>
      <w:r w:rsidR="005758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758B2" w:rsidRPr="00FB1DA6">
        <w:rPr>
          <w:rFonts w:ascii="Times New Roman" w:hAnsi="Times New Roman" w:cs="Times New Roman"/>
          <w:sz w:val="24"/>
          <w:szCs w:val="24"/>
          <w:rtl/>
        </w:rPr>
        <w:t>אם היא בעיר ובין שאינה בעיר</w:t>
      </w:r>
      <w:r w:rsidR="005758B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758B2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9317849" w14:textId="23DE8355" w:rsidR="00AD3EBF" w:rsidRDefault="005758B2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ואולי אם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בעיר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והיתה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העיר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גדולה ולא היה לה שומע יש לדין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הענינים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והענין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תלוי אצל הדיינים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לשער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הענינים</w:t>
      </w:r>
      <w:proofErr w:type="spellEnd"/>
      <w:r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588FDEF" w14:textId="77777777" w:rsidR="00C31DFB" w:rsidRDefault="005D3AD3" w:rsidP="00121D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D01B10">
        <w:rPr>
          <w:rFonts w:ascii="Times New Roman" w:hAnsi="Times New Roman" w:cs="Times New Roman" w:hint="cs"/>
          <w:color w:val="FF0000"/>
          <w:sz w:val="24"/>
          <w:szCs w:val="24"/>
          <w:rtl/>
        </w:rPr>
        <w:t>26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כי כאשר יקום איש על רעהו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</w:t>
      </w:r>
      <w:r w:rsidR="002E0DB2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</w:t>
      </w:r>
      <w:r w:rsidR="002E0DB2">
        <w:rPr>
          <w:rFonts w:ascii="Times New Roman" w:hAnsi="Times New Roman" w:cs="Times New Roman" w:hint="cs"/>
          <w:sz w:val="24"/>
          <w:szCs w:val="24"/>
          <w:rtl/>
        </w:rPr>
        <w:t>ָּ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 זה כמו הרציחה</w:t>
      </w:r>
      <w:r w:rsidR="002E0DB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באדם שעמד להרוג את הנפש ואין מציל מידו</w:t>
      </w:r>
      <w:r w:rsidR="00D01B1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5572739" w14:textId="1B1D13B0" w:rsidR="0028334A" w:rsidRDefault="005A3C0F" w:rsidP="00121D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ואולם בעלי הקבלה</w:t>
      </w:r>
      <w:r w:rsidR="005D3AD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אמרו שבא ללמד ונמצא למד שאדם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</w:t>
      </w:r>
      <w:r w:rsidR="007B3A64">
        <w:rPr>
          <w:rFonts w:ascii="Times New Roman" w:hAnsi="Times New Roman" w:cs="Times New Roman" w:hint="cs"/>
          <w:sz w:val="24"/>
          <w:szCs w:val="24"/>
          <w:rtl/>
        </w:rPr>
        <w:t>ַ</w:t>
      </w:r>
      <w:r w:rsidRPr="00FB1DA6">
        <w:rPr>
          <w:rFonts w:ascii="Times New Roman" w:hAnsi="Times New Roman" w:cs="Times New Roman"/>
          <w:sz w:val="24"/>
          <w:szCs w:val="24"/>
          <w:rtl/>
        </w:rPr>
        <w:t>ה</w:t>
      </w:r>
      <w:r w:rsidR="007B3A64">
        <w:rPr>
          <w:rFonts w:ascii="Times New Roman" w:hAnsi="Times New Roman" w:cs="Times New Roman" w:hint="cs"/>
          <w:sz w:val="24"/>
          <w:szCs w:val="24"/>
          <w:rtl/>
        </w:rPr>
        <w:t>ָ</w:t>
      </w:r>
      <w:r w:rsidRPr="00FB1DA6">
        <w:rPr>
          <w:rFonts w:ascii="Times New Roman" w:hAnsi="Times New Roman" w:cs="Times New Roman"/>
          <w:sz w:val="24"/>
          <w:szCs w:val="24"/>
          <w:rtl/>
        </w:rPr>
        <w:t>ר</w:t>
      </w:r>
      <w:r w:rsidR="007B3A64">
        <w:rPr>
          <w:rFonts w:ascii="Times New Roman" w:hAnsi="Times New Roman" w:cs="Times New Roman" w:hint="cs"/>
          <w:sz w:val="24"/>
          <w:szCs w:val="24"/>
          <w:rtl/>
        </w:rPr>
        <w:t>ֵ</w:t>
      </w:r>
      <w:r w:rsidRPr="00FB1DA6">
        <w:rPr>
          <w:rFonts w:ascii="Times New Roman" w:hAnsi="Times New Roman" w:cs="Times New Roman"/>
          <w:sz w:val="24"/>
          <w:szCs w:val="24"/>
          <w:rtl/>
        </w:rPr>
        <w:t>ג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ואל יעבור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C3B8D51" w14:textId="77777777" w:rsidR="00D613C2" w:rsidRDefault="00D613C2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2A193DC5" w14:textId="445E99B5" w:rsidR="00AD3EBF" w:rsidRDefault="00AD3EBF" w:rsidP="002B47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22:28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כִּֽי־יִמְצָ֣א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אִ֗ישׁ נַֽעֲרָ֤ בְתוּלָה֙ אֲשֶׁ֣ר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לֹֽא־אֹרָ֔שׂ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ָה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וּתְפָשָׂ֖הּ וְשָׁכַ֣ב עִמָּ֑הּ וְנִמְצָֽאוּ׃</w:t>
      </w:r>
    </w:p>
    <w:p w14:paraId="4B887C10" w14:textId="77777777" w:rsidR="0028334A" w:rsidRDefault="005D3AD3" w:rsidP="002B47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D01B10">
        <w:rPr>
          <w:rFonts w:ascii="Times New Roman" w:hAnsi="Times New Roman" w:cs="Times New Roman" w:hint="cs"/>
          <w:color w:val="FF0000"/>
          <w:sz w:val="24"/>
          <w:szCs w:val="24"/>
          <w:rtl/>
        </w:rPr>
        <w:t>28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כי ימצא איש</w:t>
      </w:r>
      <w:r w:rsidR="0028334A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נערה בתולה אשר לא אורשה ותפשה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היא האנוסה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E0C6128" w14:textId="6150A28B" w:rsidR="0028334A" w:rsidRDefault="0028334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1CF2D2E" w14:textId="204B4DF6" w:rsidR="00AD3EBF" w:rsidRDefault="00AD3EBF" w:rsidP="002B47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22:29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וְ֠נָתַן הָאִ֨ישׁ הַשֹּׁכֵ֥ב עִמָּ֛הּ לַֽאֲבִ֥י הַֽנַּעֲרָ֖ חֲמִשִּׁ֣ים כָּ֑סֶף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וְלֽוֹ־תִהְיֶ֣ה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לְאִשָּׁ֗ה תַּ֚חַת אֲשֶׁ֣ר עִנָּ֔הּ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לֹֽא־יוּכַ֥ל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שַׁלְּחָ֖הּ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כָּל־יָמָֽיו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2CE44270" w14:textId="6441095D" w:rsidR="00C17879" w:rsidRDefault="005D3AD3" w:rsidP="002B47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22:</w:t>
      </w:r>
      <w:r w:rsidR="00D01B10">
        <w:rPr>
          <w:rFonts w:ascii="Times New Roman" w:hAnsi="Times New Roman" w:cs="Times New Roman" w:hint="cs"/>
          <w:color w:val="FF0000"/>
          <w:sz w:val="24"/>
          <w:szCs w:val="24"/>
          <w:rtl/>
        </w:rPr>
        <w:t>29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ונתן לאבי הנערה</w:t>
      </w:r>
      <w:r w:rsidR="0028334A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חמשים כסף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ע</w:t>
      </w:r>
      <w:r w:rsidR="003B1256">
        <w:rPr>
          <w:rFonts w:ascii="Times New Roman" w:hAnsi="Times New Roman" w:cs="Times New Roman" w:hint="cs"/>
          <w:sz w:val="24"/>
          <w:szCs w:val="24"/>
          <w:rtl/>
        </w:rPr>
        <w:t>ֹ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</w:t>
      </w:r>
      <w:r w:rsidR="00F53753">
        <w:rPr>
          <w:rFonts w:ascii="Times New Roman" w:hAnsi="Times New Roman" w:cs="Times New Roman" w:hint="cs"/>
          <w:sz w:val="24"/>
          <w:szCs w:val="24"/>
          <w:rtl/>
        </w:rPr>
        <w:t>ֶשׁ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ואינו מ</w:t>
      </w:r>
      <w:r w:rsidR="000F1FA4">
        <w:rPr>
          <w:rFonts w:ascii="Times New Roman" w:hAnsi="Times New Roman" w:cs="Times New Roman" w:hint="cs"/>
          <w:sz w:val="24"/>
          <w:szCs w:val="24"/>
          <w:rtl/>
        </w:rPr>
        <w:t>ֹ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</w:t>
      </w:r>
      <w:r w:rsidR="00F53753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</w:t>
      </w:r>
      <w:r w:rsidR="005F0F4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שהמהר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למד מן מאמר </w:t>
      </w:r>
      <w:r w:rsidR="005A3C0F" w:rsidRPr="00D01B10">
        <w:rPr>
          <w:rFonts w:ascii="Times New Roman" w:hAnsi="Times New Roman" w:cs="Times New Roman"/>
          <w:color w:val="FFC000"/>
          <w:sz w:val="24"/>
          <w:szCs w:val="24"/>
          <w:rtl/>
        </w:rPr>
        <w:t>ולו תהיה</w:t>
      </w:r>
      <w:r w:rsidR="0028334A" w:rsidRPr="00D01B1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D01B10">
        <w:rPr>
          <w:rFonts w:ascii="Times New Roman" w:hAnsi="Times New Roman" w:cs="Times New Roman"/>
          <w:color w:val="FFC000"/>
          <w:sz w:val="24"/>
          <w:szCs w:val="24"/>
          <w:rtl/>
        </w:rPr>
        <w:t>לאשה</w:t>
      </w:r>
      <w:r w:rsidR="00D01B1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66DC7CF" w14:textId="5C972145" w:rsidR="00C17879" w:rsidRDefault="005A3C0F" w:rsidP="002B47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ומזה המאמר אמרו בעלי הקבלה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שהאשה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נשאת לרצונה</w:t>
      </w:r>
      <w:r w:rsidR="00C34BF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והאיש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480A09">
        <w:rPr>
          <w:rFonts w:ascii="Times New Roman" w:hAnsi="Times New Roman" w:cs="Times New Roman" w:hint="cs"/>
          <w:sz w:val="24"/>
          <w:szCs w:val="24"/>
          <w:rtl/>
        </w:rPr>
        <w:t>ב</w:t>
      </w:r>
      <w:r w:rsidRPr="00FB1DA6">
        <w:rPr>
          <w:rFonts w:ascii="Times New Roman" w:hAnsi="Times New Roman" w:cs="Times New Roman"/>
          <w:sz w:val="24"/>
          <w:szCs w:val="24"/>
          <w:rtl/>
        </w:rPr>
        <w:t>על כורחו</w:t>
      </w:r>
      <w:r w:rsidR="00D01B10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הפך זה בגירושין</w:t>
      </w:r>
      <w:r w:rsidR="00053A6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שהאיש מגרש לרצונו</w:t>
      </w:r>
      <w:r w:rsidR="00C34BF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והאשה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מגורשת בעל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כרחה</w:t>
      </w:r>
      <w:proofErr w:type="spellEnd"/>
      <w:r w:rsidR="00053A6A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ודעתנו בהפך</w:t>
      </w:r>
      <w:r w:rsidR="00D01B10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792FAC8" w14:textId="7C4C59E0" w:rsidR="00F10C43" w:rsidRDefault="005A3C0F" w:rsidP="002B47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ואולם יש דמיון בין ערך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המהר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ובין העונש</w:t>
      </w:r>
      <w:r w:rsidR="009C26CA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המהר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שהוא </w:t>
      </w:r>
      <w:r w:rsidR="006D48A1">
        <w:rPr>
          <w:rFonts w:ascii="Times New Roman" w:hAnsi="Times New Roman" w:cs="Times New Roman" w:hint="cs"/>
          <w:sz w:val="24"/>
          <w:szCs w:val="24"/>
          <w:rtl/>
        </w:rPr>
        <w:t>ב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מעלה הפחותה כי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המהר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אין לו שעור</w:t>
      </w:r>
      <w:r w:rsidR="009C26C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ומה שהוא על דרך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פחות הם חמישים כסף</w:t>
      </w:r>
      <w:r w:rsidR="009C26CA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ודעת בעלי הקבלה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בארנוהו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בספר מצות</w:t>
      </w:r>
      <w:r w:rsidR="009C26C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ומה שאמרו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שהוא הנרמז במאמר </w:t>
      </w:r>
      <w:r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כמהר הבתולות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r w:rsidR="00F00D7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proofErr w:type="spellEnd"/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Pr="009C26CA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D891965" w14:textId="77777777" w:rsidR="005B5DDB" w:rsidRDefault="00F10C43" w:rsidP="005B5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22:29 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לא יוכל שלחה</w:t>
      </w:r>
      <w:r w:rsidR="00C60C94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בדברים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שזוכה האיש לגרש</w:t>
      </w:r>
      <w:r w:rsidR="005F474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 עונש</w:t>
      </w:r>
      <w:r w:rsidR="005F474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D11E3F6" w14:textId="60732CC3" w:rsidR="00B11FFB" w:rsidRDefault="005A3C0F" w:rsidP="005B5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ויש הבדל </w:t>
      </w:r>
      <w:r w:rsidRPr="00EB7A70">
        <w:rPr>
          <w:rFonts w:ascii="Times New Roman" w:hAnsi="Times New Roman" w:cs="Times New Roman"/>
          <w:sz w:val="24"/>
          <w:szCs w:val="24"/>
          <w:rtl/>
        </w:rPr>
        <w:t>ביניהם</w:t>
      </w:r>
      <w:r w:rsidR="004E3B3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EB7A70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EC6D0C" w:rsidRPr="00EB7A70">
        <w:rPr>
          <w:rFonts w:ascii="Times New Roman" w:hAnsi="Times New Roman" w:cs="Times New Roman"/>
          <w:sz w:val="24"/>
          <w:szCs w:val="24"/>
          <w:rtl/>
        </w:rPr>
        <w:t>שהמפת</w:t>
      </w:r>
      <w:r w:rsidR="00EC6D0C" w:rsidRPr="002B471B">
        <w:rPr>
          <w:rFonts w:ascii="Times New Roman" w:hAnsi="Times New Roman" w:cs="Times New Roman" w:hint="eastAsia"/>
          <w:sz w:val="24"/>
          <w:szCs w:val="24"/>
          <w:rtl/>
        </w:rPr>
        <w:t>ה</w:t>
      </w:r>
      <w:r w:rsidR="00EC6D0C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נותן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לכשיוציא</w:t>
      </w:r>
      <w:r w:rsidR="00FB273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והאונס פורע מיד ושותה בעציצו</w:t>
      </w:r>
      <w:r w:rsidR="009C26CA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BF81239" w14:textId="4B5954AA" w:rsidR="005A3C0F" w:rsidRPr="00FB1DA6" w:rsidRDefault="005A3C0F" w:rsidP="002B47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והמהר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אמרו שהוא מדרבנן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ואינו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מדאורית</w:t>
      </w:r>
      <w:r w:rsidR="00F10C43">
        <w:rPr>
          <w:rFonts w:ascii="Times New Roman" w:hAnsi="Times New Roman" w:cs="Times New Roman" w:hint="cs"/>
          <w:sz w:val="24"/>
          <w:szCs w:val="24"/>
          <w:rtl/>
        </w:rPr>
        <w:t>א</w:t>
      </w:r>
      <w:proofErr w:type="spellEnd"/>
      <w:r w:rsidR="004E3B3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שאלו חמשים כסף הם כסף מזוקק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והמהר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הוא כסף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מדינה</w:t>
      </w:r>
      <w:r w:rsidR="009C26CA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ולפי דעת בעלי המקרא שמאמר </w:t>
      </w:r>
      <w:r w:rsidRPr="008244AA">
        <w:rPr>
          <w:rFonts w:ascii="Times New Roman" w:hAnsi="Times New Roman" w:cs="Times New Roman"/>
          <w:color w:val="FFC000"/>
          <w:sz w:val="24"/>
          <w:szCs w:val="24"/>
          <w:rtl/>
        </w:rPr>
        <w:t>כמהר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אינו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מרמיז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לאלו חמשים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כסף</w:t>
      </w:r>
      <w:r w:rsidR="00F10C4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אלו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החמשים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כסף הם ענש</w:t>
      </w:r>
      <w:r w:rsidR="008244A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והם לאבי הנערה לאופן שהבאישה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את אביה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06DFF49E" w14:textId="7D773F77" w:rsidR="0028334A" w:rsidRDefault="0028334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2CAACD1" w14:textId="6DF0BFDD" w:rsidR="00AD3EBF" w:rsidRDefault="00AD3EBF" w:rsidP="002B47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23:1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לֹֽא־יִקַּ֥ח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אִ֖ישׁ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אֶת־אֵ֣שֶׁת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אָבִ֑יו וְלֹ֥א יְגַלֶּ֖ה כְּנַ֥ף אָבִֽיו׃</w:t>
      </w:r>
    </w:p>
    <w:p w14:paraId="0737BA7A" w14:textId="77777777" w:rsidR="00E74D95" w:rsidRDefault="005D3AD3" w:rsidP="002B47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23:1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לא </w:t>
      </w:r>
      <w:proofErr w:type="spellStart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יקח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 שבאר </w:t>
      </w:r>
      <w:r w:rsidR="00F10C43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F10C43" w:rsidRPr="00FB1DA6">
        <w:rPr>
          <w:rFonts w:ascii="Times New Roman" w:hAnsi="Times New Roman" w:cs="Times New Roman"/>
          <w:sz w:val="24"/>
          <w:szCs w:val="24"/>
          <w:rtl/>
        </w:rPr>
        <w:t xml:space="preserve">יאות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שאינן לאופן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אסורי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עריות</w:t>
      </w:r>
      <w:r w:rsidR="00C278C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לבאר ביאות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אסורי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עריות</w:t>
      </w:r>
      <w:r w:rsidR="009E2397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58B8180E" w14:textId="7B34CAF1" w:rsidR="0028334A" w:rsidRDefault="005A3C0F" w:rsidP="002B47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לקוחין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אלו הם הנשואים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שהקנין</w:t>
      </w:r>
      <w:proofErr w:type="spellEnd"/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אינו תופש העריות</w:t>
      </w:r>
      <w:r w:rsidR="00C81A8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ונאמר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מי </w:t>
      </w:r>
      <w:r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האיש אשר ארש </w:t>
      </w:r>
      <w:proofErr w:type="spellStart"/>
      <w:r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אשה</w:t>
      </w:r>
      <w:proofErr w:type="spellEnd"/>
      <w:r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ולא לקחה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(דברים</w:t>
      </w:r>
      <w:r w:rsidR="0028334A" w:rsidRPr="00D76330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r w:rsidR="00654D91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proofErr w:type="spellEnd"/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4211CD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373A4C3" w14:textId="2A8DABA4" w:rsidR="0028334A" w:rsidRDefault="005D3AD3" w:rsidP="002B47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23:1 </w:t>
      </w:r>
      <w:r w:rsidR="005A3C0F" w:rsidRPr="00C60C94">
        <w:rPr>
          <w:rFonts w:ascii="Times New Roman" w:hAnsi="Times New Roman" w:cs="Times New Roman"/>
          <w:color w:val="FF0000"/>
          <w:sz w:val="24"/>
          <w:szCs w:val="24"/>
          <w:rtl/>
        </w:rPr>
        <w:t>ולא יגלה</w:t>
      </w:r>
      <w:r w:rsidR="00C60C94" w:rsidRPr="00C60C9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היא השכיבה</w:t>
      </w:r>
      <w:r w:rsidR="009E239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אנוסת האב אסורה על הבן</w:t>
      </w:r>
      <w:r w:rsidR="00F10C4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הפך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דעת בעלי הקבלה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8C3E281" w14:textId="77777777" w:rsidR="003D0A5F" w:rsidRDefault="005D3AD3" w:rsidP="002B47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23:1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כנף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כשם שנקראת </w:t>
      </w:r>
      <w:proofErr w:type="spellStart"/>
      <w:r w:rsidR="005A3C0F" w:rsidRPr="00CE4666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האשה</w:t>
      </w:r>
      <w:proofErr w:type="spellEnd"/>
      <w:r w:rsidR="005A3C0F" w:rsidRPr="00CE4666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 xml:space="preserve"> </w:t>
      </w:r>
      <w:proofErr w:type="spellStart"/>
      <w:r w:rsidR="005A3C0F" w:rsidRPr="00CE4666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ערוה</w:t>
      </w:r>
      <w:proofErr w:type="spellEnd"/>
      <w:r w:rsidR="005A3C0F" w:rsidRPr="00CE4666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 xml:space="preserve"> לאיש</w:t>
      </w:r>
      <w:r w:rsidR="00FD6E5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כן נקרא</w:t>
      </w:r>
      <w:r w:rsidR="0028334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האיש </w:t>
      </w:r>
      <w:r w:rsidR="005A3C0F" w:rsidRPr="00CE4666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כנף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לאשה</w:t>
      </w:r>
      <w:r w:rsidR="00F10C4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ופרשת כנפך על אמתך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(רות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r w:rsidR="00A131CA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81A8C" w:rsidRPr="00FD14D7">
        <w:rPr>
          <w:rFonts w:ascii="Times New Roman" w:hAnsi="Times New Roman" w:cs="Times New Roman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55DC809" w14:textId="6F0A4E4F" w:rsidR="00C60C94" w:rsidRDefault="005A3C0F" w:rsidP="002B47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ולא יתכן</w:t>
      </w:r>
      <w:r w:rsidR="005D3AD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שמרמיז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אנוסתו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וסוכנתו</w:t>
      </w:r>
      <w:r w:rsidR="005457C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אינו פשט נכון </w:t>
      </w:r>
      <w:r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ארור שוכב עם אשת</w:t>
      </w:r>
      <w:r w:rsidR="0028334A" w:rsidRPr="00752A3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אביו כי גלה כנף אביו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כז</w:t>
      </w:r>
      <w:r w:rsidR="00CE4666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proofErr w:type="spellEnd"/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להיות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מרמיז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בזולת אשת אביו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9CFE06E" w14:textId="56DFD23D" w:rsidR="0028334A" w:rsidRDefault="0028334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3915988" w14:textId="6E13191D" w:rsidR="00AD3EBF" w:rsidRDefault="00AD3EBF" w:rsidP="002B47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23:2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לֹֽא־יָבֹ֧א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פְצֽוּעַ־דַּכָּ֛א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וּכְר֥וּת שָׁפְכָ֖ה בִּקְהַ֥ל יְהוָֽה׃</w:t>
      </w:r>
    </w:p>
    <w:p w14:paraId="76E1A9A9" w14:textId="77777777" w:rsidR="00965EA6" w:rsidRDefault="005D3AD3" w:rsidP="002B47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C81A8C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לא יבוא פצוע דכא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מי שביציו מדוכים ולא יוליד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CA8A18C" w14:textId="1D389055" w:rsidR="00965EA6" w:rsidRDefault="005D3AD3" w:rsidP="003C2D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C81A8C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וכרות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שפכה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שם ששו</w:t>
      </w:r>
      <w:r w:rsidR="005A3C0F" w:rsidRPr="00B46D6E">
        <w:rPr>
          <w:rFonts w:ascii="Times New Roman" w:hAnsi="Times New Roman" w:cs="Times New Roman"/>
          <w:sz w:val="24"/>
          <w:szCs w:val="24"/>
          <w:rtl/>
        </w:rPr>
        <w:t>פ</w:t>
      </w:r>
      <w:r w:rsidR="00B46D6E" w:rsidRPr="003C2DAD">
        <w:rPr>
          <w:rFonts w:ascii="Times New Roman" w:hAnsi="Times New Roman" w:cs="Times New Roman" w:hint="eastAsia"/>
          <w:sz w:val="24"/>
          <w:szCs w:val="24"/>
          <w:rtl/>
        </w:rPr>
        <w:t>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F10C43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516EC49" w14:textId="16B5F162" w:rsidR="00965EA6" w:rsidRDefault="005D3AD3" w:rsidP="003C2D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C81A8C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בקהל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בועד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ישראל</w:t>
      </w:r>
      <w:r w:rsidR="00F10C4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והטעם על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הנשואין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ואין להם פריה ורביה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B7378F1" w14:textId="6DB763FF" w:rsidR="00965EA6" w:rsidRDefault="00965E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F840E38" w14:textId="45DD1846" w:rsidR="00AD3EBF" w:rsidRDefault="00AD3EBF" w:rsidP="003C2D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23:3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לֹֽא־יָבֹ֥א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מַמְזֵ֖ר בִּקְהַ֣ל יְהוָ֑ה גַּ֚ם דּ֣וֹר עֲשִׂירִ֔י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לֹא־יָ֥בֹא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ל֖וֹ בִּקְהַ֥ל יְהוָֽה׃</w:t>
      </w:r>
    </w:p>
    <w:p w14:paraId="2236445F" w14:textId="77777777" w:rsidR="004211CD" w:rsidRDefault="005D3AD3" w:rsidP="003C2D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C81A8C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לא יבוא ממזר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אומרים שהוא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שתוקי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ואסופי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והוא זר</w:t>
      </w:r>
      <w:r w:rsidR="00F10C4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והממי"ם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נוספים שאינו יודע בן מי הוא</w:t>
      </w:r>
      <w:r w:rsidR="003E5A3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E1E29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ובאמת שהמ"ם השני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נוסף</w:t>
      </w:r>
      <w:r w:rsidR="003E5A3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E1E29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F40F40B" w14:textId="2B02B714" w:rsidR="007E6D3F" w:rsidRDefault="005A3C0F" w:rsidP="003C2D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ולהיות הנולד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מערוה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אסורה</w:t>
      </w:r>
      <w:r w:rsidR="003E5A3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הנה הוא זר</w:t>
      </w:r>
      <w:r w:rsidR="003E5A3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שאינו זרע כשר מה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שהרשתה התורה</w:t>
      </w:r>
      <w:r w:rsidR="00F10C4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וכשהערוה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אסורה מספק גם הולד ספק ממזר</w:t>
      </w:r>
      <w:r w:rsidR="005E1E2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E1E29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7F3C03F" w14:textId="35FBB74E" w:rsidR="00965EA6" w:rsidRDefault="005A3C0F" w:rsidP="003C2D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גם יתכן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שממזר שם משפחה</w:t>
      </w:r>
      <w:r w:rsidR="0069640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כמו עמון ומואב וכתוב </w:t>
      </w:r>
      <w:r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וישב ממזר באשדוד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(זכריה</w:t>
      </w:r>
      <w:r w:rsidR="00965EA6" w:rsidRPr="00D76330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r w:rsidR="003E5A3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proofErr w:type="spellEnd"/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C81A8C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FE186F9" w14:textId="3AC4B874" w:rsidR="00965EA6" w:rsidRDefault="005D3AD3" w:rsidP="003C2D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C81A8C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גם דור עשירי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</w:t>
      </w:r>
      <w:r w:rsidR="005A3C0F" w:rsidRPr="0045505E">
        <w:rPr>
          <w:rFonts w:ascii="Times New Roman" w:hAnsi="Times New Roman" w:cs="Times New Roman"/>
          <w:sz w:val="24"/>
          <w:szCs w:val="24"/>
          <w:rtl/>
        </w:rPr>
        <w:t>שהוא סך</w:t>
      </w:r>
      <w:r w:rsidR="00B46D6E">
        <w:rPr>
          <w:rFonts w:ascii="Times New Roman" w:hAnsi="Times New Roman" w:cs="Times New Roman" w:hint="cs"/>
          <w:sz w:val="24"/>
          <w:szCs w:val="24"/>
          <w:rtl/>
        </w:rPr>
        <w:t xml:space="preserve"> החשבון</w:t>
      </w:r>
      <w:r w:rsidR="00A7631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והטעם לעולם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A03D6CC" w14:textId="4DF90873" w:rsidR="00965EA6" w:rsidRDefault="00965E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5C60781" w14:textId="14F9E1AC" w:rsidR="00AD3EBF" w:rsidRDefault="00AD3EBF" w:rsidP="00A76318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23:4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לֹֽא־יָבֹ֧א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עַמּוֹנִ֛י וּמֽוֹאָבִ֖י בִּקְהַ֣ל יְהוָ֑ה גַּ֚ם דּ֣וֹר עֲשִׂירִ֔י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לֹֽא־יָבֹ֥א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לָהֶ֛ם בִּקְהַ֥ל יְהוָ֖ה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עַד־עוֹלָֽם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7F483A5B" w14:textId="77777777" w:rsidR="00B6310C" w:rsidRDefault="00B6310C" w:rsidP="00B6310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23:5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עַל־דְּבַ֞ר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אֲשֶׁ֨ר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לֹֽא־קִדְּמ֤ו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אֶתְכֶם֙ בַּלֶּ֣חֶם וּבַמַּ֔יִם בַּדֶּ֖רֶךְ בְּצֵֽאתְכֶ֣ם מִמִּצְרָ֑יִם וַֽאֲשֶׁר֩ שָׂכַ֨ר עָלֶ֜יךָ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אֶת־בִּלְעָ֣ם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בֶּן־בְּע֗וֹר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מִפְּת֛וֹר אֲרַ֥ם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נַֽהֲרַ֖יִם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לְקַֽלְלֶֽךָּ׃ </w:t>
      </w:r>
    </w:p>
    <w:p w14:paraId="51532F3E" w14:textId="7EF06092" w:rsidR="00B6310C" w:rsidRDefault="00B6310C" w:rsidP="00B63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23:6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וְלֹֽא־אָבָ֞ה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יְהוָ֤ה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אֱלֹהֶ֨יך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לִשְׁמֹ֣עַ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אֶל־בִּלְעָ֔ם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וַיַּֽהֲפֹך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ְ֩ יְהוָ֨ה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אֱלֹהֶ֧יך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לְּךָ֛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אֶת־הַקְּלָלָ֖ה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לִבְרָכָ֑ה כִּ֥י אֲהֵֽבְךָ֖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אֱלֹהֶֽיך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ָ׃ </w:t>
      </w:r>
    </w:p>
    <w:p w14:paraId="5FD829B2" w14:textId="4D5409A9" w:rsidR="00725D8A" w:rsidRDefault="00B6310C" w:rsidP="000677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-6</w:t>
      </w:r>
      <w:r w:rsidR="005D3AD3"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C81A8C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 w:rsidR="005D3AD3"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לא יבוא עמוני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גם על אלו אסור הביאה</w:t>
      </w:r>
      <w:r w:rsidR="001C203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ואחד הזכר ואחד הנקבה</w:t>
      </w:r>
      <w:r w:rsidR="00762D3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כדעת בעלי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הקבלה עמוני ולא עמונית</w:t>
      </w:r>
      <w:r w:rsidR="00A42BD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מואבי ולא מואבית</w:t>
      </w:r>
      <w:r w:rsidR="00A42BD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שדרך האיש לשכור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ולקדם במה שנתן העלה</w:t>
      </w:r>
      <w:r w:rsidR="006A2C3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ואין דרך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האשה</w:t>
      </w:r>
      <w:proofErr w:type="spellEnd"/>
      <w:r w:rsidR="00C81A8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הלא בעזרא</w:t>
      </w:r>
      <w:r w:rsidR="00784F29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54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כתוב</w:t>
      </w:r>
      <w:r w:rsidR="00E61C6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30AC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מן </w:t>
      </w:r>
      <w:proofErr w:type="spellStart"/>
      <w:r w:rsidR="005A3C0F" w:rsidRPr="00F30AC1">
        <w:rPr>
          <w:rFonts w:ascii="Times New Roman" w:hAnsi="Times New Roman" w:cs="Times New Roman"/>
          <w:color w:val="FFC000"/>
          <w:sz w:val="24"/>
          <w:szCs w:val="24"/>
          <w:rtl/>
        </w:rPr>
        <w:t>הגוים</w:t>
      </w:r>
      <w:proofErr w:type="spellEnd"/>
      <w:r w:rsidR="00965EA6" w:rsidRPr="00F30AC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30AC1">
        <w:rPr>
          <w:rFonts w:ascii="Times New Roman" w:hAnsi="Times New Roman" w:cs="Times New Roman"/>
          <w:color w:val="FFC000"/>
          <w:sz w:val="24"/>
          <w:szCs w:val="24"/>
          <w:rtl/>
        </w:rPr>
        <w:t>אשר אמר ה' הם לא</w:t>
      </w:r>
      <w:r w:rsidR="005A3C0F" w:rsidRPr="00F30AC1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30AC1">
        <w:rPr>
          <w:rFonts w:ascii="Times New Roman" w:hAnsi="Times New Roman" w:cs="Times New Roman"/>
          <w:color w:val="FFC000"/>
          <w:sz w:val="24"/>
          <w:szCs w:val="24"/>
          <w:rtl/>
        </w:rPr>
        <w:t>יבואו בכם ואתם לא תבואו בהם</w:t>
      </w:r>
      <w:r w:rsidR="005A3C0F" w:rsidRPr="00F30AC1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30AC1">
        <w:rPr>
          <w:rFonts w:ascii="Times New Roman" w:hAnsi="Times New Roman" w:cs="Times New Roman"/>
          <w:color w:val="0070C0"/>
          <w:sz w:val="24"/>
          <w:szCs w:val="24"/>
          <w:rtl/>
        </w:rPr>
        <w:t>(מלכים א</w:t>
      </w:r>
      <w:r w:rsidR="0070026C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5A3C0F" w:rsidRPr="00F30AC1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F30AC1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r w:rsidR="0070026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F30AC1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proofErr w:type="spellEnd"/>
      <w:r w:rsidR="005A3C0F" w:rsidRPr="00F30AC1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81A8C" w:rsidRPr="00F30AC1">
        <w:rPr>
          <w:rFonts w:ascii="Times New Roman" w:hAnsi="Times New Roman" w:cs="Times New Roman"/>
          <w:sz w:val="24"/>
          <w:szCs w:val="24"/>
          <w:rtl/>
        </w:rPr>
        <w:t>,</w:t>
      </w:r>
      <w:r w:rsidR="00965EA6" w:rsidRPr="00F30AC1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30AC1">
        <w:rPr>
          <w:rFonts w:ascii="Times New Roman" w:hAnsi="Times New Roman" w:cs="Times New Roman"/>
          <w:sz w:val="24"/>
          <w:szCs w:val="24"/>
          <w:rtl/>
        </w:rPr>
        <w:t xml:space="preserve">ואמר </w:t>
      </w:r>
      <w:r w:rsidR="005A3C0F" w:rsidRPr="00F30AC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אשדודית עמוניות מואבית </w:t>
      </w:r>
      <w:proofErr w:type="spellStart"/>
      <w:r w:rsidR="005A3C0F" w:rsidRPr="00F30AC1">
        <w:rPr>
          <w:rFonts w:ascii="Times New Roman" w:hAnsi="Times New Roman" w:cs="Times New Roman"/>
          <w:color w:val="FFC000"/>
          <w:sz w:val="24"/>
          <w:szCs w:val="24"/>
          <w:rtl/>
        </w:rPr>
        <w:t>חתיות</w:t>
      </w:r>
      <w:proofErr w:type="spellEnd"/>
      <w:r w:rsidR="005A3C0F" w:rsidRPr="00F30AC1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30AC1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proofErr w:type="spellStart"/>
      <w:r w:rsidR="002E0257">
        <w:rPr>
          <w:rFonts w:ascii="Times New Roman" w:hAnsi="Times New Roman" w:cs="Times New Roman" w:hint="cs"/>
          <w:color w:val="0070C0"/>
          <w:sz w:val="24"/>
          <w:szCs w:val="24"/>
          <w:rtl/>
        </w:rPr>
        <w:t>השו</w:t>
      </w:r>
      <w:r w:rsidR="00D65DB4">
        <w:rPr>
          <w:rFonts w:ascii="Times New Roman" w:hAnsi="Times New Roman" w:cs="Times New Roman" w:hint="cs"/>
          <w:color w:val="0070C0"/>
          <w:sz w:val="24"/>
          <w:szCs w:val="24"/>
          <w:rtl/>
        </w:rPr>
        <w:t>ה</w:t>
      </w:r>
      <w:proofErr w:type="spellEnd"/>
      <w:r w:rsidR="002E0257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="00D65DB4">
        <w:rPr>
          <w:rFonts w:ascii="Times New Roman" w:hAnsi="Times New Roman" w:cs="Times New Roman" w:hint="cs"/>
          <w:color w:val="0070C0"/>
          <w:sz w:val="24"/>
          <w:szCs w:val="24"/>
          <w:rtl/>
        </w:rPr>
        <w:t>מלכים א׳</w:t>
      </w:r>
      <w:r w:rsidR="005A3C0F" w:rsidRPr="00F30AC1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70026C">
        <w:rPr>
          <w:rFonts w:ascii="Times New Roman" w:hAnsi="Times New Roman" w:cs="Times New Roman" w:hint="cs"/>
          <w:color w:val="0070C0"/>
          <w:sz w:val="24"/>
          <w:szCs w:val="24"/>
          <w:rtl/>
        </w:rPr>
        <w:t>יא:</w:t>
      </w:r>
      <w:r w:rsidR="005A3C0F" w:rsidRPr="00F30AC1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proofErr w:type="spellEnd"/>
      <w:r w:rsidR="00AD3700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ונחמיה </w:t>
      </w:r>
      <w:proofErr w:type="spellStart"/>
      <w:r w:rsidR="00AD3700">
        <w:rPr>
          <w:rFonts w:ascii="Times New Roman" w:hAnsi="Times New Roman" w:cs="Times New Roman" w:hint="cs"/>
          <w:color w:val="0070C0"/>
          <w:sz w:val="24"/>
          <w:szCs w:val="24"/>
          <w:rtl/>
        </w:rPr>
        <w:t>יג:כג</w:t>
      </w:r>
      <w:proofErr w:type="spellEnd"/>
      <w:r w:rsidR="005A3C0F" w:rsidRPr="00F30AC1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81A8C" w:rsidRPr="00F30AC1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ועל אלו נאמר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לא</w:t>
      </w:r>
      <w:r w:rsidR="00965EA6" w:rsidRPr="00752A3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תתחתן בם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(דברים ז</w:t>
      </w:r>
      <w:r w:rsidR="007165A7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ג)</w:t>
      </w:r>
      <w:r w:rsidR="00C81A8C" w:rsidRPr="00C81A8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F46B23F" w14:textId="400D7898" w:rsidR="00067777" w:rsidRPr="00067777" w:rsidRDefault="005A3C0F" w:rsidP="000677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וענין מחלון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וכליון</w:t>
      </w:r>
      <w:proofErr w:type="spellEnd"/>
      <w:r w:rsidR="004F4B3D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</w:t>
      </w:r>
      <w:r w:rsidR="008221A7">
        <w:rPr>
          <w:rFonts w:ascii="Times New Roman" w:hAnsi="Times New Roman" w:cs="Times New Roman" w:hint="cs"/>
          <w:sz w:val="24"/>
          <w:szCs w:val="24"/>
          <w:rtl/>
        </w:rPr>
        <w:t>ָ</w:t>
      </w:r>
      <w:r w:rsidRPr="00FB1DA6">
        <w:rPr>
          <w:rFonts w:ascii="Times New Roman" w:hAnsi="Times New Roman" w:cs="Times New Roman"/>
          <w:sz w:val="24"/>
          <w:szCs w:val="24"/>
          <w:rtl/>
        </w:rPr>
        <w:t>ע</w:t>
      </w:r>
      <w:r w:rsidR="003F59CB">
        <w:rPr>
          <w:rFonts w:ascii="Times New Roman" w:hAnsi="Times New Roman" w:cs="Times New Roman" w:hint="cs"/>
          <w:sz w:val="24"/>
          <w:szCs w:val="24"/>
          <w:rtl/>
        </w:rPr>
        <w:t>ִ</w:t>
      </w:r>
      <w:r w:rsidRPr="00FB1DA6">
        <w:rPr>
          <w:rFonts w:ascii="Times New Roman" w:hAnsi="Times New Roman" w:cs="Times New Roman"/>
          <w:sz w:val="24"/>
          <w:szCs w:val="24"/>
          <w:rtl/>
        </w:rPr>
        <w:t>לה ידועה</w:t>
      </w:r>
      <w:r w:rsidR="0057314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שהיו לשם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יחידים</w:t>
      </w:r>
      <w:r w:rsidR="00573140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ובועז מה שעשה אחרי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שנתגירה</w:t>
      </w:r>
      <w:proofErr w:type="spellEnd"/>
      <w:r w:rsidR="000B491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וכתוב </w:t>
      </w:r>
      <w:r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ורות דבקה בה 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(רות א</w:t>
      </w:r>
      <w:r w:rsidR="003F59CB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יד)</w:t>
      </w:r>
      <w:r w:rsidR="00A42BD4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, </w:t>
      </w:r>
      <w:r w:rsidR="00A42BD4" w:rsidRPr="00FD14D7">
        <w:rPr>
          <w:rFonts w:ascii="Times New Roman" w:hAnsi="Times New Roman" w:cs="Times New Roman" w:hint="cs"/>
          <w:sz w:val="24"/>
          <w:szCs w:val="24"/>
          <w:rtl/>
        </w:rPr>
        <w:t>וכתוב</w:t>
      </w:r>
      <w:r w:rsidR="00A42BD4" w:rsidRPr="00FD14D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A42BD4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באשר</w:t>
      </w:r>
      <w:r w:rsidR="00A42BD4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תמותי אמות </w:t>
      </w:r>
      <w:r w:rsidR="00A42BD4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(שם </w:t>
      </w:r>
      <w:proofErr w:type="spellStart"/>
      <w:r w:rsidR="009615FE">
        <w:rPr>
          <w:rFonts w:ascii="Times New Roman" w:hAnsi="Times New Roman" w:cs="Times New Roman" w:hint="cs"/>
          <w:color w:val="0070C0"/>
          <w:sz w:val="24"/>
          <w:szCs w:val="24"/>
          <w:rtl/>
        </w:rPr>
        <w:t>א:</w:t>
      </w:r>
      <w:r w:rsidR="00A42BD4">
        <w:rPr>
          <w:rFonts w:ascii="Times New Roman" w:hAnsi="Times New Roman" w:cs="Times New Roman" w:hint="cs"/>
          <w:color w:val="0070C0"/>
          <w:sz w:val="24"/>
          <w:szCs w:val="24"/>
          <w:rtl/>
        </w:rPr>
        <w:t>יז</w:t>
      </w:r>
      <w:proofErr w:type="spellEnd"/>
      <w:r w:rsidR="00A42BD4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A42BD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A42BD4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</w:p>
    <w:p w14:paraId="10542FDF" w14:textId="737A79E8" w:rsidR="00C81A8C" w:rsidRDefault="00A42BD4" w:rsidP="00221F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D14D7">
        <w:rPr>
          <w:rFonts w:ascii="Times New Roman" w:hAnsi="Times New Roman" w:cs="Times New Roman" w:hint="cs"/>
          <w:sz w:val="24"/>
          <w:szCs w:val="24"/>
          <w:rtl/>
        </w:rPr>
        <w:t>ונתן</w:t>
      </w:r>
      <w:r w:rsidRPr="00FD14D7">
        <w:rPr>
          <w:rFonts w:ascii="Times New Roman" w:hAnsi="Times New Roman" w:cs="Times New Roman"/>
          <w:sz w:val="24"/>
          <w:szCs w:val="24"/>
          <w:rtl/>
        </w:rPr>
        <w:t xml:space="preserve"> עלה אל עמון מואב</w:t>
      </w:r>
      <w:r w:rsidR="000B491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D14D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על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דבר </w:t>
      </w:r>
      <w:r w:rsidR="005A3C0F" w:rsidRPr="00C81A8C">
        <w:rPr>
          <w:rFonts w:ascii="Times New Roman" w:hAnsi="Times New Roman" w:cs="Times New Roman"/>
          <w:color w:val="FFC000"/>
          <w:sz w:val="24"/>
          <w:szCs w:val="24"/>
          <w:rtl/>
        </w:rPr>
        <w:t>אשר לא קדמו אתכם בלחם ובמים</w:t>
      </w:r>
      <w:r w:rsidR="00FF611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B41E00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וכתוב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כאשר עשו לי בני עשו</w:t>
      </w:r>
      <w:r w:rsidR="00965EA6" w:rsidRPr="00752A3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והמואבים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(דברים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r w:rsidR="00A069F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כט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81A8C" w:rsidRPr="00C81A8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וכתוב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ולא נתן </w:t>
      </w:r>
      <w:proofErr w:type="spellStart"/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סיחון</w:t>
      </w:r>
      <w:proofErr w:type="spellEnd"/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את ישראל עבור </w:t>
      </w:r>
      <w:r w:rsidR="005A3C0F" w:rsidRPr="005D51D9">
        <w:rPr>
          <w:rFonts w:ascii="Times New Roman" w:hAnsi="Times New Roman" w:cs="Times New Roman"/>
          <w:color w:val="FFC000"/>
          <w:sz w:val="24"/>
          <w:szCs w:val="24"/>
          <w:rtl/>
        </w:rPr>
        <w:t>בגבולו</w:t>
      </w:r>
      <w:r w:rsidR="00965EA6" w:rsidRPr="005D51D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5D51D9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r w:rsidR="005A3C0F" w:rsidRPr="005D51D9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r w:rsidR="00682BEE" w:rsidRPr="00FF6119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א</w:t>
      </w:r>
      <w:r w:rsidR="00DF116A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682BEE" w:rsidRPr="005D51D9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r w:rsidR="00682BEE" w:rsidRPr="00FF6119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ג</w:t>
      </w:r>
      <w:proofErr w:type="spellEnd"/>
      <w:r w:rsidR="005A3C0F" w:rsidRPr="005D51D9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81A8C" w:rsidRPr="005D51D9">
        <w:rPr>
          <w:rFonts w:ascii="Times New Roman" w:hAnsi="Times New Roman" w:cs="Times New Roman"/>
          <w:sz w:val="24"/>
          <w:szCs w:val="24"/>
          <w:rtl/>
        </w:rPr>
        <w:t>.</w:t>
      </w:r>
      <w:r w:rsidR="00225144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55"/>
      </w:r>
      <w:r w:rsidR="005A3C0F" w:rsidRPr="005D51D9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5D51D9">
        <w:rPr>
          <w:rFonts w:ascii="Times New Roman" w:hAnsi="Times New Roman" w:cs="Times New Roman"/>
          <w:sz w:val="24"/>
          <w:szCs w:val="24"/>
          <w:rtl/>
        </w:rPr>
        <w:t xml:space="preserve">ואם כן אינו עונה אלא על </w:t>
      </w:r>
      <w:r w:rsidR="005A3C0F" w:rsidRPr="005D51D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אכל בכסף </w:t>
      </w:r>
      <w:proofErr w:type="spellStart"/>
      <w:r w:rsidR="005A3C0F" w:rsidRPr="005D51D9">
        <w:rPr>
          <w:rFonts w:ascii="Times New Roman" w:hAnsi="Times New Roman" w:cs="Times New Roman"/>
          <w:color w:val="FFC000"/>
          <w:sz w:val="24"/>
          <w:szCs w:val="24"/>
          <w:rtl/>
        </w:rPr>
        <w:t>תשבירני</w:t>
      </w:r>
      <w:proofErr w:type="spellEnd"/>
      <w:r w:rsidR="005A3C0F" w:rsidRPr="005D51D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5D51D9">
        <w:rPr>
          <w:rFonts w:ascii="Times New Roman" w:hAnsi="Times New Roman" w:cs="Times New Roman"/>
          <w:color w:val="FFC000"/>
          <w:sz w:val="24"/>
          <w:szCs w:val="24"/>
          <w:rtl/>
        </w:rPr>
        <w:t>ואכלתי</w:t>
      </w:r>
      <w:r w:rsidR="00965EA6" w:rsidRPr="005D51D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5D51D9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682BEE" w:rsidRPr="005D51D9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דברים</w:t>
      </w:r>
      <w:r w:rsidR="00682BEE" w:rsidRPr="005D51D9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5D51D9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r w:rsidR="00F7093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682BEE" w:rsidRPr="005D51D9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r w:rsidR="00682BEE" w:rsidRPr="005D51D9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ח</w:t>
      </w:r>
      <w:proofErr w:type="spellEnd"/>
      <w:r w:rsidR="005A3C0F" w:rsidRPr="005D51D9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Pr="005D51D9">
        <w:rPr>
          <w:rFonts w:ascii="Times New Roman" w:hAnsi="Times New Roman" w:cs="Times New Roman"/>
          <w:color w:val="0070C0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ומכלל מאמר </w:t>
      </w:r>
      <w:r w:rsidR="005A3C0F" w:rsidRPr="00C81A8C">
        <w:rPr>
          <w:rFonts w:ascii="Times New Roman" w:hAnsi="Times New Roman" w:cs="Times New Roman"/>
          <w:color w:val="FFC000"/>
          <w:sz w:val="24"/>
          <w:szCs w:val="24"/>
          <w:rtl/>
        </w:rPr>
        <w:t>על אשר לא קדמו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עונה על בני עמון</w:t>
      </w:r>
      <w:r w:rsidR="00C81A8C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ועל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מואב נאמר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ואשר שכר עליך את בלעם</w:t>
      </w:r>
      <w:r w:rsidR="00C81A8C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כי מואב שכר את בלעם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בידוע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6566502" w14:textId="77777777" w:rsidR="00AD3EBF" w:rsidRDefault="00AD3EB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2B179F95" w14:textId="7E49D12C" w:rsidR="00AD3EBF" w:rsidRDefault="00AD3EBF" w:rsidP="00B63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23:7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לֹֽא־תִדְרֹ֥ש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שְׁלֹמָ֖ם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וְטֹֽבָתָ֑ם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כָּל־יָמֶ֖יך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לְעוֹלָֽם׃</w:t>
      </w:r>
    </w:p>
    <w:p w14:paraId="5DE99107" w14:textId="36D32C27" w:rsidR="00965EA6" w:rsidRDefault="00C81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C81A8C"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 xml:space="preserve">23:7 </w:t>
      </w:r>
      <w:r w:rsidR="005A3C0F" w:rsidRPr="00C81A8C">
        <w:rPr>
          <w:rFonts w:ascii="Times New Roman" w:hAnsi="Times New Roman" w:cs="Times New Roman"/>
          <w:color w:val="FF0000"/>
          <w:sz w:val="24"/>
          <w:szCs w:val="24"/>
          <w:rtl/>
        </w:rPr>
        <w:t>לא תדרוש שלומם וטובתם</w:t>
      </w:r>
      <w:r w:rsidR="00C60C94" w:rsidRPr="00C81A8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 לא י</w:t>
      </w:r>
      <w:r w:rsidR="00632314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ק</w:t>
      </w:r>
      <w:r w:rsidR="00632314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</w:t>
      </w:r>
      <w:r w:rsidR="00632314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</w:t>
      </w:r>
      <w:r w:rsidR="00225144">
        <w:rPr>
          <w:rFonts w:ascii="Times New Roman" w:hAnsi="Times New Roman" w:cs="Times New Roman" w:hint="cs"/>
          <w:sz w:val="24"/>
          <w:szCs w:val="24"/>
          <w:rtl/>
        </w:rPr>
        <w:t>וּ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הם</w:t>
      </w:r>
      <w:r w:rsidR="007804F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הדין אם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יפרצו הגדר יהיו ישראל רשאים להתגרות בהם</w:t>
      </w:r>
      <w:r w:rsidR="00B7771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עשו יפתח ודוד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בבני עמון מה שעשו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07A0D76" w14:textId="77777777" w:rsidR="00AD3EBF" w:rsidRDefault="00AD3EBF" w:rsidP="00C967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46DA55D" w14:textId="3132F3EF" w:rsidR="00965EA6" w:rsidRDefault="00AD3EBF" w:rsidP="00C967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23:8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לֹֽא־תְתַעֵ֣ב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אֲדֹמִ֔י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כִּ֥י אָחִ֖יךָ ה֑וּא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לֹֽא־תְתַעֵ֣ב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מִצְרִ֔י כִּי־גֵ֖ר הָיִ֥יתָ בְאַרְצֽוֹ׃</w:t>
      </w:r>
    </w:p>
    <w:p w14:paraId="5D6DC93C" w14:textId="77777777" w:rsidR="00965EA6" w:rsidRDefault="005D3AD3" w:rsidP="00C967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C81A8C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תתעב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נתן העלה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האחוה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0C6DD2E" w14:textId="77777777" w:rsidR="00965EA6" w:rsidRDefault="005D3AD3" w:rsidP="00C967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C81A8C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תתעב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מצרי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מצד הגרות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81FF844" w14:textId="62AE9DAC" w:rsidR="00965EA6" w:rsidRDefault="00965E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FE3B95B" w14:textId="1B99795C" w:rsidR="00AD3EBF" w:rsidRDefault="00AD3EBF" w:rsidP="00C967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23:9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בָּנִ֛ים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אֲשֶׁר־יִוָּֽלְד֥ו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 לָהֶ֖ם דּ֣וֹר שְׁלִישִׁ֑י יָבֹ֥א לָהֶ֖ם בִּקְהַ֥ל יְהוָֽה׃</w:t>
      </w:r>
    </w:p>
    <w:p w14:paraId="3D841847" w14:textId="289ECD25" w:rsidR="00C60C94" w:rsidRDefault="005D3AD3" w:rsidP="00C967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784CFD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 w:rsidR="00784CFD"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בנים אשר יולדו להם דור שלישי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מן הבנים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5018FAD" w14:textId="77777777" w:rsidR="00225144" w:rsidRDefault="005D3AD3" w:rsidP="005E684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784CFD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 w:rsidR="00784CFD"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יבוא להם בקהל 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הנשואין</w:t>
      </w:r>
      <w:proofErr w:type="spellEnd"/>
      <w:r w:rsidR="00074AF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91A9FFE" w14:textId="29B8E3A2" w:rsidR="00965EA6" w:rsidRDefault="005A3C0F" w:rsidP="005E684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ובעלי הקבלה אמרו עמון ומואב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הזכר ולא הנקבה</w:t>
      </w:r>
      <w:r w:rsidR="00C81A8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ועל אלו אומרים בדור ראשון ושני אחד הזכר ואחד הנקבה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A42BD4" w:rsidRPr="00FB1DA6">
        <w:rPr>
          <w:rFonts w:ascii="Times New Roman" w:hAnsi="Times New Roman" w:cs="Times New Roman"/>
          <w:sz w:val="24"/>
          <w:szCs w:val="24"/>
          <w:rtl/>
        </w:rPr>
        <w:t>שאס</w:t>
      </w:r>
      <w:r w:rsidR="00A42BD4">
        <w:rPr>
          <w:rFonts w:ascii="Times New Roman" w:hAnsi="Times New Roman" w:cs="Times New Roman" w:hint="cs"/>
          <w:sz w:val="24"/>
          <w:szCs w:val="24"/>
          <w:rtl/>
        </w:rPr>
        <w:t>ו</w:t>
      </w:r>
      <w:r w:rsidR="00A42BD4" w:rsidRPr="00FB1DA6">
        <w:rPr>
          <w:rFonts w:ascii="Times New Roman" w:hAnsi="Times New Roman" w:cs="Times New Roman"/>
          <w:sz w:val="24"/>
          <w:szCs w:val="24"/>
          <w:rtl/>
        </w:rPr>
        <w:t>רים</w:t>
      </w:r>
      <w:r w:rsidR="005E684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A42BD4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מלבד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שהתגירו</w:t>
      </w:r>
      <w:proofErr w:type="spellEnd"/>
      <w:r w:rsidR="00A42BD4">
        <w:rPr>
          <w:rFonts w:ascii="Times New Roman" w:hAnsi="Times New Roman" w:cs="Times New Roman" w:hint="cs"/>
          <w:sz w:val="24"/>
          <w:szCs w:val="24"/>
          <w:rtl/>
        </w:rPr>
        <w:t xml:space="preserve"> בישראל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D789488" w14:textId="61D4FA6E" w:rsidR="00965EA6" w:rsidRDefault="00965E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298465F" w14:textId="64E85DBD" w:rsidR="005317B8" w:rsidRDefault="005317B8" w:rsidP="005E684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23:10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כִּֽי־תֵצֵ֥א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מַֽחֲנֶ֖ה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עַל־אֹֽיְבֶ֑יך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וְנִ֨שְׁמַרְתָּ֔ מִכֹּ֖ל דָּבָ֥ר רָֽע׃</w:t>
      </w:r>
    </w:p>
    <w:p w14:paraId="15E72DA1" w14:textId="78DC913F" w:rsidR="00965EA6" w:rsidRDefault="005D3AD3" w:rsidP="005E684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0C1D64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כי תצא מחנה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כיון שהזכיר האומות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שהם ש</w:t>
      </w:r>
      <w:r w:rsidR="00685ECE">
        <w:rPr>
          <w:rFonts w:ascii="Times New Roman" w:hAnsi="Times New Roman" w:cs="Times New Roman" w:hint="cs"/>
          <w:sz w:val="24"/>
          <w:szCs w:val="24"/>
          <w:rtl/>
        </w:rPr>
        <w:t>כ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נות לישראל ואפשר לבוא עליהם למלחמה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1ED4266" w14:textId="77777777" w:rsidR="000C1D64" w:rsidRDefault="005D3AD3" w:rsidP="005E684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0C1D64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ונשמרת מכל דבר רע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דבר מגונה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619311F" w14:textId="75DFEC8A" w:rsidR="000C1D64" w:rsidRDefault="000C1D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A826D42" w14:textId="7E5742CD" w:rsidR="005317B8" w:rsidRDefault="005317B8" w:rsidP="000360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23:11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כִּֽי־יִהְיֶ֤ה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בְךָ֙ אִ֔ישׁ אֲשֶׁ֛ר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לֹֽא־יִהְיֶ֥ה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טָה֖וֹר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מִקְּרֵה־לָ֑יְלָה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וְיָצָא֙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אֶל־מִח֣וּץ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לַֽמַּחֲנֶ֔ה לֹ֥א יָבֹ֖א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אֶל־תּ֥וֹך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ְ הַֽמַּחֲנֶֽה׃</w:t>
      </w:r>
    </w:p>
    <w:p w14:paraId="6F7E6BF1" w14:textId="3BAB5529" w:rsidR="00965EA6" w:rsidRDefault="000C1D64" w:rsidP="000360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C1D6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23:11 </w:t>
      </w:r>
      <w:r w:rsidR="005A3C0F" w:rsidRPr="000C1D64">
        <w:rPr>
          <w:rFonts w:ascii="Times New Roman" w:hAnsi="Times New Roman" w:cs="Times New Roman"/>
          <w:color w:val="FF0000"/>
          <w:sz w:val="24"/>
          <w:szCs w:val="24"/>
          <w:rtl/>
        </w:rPr>
        <w:t>אשר לא יהיה טהור</w:t>
      </w:r>
      <w:r w:rsidR="00C60C94" w:rsidRPr="000C1D6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אשר איננה טהורה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r w:rsidR="009A6A1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42BD4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הואיל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ובענין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צניעות מדבר</w:t>
      </w:r>
      <w:r w:rsidR="00E7635A">
        <w:rPr>
          <w:rFonts w:ascii="Times New Roman" w:hAnsi="Times New Roman" w:cs="Times New Roman" w:hint="cs"/>
          <w:sz w:val="24"/>
          <w:szCs w:val="24"/>
          <w:rtl/>
        </w:rPr>
        <w:t>, דבר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בלשון נקיה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A794AE4" w14:textId="187B02B6" w:rsidR="00965EA6" w:rsidRDefault="005D3AD3" w:rsidP="000360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0C1D64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מקרה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לילה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יתכן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להיות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הדג"ש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לתפארת אלא להורות לנו"ן מן</w:t>
      </w:r>
      <w:r w:rsidR="00AA252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והמ"ם מ"ם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השמוש</w:t>
      </w:r>
      <w:proofErr w:type="spellEnd"/>
      <w:r w:rsidR="000C1D6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בשקל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אל </w:t>
      </w:r>
      <w:proofErr w:type="spellStart"/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נ</w:t>
      </w:r>
      <w:r w:rsidR="00773B52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773B52">
        <w:rPr>
          <w:rFonts w:ascii="Times New Roman" w:hAnsi="Times New Roman" w:cs="Times New Roman" w:hint="cs"/>
          <w:color w:val="FFC000"/>
          <w:sz w:val="24"/>
          <w:szCs w:val="24"/>
          <w:rtl/>
        </w:rPr>
        <w:t>ֵ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ה</w:t>
      </w:r>
      <w:proofErr w:type="spellEnd"/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איתן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(ירמיה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מט</w:t>
      </w:r>
      <w:r w:rsidR="007C047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69ADBC9" w14:textId="77777777" w:rsidR="00965EA6" w:rsidRDefault="005D3AD3" w:rsidP="000360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0C1D64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לילה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דבר הכתוב במה שהוא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 הרוב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DEEA441" w14:textId="49303997" w:rsidR="00965EA6" w:rsidRDefault="00965E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A1E238E" w14:textId="5E3BE992" w:rsidR="00A11747" w:rsidRDefault="00A11747" w:rsidP="000360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23:12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וְהָיָ֥ה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לִפְנֽוֹת־עֶ֖רֶב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יִרְחַ֣ץ בַּמָּ֑יִם וּכְבֹ֣א הַשֶּׁ֔מֶשׁ יָבֹ֖א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אֶל־תּ֥וֹך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ְ הַֽמַּחֲנֶֽה׃</w:t>
      </w:r>
    </w:p>
    <w:p w14:paraId="2190EB0C" w14:textId="77777777" w:rsidR="001C195E" w:rsidRDefault="005D3AD3" w:rsidP="000360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0C1D64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והיה לפנות ערב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A42BD4">
        <w:rPr>
          <w:rFonts w:ascii="Times New Roman" w:hAnsi="Times New Roman" w:cs="Times New Roman" w:hint="cs"/>
          <w:sz w:val="24"/>
          <w:szCs w:val="24"/>
          <w:rtl/>
        </w:rPr>
        <w:t>ס</w:t>
      </w:r>
      <w:r w:rsidR="00A42BD4" w:rsidRPr="00FB1DA6">
        <w:rPr>
          <w:rFonts w:ascii="Times New Roman" w:hAnsi="Times New Roman" w:cs="Times New Roman"/>
          <w:sz w:val="24"/>
          <w:szCs w:val="24"/>
          <w:rtl/>
        </w:rPr>
        <w:t xml:space="preserve">מוך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לערב</w:t>
      </w:r>
      <w:r w:rsidR="00F1480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52A3D">
        <w:rPr>
          <w:rFonts w:ascii="Times New Roman" w:hAnsi="Times New Roman" w:cs="Times New Roman"/>
          <w:sz w:val="24"/>
          <w:szCs w:val="24"/>
          <w:rtl/>
        </w:rPr>
        <w:t>וכן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לפנת בקר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יד</w:t>
      </w:r>
      <w:r w:rsidR="00E20A2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כז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E20A2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27204395" w14:textId="7044FC53" w:rsidR="00965EA6" w:rsidRDefault="005A3C0F" w:rsidP="000360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לא כדעת בעלי הקבלה שהטעם מעת שיפנה הערב יהיה ראוי לרחוץ כל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היום</w:t>
      </w:r>
      <w:r w:rsidR="00F1480D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וזה טבול יום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BCD692C" w14:textId="192965CD" w:rsidR="00965EA6" w:rsidRDefault="00965E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4333419" w14:textId="0E9B56B2" w:rsidR="00A11747" w:rsidRDefault="00A11747" w:rsidP="000360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23:13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וְיָד֙ תִּֽהְיֶ֣ה לְךָ֔ מִח֖וּץ לַֽמַּחֲנֶ֑ה וְיָצָ֥אתָ שָּׁ֖מָּה חֽוּץ׃</w:t>
      </w:r>
    </w:p>
    <w:p w14:paraId="32487FBF" w14:textId="77777777" w:rsidR="00965EA6" w:rsidRDefault="005D3AD3" w:rsidP="000360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23:</w:t>
      </w:r>
      <w:r w:rsidR="000C1D64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ויד תהיה לך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מקום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2599629" w14:textId="78599F8F" w:rsidR="00965EA6" w:rsidRDefault="00965E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14B3A4C" w14:textId="1BE4A9A0" w:rsidR="00A11747" w:rsidRDefault="00A11747" w:rsidP="000360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23:14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וְיָתֵ֛ד תִּֽהְיֶ֥ה לְךָ֖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עַל־אֲזֵנֶ֑ך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וְהָיָה֙ בְּשִׁבְתְּךָ֣ ח֔וּץ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וְחָֽפַרְתָּ֣ה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בָ֔הּ וְשַׁבְתָּ֖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וְכִסִּ֥ית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אֶת־צֵֽאָתֶֽך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61E25937" w14:textId="77777777" w:rsidR="00965EA6" w:rsidRDefault="005D3AD3" w:rsidP="000360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0C1D64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ויתד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תהיה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כדי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לחפור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4A3384E" w14:textId="77777777" w:rsidR="00965EA6" w:rsidRDefault="005D3AD3" w:rsidP="000360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0C1D64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ושבת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שחפר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A1D036D" w14:textId="71203307" w:rsidR="00965EA6" w:rsidRPr="00752A3D" w:rsidRDefault="005D3AD3" w:rsidP="0003605D">
      <w:pPr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D77B6E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14 </w:t>
      </w:r>
      <w:proofErr w:type="spellStart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אזנך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האל</w:t>
      </w:r>
      <w:r w:rsidR="00A42BD4" w:rsidRPr="00A42BD4">
        <w:rPr>
          <w:rFonts w:ascii="Times New Roman" w:hAnsi="Times New Roman" w:cs="Times New Roman" w:hint="cs"/>
          <w:sz w:val="24"/>
          <w:szCs w:val="24"/>
          <w:rtl/>
        </w:rPr>
        <w:t>ף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נוסף</w:t>
      </w:r>
      <w:r w:rsidR="00A42BD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מלשון כלי זין</w:t>
      </w:r>
      <w:r w:rsidR="00007E3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והזונות רחצו </w:t>
      </w:r>
      <w:r w:rsidR="00752A3D" w:rsidRPr="00752A3D">
        <w:rPr>
          <w:rFonts w:ascii="Times New Roman" w:hAnsi="Times New Roman" w:cs="Times New Roman" w:hint="cs"/>
          <w:color w:val="0070C0"/>
          <w:sz w:val="24"/>
          <w:szCs w:val="24"/>
          <w:rtl/>
        </w:rPr>
        <w:t>(</w:t>
      </w:r>
      <w:r w:rsidR="005A3C0F" w:rsidRPr="00752A3D">
        <w:rPr>
          <w:rFonts w:ascii="Times New Roman" w:hAnsi="Times New Roman" w:cs="Times New Roman"/>
          <w:color w:val="0070C0"/>
          <w:sz w:val="24"/>
          <w:szCs w:val="24"/>
          <w:rtl/>
        </w:rPr>
        <w:t>מלכים א</w:t>
      </w:r>
      <w:r w:rsidR="00043C4A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5A3C0F" w:rsidRPr="00752A3D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752A3D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r w:rsidR="00043C4A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752A3D">
        <w:rPr>
          <w:rFonts w:ascii="Times New Roman" w:hAnsi="Times New Roman" w:cs="Times New Roman"/>
          <w:color w:val="0070C0"/>
          <w:sz w:val="24"/>
          <w:szCs w:val="24"/>
          <w:rtl/>
        </w:rPr>
        <w:t>לח</w:t>
      </w:r>
      <w:proofErr w:type="spellEnd"/>
      <w:r w:rsidR="005A3C0F" w:rsidRPr="00752A3D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752A3D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752A3D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</w:p>
    <w:p w14:paraId="51C6F762" w14:textId="77777777" w:rsidR="00DA2058" w:rsidRDefault="005D3AD3" w:rsidP="000360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D77B6E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צאתך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שם נגזר</w:t>
      </w:r>
      <w:r w:rsidR="00F1480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אין בלשון הקדש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שם מוסכם לדבר מגונה</w:t>
      </w:r>
      <w:r w:rsidR="00F1480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ולכן נקראת לשוננו לשון הקדש</w:t>
      </w:r>
      <w:r w:rsidR="00AF205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6170153" w14:textId="28DA1792" w:rsidR="00965EA6" w:rsidRDefault="005A3C0F" w:rsidP="000360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ולא נשתנה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בסמיכות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הכנוי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בעבור </w:t>
      </w:r>
      <w:r w:rsidR="00C809A8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C809A8" w:rsidRPr="00FB1DA6">
        <w:rPr>
          <w:rFonts w:ascii="Times New Roman" w:hAnsi="Times New Roman" w:cs="Times New Roman"/>
          <w:sz w:val="24"/>
          <w:szCs w:val="24"/>
          <w:rtl/>
        </w:rPr>
        <w:t>אל</w:t>
      </w:r>
      <w:r w:rsidRPr="00FB1DA6">
        <w:rPr>
          <w:rFonts w:ascii="Times New Roman" w:hAnsi="Times New Roman" w:cs="Times New Roman"/>
          <w:sz w:val="24"/>
          <w:szCs w:val="24"/>
          <w:rtl/>
        </w:rPr>
        <w:t>"ף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B9A9F6C" w14:textId="2E4C2915" w:rsidR="00965EA6" w:rsidRDefault="00965E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AD0C8D2" w14:textId="426ACA9F" w:rsidR="00A11747" w:rsidRDefault="00A11747" w:rsidP="00F148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23:15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כִּי֩ יְהוָ֨ה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אֱלֹהֶ֜יך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מִתְהַלֵּ֣ךְ ׀ בְּקֶ֣רֶב מַֽחֲנֶ֗ךָ לְהַצִּֽילְךָ֙ וְלָתֵ֤ת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אֹֽיְבֶ֨יך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לְפָנֶ֔יךָ וְהָיָ֥ה מַֽחֲנֶ֖יךָ קָד֑וֹשׁ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וְלֹֽא־יִרְאֶ֤ה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בְךָ֙ עֶרְוַ֣ת דָּבָ֔ר וְשָׁ֖ב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מֵאַֽחֲרֶֽיך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05E2DD03" w14:textId="3D20F41F" w:rsidR="00965EA6" w:rsidRDefault="005D3AD3" w:rsidP="00F148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D77B6E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כי ה' </w:t>
      </w:r>
      <w:proofErr w:type="spellStart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מתהלך בקרב מחניך</w:t>
      </w:r>
      <w:r w:rsidR="00960138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והיה</w:t>
      </w:r>
      <w:r w:rsidR="00965EA6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מחניך קדוש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ואם יראה דבר מגונה </w:t>
      </w:r>
      <w:r w:rsidR="005A3C0F" w:rsidRPr="00D77B6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ושב </w:t>
      </w:r>
      <w:proofErr w:type="spellStart"/>
      <w:r w:rsidR="005A3C0F" w:rsidRPr="00D77B6E">
        <w:rPr>
          <w:rFonts w:ascii="Times New Roman" w:hAnsi="Times New Roman" w:cs="Times New Roman"/>
          <w:color w:val="FFC000"/>
          <w:sz w:val="24"/>
          <w:szCs w:val="24"/>
          <w:rtl/>
        </w:rPr>
        <w:t>מאחריך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B456958" w14:textId="15EC1C6B" w:rsidR="00965EA6" w:rsidRDefault="00965E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E0AE281" w14:textId="46468650" w:rsidR="00A11747" w:rsidRDefault="00A11747" w:rsidP="00985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23:16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לֹֽא־תַסְגִּ֥יר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עֶ֖בֶד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אֶל־אֲדֹנָ֑יו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אֲשֶׁר־יִנָּצֵ֥ל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אֵלֶ֖יךָ מֵעִ֥ם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אֲדֹנָֽיו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60E74A14" w14:textId="75642455" w:rsidR="00965EA6" w:rsidRDefault="005D3AD3" w:rsidP="00985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D77B6E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תסגיר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שנאמר</w:t>
      </w:r>
      <w:r w:rsidR="00671E60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7B6E">
        <w:rPr>
          <w:rFonts w:ascii="Times New Roman" w:hAnsi="Times New Roman" w:cs="Times New Roman"/>
          <w:color w:val="FFC000"/>
          <w:sz w:val="24"/>
          <w:szCs w:val="24"/>
          <w:rtl/>
        </w:rPr>
        <w:t>כי תצא מחנה</w:t>
      </w:r>
      <w:r w:rsidR="00D77B6E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671E60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671E60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671E60" w:rsidRPr="00FB1DA6">
        <w:rPr>
          <w:rFonts w:ascii="Times New Roman" w:hAnsi="Times New Roman" w:cs="Times New Roman"/>
          <w:sz w:val="24"/>
          <w:szCs w:val="24"/>
          <w:rtl/>
        </w:rPr>
        <w:t xml:space="preserve">א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לך עבד בורח</w:t>
      </w:r>
      <w:r w:rsidR="00E6015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תסגירנו בידי אדוניו להיות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עובד ע"ז עם אדוניו</w:t>
      </w:r>
      <w:r w:rsidR="00C460A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כשבא לחסות תחת כנפי השם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411DDE0" w14:textId="10CF26C0" w:rsidR="00965EA6" w:rsidRDefault="00965E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60E5F93" w14:textId="54235F15" w:rsidR="00A11747" w:rsidRDefault="00A11747" w:rsidP="00985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23:17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עִמְּךָ֞ יֵשֵׁ֣ב בְּקִרְבְּךָ֗ בַּמָּק֧וֹם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אֲשֶׁר־יִבְחַ֛ר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בְּאַחַ֥ד שְׁעָרֶ֖יךָ בַּטּ֣וֹב ל֑וֹ לֹ֖א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תּוֹנֶֽנּו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ּ׃</w:t>
      </w:r>
    </w:p>
    <w:p w14:paraId="5C799079" w14:textId="5D38ADFF" w:rsidR="00965EA6" w:rsidRDefault="005D3AD3" w:rsidP="00985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D77B6E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עמך ישב בקרבך</w:t>
      </w:r>
      <w:r w:rsidR="00901399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965EA6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בטוב לו לא </w:t>
      </w:r>
      <w:proofErr w:type="spellStart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תוננו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ממה שיש בידיו או לחרפו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EA85157" w14:textId="0AD7BF20" w:rsidR="00965EA6" w:rsidRDefault="00965E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1CBD30B" w14:textId="2AB5F647" w:rsidR="00A11747" w:rsidRDefault="00A11747" w:rsidP="00985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23:18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לֹֽא־תִהְיֶ֥ה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קְדֵשָׁ֖ה מִבְּנ֣וֹת יִשְׂרָאֵ֑ל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וְלֹֽא־יִהְיֶ֥ה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קָדֵ֖שׁ מִבְּנֵ֥י יִשְׂרָאֵֽל׃</w:t>
      </w:r>
    </w:p>
    <w:p w14:paraId="6AAF669B" w14:textId="1F9EAF02" w:rsidR="00F77898" w:rsidRDefault="005D3AD3" w:rsidP="006F20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D77B6E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לא תהיה קדשה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כבר נו</w:t>
      </w:r>
      <w:r w:rsidR="00E6015C">
        <w:rPr>
          <w:rFonts w:ascii="Times New Roman" w:hAnsi="Times New Roman" w:cs="Times New Roman" w:hint="cs"/>
          <w:sz w:val="24"/>
          <w:szCs w:val="24"/>
          <w:rtl/>
        </w:rPr>
        <w:t>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 ענין קדשה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איה הקדשה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לח</w:t>
      </w:r>
      <w:r w:rsidR="005C2F56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כא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77B6E" w:rsidRPr="00D77B6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ואינה זונה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מופקרת לכל איש</w:t>
      </w:r>
      <w:r w:rsidR="00AF014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עד זמן משוער</w:t>
      </w:r>
      <w:r w:rsidR="00D77B6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ה</w:t>
      </w:r>
      <w:r w:rsidR="005A3C0F" w:rsidRPr="00547701">
        <w:rPr>
          <w:rFonts w:ascii="Times New Roman" w:hAnsi="Times New Roman" w:cs="Times New Roman"/>
          <w:color w:val="FFC000"/>
          <w:sz w:val="24"/>
          <w:szCs w:val="24"/>
          <w:rtl/>
        </w:rPr>
        <w:t>קדש</w:t>
      </w:r>
      <w:r w:rsidR="005C2F5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6F203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1C61C098" w14:textId="128D2128" w:rsidR="00F77898" w:rsidRDefault="00D77B6E" w:rsidP="006F20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ואין טעם </w:t>
      </w:r>
      <w:r w:rsidR="005A3C0F" w:rsidRPr="006F203B">
        <w:rPr>
          <w:rFonts w:ascii="Times New Roman" w:hAnsi="Times New Roman" w:cs="Times New Roman"/>
          <w:color w:val="FFC000"/>
          <w:sz w:val="24"/>
          <w:szCs w:val="24"/>
          <w:rtl/>
        </w:rPr>
        <w:t>קדש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לאופן שהוא נשכב</w:t>
      </w:r>
      <w:r w:rsidR="006F203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הוא אסור עולמי</w:t>
      </w:r>
      <w:r w:rsidR="00E97C47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גם לא יהיה הרצון שהוא היושב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בקובה של </w:t>
      </w:r>
      <w:r w:rsidR="00671E60" w:rsidRPr="00FB1DA6">
        <w:rPr>
          <w:rFonts w:ascii="Times New Roman" w:hAnsi="Times New Roman" w:cs="Times New Roman"/>
          <w:sz w:val="24"/>
          <w:szCs w:val="24"/>
          <w:rtl/>
        </w:rPr>
        <w:t>זו</w:t>
      </w:r>
      <w:r w:rsidR="00671E60">
        <w:rPr>
          <w:rFonts w:ascii="Times New Roman" w:hAnsi="Times New Roman" w:cs="Times New Roman" w:hint="cs"/>
          <w:sz w:val="24"/>
          <w:szCs w:val="24"/>
          <w:rtl/>
        </w:rPr>
        <w:t>נ</w:t>
      </w:r>
      <w:r w:rsidR="00671E60" w:rsidRPr="00FB1DA6">
        <w:rPr>
          <w:rFonts w:ascii="Times New Roman" w:hAnsi="Times New Roman" w:cs="Times New Roman"/>
          <w:sz w:val="24"/>
          <w:szCs w:val="24"/>
          <w:rtl/>
        </w:rPr>
        <w:t>ות</w:t>
      </w:r>
      <w:r w:rsidR="00E6015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71E60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שצריך להיות ענין אחד שכולל </w:t>
      </w:r>
      <w:r w:rsidR="005A3C0F" w:rsidRPr="009533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קדש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5A3C0F" w:rsidRPr="009533E0">
        <w:rPr>
          <w:rFonts w:ascii="Times New Roman" w:hAnsi="Times New Roman" w:cs="Times New Roman"/>
          <w:color w:val="FFC000"/>
          <w:sz w:val="24"/>
          <w:szCs w:val="24"/>
          <w:rtl/>
        </w:rPr>
        <w:t>קדשה</w:t>
      </w:r>
      <w:r w:rsidR="00D14D5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ונאמר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תמות בנוער נפשם </w:t>
      </w:r>
      <w:proofErr w:type="spellStart"/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וחיתם</w:t>
      </w:r>
      <w:proofErr w:type="spellEnd"/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בקדשים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(איוב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לו</w:t>
      </w:r>
      <w:r w:rsidR="00F7789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יד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F7789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53858F4" w14:textId="77777777" w:rsidR="009F31ED" w:rsidRDefault="005A3C0F" w:rsidP="006F20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וכונת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המתרגם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ידועה שהוא לעבד ואמה שאין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קדושין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תופשין</w:t>
      </w:r>
      <w:proofErr w:type="spellEnd"/>
      <w:r w:rsidR="00D77B6E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7E14598" w14:textId="1C013419" w:rsidR="00965EA6" w:rsidRDefault="005A3C0F" w:rsidP="006F20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ומאמר האומר שהוא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הנשכר לבוא באשת איש שאין בעלה יכול עליה</w:t>
      </w:r>
      <w:r w:rsidR="00E6015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ולא יתכן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837858C" w14:textId="7DA4C8DA" w:rsidR="00D77B6E" w:rsidRDefault="00D77B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5BA471C" w14:textId="030D8551" w:rsidR="00A11747" w:rsidRDefault="00A11747" w:rsidP="00985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23:19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לֹֽא־תָבִיא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֩ אֶתְנַ֨ן זוֹנָ֜ה וּמְחִ֣יר כֶּ֗לֶב בֵּ֛ית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לְכָל־נֶ֑דֶר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כִּ֧י תֽוֹעֲבַ֛ת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גַּם־שְׁנֵיהֶֽם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350B47F1" w14:textId="5047D4BB" w:rsidR="00C60C94" w:rsidRDefault="005D3AD3" w:rsidP="00985498">
      <w:pPr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23:</w:t>
      </w:r>
      <w:r w:rsidR="00D77B6E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לא תביא</w:t>
      </w:r>
      <w:r w:rsidR="00965EA6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אתנן זונה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671E60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671E60" w:rsidRPr="00FB1DA6">
        <w:rPr>
          <w:rFonts w:ascii="Times New Roman" w:hAnsi="Times New Roman" w:cs="Times New Roman"/>
          <w:sz w:val="24"/>
          <w:szCs w:val="24"/>
          <w:rtl/>
        </w:rPr>
        <w:t xml:space="preserve">נון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כפול</w:t>
      </w:r>
      <w:r w:rsidR="00671E6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והאל"ף נוסף</w:t>
      </w:r>
      <w:r w:rsidR="0047300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מלשון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התנו אהבים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(הושע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r w:rsidR="0047300F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D77B6E">
        <w:rPr>
          <w:rFonts w:ascii="Times New Roman" w:hAnsi="Times New Roman" w:cs="Times New Roman"/>
          <w:sz w:val="24"/>
          <w:szCs w:val="24"/>
          <w:rtl/>
        </w:rPr>
        <w:t>:</w:t>
      </w:r>
    </w:p>
    <w:p w14:paraId="0FB12799" w14:textId="77777777" w:rsidR="00202C2C" w:rsidRDefault="005D3AD3" w:rsidP="00985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D77B6E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ומחיר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כלב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לאופן שהוא גוזל מבתי הרבים</w:t>
      </w:r>
      <w:r w:rsidR="00671E6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ונראה להם כי ימצאו כפר</w:t>
      </w:r>
      <w:r w:rsidR="00202C2C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31AA5573" w14:textId="09F9A967" w:rsidR="00C60C94" w:rsidRDefault="005A3C0F" w:rsidP="00985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על כן</w:t>
      </w:r>
      <w:r w:rsidR="00D77B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D77B6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</w:t>
      </w:r>
      <w:r w:rsidR="00671E60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תועב</w:t>
      </w:r>
      <w:r w:rsidR="00671E60" w:rsidRPr="00671E60">
        <w:rPr>
          <w:rFonts w:ascii="Times New Roman" w:hAnsi="Times New Roman" w:cs="Times New Roman" w:hint="cs"/>
          <w:color w:val="FFC000"/>
          <w:sz w:val="24"/>
          <w:szCs w:val="24"/>
          <w:rtl/>
        </w:rPr>
        <w:t>ת</w:t>
      </w:r>
      <w:r w:rsidR="00671E60" w:rsidRPr="00D77B6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D77B6E">
        <w:rPr>
          <w:rFonts w:ascii="Times New Roman" w:hAnsi="Times New Roman" w:cs="Times New Roman"/>
          <w:color w:val="FFC000"/>
          <w:sz w:val="24"/>
          <w:szCs w:val="24"/>
          <w:rtl/>
        </w:rPr>
        <w:t>ה' גם שניהם</w:t>
      </w:r>
      <w:r w:rsidR="00C60C94" w:rsidRPr="00D77B6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47701">
        <w:rPr>
          <w:rFonts w:ascii="Times New Roman" w:hAnsi="Times New Roman" w:cs="Times New Roman" w:hint="cs"/>
          <w:sz w:val="24"/>
          <w:szCs w:val="24"/>
          <w:rtl/>
        </w:rPr>
        <w:t>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ס</w:t>
      </w:r>
      <w:r w:rsidR="00ED4247">
        <w:rPr>
          <w:rFonts w:ascii="Times New Roman" w:hAnsi="Times New Roman" w:cs="Times New Roman" w:hint="cs"/>
          <w:sz w:val="24"/>
          <w:szCs w:val="24"/>
          <w:rtl/>
        </w:rPr>
        <w:t>מוך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זה לזה</w:t>
      </w:r>
      <w:r w:rsidR="00A34902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ואין הטעם </w:t>
      </w:r>
      <w:proofErr w:type="spellStart"/>
      <w:r w:rsidR="00547701">
        <w:rPr>
          <w:rFonts w:ascii="Times New Roman" w:hAnsi="Times New Roman" w:cs="Times New Roman" w:hint="cs"/>
          <w:sz w:val="24"/>
          <w:szCs w:val="24"/>
          <w:rtl/>
        </w:rPr>
        <w:t>שִׁ</w:t>
      </w:r>
      <w:r w:rsidRPr="00FB1DA6">
        <w:rPr>
          <w:rFonts w:ascii="Times New Roman" w:hAnsi="Times New Roman" w:cs="Times New Roman"/>
          <w:sz w:val="24"/>
          <w:szCs w:val="24"/>
          <w:rtl/>
        </w:rPr>
        <w:t>נ</w:t>
      </w:r>
      <w:r w:rsidR="00547701">
        <w:rPr>
          <w:rFonts w:ascii="Times New Roman" w:hAnsi="Times New Roman" w:cs="Times New Roman" w:hint="cs"/>
          <w:sz w:val="24"/>
          <w:szCs w:val="24"/>
          <w:rtl/>
        </w:rPr>
        <w:t>ּוּ</w:t>
      </w:r>
      <w:r w:rsidRPr="00FB1DA6">
        <w:rPr>
          <w:rFonts w:ascii="Times New Roman" w:hAnsi="Times New Roman" w:cs="Times New Roman"/>
          <w:sz w:val="24"/>
          <w:szCs w:val="24"/>
          <w:rtl/>
        </w:rPr>
        <w:t>י</w:t>
      </w:r>
      <w:r w:rsidR="00547701">
        <w:rPr>
          <w:rFonts w:ascii="Times New Roman" w:hAnsi="Times New Roman" w:cs="Times New Roman" w:hint="cs"/>
          <w:sz w:val="24"/>
          <w:szCs w:val="24"/>
          <w:rtl/>
        </w:rPr>
        <w:t>ֵ</w:t>
      </w:r>
      <w:r w:rsidRPr="00FB1DA6">
        <w:rPr>
          <w:rFonts w:ascii="Times New Roman" w:hAnsi="Times New Roman" w:cs="Times New Roman"/>
          <w:sz w:val="24"/>
          <w:szCs w:val="24"/>
          <w:rtl/>
        </w:rPr>
        <w:t>יה</w:t>
      </w:r>
      <w:r w:rsidR="00547701">
        <w:rPr>
          <w:rFonts w:ascii="Times New Roman" w:hAnsi="Times New Roman" w:cs="Times New Roman" w:hint="cs"/>
          <w:sz w:val="24"/>
          <w:szCs w:val="24"/>
          <w:rtl/>
        </w:rPr>
        <w:t>ֶ</w:t>
      </w:r>
      <w:r w:rsidRPr="00FB1DA6">
        <w:rPr>
          <w:rFonts w:ascii="Times New Roman" w:hAnsi="Times New Roman" w:cs="Times New Roman"/>
          <w:sz w:val="24"/>
          <w:szCs w:val="24"/>
          <w:rtl/>
        </w:rPr>
        <w:t>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6E9CFCC2" w14:textId="1C9970AE" w:rsidR="00965EA6" w:rsidRDefault="00965E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5848BAB" w14:textId="32F8F184" w:rsidR="00A11747" w:rsidRDefault="00A11747" w:rsidP="00985498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23:20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לֹֽא־תַשִּׁ֣יך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לְאָחִ֔יךָ נֶ֥שֶׁךְ כֶּ֖סֶף נֶ֣שֶׁךְ אֹ֑כֶל נֶ֕שֶׁךְ כָּל־דָּבָ֖ר אֲשֶׁ֥ר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יִשָּֽׁך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ְ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:</w:t>
      </w:r>
    </w:p>
    <w:p w14:paraId="13561685" w14:textId="1944B0D5" w:rsidR="009A44E3" w:rsidRDefault="009A44E3" w:rsidP="009A44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23:21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לַנָּכְרִ֣י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תַשִּׁ֔יך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וּלְאָחִ֖יךָ לֹ֣א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תַשִּׁ֑יך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לְמַ֨עַן יְבָֽרֶכְךָ֜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אֱלֹהֶ֗יך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בְּכֹל֙ מִשְׁלַ֣ח יָדֶ֔ךָ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עַל־הָאָ֕רֶץ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אֲשֶׁר־אַתָּ֥ה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בָא־שָׁ֖מָּה לְרִשְׁתָּֽהּ׃ </w:t>
      </w:r>
    </w:p>
    <w:p w14:paraId="388B41BB" w14:textId="0BAEDAFF" w:rsidR="00CE7387" w:rsidRDefault="005D3AD3" w:rsidP="00985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D77B6E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לא </w:t>
      </w:r>
      <w:proofErr w:type="spellStart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תשיך</w:t>
      </w:r>
      <w:proofErr w:type="spellEnd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לאחיך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אינו פשט נכון שיהיה אזהרה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ללוה</w:t>
      </w:r>
      <w:proofErr w:type="spellEnd"/>
      <w:r w:rsidR="00671E6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 שהם אומרים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כך למדנו מן המשמע</w:t>
      </w:r>
      <w:r w:rsidR="00D77B6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ואזהרת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המלוה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מן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את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כספך לא </w:t>
      </w:r>
      <w:proofErr w:type="spellStart"/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תתן</w:t>
      </w:r>
      <w:proofErr w:type="spellEnd"/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לו בנשך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(ויקרא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כה</w:t>
      </w:r>
      <w:r w:rsidR="00CE738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לז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B1764D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17999278" w14:textId="78E170F5" w:rsidR="00965EA6" w:rsidRDefault="00CE7387" w:rsidP="00D332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90FAB">
        <w:rPr>
          <w:rFonts w:ascii="Times New Roman" w:hAnsi="Times New Roman" w:cs="Times New Roman" w:hint="cs"/>
          <w:color w:val="FF0000"/>
          <w:sz w:val="24"/>
          <w:szCs w:val="24"/>
          <w:rtl/>
        </w:rPr>
        <w:t>23:21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ומה טעם </w:t>
      </w:r>
      <w:proofErr w:type="spellStart"/>
      <w:r w:rsidR="005A3C0F" w:rsidRPr="00D77B6E">
        <w:rPr>
          <w:rFonts w:ascii="Times New Roman" w:hAnsi="Times New Roman" w:cs="Times New Roman"/>
          <w:color w:val="FFC000"/>
          <w:sz w:val="24"/>
          <w:szCs w:val="24"/>
          <w:rtl/>
        </w:rPr>
        <w:t>לנכרי</w:t>
      </w:r>
      <w:proofErr w:type="spellEnd"/>
      <w:r w:rsidR="005A3C0F" w:rsidRPr="00D77B6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="005A3C0F" w:rsidRPr="00D77B6E">
        <w:rPr>
          <w:rFonts w:ascii="Times New Roman" w:hAnsi="Times New Roman" w:cs="Times New Roman"/>
          <w:color w:val="FFC000"/>
          <w:sz w:val="24"/>
          <w:szCs w:val="24"/>
          <w:rtl/>
        </w:rPr>
        <w:t>תשיך</w:t>
      </w:r>
      <w:proofErr w:type="spellEnd"/>
      <w:r w:rsidR="003F6883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כדי שיאמר </w:t>
      </w:r>
      <w:r w:rsidR="005A3C0F" w:rsidRPr="00D77B6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ולאחיך לא </w:t>
      </w:r>
      <w:proofErr w:type="spellStart"/>
      <w:r w:rsidR="005A3C0F" w:rsidRPr="00D77B6E">
        <w:rPr>
          <w:rFonts w:ascii="Times New Roman" w:hAnsi="Times New Roman" w:cs="Times New Roman"/>
          <w:color w:val="FFC000"/>
          <w:sz w:val="24"/>
          <w:szCs w:val="24"/>
          <w:rtl/>
        </w:rPr>
        <w:t>תשיך</w:t>
      </w:r>
      <w:proofErr w:type="spellEnd"/>
      <w:r w:rsidR="007960F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71E6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ואינו מצות עשה</w:t>
      </w:r>
      <w:r w:rsidR="007960F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והם אומרים לחייב עליו שני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לאוין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ועשה</w:t>
      </w:r>
      <w:r w:rsidR="00893A2D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מכלל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ענין </w:t>
      </w:r>
      <w:r w:rsidR="005A3C0F" w:rsidRPr="00D77B6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 </w:t>
      </w:r>
      <w:proofErr w:type="spellStart"/>
      <w:r w:rsidR="005A3C0F" w:rsidRPr="00D77B6E">
        <w:rPr>
          <w:rFonts w:ascii="Times New Roman" w:hAnsi="Times New Roman" w:cs="Times New Roman"/>
          <w:color w:val="FFC000"/>
          <w:sz w:val="24"/>
          <w:szCs w:val="24"/>
          <w:rtl/>
        </w:rPr>
        <w:t>תשיך</w:t>
      </w:r>
      <w:proofErr w:type="spellEnd"/>
      <w:r w:rsidR="005A3C0F" w:rsidRPr="00D77B6E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כע</w:t>
      </w:r>
      <w:proofErr w:type="spellEnd"/>
      <w:r w:rsidR="00FE363D">
        <w:rPr>
          <w:rFonts w:ascii="Times New Roman" w:hAnsi="Times New Roman" w:cs="Times New Roman"/>
          <w:sz w:val="24"/>
          <w:szCs w:val="24"/>
        </w:rPr>
        <w:t>נ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ין </w:t>
      </w:r>
      <w:proofErr w:type="spellStart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לנכרי</w:t>
      </w:r>
      <w:proofErr w:type="spellEnd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תשיך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500909E" w14:textId="77777777" w:rsidR="00A11747" w:rsidRDefault="00A11747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0D53F27C" w14:textId="789EBF83" w:rsidR="00A11747" w:rsidRDefault="00A11747" w:rsidP="009A44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23:22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כִּֽי־תִדֹּ֥ר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נֶ֨דֶר֙ לַֽיהוָ֣ה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לֹ</w:t>
      </w:r>
      <w:r w:rsidRPr="004F4259">
        <w:rPr>
          <w:rFonts w:asciiTheme="majorBidi" w:hAnsiTheme="majorBidi" w:cs="Times New Roman" w:hint="cs"/>
          <w:b/>
          <w:bCs/>
          <w:sz w:val="24"/>
          <w:szCs w:val="24"/>
          <w:rtl/>
        </w:rPr>
        <w:t>֥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א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תְאַחֵ֖ר לְשַׁלְּמ֑וֹ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כִּֽי־דָרֹ֨ש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יִדְרְשֶׁ֜נּו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יְהוָ֤ה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אֱלֹהֶ֨יך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ָ֙ מֵֽעִמָּ֔ךְ וְהָיָ֥ה בְךָ֖ חֵֽטְא׃</w:t>
      </w:r>
    </w:p>
    <w:p w14:paraId="5A952D50" w14:textId="31569366" w:rsidR="00965EA6" w:rsidRDefault="005D3AD3" w:rsidP="009A44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D77B6E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כי תדור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נסמכה פרשה זאת</w:t>
      </w:r>
      <w:r w:rsidR="00D9504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שמשלך צריך ל</w:t>
      </w:r>
      <w:r w:rsidR="00CC3F08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6E73D5">
        <w:rPr>
          <w:rFonts w:ascii="Times New Roman" w:hAnsi="Times New Roman" w:cs="Times New Roman" w:hint="cs"/>
          <w:sz w:val="24"/>
          <w:szCs w:val="24"/>
          <w:rtl/>
        </w:rPr>
        <w:t>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</w:t>
      </w:r>
      <w:r w:rsidR="006E73D5">
        <w:rPr>
          <w:rFonts w:ascii="Times New Roman" w:hAnsi="Times New Roman" w:cs="Times New Roman" w:hint="cs"/>
          <w:sz w:val="24"/>
          <w:szCs w:val="24"/>
          <w:rtl/>
        </w:rPr>
        <w:t>ֵּ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 ולא לקחת משל אחרים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7F37B58" w14:textId="653FB4B4" w:rsidR="00965EA6" w:rsidRDefault="005D3AD3" w:rsidP="009A44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D77B6E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לא תאחר לשלמו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D9504B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וכתוב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ואל תאמר לפני המלאך כי שגגה היא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(קהלת ה</w:t>
      </w:r>
      <w:r w:rsidR="008D58F1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ה)</w:t>
      </w:r>
      <w:r w:rsidR="00D77B6E" w:rsidRPr="00D77B6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אחרי שלא ידע האדם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את עתו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2CFDE1F" w14:textId="302D85CA" w:rsidR="00965EA6" w:rsidRDefault="00965E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EAF9959" w14:textId="77777777" w:rsidR="00A11747" w:rsidRDefault="00A11747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23:23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וְכִ֥י תֶחְדַּ֖ל לִנְדֹּ֑ר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לֹֽא־יִהְיֶ֥ה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בְךָ֖ חֵֽטְא׃ </w:t>
      </w:r>
    </w:p>
    <w:p w14:paraId="22E26759" w14:textId="77777777" w:rsidR="00A11747" w:rsidRDefault="00A11747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5D7263B5" w14:textId="62A66E67" w:rsidR="00A11747" w:rsidRDefault="00A11747" w:rsidP="009A44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23:24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מוֹצָ֥א שְׂפָתֶ֖יךָ תִּשְׁמֹ֣ר וְעָשִׂ֑יתָ כַּֽאֲשֶׁ֨ר נָדַ֜רְתָּ לַֽיהוָ֤ה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אֱלֹהֶ֨יך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</w:t>
      </w:r>
      <w:r w:rsidRPr="004F4259">
        <w:rPr>
          <w:rFonts w:asciiTheme="majorBidi" w:hAnsiTheme="majorBidi" w:cs="Times New Roman" w:hint="cs"/>
          <w:b/>
          <w:bCs/>
          <w:sz w:val="24"/>
          <w:szCs w:val="24"/>
          <w:rtl/>
        </w:rPr>
        <w:t>֙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נְדָבָ֔ה אֲשֶׁ֥ר דִּבַּ֖רְתָּ בְּפִֽיךָ׃</w:t>
      </w:r>
    </w:p>
    <w:p w14:paraId="0B892E8C" w14:textId="4334B84D" w:rsidR="00965EA6" w:rsidRDefault="005D3AD3" w:rsidP="009A44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0D26A8">
        <w:rPr>
          <w:rFonts w:ascii="Times New Roman" w:hAnsi="Times New Roman" w:cs="Times New Roman" w:hint="cs"/>
          <w:color w:val="FF0000"/>
          <w:sz w:val="24"/>
          <w:szCs w:val="24"/>
          <w:rtl/>
        </w:rPr>
        <w:t>24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מוצא שפתיך תשמור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לחיבו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בעשה ולא תעשה</w:t>
      </w:r>
      <w:r w:rsidR="00671E6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שאע"פ שהיה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בתחלה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נדבה</w:t>
      </w:r>
      <w:r w:rsidR="00CD341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ונתחיבת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בדבור פיך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8CB57D3" w14:textId="27BDF9C8" w:rsidR="00965EA6" w:rsidRDefault="00965E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E2447F2" w14:textId="602A305B" w:rsidR="00A11747" w:rsidRDefault="00A11747" w:rsidP="009A44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23:25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כִּ֤י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תָבֹא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בְּכֶ֣רֶם רֵעֶ֔ךָ וְאָֽכַלְתָּ֧ עֲנָבִ֛ים כְּנַפְשְׁךָ֖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שָׂבְעֶ֑ך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וְאֶֽל־כֶּלְיְך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לֹ֥א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תִתֵּֽן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1BF4FE84" w14:textId="7F2A09B6" w:rsidR="00965EA6" w:rsidRDefault="005D3AD3" w:rsidP="009A44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0D26A8">
        <w:rPr>
          <w:rFonts w:ascii="Times New Roman" w:hAnsi="Times New Roman" w:cs="Times New Roman" w:hint="cs"/>
          <w:color w:val="FF0000"/>
          <w:sz w:val="24"/>
          <w:szCs w:val="24"/>
          <w:rtl/>
        </w:rPr>
        <w:t>25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כי תבוא בכרם רעך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הנוטר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הכתוב מדבר</w:t>
      </w:r>
      <w:r w:rsidR="00671E6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לכל עובר א</w:t>
      </w:r>
      <w:r w:rsidR="001B59BD">
        <w:rPr>
          <w:rFonts w:ascii="Times New Roman" w:hAnsi="Times New Roman" w:cs="Times New Roman" w:hint="cs"/>
          <w:sz w:val="24"/>
          <w:szCs w:val="24"/>
          <w:rtl/>
        </w:rPr>
        <w:t>ֹ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</w:t>
      </w:r>
      <w:r w:rsidR="001B59BD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ח כי יאכלו כלל הפרי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CA30F6C" w14:textId="57E1BAA5" w:rsidR="00965EA6" w:rsidRDefault="005D3AD3" w:rsidP="009A44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0D26A8">
        <w:rPr>
          <w:rFonts w:ascii="Times New Roman" w:hAnsi="Times New Roman" w:cs="Times New Roman" w:hint="cs"/>
          <w:color w:val="FF0000"/>
          <w:sz w:val="24"/>
          <w:szCs w:val="24"/>
          <w:rtl/>
        </w:rPr>
        <w:t>25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ואכלת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יתן</w:t>
      </w:r>
      <w:proofErr w:type="spellEnd"/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לאחרים</w:t>
      </w:r>
      <w:r w:rsidR="00EC79F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בכליו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693544A" w14:textId="0C5E6018" w:rsidR="00965EA6" w:rsidRDefault="00965E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B99212F" w14:textId="30990F14" w:rsidR="00A11747" w:rsidRDefault="00A11747" w:rsidP="009A44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23:26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כִּ֤י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תָבֹא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֙ בְּקָמַ֣ת רֵעֶ֔ךָ וְקָֽטַפְתָּ֥ מְלִילֹ֖ת בְּיָדֶ֑ךָ וְחֶרְמֵשׁ֙ לֹ֣א תָנִ</w:t>
      </w:r>
      <w:r w:rsidRPr="004F4259">
        <w:rPr>
          <w:rFonts w:asciiTheme="majorBidi" w:hAnsiTheme="majorBidi" w:cs="Times New Roman" w:hint="cs"/>
          <w:b/>
          <w:bCs/>
          <w:sz w:val="24"/>
          <w:szCs w:val="24"/>
          <w:rtl/>
        </w:rPr>
        <w:t>֔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יף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עַ֖ל קָמַ֥ת רֵעֶֽךָ׃</w:t>
      </w:r>
    </w:p>
    <w:p w14:paraId="4D155B3F" w14:textId="74FC87E8" w:rsidR="00965EA6" w:rsidRDefault="005D3AD3" w:rsidP="009A44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0D26A8">
        <w:rPr>
          <w:rFonts w:ascii="Times New Roman" w:hAnsi="Times New Roman" w:cs="Times New Roman" w:hint="cs"/>
          <w:color w:val="FF0000"/>
          <w:sz w:val="24"/>
          <w:szCs w:val="24"/>
          <w:rtl/>
        </w:rPr>
        <w:t>26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כי תבוא בקמת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השדה</w:t>
      </w:r>
      <w:r w:rsidR="00026E9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 הדין לכל גנות</w:t>
      </w:r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ופרדסים בעלי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אילנים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05C244D" w14:textId="77777777" w:rsidR="00965EA6" w:rsidRDefault="005D3AD3" w:rsidP="009A44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23:</w:t>
      </w:r>
      <w:r w:rsidR="000D26A8">
        <w:rPr>
          <w:rFonts w:ascii="Times New Roman" w:hAnsi="Times New Roman" w:cs="Times New Roman" w:hint="cs"/>
          <w:color w:val="FF0000"/>
          <w:sz w:val="24"/>
          <w:szCs w:val="24"/>
          <w:rtl/>
        </w:rPr>
        <w:t>26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וקטפת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ענין כריתה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ED0FF47" w14:textId="36F1CEC8" w:rsidR="005A3C0F" w:rsidRPr="00FB1DA6" w:rsidRDefault="005D3AD3" w:rsidP="009A44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23:</w:t>
      </w:r>
      <w:r w:rsidR="000D26A8">
        <w:rPr>
          <w:rFonts w:ascii="Times New Roman" w:hAnsi="Times New Roman" w:cs="Times New Roman" w:hint="cs"/>
          <w:color w:val="FF0000"/>
          <w:sz w:val="24"/>
          <w:szCs w:val="24"/>
          <w:rtl/>
        </w:rPr>
        <w:t>26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מלילות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לחים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ומתיבשים</w:t>
      </w:r>
      <w:proofErr w:type="spellEnd"/>
      <w:r w:rsidR="00965EA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ראויים לאכילה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22DE0416" w14:textId="5D33F853" w:rsidR="005A3C0F" w:rsidRDefault="005A3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DCA60B8" w14:textId="38C449F9" w:rsidR="007F36CF" w:rsidRPr="00FB1DA6" w:rsidRDefault="007F36CF" w:rsidP="009A44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24:1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כִּֽי־יִקַּ֥ח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אִ֛ישׁ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אִשָּׁ֖ה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וּבְעָלָ֑הּ וְהָיָ֞ה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אִם־לֹ֧א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תִמְצָא־חֵ֣ן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בְּעֵינָ֗יו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כִּי־מָ֤צָא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בָהּ֙ עֶרְוַ֣ת דָּבָ֔ר וְכָ֨תַב לָ֜הּ סֵ֤פֶר כְּרִיתֻת֙ וְנָתַ֣ן בְּיָדָ֔הּ וְשִׁלְּחָ֖הּ מִבֵּיתֽוֹ׃</w:t>
      </w:r>
    </w:p>
    <w:p w14:paraId="3A4F89CC" w14:textId="77777777" w:rsidR="007352B2" w:rsidRDefault="005D3AD3" w:rsidP="009A44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24:1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כי </w:t>
      </w:r>
      <w:proofErr w:type="spellStart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יקח</w:t>
      </w:r>
      <w:proofErr w:type="spellEnd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איש </w:t>
      </w:r>
      <w:proofErr w:type="spellStart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אשה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זו מצוה מחודשת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6E67293" w14:textId="7A4C1975" w:rsidR="00EC79F4" w:rsidRDefault="005D3AD3" w:rsidP="000132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24:1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ובעלה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היא הביאה</w:t>
      </w:r>
      <w:r w:rsidR="00AA5DC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0D26A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ולא יתכן שיהיה הרצון או בעלה</w:t>
      </w:r>
      <w:r w:rsidR="00EC79F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להתחיב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גם על</w:t>
      </w:r>
      <w:r w:rsidR="007352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המאורשה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גט</w:t>
      </w:r>
      <w:r w:rsidR="001142B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זה</w:t>
      </w:r>
      <w:r w:rsidR="001142BF">
        <w:rPr>
          <w:rFonts w:ascii="Times New Roman" w:hAnsi="Times New Roman" w:cs="Times New Roman" w:hint="cs"/>
          <w:sz w:val="24"/>
          <w:szCs w:val="24"/>
          <w:rtl/>
        </w:rPr>
        <w:t xml:space="preserve"> על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צד רושם שלא ימצא הבעל ערות דבר באשתו</w:t>
      </w:r>
      <w:r w:rsidR="00EE6FC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352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אלא אחר שיבוא בה</w:t>
      </w:r>
      <w:r w:rsidR="000132DC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5A3C0F" w:rsidRPr="00EE6FC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 תמצא חן </w:t>
      </w:r>
      <w:r w:rsidR="001142BF" w:rsidRPr="00EE6FC9">
        <w:rPr>
          <w:rFonts w:ascii="Times New Roman" w:hAnsi="Times New Roman" w:cs="Times New Roman" w:hint="cs"/>
          <w:color w:val="FFC000"/>
          <w:sz w:val="24"/>
          <w:szCs w:val="24"/>
          <w:rtl/>
        </w:rPr>
        <w:t>ב</w:t>
      </w:r>
      <w:r w:rsidR="001142BF" w:rsidRPr="00EE6FC9">
        <w:rPr>
          <w:rFonts w:ascii="Times New Roman" w:hAnsi="Times New Roman" w:cs="Times New Roman"/>
          <w:color w:val="FFC000"/>
          <w:sz w:val="24"/>
          <w:szCs w:val="24"/>
          <w:rtl/>
        </w:rPr>
        <w:t>עיניו</w:t>
      </w:r>
      <w:r w:rsidR="00AA5DC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142B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מפני ש</w:t>
      </w:r>
      <w:r w:rsidR="005A3C0F" w:rsidRPr="00EE6FC9">
        <w:rPr>
          <w:rFonts w:ascii="Times New Roman" w:hAnsi="Times New Roman" w:cs="Times New Roman"/>
          <w:color w:val="FFC000"/>
          <w:sz w:val="24"/>
          <w:szCs w:val="24"/>
          <w:rtl/>
        </w:rPr>
        <w:t>מצא בה ערות דבר</w:t>
      </w:r>
      <w:r w:rsidR="00EC79F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7352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ולהיות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הכונה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מצא בה לא יתכן הואיל והוא נתינת סבה</w:t>
      </w:r>
      <w:r w:rsidR="00CF40AD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22F51183" w14:textId="3F7C7281" w:rsidR="007352B2" w:rsidRDefault="00EC79F4" w:rsidP="009A44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24:1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5A3C0F" w:rsidRPr="00AA5DC8">
        <w:rPr>
          <w:rFonts w:ascii="Times New Roman" w:hAnsi="Times New Roman" w:cs="Times New Roman"/>
          <w:color w:val="FF0000"/>
          <w:sz w:val="24"/>
          <w:szCs w:val="24"/>
          <w:rtl/>
        </w:rPr>
        <w:t>ערות דבר</w:t>
      </w:r>
      <w:r w:rsidR="007352B2" w:rsidRPr="00AA5DC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הוא ענין שאינו יכול לסבלו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F7450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ואינו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הנאוף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כדעת בעלי הקבלה</w:t>
      </w:r>
      <w:r w:rsidR="000D26A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אך למאמר</w:t>
      </w:r>
      <w:r w:rsidR="007352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קצתם אפילו הקדיחה תבשילו</w:t>
      </w:r>
      <w:r w:rsidR="000D26A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אפילו מצא אחרת יפה ממנה</w:t>
      </w:r>
      <w:r w:rsidR="00AC1E1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ובספר מצות</w:t>
      </w:r>
      <w:r w:rsidR="007352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בארנו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הענינים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במה שצריך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4E18FA0" w14:textId="77777777" w:rsidR="007352B2" w:rsidRDefault="005D3AD3" w:rsidP="009A44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24:1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וכתב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ברשותו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EE67CFE" w14:textId="14C02873" w:rsidR="007352B2" w:rsidRDefault="005D3AD3" w:rsidP="009A44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24:1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ספר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כריתות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352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שכורת בינו לבינה שלא יהיה שום תנאי</w:t>
      </w:r>
      <w:r w:rsidR="000D26A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מכאן לקחנו רמז על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הקנין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שאינו</w:t>
      </w:r>
      <w:r w:rsidR="007352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עומד </w:t>
      </w:r>
      <w:r w:rsidR="00F7450A">
        <w:rPr>
          <w:rFonts w:ascii="Times New Roman" w:hAnsi="Times New Roman" w:cs="Times New Roman" w:hint="cs"/>
          <w:sz w:val="24"/>
          <w:szCs w:val="24"/>
          <w:rtl/>
        </w:rPr>
        <w:t>ע</w:t>
      </w:r>
      <w:r w:rsidR="00F7450A" w:rsidRPr="00FB1DA6">
        <w:rPr>
          <w:rFonts w:ascii="Times New Roman" w:hAnsi="Times New Roman" w:cs="Times New Roman"/>
          <w:sz w:val="24"/>
          <w:szCs w:val="24"/>
          <w:rtl/>
        </w:rPr>
        <w:t xml:space="preserve">ל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תנאי</w:t>
      </w:r>
      <w:r w:rsidR="000D26A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כדעת בעלי הקבלה שלא יכתוב במחובר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C4E0285" w14:textId="77777777" w:rsidR="007352B2" w:rsidRDefault="005D3AD3" w:rsidP="009A44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24:1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ושלחה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מביתו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352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מתחת רשותו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7C365FB" w14:textId="5D56AC86" w:rsidR="007352B2" w:rsidRDefault="007352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AFBE367" w14:textId="77777777" w:rsidR="00A15A15" w:rsidRDefault="007F36CF" w:rsidP="009A44E3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24:2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וְיָֽצְאָ֖ה מִבֵּית֑וֹ וְהָֽלְכָ֖ה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וְהָֽיְתָ֥ה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לְאִישׁ־אַחֵֽר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  <w:r w:rsidR="0035748A"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</w:p>
    <w:p w14:paraId="61256D11" w14:textId="08B32D9B" w:rsidR="007F36CF" w:rsidRDefault="0035748A" w:rsidP="009A44E3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24:3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וּשְׂנֵאָהּ֮ הָאִ֣ישׁ הָאַֽחֲרוֹן֒ וְכָ֨תַב לָ֜הּ סֵ֤פֶר כְּרִיתֻת֙ וְנָתַ֣ן בְּיָדָ֔הּ וְשִׁלְּחָ֖הּ מִבֵּית֑וֹ א֣וֹ כִ֤י יָמוּת֙ הָאִ֣ישׁ הָאַֽחֲר֔וֹן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אֲשֶׁר־לְקָחָ֥ה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 ל֖וֹ לְאִשָּֽׁה׃</w:t>
      </w:r>
    </w:p>
    <w:p w14:paraId="5CE9558B" w14:textId="28E72A1F" w:rsidR="00F9092A" w:rsidRDefault="00F9092A" w:rsidP="00F909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24:24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לֹֽא־יוּכַ֣ל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בַּעְלָ֣הּ הָֽרִאשׁ֣וֹן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אֲשֶֽׁר־שִׁ֠לְּחָה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לָשׁ֨וּב לְקַחְתָּ֜הּ לִֽהְי֧וֹת ל֣וֹ לְאִשָּׁ֗ה אַֽחֲרֵי֙ אֲשֶׁ֣ר הֻטַּמָּ֔אָה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כִּֽי־תוֹעֵבָ֥ה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הִ֖וא לִפְנֵ֣י יְהוָ֑ה וְלֹ֤א תַֽחֲטִיא֙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אֶת־הָאָ֔רֶץ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אֲשֶׁר֙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נֹתֵ֥ן לְךָ֖ נַֽחֲלָֽה׃ </w:t>
      </w:r>
    </w:p>
    <w:p w14:paraId="2E2C3AD5" w14:textId="30D52C29" w:rsidR="007352B2" w:rsidRDefault="005D3AD3" w:rsidP="009A44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0D26A8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והלכה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והיתה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אפילו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באירושין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0BBB9D9" w14:textId="77777777" w:rsidR="006A7C57" w:rsidRDefault="005D3AD3" w:rsidP="009A44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0D26A8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ונתן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בידה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</w:t>
      </w:r>
      <w:r w:rsidR="007352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ברשותה</w:t>
      </w:r>
      <w:r w:rsidR="006A7C57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9903A24" w14:textId="37D20FFA" w:rsidR="007352B2" w:rsidRDefault="005A3C0F" w:rsidP="009A44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והנה האיש מגרש ברצונו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והאשה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מגורשת בעל </w:t>
      </w:r>
      <w:proofErr w:type="spellStart"/>
      <w:r w:rsidRPr="00FD14D7">
        <w:rPr>
          <w:rFonts w:ascii="Times New Roman" w:hAnsi="Times New Roman" w:cs="Times New Roman"/>
          <w:sz w:val="24"/>
          <w:szCs w:val="24"/>
          <w:rtl/>
        </w:rPr>
        <w:t>כרח</w:t>
      </w:r>
      <w:r w:rsidR="00F7450A" w:rsidRPr="00FD14D7">
        <w:rPr>
          <w:rFonts w:ascii="Times New Roman" w:hAnsi="Times New Roman" w:cs="Times New Roman" w:hint="cs"/>
          <w:sz w:val="24"/>
          <w:szCs w:val="24"/>
          <w:rtl/>
        </w:rPr>
        <w:t>ה</w:t>
      </w:r>
      <w:proofErr w:type="spellEnd"/>
      <w:r w:rsidR="000D26A8" w:rsidRPr="00F7450A">
        <w:rPr>
          <w:rFonts w:ascii="Times New Roman" w:hAnsi="Times New Roman" w:cs="Times New Roman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ואולם</w:t>
      </w:r>
      <w:r w:rsidR="007352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יש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גרושין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שהדבר בהפך </w:t>
      </w:r>
      <w:r w:rsidRPr="00C3442F">
        <w:rPr>
          <w:rFonts w:ascii="Times New Roman" w:hAnsi="Times New Roman" w:cs="Times New Roman"/>
          <w:sz w:val="24"/>
          <w:szCs w:val="24"/>
          <w:rtl/>
        </w:rPr>
        <w:t>כאשר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נתבאר בספר מצות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F1E379A" w14:textId="07506877" w:rsidR="007352B2" w:rsidRDefault="00F9092A" w:rsidP="00A15A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DE5BB4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 w:rsidR="00F96C7B" w:rsidRPr="00DE5BB4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5D3AD3" w:rsidRPr="00DE5BB4">
        <w:rPr>
          <w:rFonts w:ascii="Times New Roman" w:hAnsi="Times New Roman" w:cs="Times New Roman"/>
          <w:color w:val="FF0000"/>
          <w:sz w:val="24"/>
          <w:szCs w:val="24"/>
          <w:rtl/>
        </w:rPr>
        <w:t>24:</w:t>
      </w:r>
      <w:r w:rsidR="000D26A8" w:rsidRPr="00DE5BB4">
        <w:rPr>
          <w:rFonts w:ascii="Times New Roman" w:hAnsi="Times New Roman" w:cs="Times New Roman"/>
          <w:color w:val="FF0000"/>
          <w:sz w:val="24"/>
          <w:szCs w:val="24"/>
          <w:rtl/>
        </w:rPr>
        <w:t>2</w:t>
      </w:r>
      <w:r w:rsidR="005D3AD3" w:rsidRPr="00DE5BB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DE5BB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והלכה </w:t>
      </w:r>
      <w:proofErr w:type="spellStart"/>
      <w:r w:rsidR="005A3C0F" w:rsidRPr="00DE5BB4">
        <w:rPr>
          <w:rFonts w:ascii="Times New Roman" w:hAnsi="Times New Roman" w:cs="Times New Roman"/>
          <w:color w:val="FF0000"/>
          <w:sz w:val="24"/>
          <w:szCs w:val="24"/>
          <w:rtl/>
        </w:rPr>
        <w:t>והיתה</w:t>
      </w:r>
      <w:proofErr w:type="spellEnd"/>
      <w:r w:rsidR="005A3C0F" w:rsidRPr="00DE5BB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לאיש</w:t>
      </w:r>
      <w:r w:rsidR="007352B2" w:rsidRPr="00DE5BB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DE5BB4">
        <w:rPr>
          <w:rFonts w:ascii="Times New Roman" w:hAnsi="Times New Roman" w:cs="Times New Roman"/>
          <w:color w:val="FF0000"/>
          <w:sz w:val="24"/>
          <w:szCs w:val="24"/>
          <w:rtl/>
        </w:rPr>
        <w:t>אחר</w:t>
      </w:r>
      <w:r w:rsidR="00C60C94" w:rsidRPr="00DE5BB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DE5BB4">
        <w:rPr>
          <w:rFonts w:ascii="Times New Roman" w:hAnsi="Times New Roman" w:cs="Times New Roman"/>
          <w:sz w:val="24"/>
          <w:szCs w:val="24"/>
          <w:rtl/>
        </w:rPr>
        <w:t xml:space="preserve"> כולל את </w:t>
      </w:r>
      <w:proofErr w:type="spellStart"/>
      <w:r w:rsidR="005A3C0F" w:rsidRPr="00DE5BB4">
        <w:rPr>
          <w:rFonts w:ascii="Times New Roman" w:hAnsi="Times New Roman" w:cs="Times New Roman"/>
          <w:sz w:val="24"/>
          <w:szCs w:val="24"/>
          <w:rtl/>
        </w:rPr>
        <w:t>המאורשה</w:t>
      </w:r>
      <w:proofErr w:type="spellEnd"/>
      <w:r w:rsidR="00B70056" w:rsidRPr="00DE5BB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DE5BB4">
        <w:rPr>
          <w:rFonts w:ascii="Times New Roman" w:hAnsi="Times New Roman" w:cs="Times New Roman"/>
          <w:sz w:val="24"/>
          <w:szCs w:val="24"/>
          <w:rtl/>
        </w:rPr>
        <w:t xml:space="preserve"> הואיל ולשון היות כולל את </w:t>
      </w:r>
      <w:proofErr w:type="spellStart"/>
      <w:r w:rsidR="005A3C0F" w:rsidRPr="00DE5BB4">
        <w:rPr>
          <w:rFonts w:ascii="Times New Roman" w:hAnsi="Times New Roman" w:cs="Times New Roman"/>
          <w:sz w:val="24"/>
          <w:szCs w:val="24"/>
          <w:rtl/>
        </w:rPr>
        <w:t>האירושין</w:t>
      </w:r>
      <w:proofErr w:type="spellEnd"/>
      <w:r w:rsidR="005A3C0F" w:rsidRPr="00DE5BB4">
        <w:rPr>
          <w:rFonts w:ascii="Times New Roman" w:hAnsi="Times New Roman" w:cs="Times New Roman"/>
          <w:sz w:val="24"/>
          <w:szCs w:val="24"/>
          <w:rtl/>
        </w:rPr>
        <w:t xml:space="preserve"> כאשר</w:t>
      </w:r>
      <w:r w:rsidR="007352B2" w:rsidRPr="00DE5BB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E5BB4">
        <w:rPr>
          <w:rFonts w:ascii="Times New Roman" w:hAnsi="Times New Roman" w:cs="Times New Roman"/>
          <w:sz w:val="24"/>
          <w:szCs w:val="24"/>
          <w:rtl/>
        </w:rPr>
        <w:t>נאמר</w:t>
      </w:r>
      <w:r w:rsidR="005A3C0F" w:rsidRPr="00DE5BB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ושנאה האיש האחרון</w:t>
      </w:r>
      <w:r w:rsidR="005349E6" w:rsidRPr="00DE5BB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424E32">
        <w:rPr>
          <w:rFonts w:ascii="Times New Roman" w:hAnsi="Times New Roman" w:cs="Times New Roman"/>
          <w:color w:val="FFC000"/>
          <w:sz w:val="24"/>
          <w:szCs w:val="24"/>
          <w:rtl/>
        </w:rPr>
        <w:t>וכתב לה ספר כריתות</w:t>
      </w:r>
      <w:r w:rsidR="005349E6" w:rsidRPr="00DE5BB4">
        <w:rPr>
          <w:rFonts w:ascii="Times New Roman" w:hAnsi="Times New Roman" w:cs="Times New Roman"/>
          <w:color w:val="FFC000"/>
          <w:sz w:val="24"/>
          <w:szCs w:val="24"/>
          <w:rtl/>
        </w:rPr>
        <w:t>.</w:t>
      </w:r>
      <w:r w:rsidR="005A3C0F" w:rsidRPr="00DE5BB4">
        <w:rPr>
          <w:rFonts w:ascii="Times New Roman" w:hAnsi="Times New Roman" w:cs="Times New Roman"/>
          <w:sz w:val="24"/>
          <w:szCs w:val="24"/>
          <w:rtl/>
        </w:rPr>
        <w:t xml:space="preserve"> ואם אמר </w:t>
      </w:r>
      <w:r w:rsidR="005A3C0F" w:rsidRPr="00DE5BB4">
        <w:rPr>
          <w:rFonts w:ascii="Times New Roman" w:hAnsi="Times New Roman" w:cs="Times New Roman"/>
          <w:color w:val="FFC000"/>
          <w:sz w:val="24"/>
          <w:szCs w:val="24"/>
          <w:rtl/>
        </w:rPr>
        <w:t>אחרי</w:t>
      </w:r>
      <w:r w:rsidR="007352B2" w:rsidRPr="00424E3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424E3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אשר </w:t>
      </w:r>
      <w:proofErr w:type="spellStart"/>
      <w:r w:rsidR="005A3C0F" w:rsidRPr="00424E32">
        <w:rPr>
          <w:rFonts w:ascii="Times New Roman" w:hAnsi="Times New Roman" w:cs="Times New Roman"/>
          <w:color w:val="FFC000"/>
          <w:sz w:val="24"/>
          <w:szCs w:val="24"/>
          <w:rtl/>
        </w:rPr>
        <w:t>הוטמאה</w:t>
      </w:r>
      <w:proofErr w:type="spellEnd"/>
      <w:r w:rsidR="000D26A8" w:rsidRPr="00424E32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424E32">
        <w:rPr>
          <w:rFonts w:ascii="Times New Roman" w:hAnsi="Times New Roman" w:cs="Times New Roman"/>
          <w:sz w:val="24"/>
          <w:szCs w:val="24"/>
          <w:rtl/>
        </w:rPr>
        <w:t xml:space="preserve"> הוא בעבור שבאה ברשות אחר</w:t>
      </w:r>
      <w:r w:rsidR="00C60C94" w:rsidRPr="00424E32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6F18259" w14:textId="77777777" w:rsidR="003A7F95" w:rsidRDefault="005D3AD3" w:rsidP="00F909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0D26A8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יוכל בעלה הראשון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352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מצות לאו</w:t>
      </w:r>
      <w:r w:rsidR="00F9092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ונאמר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הלא </w:t>
      </w:r>
      <w:proofErr w:type="spellStart"/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חנוף</w:t>
      </w:r>
      <w:proofErr w:type="spellEnd"/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תחנף</w:t>
      </w:r>
      <w:proofErr w:type="spellEnd"/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הארץ ההיא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(ירמיה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r w:rsidR="00DC524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0D26A8" w:rsidRPr="00FD14D7">
        <w:rPr>
          <w:rFonts w:ascii="Times New Roman" w:hAnsi="Times New Roman" w:cs="Times New Roman"/>
          <w:sz w:val="24"/>
          <w:szCs w:val="24"/>
          <w:rtl/>
        </w:rPr>
        <w:t>.</w:t>
      </w:r>
    </w:p>
    <w:p w14:paraId="40C04F74" w14:textId="7A2240A8" w:rsidR="007352B2" w:rsidRDefault="00F7450A" w:rsidP="00F909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ואולם אם זנתה היא אסורה לבעלה </w:t>
      </w:r>
      <w:proofErr w:type="spellStart"/>
      <w:r>
        <w:rPr>
          <w:rFonts w:ascii="Times New Roman" w:hAnsi="Times New Roman" w:cs="Times New Roman" w:hint="cs"/>
          <w:sz w:val="24"/>
          <w:szCs w:val="24"/>
          <w:rtl/>
        </w:rPr>
        <w:t>מגלויו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 xml:space="preserve"> של כתוב </w:t>
      </w:r>
      <w:r w:rsidRPr="000B1FCC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אחרי </w:t>
      </w:r>
      <w:r w:rsidR="000B1FCC">
        <w:rPr>
          <w:rFonts w:ascii="Times New Roman" w:hAnsi="Times New Roman" w:cs="Times New Roman" w:hint="cs"/>
          <w:color w:val="FFC000"/>
          <w:sz w:val="24"/>
          <w:szCs w:val="24"/>
          <w:rtl/>
        </w:rPr>
        <w:t>א</w:t>
      </w:r>
      <w:r w:rsidRPr="000B1FCC">
        <w:rPr>
          <w:rFonts w:ascii="Times New Roman" w:hAnsi="Times New Roman" w:cs="Times New Roman" w:hint="cs"/>
          <w:color w:val="FFC000"/>
          <w:sz w:val="24"/>
          <w:szCs w:val="24"/>
          <w:rtl/>
        </w:rPr>
        <w:t>ש</w:t>
      </w:r>
      <w:r w:rsidR="000B1FCC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ר </w:t>
      </w:r>
      <w:proofErr w:type="spellStart"/>
      <w:r w:rsidRPr="000B1FCC">
        <w:rPr>
          <w:rFonts w:ascii="Times New Roman" w:hAnsi="Times New Roman" w:cs="Times New Roman" w:hint="cs"/>
          <w:color w:val="FFC000"/>
          <w:sz w:val="24"/>
          <w:szCs w:val="24"/>
          <w:rtl/>
        </w:rPr>
        <w:t>הוטמאה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לא כדעת</w:t>
      </w:r>
      <w:r w:rsidR="007352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בעלי הקבלה שהתירוה לבעלה</w:t>
      </w:r>
      <w:r w:rsidR="008112AA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5A3C0F" w:rsidRPr="00C9459F">
        <w:rPr>
          <w:rFonts w:ascii="Times New Roman" w:hAnsi="Times New Roman" w:cs="Times New Roman"/>
          <w:sz w:val="24"/>
          <w:szCs w:val="24"/>
          <w:rtl/>
        </w:rPr>
        <w:t xml:space="preserve">וגם היא אסורה לבועל כיון שלא </w:t>
      </w:r>
      <w:proofErr w:type="spellStart"/>
      <w:r w:rsidR="005A3C0F" w:rsidRPr="00C9459F">
        <w:rPr>
          <w:rFonts w:ascii="Times New Roman" w:hAnsi="Times New Roman" w:cs="Times New Roman"/>
          <w:sz w:val="24"/>
          <w:szCs w:val="24"/>
          <w:rtl/>
        </w:rPr>
        <w:t>נתגרשה</w:t>
      </w:r>
      <w:proofErr w:type="spellEnd"/>
      <w:r w:rsidR="007352B2" w:rsidRPr="00C9459F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9459F">
        <w:rPr>
          <w:rFonts w:ascii="Times New Roman" w:hAnsi="Times New Roman" w:cs="Times New Roman"/>
          <w:sz w:val="24"/>
          <w:szCs w:val="24"/>
          <w:rtl/>
        </w:rPr>
        <w:t>מאישה</w:t>
      </w:r>
      <w:r w:rsidR="000B1FC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C9459F">
        <w:rPr>
          <w:rFonts w:ascii="Times New Roman" w:hAnsi="Times New Roman" w:cs="Times New Roman"/>
          <w:sz w:val="24"/>
          <w:szCs w:val="24"/>
          <w:rtl/>
        </w:rPr>
        <w:t xml:space="preserve"> ולשניהם אסורה אסור עולמי</w:t>
      </w:r>
      <w:r w:rsidR="000D26A8" w:rsidRPr="00C9459F">
        <w:rPr>
          <w:rFonts w:ascii="Times New Roman" w:hAnsi="Times New Roman" w:cs="Times New Roman"/>
          <w:sz w:val="24"/>
          <w:szCs w:val="24"/>
          <w:rtl/>
        </w:rPr>
        <w:t>.</w:t>
      </w:r>
      <w:r w:rsidR="005A3C0F" w:rsidRPr="00C9459F">
        <w:rPr>
          <w:rFonts w:ascii="Times New Roman" w:hAnsi="Times New Roman" w:cs="Times New Roman"/>
          <w:sz w:val="24"/>
          <w:szCs w:val="24"/>
          <w:rtl/>
        </w:rPr>
        <w:t xml:space="preserve"> וענין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דוד באשת אוריה יש לו פנים</w:t>
      </w:r>
      <w:r w:rsidR="007352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אחרים</w:t>
      </w:r>
      <w:r w:rsidR="000B1FC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ובכל אלו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הענינים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דקד</w:t>
      </w:r>
      <w:r w:rsidR="008112AA">
        <w:rPr>
          <w:rFonts w:ascii="Times New Roman" w:hAnsi="Times New Roman" w:cs="Times New Roman" w:hint="cs"/>
          <w:sz w:val="24"/>
          <w:szCs w:val="24"/>
          <w:rtl/>
        </w:rPr>
        <w:t>ק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נו בספר מצות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CB4EAEF" w14:textId="412CD8AC" w:rsidR="007352B2" w:rsidRDefault="007352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0811938" w14:textId="217D4875" w:rsidR="0035748A" w:rsidRDefault="0035748A" w:rsidP="000B1F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24:5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כִּֽי־יִקַּ֥ח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אִישׁ֙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אִשָּׁ֣ה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חֲדָשָׁ֔ה לֹ֤א יֵצֵא֙ בַּצָּבָ֔א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וְלֹֽא־יַעֲבֹ֥ר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עָלָ֖יו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לְכָל־דָּבָ֑ר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נָקִ֞י יִֽהְיֶ֤ה לְבֵיתוֹ֙ שָׁנָ֣ה אֶחָ֔ת וְשִׂמַּ֖ח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אֶת־אִשְׁתּ֥ו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אֲשֶׁר־לָקָֽח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33A5ABD7" w14:textId="4D4E3C61" w:rsidR="007352B2" w:rsidRDefault="005D3AD3" w:rsidP="000B1F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24:</w:t>
      </w:r>
      <w:r w:rsidR="000D26A8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כי </w:t>
      </w:r>
      <w:proofErr w:type="spellStart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יקח</w:t>
      </w:r>
      <w:proofErr w:type="spellEnd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איש </w:t>
      </w:r>
      <w:proofErr w:type="spellStart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אשה</w:t>
      </w:r>
      <w:proofErr w:type="spellEnd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חדשה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352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שלא נשאת עדין</w:t>
      </w:r>
      <w:r w:rsidR="005618C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בין היותה </w:t>
      </w:r>
      <w:r w:rsidR="008112AA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חורה בין היותה באה הימים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B32138E" w14:textId="77777777" w:rsidR="007352B2" w:rsidRDefault="005D3AD3" w:rsidP="000B1F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0D26A8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לא יצא</w:t>
      </w:r>
      <w:r w:rsidR="007352B2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בצבא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ואפילו שנה ושלש</w:t>
      </w:r>
      <w:r w:rsidR="000D26A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ואמנם אם היה עשיר ובכל שנה היה לוקח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אשה</w:t>
      </w:r>
      <w:proofErr w:type="spellEnd"/>
      <w:r w:rsidR="007352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היו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מתרין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אותו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46B2A2C" w14:textId="3C1A0F75" w:rsidR="00C60C94" w:rsidRDefault="005D3AD3" w:rsidP="000B1F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0D26A8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ולא יעבור עליו לכל דבר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הרגו לאבנר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(שמואל ב</w:t>
      </w:r>
      <w:r w:rsidR="004966F3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r w:rsidR="004966F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ל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C57234C" w14:textId="77777777" w:rsidR="007352B2" w:rsidRDefault="005D3AD3" w:rsidP="000B1F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0D26A8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נקי יהיה לביתו שנה אחת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שאין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גובין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ממנו דבר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B6D11C8" w14:textId="37992A9B" w:rsidR="007352B2" w:rsidRDefault="005D3AD3" w:rsidP="000B1F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0D26A8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ושמח את אשתך אשר</w:t>
      </w:r>
      <w:r w:rsidR="007352B2" w:rsidRPr="00C3442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לקח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אין היבמה נכנסת בזה</w:t>
      </w:r>
      <w:r w:rsidR="0055655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שנשואיה יצאו בשם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יבום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24FF981" w14:textId="5E517942" w:rsidR="007352B2" w:rsidRDefault="007352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6A5C120" w14:textId="3A1A53AE" w:rsidR="0035748A" w:rsidRDefault="0035748A" w:rsidP="000B1F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24:6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לֹֽא־יַחֲבֹ֥ל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רֵחַ֖יִם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וָרָ֑כֶב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כִּי־נֶ֖פֶש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ׁ ה֥וּא חֹבֵֽל׃</w:t>
      </w:r>
    </w:p>
    <w:p w14:paraId="51238727" w14:textId="4ABA46D9" w:rsidR="007352B2" w:rsidRDefault="005D3AD3" w:rsidP="000B1F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0D26A8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לא יחבול </w:t>
      </w:r>
      <w:proofErr w:type="spellStart"/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רחים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352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הואיל וכולל שנים</w:t>
      </w:r>
      <w:r w:rsidR="005618C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העליון והתחתון מכלל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32C77DC" w14:textId="77777777" w:rsidR="007352B2" w:rsidRDefault="005D3AD3" w:rsidP="000B1F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0D26A8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ורכב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העץ שמרכיב את העליון</w:t>
      </w:r>
      <w:r w:rsidR="007352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 התחתון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6DAD57F" w14:textId="16B4C836" w:rsidR="00911EA6" w:rsidRDefault="00C9459F" w:rsidP="000B1F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24:6</w:t>
      </w:r>
      <w:r w:rsidR="005D3AD3"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3442F">
        <w:rPr>
          <w:rFonts w:ascii="Times New Roman" w:hAnsi="Times New Roman" w:cs="Times New Roman"/>
          <w:color w:val="FF0000"/>
          <w:sz w:val="24"/>
          <w:szCs w:val="24"/>
          <w:rtl/>
        </w:rPr>
        <w:t>כי נפש הוא חובל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כי האדם עץ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השדה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proofErr w:type="gram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r w:rsidR="005954D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proofErr w:type="spellEnd"/>
      <w:proofErr w:type="gram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43D4D8A" w14:textId="1F091660" w:rsidR="007352B2" w:rsidRDefault="007352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AAC2463" w14:textId="4695FD5B" w:rsidR="0035748A" w:rsidRDefault="0035748A" w:rsidP="000B1F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24:7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כִּֽי־יִמָּצֵ֣א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אִ֗ישׁ גֹּנֵ֨ב נֶ֤פֶשׁ מֵֽאֶחָיו֙ מִבְּנֵ֣י יִשְׂרָאֵ֔ל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וְהִתְעַמֶּר־בּ֖ו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ֹ וּמְכָר֑וֹ וּמֵת֙ הַגַּנָּ֣ב הַה֔וּא וּבִֽעַרְתָּ֥ הָרָ֖ע מִקִּרְבֶּֽךָ׃</w:t>
      </w:r>
    </w:p>
    <w:p w14:paraId="4ED49042" w14:textId="02894157" w:rsidR="007352B2" w:rsidRDefault="005D3AD3" w:rsidP="000B1F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0D26A8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גונב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נפש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שהוא מ</w:t>
      </w:r>
      <w:r w:rsidR="005A3C0F" w:rsidRPr="00D44D07">
        <w:rPr>
          <w:rFonts w:ascii="Times New Roman" w:hAnsi="Times New Roman" w:cs="Times New Roman"/>
          <w:color w:val="FFC000"/>
          <w:sz w:val="24"/>
          <w:szCs w:val="24"/>
          <w:rtl/>
        </w:rPr>
        <w:t>ישראל</w:t>
      </w:r>
      <w:r w:rsidR="00AD1B5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שאדום נקרא אח</w:t>
      </w:r>
      <w:r w:rsidR="00C9459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C9459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 ששם אח הוא בדין</w:t>
      </w:r>
      <w:r w:rsidR="008112A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352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אמנם א</w:t>
      </w:r>
      <w:r w:rsidR="003B2546">
        <w:rPr>
          <w:rFonts w:ascii="Times New Roman" w:hAnsi="Times New Roman" w:cs="Times New Roman" w:hint="cs"/>
          <w:sz w:val="24"/>
          <w:szCs w:val="24"/>
          <w:rtl/>
        </w:rPr>
        <w:t>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</w:t>
      </w:r>
      <w:r w:rsidR="003B2546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רו</w:t>
      </w:r>
      <w:r w:rsidR="0033497B">
        <w:rPr>
          <w:rFonts w:ascii="Times New Roman" w:hAnsi="Times New Roman" w:cs="Times New Roman" w:hint="cs"/>
          <w:sz w:val="24"/>
          <w:szCs w:val="24"/>
          <w:rtl/>
        </w:rPr>
        <w:t>ֹ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8112AA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מ</w:t>
      </w:r>
      <w:r w:rsidR="005A3C0F" w:rsidRPr="000D26A8">
        <w:rPr>
          <w:rFonts w:ascii="Times New Roman" w:hAnsi="Times New Roman" w:cs="Times New Roman"/>
          <w:color w:val="FFC000"/>
          <w:sz w:val="24"/>
          <w:szCs w:val="24"/>
          <w:rtl/>
        </w:rPr>
        <w:t>בני ישראל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להגדיל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הענין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4C90713" w14:textId="15BF2791" w:rsidR="007352B2" w:rsidRDefault="005D3AD3" w:rsidP="000B1F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17278D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והתעמר בו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פירשנוהו שהוא ענין</w:t>
      </w:r>
      <w:r w:rsidR="007352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שמוש</w:t>
      </w:r>
      <w:proofErr w:type="spellEnd"/>
      <w:r w:rsidR="00B23A0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פירשנו בפרשת אלה המשפטים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F2131D3" w14:textId="032574F6" w:rsidR="007352B2" w:rsidRDefault="007352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F04C03B" w14:textId="0BB55B31" w:rsidR="0035748A" w:rsidRDefault="0035748A" w:rsidP="000B1F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24:8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הִשָּׁ֧מֶר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בְּנֶֽגַע־הַצָּרַ֛עַת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לִשְׁמֹ֥ר מְאֹ֖ד וְלַֽעֲשׂ֑וֹת כְּכֹל֩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אֲשֶׁר־יוֹר֨ו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אֶתְכֶ֜ם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הַכֹּֽהֲנִ֧ים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הַלְוִיִּ֛ם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כַּֽאֲשֶׁ֥ר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צִוִּיתִ֖ם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תִּשְׁמְר֥וּ לַֽעֲשֽׂוֹת׃</w:t>
      </w:r>
    </w:p>
    <w:p w14:paraId="37816842" w14:textId="0F75A8C4" w:rsidR="007352B2" w:rsidRDefault="005D3AD3" w:rsidP="00B23A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17278D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השמר</w:t>
      </w:r>
      <w:proofErr w:type="spellEnd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בנגע הצרעת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17278D">
        <w:rPr>
          <w:rFonts w:ascii="Times New Roman" w:hAnsi="Times New Roman" w:cs="Times New Roman"/>
          <w:sz w:val="24"/>
          <w:szCs w:val="24"/>
          <w:rtl/>
        </w:rPr>
        <w:t>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מלעיל</w:t>
      </w:r>
      <w:r w:rsidR="0017278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352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להבדיל מן </w:t>
      </w:r>
      <w:proofErr w:type="spellStart"/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השמר</w:t>
      </w:r>
      <w:proofErr w:type="spellEnd"/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והשקט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r w:rsidR="00F3685F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proofErr w:type="spell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8112AA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שהוא חלוק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בענינו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946EFF2" w14:textId="443A17CD" w:rsidR="007352B2" w:rsidRDefault="005D3AD3" w:rsidP="00B23A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17278D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לשמור מאד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שכל</w:t>
      </w:r>
      <w:r w:rsidR="007352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העושה כאלו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הענינ</w:t>
      </w:r>
      <w:r w:rsidR="008112AA">
        <w:rPr>
          <w:rFonts w:ascii="Times New Roman" w:hAnsi="Times New Roman" w:cs="Times New Roman" w:hint="cs"/>
          <w:sz w:val="24"/>
          <w:szCs w:val="24"/>
          <w:rtl/>
        </w:rPr>
        <w:t>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ילקה בצרעת</w:t>
      </w:r>
      <w:r w:rsidR="0017278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שלשון הרע הוא ממין הגנבה והוא גנבת</w:t>
      </w:r>
      <w:r w:rsidR="007352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דעת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96C27B9" w14:textId="77777777" w:rsidR="007352B2" w:rsidRDefault="005D3AD3" w:rsidP="00B23A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17278D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ככל אשר יורו אתכם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בכל מיני הצרעת להסגיר ולטמא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6FA6800" w14:textId="77777777" w:rsidR="001F63BC" w:rsidRDefault="005D3AD3" w:rsidP="00B23A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17278D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הכהנים</w:t>
      </w:r>
      <w:proofErr w:type="spellEnd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הלוים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352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ששם כהן משותף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F746A2B" w14:textId="0457A8AE" w:rsidR="001F63BC" w:rsidRDefault="001F63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1EEE05F" w14:textId="74731965" w:rsidR="0035748A" w:rsidRDefault="0035748A" w:rsidP="00B23A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24:9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זָכ֕וֹר אֵ֧ת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אֲשֶׁר־עָשָׂ֛ה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לְמִרְיָ֑ם בַּדֶּ֖רֶךְ בְּצֵֽאתְכֶ֥ם מִמִּצְרָֽיִם׃</w:t>
      </w:r>
    </w:p>
    <w:p w14:paraId="4019C6DE" w14:textId="2F42520C" w:rsidR="001F63BC" w:rsidRDefault="005D3AD3" w:rsidP="00B23A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17278D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זכור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יתכן היותו מצות עשה</w:t>
      </w:r>
      <w:r w:rsidR="00DD488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ואם לא הביאוהו המונים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79C9624" w14:textId="0437E462" w:rsidR="001F63BC" w:rsidRDefault="005D3AD3" w:rsidP="00B23A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17278D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ה'</w:t>
      </w:r>
      <w:r w:rsidR="001F63BC" w:rsidRPr="0041110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למרים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מפני לשון הרע</w:t>
      </w:r>
      <w:r w:rsidR="00A51EA5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D38DD0F" w14:textId="7612797A" w:rsidR="001F63BC" w:rsidRDefault="001F63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DCB36DB" w14:textId="7D359DB3" w:rsidR="0035748A" w:rsidRDefault="0035748A" w:rsidP="00B23A08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24:10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כִּֽי־תַשֶּׁ֥ה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בְרֵֽעֲךָ֖ מַשַּׁ֣את מְא֑וּמָה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לֹֽא־תָבֹ֥א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אֶל־בֵּית֖ו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לַֽעֲבֹ֥ט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עֲבֹטֽוֹ׃</w:t>
      </w:r>
    </w:p>
    <w:p w14:paraId="0CEFE3BA" w14:textId="1A3E42C8" w:rsidR="006734FE" w:rsidRDefault="006734FE" w:rsidP="006734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24:11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בַּח֖וּץ תַּֽעֲמֹ֑ד וְהָאִ֗ישׁ אֲשֶׁ֤ר אַתָּה֙ נֹשֶׁ֣ה ב֔וֹ יוֹצִ֥יא אֵלֶ֛יךָ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אֶֽת־הַעֲב֖וֹט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הַחֽוּצָה׃</w:t>
      </w:r>
    </w:p>
    <w:p w14:paraId="62BF496E" w14:textId="4174BE54" w:rsidR="00A51EA5" w:rsidRDefault="00A51EA5" w:rsidP="00B23A08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24:10 &lt;כי תשה&gt;</w:t>
      </w:r>
      <w:r>
        <w:rPr>
          <w:rStyle w:val="FootnoteReference"/>
          <w:rFonts w:ascii="Times New Roman" w:hAnsi="Times New Roman" w:cs="Times New Roman"/>
          <w:color w:val="FF0000"/>
          <w:sz w:val="24"/>
          <w:szCs w:val="24"/>
          <w:rtl/>
        </w:rPr>
        <w:footnoteReference w:id="56"/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583693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-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וזאת הפרשה נסמכה שלא ינצל הנושה מלשון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הרע</w:t>
      </w:r>
      <w:r>
        <w:rPr>
          <w:rFonts w:ascii="Times New Roman" w:hAnsi="Times New Roman" w:cs="Times New Roman"/>
          <w:sz w:val="24"/>
          <w:szCs w:val="24"/>
          <w:rtl/>
        </w:rPr>
        <w:t>:</w:t>
      </w:r>
    </w:p>
    <w:p w14:paraId="53BD3503" w14:textId="540EE7D6" w:rsidR="00A51EA5" w:rsidRDefault="005D3AD3" w:rsidP="00E47D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17278D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משאת מאומה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ממה </w:t>
      </w:r>
      <w:proofErr w:type="spellStart"/>
      <w:r w:rsidR="007556D2">
        <w:rPr>
          <w:rFonts w:ascii="Times New Roman" w:hAnsi="Times New Roman" w:cs="Times New Roman" w:hint="cs"/>
          <w:sz w:val="24"/>
          <w:szCs w:val="24"/>
          <w:rtl/>
        </w:rPr>
        <w:t>שֶׁ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</w:t>
      </w:r>
      <w:r w:rsidR="007556D2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</w:t>
      </w:r>
      <w:r w:rsidR="007556D2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7556D2">
        <w:rPr>
          <w:rFonts w:ascii="Times New Roman" w:hAnsi="Times New Roman" w:cs="Times New Roman" w:hint="cs"/>
          <w:sz w:val="24"/>
          <w:szCs w:val="24"/>
          <w:rtl/>
        </w:rPr>
        <w:t>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4586ABE" w14:textId="2CB93569" w:rsidR="001F63BC" w:rsidRDefault="005D3AD3" w:rsidP="006734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17278D">
        <w:rPr>
          <w:rFonts w:ascii="Times New Roman" w:hAnsi="Times New Roman" w:cs="Times New Roman" w:hint="cs"/>
          <w:color w:val="FF0000"/>
          <w:sz w:val="24"/>
          <w:szCs w:val="24"/>
          <w:rtl/>
        </w:rPr>
        <w:t>1</w:t>
      </w:r>
      <w:r w:rsidR="00E47DC1">
        <w:rPr>
          <w:rFonts w:ascii="Times New Roman" w:hAnsi="Times New Roman" w:cs="Times New Roman" w:hint="cs"/>
          <w:color w:val="FF0000"/>
          <w:sz w:val="24"/>
          <w:szCs w:val="24"/>
          <w:rtl/>
        </w:rPr>
        <w:t>0-11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לא תבוא אל ביתו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להכנס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ביתו לקחת מה שירצה</w:t>
      </w:r>
      <w:r w:rsidR="006734FE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6734FE" w:rsidRPr="00405F89">
        <w:rPr>
          <w:rFonts w:ascii="Times New Roman" w:hAnsi="Times New Roman" w:cs="Times New Roman"/>
          <w:color w:val="FFC000"/>
          <w:sz w:val="24"/>
          <w:szCs w:val="24"/>
          <w:rtl/>
        </w:rPr>
        <w:t>בחוץ תעמוד והאיש אשר אתה נושה בו יוציא אליך את העבוט</w:t>
      </w:r>
      <w:r w:rsidR="006734FE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5F03DDA1" w14:textId="0832563A" w:rsidR="001F63BC" w:rsidRDefault="005D3AD3" w:rsidP="00B23A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17278D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 w:rsidR="0017278D" w:rsidRPr="0017278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08162C">
        <w:rPr>
          <w:rFonts w:ascii="Times New Roman" w:hAnsi="Times New Roman" w:cs="Times New Roman"/>
          <w:color w:val="FF0000"/>
          <w:sz w:val="24"/>
          <w:szCs w:val="24"/>
          <w:rtl/>
        </w:rPr>
        <w:t>נושה בו</w:t>
      </w:r>
      <w:r w:rsidR="00C60C94" w:rsidRPr="0008162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 w:rsidRPr="00AC503E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AC503E">
        <w:rPr>
          <w:rFonts w:ascii="Times New Roman" w:hAnsi="Times New Roman" w:cs="Times New Roman"/>
          <w:sz w:val="24"/>
          <w:szCs w:val="24"/>
          <w:rtl/>
        </w:rPr>
        <w:t xml:space="preserve"> למקומות אותיות </w:t>
      </w:r>
      <w:proofErr w:type="spellStart"/>
      <w:r w:rsidR="005A3C0F" w:rsidRPr="00AC503E">
        <w:rPr>
          <w:rFonts w:ascii="Times New Roman" w:hAnsi="Times New Roman" w:cs="Times New Roman"/>
          <w:sz w:val="24"/>
          <w:szCs w:val="24"/>
          <w:rtl/>
        </w:rPr>
        <w:t>השמוש</w:t>
      </w:r>
      <w:proofErr w:type="spellEnd"/>
      <w:r w:rsidR="005A3C0F" w:rsidRPr="00AC503E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AC503E">
        <w:rPr>
          <w:rFonts w:ascii="Times New Roman" w:hAnsi="Times New Roman" w:cs="Times New Roman"/>
          <w:sz w:val="24"/>
          <w:szCs w:val="24"/>
          <w:rtl/>
        </w:rPr>
        <w:t>לבאור</w:t>
      </w:r>
      <w:proofErr w:type="spellEnd"/>
      <w:r w:rsidR="008112AA" w:rsidRPr="00AC503E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AC503E">
        <w:rPr>
          <w:rFonts w:ascii="Times New Roman" w:hAnsi="Times New Roman" w:cs="Times New Roman"/>
          <w:sz w:val="24"/>
          <w:szCs w:val="24"/>
          <w:rtl/>
        </w:rPr>
        <w:t xml:space="preserve"> וכמוהו</w:t>
      </w:r>
      <w:r w:rsidR="001F63BC" w:rsidRPr="00AC503E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C503E">
        <w:rPr>
          <w:rFonts w:ascii="Times New Roman" w:hAnsi="Times New Roman" w:cs="Times New Roman"/>
          <w:color w:val="FFC000"/>
          <w:sz w:val="24"/>
          <w:szCs w:val="24"/>
          <w:rtl/>
        </w:rPr>
        <w:t>לא תעבוד בו</w:t>
      </w:r>
      <w:r w:rsidR="005A3C0F" w:rsidRPr="00AC503E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C503E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(ויקרא </w:t>
      </w:r>
      <w:proofErr w:type="spellStart"/>
      <w:r w:rsidR="005A3C0F" w:rsidRPr="00AC503E">
        <w:rPr>
          <w:rFonts w:ascii="Times New Roman" w:hAnsi="Times New Roman" w:cs="Times New Roman"/>
          <w:color w:val="0070C0"/>
          <w:sz w:val="24"/>
          <w:szCs w:val="24"/>
          <w:rtl/>
        </w:rPr>
        <w:t>כה</w:t>
      </w:r>
      <w:r w:rsidR="00A03BC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C503E">
        <w:rPr>
          <w:rFonts w:ascii="Times New Roman" w:hAnsi="Times New Roman" w:cs="Times New Roman"/>
          <w:color w:val="0070C0"/>
          <w:sz w:val="24"/>
          <w:szCs w:val="24"/>
          <w:rtl/>
        </w:rPr>
        <w:t>לט</w:t>
      </w:r>
      <w:proofErr w:type="spellEnd"/>
      <w:r w:rsidR="005A3C0F" w:rsidRPr="00AC503E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AC503E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25A44D4" w14:textId="37B8A6DF" w:rsidR="001F63BC" w:rsidRDefault="001F63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1E67E52" w14:textId="1127D020" w:rsidR="0035748A" w:rsidRDefault="0035748A" w:rsidP="00B23A08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24:12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וְאִם־אִ֥יש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ׁ עָנִ֖י ה֑וּא לֹ֥א תִשְׁכַּ֖ב בַּֽעֲבֹטֽוֹ׃</w:t>
      </w:r>
    </w:p>
    <w:p w14:paraId="3F681AB7" w14:textId="25FE7F32" w:rsidR="007556D2" w:rsidRDefault="007556D2" w:rsidP="007556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24:13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הָשֵׁב֩ תָּשִׁ֨יב ל֤וֹ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אֶֽת־הַעֲבוֹט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כְּב֣וֹא הַשֶּׁ֔מֶשׁ וְשָׁכַ֥ב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בְּשַׂלְמָת֖ו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וּבֵֽרְכֶ֑ךָּ וּלְךָ֙ תִּֽהְיֶ֣ה צְדָקָ֔ה לִפְנֵ֖י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אֱלֹהֶֽיך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7F94B3A3" w14:textId="60380436" w:rsidR="001F63BC" w:rsidRDefault="007556D2" w:rsidP="007556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-13</w:t>
      </w:r>
      <w:r w:rsidR="005D3AD3"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17278D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 w:rsidR="005D3AD3"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ואם איש עני הוא לא תשכב בעבוטו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תשכב והעבוט יהיה עמך</w:t>
      </w:r>
      <w:r w:rsidR="00422BC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יחזירנו לו בלילה</w:t>
      </w:r>
      <w:r w:rsidR="00422BCA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ואין הטעם שלא ישכב</w:t>
      </w:r>
      <w:r w:rsidR="00422BC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בו</w:t>
      </w:r>
      <w:r w:rsidR="00F0597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ואולם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יתננו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בלילה ועוד יחזירנו בבקר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6BC704D" w14:textId="77777777" w:rsidR="001F63BC" w:rsidRDefault="005D3AD3" w:rsidP="00B23A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17278D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וברכך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בזה המעשה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37ECE30" w14:textId="77777777" w:rsidR="00501BDC" w:rsidRDefault="005D3AD3" w:rsidP="00B23A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17278D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ולך</w:t>
      </w:r>
      <w:r w:rsidR="001F63BC" w:rsidRPr="0041110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תהיה צדקה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כפל הטובה תהיה לך זכות</w:t>
      </w:r>
      <w:r w:rsidR="00513E6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37333E7" w14:textId="28A969FF" w:rsidR="001F63BC" w:rsidRDefault="00501BDC" w:rsidP="00B23A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01BDC">
        <w:rPr>
          <w:rFonts w:ascii="Times New Roman" w:hAnsi="Times New Roman" w:cs="Times New Roman"/>
          <w:color w:val="FF0000"/>
          <w:sz w:val="24"/>
          <w:szCs w:val="24"/>
        </w:rPr>
        <w:t>24:10-13</w:t>
      </w:r>
      <w:r w:rsidRPr="00501BD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ואם הוא מסרב ולא יוציא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אליך את העבוט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 לא יכנס בביתו</w:t>
      </w:r>
      <w:r w:rsidR="00513E6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יקחנו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ידי בית דין מביתו ולא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יחז</w:t>
      </w:r>
      <w:r w:rsidR="007556D2">
        <w:rPr>
          <w:rFonts w:ascii="Times New Roman" w:hAnsi="Times New Roman" w:cs="Times New Roman" w:hint="cs"/>
          <w:sz w:val="24"/>
          <w:szCs w:val="24"/>
          <w:rtl/>
        </w:rPr>
        <w:t>יר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59ADE89" w14:textId="7DD64EC3" w:rsidR="001F63BC" w:rsidRDefault="001F63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1989B1C" w14:textId="15975FF9" w:rsidR="0035748A" w:rsidRDefault="0035748A" w:rsidP="00B23A08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24:14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לֹֽא־תַעֲשֹׁ֥ק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שָׂכִ֖יר עָנִ֣י וְאֶבְי֑וֹן מֵֽאַחֶ֕יךָ א֧וֹ מִגֵּֽרְךָ֛ אֲשֶׁ֥ר בְּאַרְצְךָ֖ בִּשְׁעָרֶֽיךָ</w:t>
      </w:r>
      <w:r w:rsidR="00B23A08">
        <w:rPr>
          <w:rFonts w:asciiTheme="majorBidi" w:hAnsiTheme="majorBidi" w:cs="Times New Roman" w:hint="cs"/>
          <w:b/>
          <w:bCs/>
          <w:sz w:val="24"/>
          <w:szCs w:val="24"/>
          <w:rtl/>
        </w:rPr>
        <w:t>:</w:t>
      </w:r>
    </w:p>
    <w:p w14:paraId="6B49989D" w14:textId="0170B1FB" w:rsidR="00513E6F" w:rsidRDefault="00513E6F" w:rsidP="00B23A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24:15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בְּיוֹמוֹ֩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תִתֵּ֨ן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שְׂכָר֜וֹ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וְֽלֹא־תָב֧וֹא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עָלָ֣יו הַשֶּׁ֗מֶשׁ כִּ֤י עָנִי֙ ה֔וּא וְאֵלָ֕יו ה</w:t>
      </w:r>
      <w:r w:rsidRPr="004F4259">
        <w:rPr>
          <w:rFonts w:asciiTheme="majorBidi" w:hAnsiTheme="majorBidi" w:cs="Times New Roman" w:hint="cs"/>
          <w:b/>
          <w:bCs/>
          <w:sz w:val="24"/>
          <w:szCs w:val="24"/>
          <w:rtl/>
        </w:rPr>
        <w:t>֥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וּא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נֹשֵׂ֖א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אֶת־נַפְשׁ֑ו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וְלֹֽא־יִקְרָ֤א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עָלֶ֨יךָ֙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אֶל־יְהוָ֔ה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וְהָיָ֥ה בְךָ֖ חֵֽטְא׃</w:t>
      </w:r>
    </w:p>
    <w:p w14:paraId="551CC151" w14:textId="24F041A4" w:rsidR="0035748A" w:rsidRDefault="00513E6F" w:rsidP="00513E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-15</w:t>
      </w:r>
      <w:r w:rsidR="005D3AD3"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17278D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 w:rsidR="005D3AD3"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לא תעשוק שכיר עני ואביון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אל תגזול דל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proofErr w:type="gramStart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r w:rsidR="002F288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proofErr w:type="spellEnd"/>
      <w:proofErr w:type="gramEnd"/>
      <w:r w:rsidR="005A3C0F" w:rsidRPr="00D7633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0674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 לג</w:t>
      </w:r>
      <w:r w:rsidR="00D21F02">
        <w:rPr>
          <w:rFonts w:ascii="Times New Roman" w:hAnsi="Times New Roman" w:cs="Times New Roman" w:hint="cs"/>
          <w:sz w:val="24"/>
          <w:szCs w:val="24"/>
          <w:rtl/>
        </w:rPr>
        <w:t>ֹ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</w:t>
      </w:r>
      <w:r w:rsidR="00D21F02">
        <w:rPr>
          <w:rFonts w:ascii="Times New Roman" w:hAnsi="Times New Roman" w:cs="Times New Roman" w:hint="cs"/>
          <w:sz w:val="24"/>
          <w:szCs w:val="24"/>
          <w:rtl/>
        </w:rPr>
        <w:t>ֶ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ורוב הצורך שיש לו</w:t>
      </w:r>
      <w:r w:rsidR="004E708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="005A3C0F" w:rsidRPr="0017278D">
        <w:rPr>
          <w:rFonts w:ascii="Times New Roman" w:hAnsi="Times New Roman" w:cs="Times New Roman"/>
          <w:color w:val="FFC000"/>
          <w:sz w:val="24"/>
          <w:szCs w:val="24"/>
          <w:rtl/>
        </w:rPr>
        <w:t>כי עני הוא ואליו הוא נושא</w:t>
      </w:r>
      <w:r w:rsidR="001F63BC" w:rsidRPr="0017278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17278D">
        <w:rPr>
          <w:rFonts w:ascii="Times New Roman" w:hAnsi="Times New Roman" w:cs="Times New Roman"/>
          <w:color w:val="FFC000"/>
          <w:sz w:val="24"/>
          <w:szCs w:val="24"/>
          <w:rtl/>
        </w:rPr>
        <w:t>את נפשו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971644B" w14:textId="140BDEF3" w:rsidR="008702DD" w:rsidRDefault="005D3AD3" w:rsidP="00513E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17278D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ביומו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תתן</w:t>
      </w:r>
      <w:proofErr w:type="spellEnd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שכרו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 אינו שכיר יום</w:t>
      </w:r>
      <w:r w:rsidR="00513E6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מה טעם </w:t>
      </w:r>
      <w:r w:rsidR="005A3C0F" w:rsidRPr="0017278D">
        <w:rPr>
          <w:rFonts w:ascii="Times New Roman" w:hAnsi="Times New Roman" w:cs="Times New Roman"/>
          <w:color w:val="FFC000"/>
          <w:sz w:val="24"/>
          <w:szCs w:val="24"/>
          <w:rtl/>
        </w:rPr>
        <w:t>ולא</w:t>
      </w:r>
      <w:r w:rsidR="001F63BC" w:rsidRPr="0017278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17278D">
        <w:rPr>
          <w:rFonts w:ascii="Times New Roman" w:hAnsi="Times New Roman" w:cs="Times New Roman"/>
          <w:color w:val="FFC000"/>
          <w:sz w:val="24"/>
          <w:szCs w:val="24"/>
          <w:rtl/>
        </w:rPr>
        <w:t>תבוא עליו השמש</w:t>
      </w:r>
      <w:r w:rsidR="00513E6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13E6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ועדין לא נשלם היום אם הוא קודם בוא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השמש</w:t>
      </w:r>
      <w:r w:rsidR="00513E6F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הטעם אם עשה לו שום פעולה בשכר צריך לפרוע לו בעוד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היום</w:t>
      </w:r>
      <w:r w:rsidR="008112A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 טעם </w:t>
      </w:r>
      <w:r w:rsidR="005A3C0F" w:rsidRPr="0017278D">
        <w:rPr>
          <w:rFonts w:ascii="Times New Roman" w:hAnsi="Times New Roman" w:cs="Times New Roman"/>
          <w:color w:val="FFC000"/>
          <w:sz w:val="24"/>
          <w:szCs w:val="24"/>
          <w:rtl/>
        </w:rPr>
        <w:t>לא תבוא</w:t>
      </w:r>
      <w:r w:rsidR="00513E6F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עליו</w:t>
      </w:r>
      <w:r w:rsidR="005A3C0F" w:rsidRPr="0017278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השמש</w:t>
      </w:r>
      <w:r w:rsidR="0017278D" w:rsidRPr="0017278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וצריך להכין פרנסתו בעודו יום</w:t>
      </w:r>
      <w:r w:rsidR="00513E6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שאם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תצערנו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תתן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לו להספיק מזונו</w:t>
      </w:r>
      <w:r w:rsidR="00513E6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8702DD">
        <w:rPr>
          <w:rFonts w:ascii="Times New Roman" w:hAnsi="Times New Roman" w:cs="Times New Roman"/>
          <w:color w:val="FFC000"/>
          <w:sz w:val="24"/>
          <w:szCs w:val="24"/>
          <w:rtl/>
        </w:rPr>
        <w:t>וקרא עליך אל ה' והיה בך חטא</w:t>
      </w:r>
      <w:r w:rsidR="0017278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40F30E33" w14:textId="70475CFE" w:rsidR="001F63BC" w:rsidRDefault="005A3C0F" w:rsidP="00513E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וטעם </w:t>
      </w:r>
      <w:r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לא תלין פעולת שכיר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(ויקרא </w:t>
      </w:r>
      <w:proofErr w:type="spellStart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r w:rsidR="008702D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proofErr w:type="spellEnd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8112AA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בארנו טעמו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774986A" w14:textId="170417D2" w:rsidR="001F63BC" w:rsidRDefault="001F63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3128246" w14:textId="011C4A63" w:rsidR="0035748A" w:rsidRDefault="0035748A" w:rsidP="00513E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24:16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לֹֽא־יוּמְת֤ו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אָבוֹת֙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עַל־בָּנִ֔ים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וּבָנִ֖ים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לֹֽא־יוּמְת֣ו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עַל־אָב֑וֹת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אִ֥ישׁ בְּחֶטְא֖וֹ יוּמָֽתוּ׃</w:t>
      </w:r>
    </w:p>
    <w:p w14:paraId="3AADAD5A" w14:textId="77777777" w:rsidR="00635DF5" w:rsidRDefault="005D3AD3" w:rsidP="00513E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17278D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לא יומתו אבות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נתחיבו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הבנים</w:t>
      </w:r>
      <w:r w:rsidR="00DE756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להפך</w:t>
      </w:r>
      <w:r w:rsidR="00CF09E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17278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5F07E4D6" w14:textId="7AD43978" w:rsidR="00911EA6" w:rsidRDefault="005A3C0F" w:rsidP="00513E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לא שהטעם בעדות בניהם</w:t>
      </w:r>
      <w:r w:rsidR="0017278D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E7564">
        <w:rPr>
          <w:rFonts w:ascii="Times New Roman" w:hAnsi="Times New Roman" w:cs="Times New Roman"/>
          <w:sz w:val="24"/>
          <w:szCs w:val="24"/>
          <w:rtl/>
        </w:rPr>
        <w:t>ומה שטען</w:t>
      </w:r>
      <w:r w:rsidR="001F63BC" w:rsidRPr="00DE756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E7564">
        <w:rPr>
          <w:rFonts w:ascii="Times New Roman" w:hAnsi="Times New Roman" w:cs="Times New Roman"/>
          <w:sz w:val="24"/>
          <w:szCs w:val="24"/>
          <w:rtl/>
        </w:rPr>
        <w:t>רבינו אהרן נ"ע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מבן סורר ומורה</w:t>
      </w:r>
      <w:r w:rsidR="0017278D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והנה הם ממאמר </w:t>
      </w:r>
      <w:r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בננו זה סורר ומורה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כא</w:t>
      </w:r>
      <w:r w:rsidR="00E2378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proofErr w:type="spellEnd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E7564" w:rsidRPr="00E23785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ידי עדים</w:t>
      </w:r>
      <w:r w:rsidR="00651FA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17278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אמנם הראיה שאינו כדעתם מה שכתוב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ביואש </w:t>
      </w:r>
      <w:r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ואת בני המכים לא המית כאשר כתוב בתורה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(מלכים ב</w:t>
      </w:r>
      <w:r w:rsidR="009E0F12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יד</w:t>
      </w:r>
      <w:r w:rsidR="009E0F1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proofErr w:type="spellEnd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4CE2C6C6" w14:textId="5E4B7EE7" w:rsidR="001F63BC" w:rsidRDefault="001F63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1504E18" w14:textId="125EF257" w:rsidR="007B6C7B" w:rsidRDefault="007B6C7B" w:rsidP="00513E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24:17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לֹ֣א תַטֶּ֔ה מִשְׁפַּ֖ט גֵּ֣ר יָת֑וֹם וְלֹ֣א תַֽחֲב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ֹ֔ל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בֶּ֖גֶד אַלְמָנָֽה׃</w:t>
      </w:r>
    </w:p>
    <w:p w14:paraId="32F07C63" w14:textId="77777777" w:rsidR="001F63BC" w:rsidRDefault="005D3AD3" w:rsidP="00513E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17278D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לא תטה משפט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מפני חלשתם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CB474FA" w14:textId="15A8CDE0" w:rsidR="0017278D" w:rsidRDefault="005D3AD3" w:rsidP="00513E6F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17278D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ולא תחבול בגד אלמנה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מה שאמור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לזה אמור לזה</w:t>
      </w:r>
      <w:r w:rsidR="009D57B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דגן בחורים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(זכריה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r w:rsidR="00E2647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proofErr w:type="spellEnd"/>
      <w:r w:rsidR="009D57B4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9D57B4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9D57B4"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</w:p>
    <w:p w14:paraId="51F86DC4" w14:textId="72FD4A2F" w:rsidR="0017278D" w:rsidRDefault="0017278D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</w:p>
    <w:p w14:paraId="7A13E2EF" w14:textId="23F8B176" w:rsidR="007B6C7B" w:rsidRDefault="007B6C7B" w:rsidP="00513E6F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24:18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וְזָֽכַרְתָּ֗ כִּ֣י עֶ֤בֶד הָיִ֨יתָ֙ בְּמִצְרַ֔יִם וַֽיִּפְדְּךָ֛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מִשָּׁ֑ם עַל־כֵּ֞ן אָֽנֹכִ֤י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מְצַוְּך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לַֽעֲשׂ֔וֹת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אֶת־הַדָּבָ֖ר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הַזֶּֽה׃</w:t>
      </w:r>
    </w:p>
    <w:p w14:paraId="4297D4F7" w14:textId="77777777" w:rsidR="001F63BC" w:rsidRDefault="0017278D" w:rsidP="00513E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24:18 </w:t>
      </w:r>
      <w:r w:rsidR="005A3C0F" w:rsidRPr="0017278D">
        <w:rPr>
          <w:rFonts w:ascii="Times New Roman" w:hAnsi="Times New Roman" w:cs="Times New Roman"/>
          <w:color w:val="FF0000"/>
          <w:sz w:val="24"/>
          <w:szCs w:val="24"/>
          <w:rtl/>
        </w:rPr>
        <w:t>וזכרת כי עבד היית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5D1DCA0" w14:textId="16BCB963" w:rsidR="001F63BC" w:rsidRDefault="001F63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120C34F" w14:textId="7391E281" w:rsidR="007B6C7B" w:rsidRDefault="007B6C7B" w:rsidP="00513E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24:19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כִּ֣י תִקְצֹר֩ קְצִֽירְךָ֨ בְשָׂדֶ֜ךָ וְֽשָׁכַחְתָּ֧ עֹ֣מֶר בּ</w:t>
      </w:r>
      <w:r w:rsidRPr="004F4259">
        <w:rPr>
          <w:rFonts w:asciiTheme="majorBidi" w:hAnsiTheme="majorBidi" w:cs="Times New Roman" w:hint="eastAsia"/>
          <w:b/>
          <w:bCs/>
          <w:sz w:val="24"/>
          <w:szCs w:val="24"/>
          <w:rtl/>
        </w:rPr>
        <w:t>ַשָּׂדֶ֗ה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לֹ֤א תָשׁוּב֙ לְקַחְתּ֔וֹ לַגֵּ֛ר לַיָּת֥וֹם וְלָֽאַלְמָנָ֖ה יִֽהְיֶ֑ה לְמַ֤עַן יְבָֽרֶכְךָ֙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ָ בְּכֹ֖ל מַֽעֲשֵׂ֥ה יָדֶֽיךָ׃</w:t>
      </w:r>
    </w:p>
    <w:p w14:paraId="6F09B83E" w14:textId="1B1683FF" w:rsidR="00911EA6" w:rsidRDefault="005D3AD3" w:rsidP="00513E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17278D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כי</w:t>
      </w:r>
      <w:r w:rsidR="001F63BC" w:rsidRPr="0041110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תקצור קצירך בשדך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 כדין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המוכרתין</w:t>
      </w:r>
      <w:proofErr w:type="spellEnd"/>
      <w:r w:rsidR="008D649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המופסקין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בלי טעם מעמיד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17278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652A0624" w14:textId="77777777" w:rsidR="001F63BC" w:rsidRDefault="005D3AD3" w:rsidP="00513E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17278D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ושכחת עמר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83A8E6A" w14:textId="3EAB701D" w:rsidR="001F63BC" w:rsidRDefault="001F63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D4DF98A" w14:textId="5C037ADE" w:rsidR="007B6C7B" w:rsidRDefault="007B6C7B" w:rsidP="007B6C7B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24:20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כִּ֤י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תַחְבֹּט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זֵֽיתְךָ֔ לֹ֥א תְפַאֵ֖ר אַֽחֲרֶ֑יךָ לַגֵּ֛ר לַיָּת֥וֹם וְלָֽאַלְמָנָ֖ה יִֽהְיֶֽה׃ </w:t>
      </w:r>
    </w:p>
    <w:p w14:paraId="19762B3D" w14:textId="00FF1B55" w:rsidR="001F63BC" w:rsidRDefault="005D3AD3" w:rsidP="00513E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17278D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כי תחבוט זיתך לא תפאר אחריך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מטעם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פ</w:t>
      </w:r>
      <w:r w:rsidR="00971641">
        <w:rPr>
          <w:rFonts w:ascii="Times New Roman" w:hAnsi="Times New Roman" w:cs="Times New Roman" w:hint="cs"/>
          <w:color w:val="FFC000"/>
          <w:sz w:val="24"/>
          <w:szCs w:val="24"/>
          <w:rtl/>
        </w:rPr>
        <w:t>ֹּ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ארו</w:t>
      </w:r>
      <w:r w:rsidR="00971641">
        <w:rPr>
          <w:rFonts w:ascii="Times New Roman" w:hAnsi="Times New Roman" w:cs="Times New Roman" w:hint="cs"/>
          <w:color w:val="FFC000"/>
          <w:sz w:val="24"/>
          <w:szCs w:val="24"/>
          <w:rtl/>
        </w:rPr>
        <w:t>ֹ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(יחזקאל</w:t>
      </w:r>
      <w:r w:rsidR="001F63BC" w:rsidRPr="00C15E1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r w:rsidR="007A730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5657583" w14:textId="14B203E3" w:rsidR="001F63BC" w:rsidRDefault="001F63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C4BE379" w14:textId="65A7D848" w:rsidR="007B6C7B" w:rsidRDefault="007B6C7B" w:rsidP="00513E6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24:21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כִּ֤י תִבְצֹר֙ כַּרְמְךָ֔ לֹ֥א תְעוֹלֵ֖ל אַֽחֲרֶ֑יךָ לַגֵּ֛ר לַיָּת֥וֹם וְלָֽאַלְמָנָ֖ה יִֽהְיֶֽה׃</w:t>
      </w:r>
    </w:p>
    <w:p w14:paraId="7321225D" w14:textId="3A9907E2" w:rsidR="00CD774B" w:rsidRDefault="00CD774B" w:rsidP="00CD77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24:22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וְזָ֣כַרְתָּ֔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כִּי־עֶ֥בֶד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הָיִ֖יתָ בְּאֶ֣רֶץ מִצְרָ֑יִם עַל־כֵּ֞ן אָֽנֹכִ֤י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מְצַוְּך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לַֽעֲשׂ֔וֹת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אֶת־הַדָּבָ֖ר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הַזֶּֽה׃</w:t>
      </w:r>
    </w:p>
    <w:p w14:paraId="7688D14B" w14:textId="1BD0421E" w:rsidR="00C909FD" w:rsidRDefault="005D3AD3" w:rsidP="00513E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24:</w:t>
      </w:r>
      <w:r w:rsidR="0017278D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כי תבצור כרמך לא תעולל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לכרות העוללות</w:t>
      </w:r>
      <w:r w:rsidR="00C909F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082F8D1" w14:textId="578D7C4C" w:rsidR="00E65E63" w:rsidRDefault="00C909FD" w:rsidP="00513E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AB1AF7">
        <w:rPr>
          <w:rFonts w:ascii="Times New Roman" w:hAnsi="Times New Roman" w:cs="Times New Roman" w:hint="cs"/>
          <w:color w:val="FF0000"/>
          <w:sz w:val="24"/>
          <w:szCs w:val="24"/>
          <w:rtl/>
        </w:rPr>
        <w:t>24:19-2</w:t>
      </w:r>
      <w:r w:rsidR="00AB1AF7" w:rsidRPr="00AB1AF7">
        <w:rPr>
          <w:rFonts w:ascii="Times New Roman" w:hAnsi="Times New Roman" w:cs="Times New Roman" w:hint="cs"/>
          <w:color w:val="FF0000"/>
          <w:sz w:val="24"/>
          <w:szCs w:val="24"/>
          <w:rtl/>
        </w:rPr>
        <w:t>1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זכר שלשה המינים</w:t>
      </w:r>
      <w:r w:rsidR="008F0A4D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דגן תירוש ויצהר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והם העקרים</w:t>
      </w:r>
      <w:r w:rsidR="008F0A4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ושאר מיני קטניות ואילנות מוקשים עליהם</w:t>
      </w:r>
      <w:r w:rsidR="00E65E6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0059FED5" w14:textId="6881735B" w:rsidR="005A3C0F" w:rsidRPr="00FB1DA6" w:rsidRDefault="00AB1AF7" w:rsidP="00513E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AB1AF7">
        <w:rPr>
          <w:rFonts w:ascii="Times New Roman" w:hAnsi="Times New Roman" w:cs="Times New Roman" w:hint="cs"/>
          <w:color w:val="FF0000"/>
          <w:sz w:val="24"/>
          <w:szCs w:val="24"/>
          <w:rtl/>
        </w:rPr>
        <w:t>24:21-22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והם</w:t>
      </w:r>
      <w:r w:rsidR="005A3C0F" w:rsidRPr="0017278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לגר ליתום ולאלמנה</w:t>
      </w:r>
      <w:r w:rsidR="0097164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וכל זה זכר ליציאת מצרים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43584EEE" w14:textId="2DD8EB89" w:rsidR="008266EB" w:rsidRDefault="008266EB" w:rsidP="00AB1AF7">
      <w:pPr>
        <w:bidi w:val="0"/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75D0AFE6" w14:textId="785FD685" w:rsidR="008266EB" w:rsidRPr="00FB1DA6" w:rsidRDefault="008266EB" w:rsidP="00F41A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25:1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כִּֽי־יִהְיֶ֥ה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רִיב֙ בֵּ֣ין אֲנָשִׁ֔ים וְנִגְּשׁ֥וּ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אֶל־הַמִּשְׁפָּ֖ט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וּשְׁפָט֑וּם וְהִצְדִּ֨יקוּ֙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אֶת־הַצַּדִּ֔יק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וְהִרְשִׁ֖יעוּ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אֶת־הָֽרָשָֽׁע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50B831BE" w14:textId="7055A15A" w:rsidR="001F63BC" w:rsidRDefault="005D3AD3" w:rsidP="00F41A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25:1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כי יהיה ריב בין אנשים וגו' ושפטום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אם יחרוש בבקרים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(עמוס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r w:rsidR="00E8489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5592E9B" w14:textId="4B0DD402" w:rsidR="001F63BC" w:rsidRDefault="001F63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C7EC154" w14:textId="77777777" w:rsidR="00F41A3C" w:rsidRDefault="008266EB" w:rsidP="00D73780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25:2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וְהָיָ֛ה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אִם־בִּ֥ן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הַכּ֖וֹת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הָֽרָשָׁ֑ע וְהִפִּיל֤וֹ הַשֹּׁפֵט֙ וְהִכָּ֣הוּ לְפָנָ֔יו כְּדֵ֥י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רִשְׁעָת֖ו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ֹ בְּמִסְפָּֽר׃</w:t>
      </w:r>
    </w:p>
    <w:p w14:paraId="137991AE" w14:textId="5E40EF70" w:rsidR="00D73780" w:rsidRDefault="00D73780" w:rsidP="00D73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25:3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אַרְבָּעִ֥ים יַכֶּ֖נּוּ לֹ֣א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יֹסִ֑יף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פֶּן־יֹסִ֨יף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לְהַכֹּת֤ו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עַל־אֵ֨לֶּה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֙ מַכָּ֣ה רַבָּ֔ה וְנִקְלָ֥ה אָחִ֖יךָ לְעֵינֶֽיךָ׃</w:t>
      </w:r>
    </w:p>
    <w:p w14:paraId="0AAFFE0C" w14:textId="6C63E460" w:rsidR="00A52023" w:rsidRDefault="005D3AD3" w:rsidP="00095525">
      <w:pPr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9E1A43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והיה אם בן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בחיר"ק</w:t>
      </w:r>
      <w:proofErr w:type="spellEnd"/>
      <w:r w:rsidR="00F41A3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בן נון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(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שמות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לג</w:t>
      </w:r>
      <w:r w:rsidR="00A5202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5202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</w:p>
    <w:p w14:paraId="095DC189" w14:textId="77DE7297" w:rsidR="001F63BC" w:rsidRDefault="005A3C0F" w:rsidP="000955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lastRenderedPageBreak/>
        <w:t xml:space="preserve">כמו </w:t>
      </w:r>
      <w:r w:rsidR="009A745E" w:rsidRPr="009A745E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&lt;</w:t>
      </w:r>
      <w:r w:rsidR="009A745E">
        <w:rPr>
          <w:rFonts w:ascii="Times New Roman" w:hAnsi="Times New Roman" w:cs="Times New Roman" w:hint="cs"/>
          <w:color w:val="FFC000"/>
          <w:sz w:val="24"/>
          <w:szCs w:val="24"/>
          <w:rtl/>
        </w:rPr>
        <w:t>כי</w:t>
      </w:r>
      <w:r w:rsidR="009A745E" w:rsidRPr="009A745E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&gt;</w:t>
      </w:r>
      <w:r w:rsidR="009A745E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ב</w:t>
      </w:r>
      <w:r w:rsidRPr="0009552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ן מות הוא </w:t>
      </w:r>
      <w:r w:rsidR="00CC3858" w:rsidRPr="003D0D5C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(שמואל </w:t>
      </w:r>
      <w:r w:rsidR="00CC3858" w:rsidRPr="003D0D5C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א</w:t>
      </w:r>
      <w:r w:rsidR="00156A19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CC3858" w:rsidRPr="003D0D5C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CC3858" w:rsidRPr="003D0D5C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כ</w:t>
      </w:r>
      <w:r w:rsidR="00156A1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CC3858" w:rsidRPr="003D0D5C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לא</w:t>
      </w:r>
      <w:proofErr w:type="spellEnd"/>
      <w:r w:rsidR="00CC3858" w:rsidRPr="003D0D5C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095525" w:rsidRPr="003D0D5C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,</w:t>
      </w:r>
      <w:r w:rsidR="009A745E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  <w:rtl/>
        </w:rPr>
        <w:footnoteReference w:id="57"/>
      </w:r>
      <w:r w:rsidR="00CC3858" w:rsidRPr="003B48C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שהוא חטא שאינו לוקה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D6C71C1" w14:textId="77777777" w:rsidR="001C70A4" w:rsidRDefault="005D3AD3" w:rsidP="004328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03E">
        <w:rPr>
          <w:rFonts w:ascii="Times New Roman" w:hAnsi="Times New Roman" w:cs="Times New Roman"/>
          <w:color w:val="FF0000"/>
          <w:sz w:val="24"/>
          <w:szCs w:val="24"/>
          <w:rtl/>
        </w:rPr>
        <w:t>25:</w:t>
      </w:r>
      <w:r w:rsidR="009E1A43" w:rsidRPr="00AC503E">
        <w:rPr>
          <w:rFonts w:ascii="Times New Roman" w:hAnsi="Times New Roman" w:cs="Times New Roman"/>
          <w:color w:val="FF0000"/>
          <w:sz w:val="24"/>
          <w:szCs w:val="24"/>
          <w:rtl/>
        </w:rPr>
        <w:t>2</w:t>
      </w:r>
      <w:r w:rsidR="003007EE">
        <w:rPr>
          <w:rFonts w:ascii="Times New Roman" w:hAnsi="Times New Roman" w:cs="Times New Roman" w:hint="cs"/>
          <w:color w:val="FF0000"/>
          <w:sz w:val="24"/>
          <w:szCs w:val="24"/>
          <w:rtl/>
        </w:rPr>
        <w:t>-3</w:t>
      </w:r>
      <w:r w:rsidRPr="00AC503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AC503E">
        <w:rPr>
          <w:rFonts w:ascii="Times New Roman" w:hAnsi="Times New Roman" w:cs="Times New Roman"/>
          <w:color w:val="FF0000"/>
          <w:sz w:val="24"/>
          <w:szCs w:val="24"/>
          <w:rtl/>
        </w:rPr>
        <w:t>והכ</w:t>
      </w:r>
      <w:r w:rsidR="00AC503E" w:rsidRPr="003B48C1">
        <w:rPr>
          <w:rFonts w:ascii="Times New Roman" w:hAnsi="Times New Roman" w:cs="Times New Roman" w:hint="eastAsia"/>
          <w:color w:val="FF0000"/>
          <w:sz w:val="24"/>
          <w:szCs w:val="24"/>
          <w:rtl/>
        </w:rPr>
        <w:t>ה</w:t>
      </w:r>
      <w:r w:rsidR="005A3C0F" w:rsidRPr="00AC503E">
        <w:rPr>
          <w:rFonts w:ascii="Times New Roman" w:hAnsi="Times New Roman" w:cs="Times New Roman"/>
          <w:color w:val="FF0000"/>
          <w:sz w:val="24"/>
          <w:szCs w:val="24"/>
          <w:rtl/>
        </w:rPr>
        <w:t>ו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כדי</w:t>
      </w:r>
      <w:r w:rsidR="00494C16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1F63BC" w:rsidRPr="0041110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רשעתו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די השיב לו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(ויקרא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כה</w:t>
      </w:r>
      <w:r w:rsidR="00494C16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כח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2D5FD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FC0A21A" w14:textId="70D2AE0F" w:rsidR="001F63BC" w:rsidRDefault="005A3C0F" w:rsidP="004328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אחרי הפשט נראה שהמכות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חלוקות כפי החטא</w:t>
      </w:r>
      <w:r w:rsidR="00387B0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וההכאה </w:t>
      </w:r>
      <w:r w:rsidR="004A1F11">
        <w:rPr>
          <w:rFonts w:ascii="Times New Roman" w:hAnsi="Times New Roman" w:cs="Times New Roman" w:hint="cs"/>
          <w:sz w:val="24"/>
          <w:szCs w:val="24"/>
          <w:rtl/>
        </w:rPr>
        <w:t>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גדולה </w:t>
      </w:r>
      <w:r w:rsidRPr="00432848">
        <w:rPr>
          <w:rFonts w:ascii="Times New Roman" w:hAnsi="Times New Roman" w:cs="Times New Roman"/>
          <w:color w:val="FFC000"/>
          <w:sz w:val="24"/>
          <w:szCs w:val="24"/>
          <w:rtl/>
        </w:rPr>
        <w:t>ארבעים יכנו</w:t>
      </w:r>
      <w:r w:rsidR="00432848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ויש מפרשים חזקות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ורפות</w:t>
      </w:r>
      <w:r w:rsidR="00067D0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אבל אין פחות מארבעים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2855EA4" w14:textId="6568145B" w:rsidR="001F63BC" w:rsidRDefault="005D3AD3" w:rsidP="009F78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9E1A43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לא יוסיף להכותו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9E1A43">
        <w:rPr>
          <w:rFonts w:ascii="Times New Roman" w:hAnsi="Times New Roman" w:cs="Times New Roman"/>
          <w:sz w:val="24"/>
          <w:szCs w:val="24"/>
          <w:rtl/>
        </w:rPr>
        <w:t>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אזהרה</w:t>
      </w:r>
      <w:r w:rsidR="00F414A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2C30C2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2C30C2" w:rsidRPr="00FD14D7">
        <w:rPr>
          <w:rFonts w:ascii="Times New Roman" w:hAnsi="Times New Roman" w:cs="Times New Roman"/>
          <w:sz w:val="24"/>
          <w:szCs w:val="24"/>
          <w:rtl/>
        </w:rPr>
        <w:t>ו</w:t>
      </w:r>
      <w:r w:rsidR="002C30C2" w:rsidRPr="00FD14D7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2C30C2" w:rsidRPr="00FD14D7">
        <w:rPr>
          <w:rFonts w:ascii="Times New Roman" w:hAnsi="Times New Roman" w:cs="Times New Roman"/>
          <w:sz w:val="24"/>
          <w:szCs w:val="24"/>
          <w:rtl/>
        </w:rPr>
        <w:t>עלי</w:t>
      </w:r>
      <w:r w:rsidR="002C30C2" w:rsidRPr="002C30C2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C30C2">
        <w:rPr>
          <w:rFonts w:ascii="Times New Roman" w:hAnsi="Times New Roman" w:cs="Times New Roman"/>
          <w:sz w:val="24"/>
          <w:szCs w:val="24"/>
          <w:rtl/>
        </w:rPr>
        <w:t>הקבלה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אמרו שאינו סופג את הארבעים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80BEC89" w14:textId="09455012" w:rsidR="00911EA6" w:rsidRDefault="005D3AD3" w:rsidP="009F78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9E1A43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ונקלה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אחיך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פן יארע לו שום תקלה</w:t>
      </w:r>
      <w:r w:rsidR="009F786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גם אפשר שפחתו בעבור שהכהו יותר ממה שגזרה התורה</w:t>
      </w:r>
      <w:r w:rsidR="002C30C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מלשון קלון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6DF21374" w14:textId="63F5A2EC" w:rsidR="001F63BC" w:rsidRDefault="005D3AD3" w:rsidP="009F78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9E1A43" w:rsidRPr="00B937A6">
        <w:rPr>
          <w:rFonts w:ascii="Times New Roman" w:hAnsi="Times New Roman" w:cs="Times New Roman"/>
          <w:color w:val="FF0000"/>
          <w:sz w:val="24"/>
          <w:szCs w:val="24"/>
          <w:rtl/>
        </w:rPr>
        <w:t>2</w:t>
      </w:r>
      <w:r w:rsidR="00195ED2">
        <w:rPr>
          <w:rFonts w:ascii="Times New Roman" w:hAnsi="Times New Roman" w:cs="Times New Roman" w:hint="cs"/>
          <w:color w:val="FF0000"/>
          <w:sz w:val="24"/>
          <w:szCs w:val="24"/>
          <w:rtl/>
        </w:rPr>
        <w:t>-4</w:t>
      </w:r>
      <w:r w:rsidRPr="00B937A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D23AEE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מלשון </w:t>
      </w:r>
      <w:r w:rsidR="005A3C0F" w:rsidRPr="00D23AEE">
        <w:rPr>
          <w:rFonts w:ascii="Times New Roman" w:hAnsi="Times New Roman" w:cs="Times New Roman"/>
          <w:color w:val="FFC000"/>
          <w:sz w:val="24"/>
          <w:szCs w:val="24"/>
          <w:rtl/>
        </w:rPr>
        <w:t>והפילו</w:t>
      </w:r>
      <w:r w:rsidR="00C60C94" w:rsidRPr="00B937A6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B937A6">
        <w:rPr>
          <w:rFonts w:ascii="Times New Roman" w:hAnsi="Times New Roman" w:cs="Times New Roman"/>
          <w:sz w:val="24"/>
          <w:szCs w:val="24"/>
          <w:rtl/>
        </w:rPr>
        <w:t xml:space="preserve"> דרשו בעלי הקבלה פסוק </w:t>
      </w:r>
      <w:r w:rsidR="005A3C0F" w:rsidRPr="00B937A6">
        <w:rPr>
          <w:rFonts w:ascii="Times New Roman" w:hAnsi="Times New Roman" w:cs="Times New Roman"/>
          <w:color w:val="FFC000"/>
          <w:sz w:val="24"/>
          <w:szCs w:val="24"/>
          <w:rtl/>
        </w:rPr>
        <w:t>והפלא ה'</w:t>
      </w:r>
      <w:r w:rsidR="005A3C0F" w:rsidRPr="00B937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B937A6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B937A6">
        <w:rPr>
          <w:rFonts w:ascii="Times New Roman" w:hAnsi="Times New Roman" w:cs="Times New Roman"/>
          <w:color w:val="0070C0"/>
          <w:sz w:val="24"/>
          <w:szCs w:val="24"/>
          <w:rtl/>
        </w:rPr>
        <w:t>כח</w:t>
      </w:r>
      <w:r w:rsidR="0028107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B937A6">
        <w:rPr>
          <w:rFonts w:ascii="Times New Roman" w:hAnsi="Times New Roman" w:cs="Times New Roman"/>
          <w:color w:val="0070C0"/>
          <w:sz w:val="24"/>
          <w:szCs w:val="24"/>
          <w:rtl/>
        </w:rPr>
        <w:t>נט</w:t>
      </w:r>
      <w:proofErr w:type="spellEnd"/>
      <w:r w:rsidR="005A3C0F" w:rsidRPr="00B937A6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02DF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9E1A43" w:rsidRPr="00B937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B937A6">
        <w:rPr>
          <w:rFonts w:ascii="Times New Roman" w:hAnsi="Times New Roman" w:cs="Times New Roman"/>
          <w:sz w:val="24"/>
          <w:szCs w:val="24"/>
          <w:rtl/>
        </w:rPr>
        <w:t>ובעבור שאמר</w:t>
      </w:r>
      <w:r w:rsidR="001F63BC" w:rsidRPr="00B937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B937A6">
        <w:rPr>
          <w:rFonts w:ascii="Times New Roman" w:hAnsi="Times New Roman" w:cs="Times New Roman"/>
          <w:color w:val="FFC000"/>
          <w:sz w:val="24"/>
          <w:szCs w:val="24"/>
          <w:rtl/>
        </w:rPr>
        <w:t>אם לא תשמור לעשות</w:t>
      </w:r>
      <w:r w:rsidR="005A3C0F" w:rsidRPr="00B937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B937A6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(שם </w:t>
      </w:r>
      <w:proofErr w:type="spellStart"/>
      <w:r w:rsidR="00861840">
        <w:rPr>
          <w:rFonts w:ascii="Times New Roman" w:hAnsi="Times New Roman" w:cs="Times New Roman" w:hint="cs"/>
          <w:color w:val="0070C0"/>
          <w:sz w:val="24"/>
          <w:szCs w:val="24"/>
          <w:rtl/>
        </w:rPr>
        <w:t>כח:</w:t>
      </w:r>
      <w:r w:rsidR="005A3C0F" w:rsidRPr="00B937A6">
        <w:rPr>
          <w:rFonts w:ascii="Times New Roman" w:hAnsi="Times New Roman" w:cs="Times New Roman"/>
          <w:color w:val="0070C0"/>
          <w:sz w:val="24"/>
          <w:szCs w:val="24"/>
          <w:rtl/>
        </w:rPr>
        <w:t>נח</w:t>
      </w:r>
      <w:proofErr w:type="spellEnd"/>
      <w:r w:rsidR="005A3C0F" w:rsidRPr="00B937A6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2C30C2" w:rsidRPr="00B937A6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B937A6">
        <w:rPr>
          <w:rFonts w:ascii="Times New Roman" w:hAnsi="Times New Roman" w:cs="Times New Roman"/>
          <w:sz w:val="24"/>
          <w:szCs w:val="24"/>
          <w:rtl/>
        </w:rPr>
        <w:t xml:space="preserve"> פטרו מצות לאו שהן שיצאו </w:t>
      </w:r>
      <w:r w:rsidR="005A3C0F" w:rsidRPr="00AF4F67">
        <w:rPr>
          <w:rFonts w:ascii="Times New Roman" w:hAnsi="Times New Roman" w:cs="Times New Roman"/>
          <w:sz w:val="24"/>
          <w:szCs w:val="24"/>
          <w:rtl/>
        </w:rPr>
        <w:t>בתור</w:t>
      </w:r>
      <w:r w:rsidR="005B623A">
        <w:rPr>
          <w:rFonts w:ascii="Times New Roman" w:hAnsi="Times New Roman" w:cs="Times New Roman" w:hint="cs"/>
          <w:sz w:val="24"/>
          <w:szCs w:val="24"/>
          <w:rtl/>
        </w:rPr>
        <w:t>ת</w:t>
      </w:r>
      <w:r w:rsidR="005A3C0F" w:rsidRPr="00AF4F67">
        <w:rPr>
          <w:rFonts w:ascii="Times New Roman" w:hAnsi="Times New Roman" w:cs="Times New Roman"/>
          <w:sz w:val="24"/>
          <w:szCs w:val="24"/>
          <w:rtl/>
        </w:rPr>
        <w:t xml:space="preserve"> עשה</w:t>
      </w:r>
      <w:r w:rsidR="001F63BC" w:rsidRPr="00AF4F67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AF4F67">
        <w:rPr>
          <w:rFonts w:ascii="Times New Roman" w:hAnsi="Times New Roman" w:cs="Times New Roman"/>
          <w:sz w:val="24"/>
          <w:szCs w:val="24"/>
          <w:rtl/>
        </w:rPr>
        <w:t>מכח</w:t>
      </w:r>
      <w:proofErr w:type="spellEnd"/>
      <w:r w:rsidR="005A3C0F" w:rsidRPr="00AF4F67">
        <w:rPr>
          <w:rFonts w:ascii="Times New Roman" w:hAnsi="Times New Roman" w:cs="Times New Roman"/>
          <w:sz w:val="24"/>
          <w:szCs w:val="24"/>
          <w:rtl/>
        </w:rPr>
        <w:t xml:space="preserve"> עשה</w:t>
      </w:r>
      <w:r w:rsidR="002C30C2" w:rsidRPr="00AF4F67">
        <w:rPr>
          <w:rFonts w:ascii="Times New Roman" w:hAnsi="Times New Roman" w:cs="Times New Roman"/>
          <w:sz w:val="24"/>
          <w:szCs w:val="24"/>
          <w:rtl/>
        </w:rPr>
        <w:t>.</w:t>
      </w:r>
      <w:r w:rsidR="00C7214E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58"/>
      </w:r>
      <w:r w:rsidR="002C30C2" w:rsidRPr="00AF4F6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E4F00">
        <w:rPr>
          <w:rFonts w:ascii="Times New Roman" w:hAnsi="Times New Roman" w:cs="Times New Roman"/>
          <w:sz w:val="24"/>
          <w:szCs w:val="24"/>
          <w:rtl/>
        </w:rPr>
        <w:t xml:space="preserve">וממאמר </w:t>
      </w:r>
      <w:r w:rsidR="005A3C0F" w:rsidRPr="00347D3F">
        <w:rPr>
          <w:rFonts w:ascii="Times New Roman" w:hAnsi="Times New Roman" w:cs="Times New Roman"/>
          <w:color w:val="FFC000"/>
          <w:sz w:val="24"/>
          <w:szCs w:val="24"/>
          <w:rtl/>
        </w:rPr>
        <w:t>לעשות</w:t>
      </w:r>
      <w:r w:rsidR="005A3C0F" w:rsidRPr="00347D3F">
        <w:rPr>
          <w:rFonts w:ascii="Times New Roman" w:hAnsi="Times New Roman" w:cs="Times New Roman"/>
          <w:sz w:val="24"/>
          <w:szCs w:val="24"/>
          <w:rtl/>
        </w:rPr>
        <w:t xml:space="preserve"> הוציאו לאו שאין בו מעשה</w:t>
      </w:r>
      <w:r w:rsidR="002C30C2" w:rsidRPr="00347D3F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347D3F">
        <w:rPr>
          <w:rFonts w:ascii="Times New Roman" w:hAnsi="Times New Roman" w:cs="Times New Roman"/>
          <w:sz w:val="24"/>
          <w:szCs w:val="24"/>
          <w:rtl/>
        </w:rPr>
        <w:t>חוץ משלש מצות לאו</w:t>
      </w:r>
      <w:r w:rsidR="0038395C" w:rsidRPr="006E4F00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1F63BC" w:rsidRPr="006E4F00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E4F00">
        <w:rPr>
          <w:rFonts w:ascii="Times New Roman" w:hAnsi="Times New Roman" w:cs="Times New Roman"/>
          <w:sz w:val="24"/>
          <w:szCs w:val="24"/>
          <w:rtl/>
        </w:rPr>
        <w:t>נשבע</w:t>
      </w:r>
      <w:r w:rsidR="009E1A43" w:rsidRPr="00AD0B7D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AD0B7D">
        <w:rPr>
          <w:rFonts w:ascii="Times New Roman" w:hAnsi="Times New Roman" w:cs="Times New Roman"/>
          <w:sz w:val="24"/>
          <w:szCs w:val="24"/>
          <w:rtl/>
        </w:rPr>
        <w:t xml:space="preserve"> וממיר</w:t>
      </w:r>
      <w:r w:rsidR="009E1A43" w:rsidRPr="00347D3F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347D3F">
        <w:rPr>
          <w:rFonts w:ascii="Times New Roman" w:hAnsi="Times New Roman" w:cs="Times New Roman"/>
          <w:sz w:val="24"/>
          <w:szCs w:val="24"/>
          <w:rtl/>
        </w:rPr>
        <w:t xml:space="preserve"> ומקלל</w:t>
      </w:r>
      <w:r w:rsidR="002C30C2" w:rsidRPr="00347D3F">
        <w:rPr>
          <w:rFonts w:ascii="Times New Roman" w:hAnsi="Times New Roman" w:cs="Times New Roman"/>
          <w:sz w:val="24"/>
          <w:szCs w:val="24"/>
          <w:rtl/>
        </w:rPr>
        <w:t xml:space="preserve">. </w:t>
      </w:r>
      <w:r w:rsidR="005A3C0F" w:rsidRPr="00347D3F">
        <w:rPr>
          <w:rFonts w:ascii="Times New Roman" w:hAnsi="Times New Roman" w:cs="Times New Roman"/>
          <w:sz w:val="24"/>
          <w:szCs w:val="24"/>
          <w:rtl/>
        </w:rPr>
        <w:t xml:space="preserve">ופטרו </w:t>
      </w:r>
      <w:r w:rsidR="002C30C2" w:rsidRPr="00347D3F">
        <w:rPr>
          <w:rFonts w:ascii="Times New Roman" w:hAnsi="Times New Roman" w:cs="Times New Roman"/>
          <w:sz w:val="24"/>
          <w:szCs w:val="24"/>
          <w:rtl/>
        </w:rPr>
        <w:t>ל</w:t>
      </w:r>
      <w:r w:rsidR="002C30C2" w:rsidRPr="00347D3F">
        <w:rPr>
          <w:rFonts w:ascii="Times New Roman" w:hAnsi="Times New Roman" w:cs="Times New Roman" w:hint="eastAsia"/>
          <w:sz w:val="24"/>
          <w:szCs w:val="24"/>
          <w:rtl/>
        </w:rPr>
        <w:t>א</w:t>
      </w:r>
      <w:r w:rsidR="002C30C2" w:rsidRPr="00347D3F">
        <w:rPr>
          <w:rFonts w:ascii="Times New Roman" w:hAnsi="Times New Roman" w:cs="Times New Roman"/>
          <w:sz w:val="24"/>
          <w:szCs w:val="24"/>
          <w:rtl/>
        </w:rPr>
        <w:t xml:space="preserve">ו </w:t>
      </w:r>
      <w:r w:rsidR="005A3C0F" w:rsidRPr="00347D3F">
        <w:rPr>
          <w:rFonts w:ascii="Times New Roman" w:hAnsi="Times New Roman" w:cs="Times New Roman"/>
          <w:sz w:val="24"/>
          <w:szCs w:val="24"/>
          <w:rtl/>
        </w:rPr>
        <w:t>שהוא נ</w:t>
      </w:r>
      <w:r w:rsidR="000A5FAE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347D3F">
        <w:rPr>
          <w:rFonts w:ascii="Times New Roman" w:hAnsi="Times New Roman" w:cs="Times New Roman"/>
          <w:sz w:val="24"/>
          <w:szCs w:val="24"/>
          <w:rtl/>
        </w:rPr>
        <w:t>ת</w:t>
      </w:r>
      <w:r w:rsidR="000A5FAE">
        <w:rPr>
          <w:rFonts w:ascii="Times New Roman" w:hAnsi="Times New Roman" w:cs="Times New Roman" w:hint="cs"/>
          <w:sz w:val="24"/>
          <w:szCs w:val="24"/>
          <w:rtl/>
        </w:rPr>
        <w:t>ַּ</w:t>
      </w:r>
      <w:r w:rsidR="005A3C0F" w:rsidRPr="00347D3F">
        <w:rPr>
          <w:rFonts w:ascii="Times New Roman" w:hAnsi="Times New Roman" w:cs="Times New Roman"/>
          <w:sz w:val="24"/>
          <w:szCs w:val="24"/>
          <w:rtl/>
        </w:rPr>
        <w:t>ק לעש</w:t>
      </w:r>
      <w:r w:rsidR="0038395C" w:rsidRPr="006E4F00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5A3C0F" w:rsidRPr="00347D3F">
        <w:rPr>
          <w:rFonts w:ascii="Times New Roman" w:hAnsi="Times New Roman" w:cs="Times New Roman"/>
          <w:sz w:val="24"/>
          <w:szCs w:val="24"/>
          <w:rtl/>
        </w:rPr>
        <w:t xml:space="preserve"> באמור </w:t>
      </w:r>
      <w:r w:rsidR="005A3C0F" w:rsidRPr="00347D3F">
        <w:rPr>
          <w:rFonts w:ascii="Times New Roman" w:hAnsi="Times New Roman" w:cs="Times New Roman"/>
          <w:color w:val="FFC000"/>
          <w:sz w:val="24"/>
          <w:szCs w:val="24"/>
          <w:rtl/>
        </w:rPr>
        <w:t>לא תחסום</w:t>
      </w:r>
      <w:r w:rsidR="00D11833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347D3F">
        <w:rPr>
          <w:rFonts w:ascii="Times New Roman" w:hAnsi="Times New Roman" w:cs="Times New Roman"/>
          <w:sz w:val="24"/>
          <w:szCs w:val="24"/>
          <w:rtl/>
        </w:rPr>
        <w:t>לאו</w:t>
      </w:r>
      <w:r w:rsidR="001F63BC" w:rsidRPr="00347D3F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347D3F">
        <w:rPr>
          <w:rFonts w:ascii="Times New Roman" w:hAnsi="Times New Roman" w:cs="Times New Roman"/>
          <w:sz w:val="24"/>
          <w:szCs w:val="24"/>
          <w:rtl/>
        </w:rPr>
        <w:t>שיש בו מעשה ואינו נתק לעשה</w:t>
      </w:r>
      <w:r w:rsidR="00C60C94" w:rsidRPr="00347D3F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AE133AF" w14:textId="07E16BEE" w:rsidR="001F63BC" w:rsidRDefault="001F63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DF6324B" w14:textId="214B7DCC" w:rsidR="00260515" w:rsidRDefault="00260515" w:rsidP="00A738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25:4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לֹֽא־תַחְסֹ֥ם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שׁ֖וֹר בְּדִישֽׁוֹ׃</w:t>
      </w:r>
    </w:p>
    <w:p w14:paraId="2C88CC2B" w14:textId="65EDBF59" w:rsidR="001F63BC" w:rsidRDefault="005D3AD3" w:rsidP="00A738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9E1A43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לא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תחסום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וחוסמת היא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(יחזקאל לט</w:t>
      </w:r>
      <w:r w:rsidR="000D33A4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יא)</w:t>
      </w:r>
      <w:r w:rsidR="002C30C2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ענין סגירה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4D1935E" w14:textId="0DBBF542" w:rsidR="001F63BC" w:rsidRDefault="005D3AD3" w:rsidP="00A738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9E1A43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בדישו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יפה דמוהו חכמינו ע"ה עם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לא תבערו אש בכל</w:t>
      </w:r>
      <w:r w:rsidR="001F63BC" w:rsidRPr="00752A3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מושובותיכם</w:t>
      </w:r>
      <w:proofErr w:type="spellEnd"/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ביום השבת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לה</w:t>
      </w:r>
      <w:r w:rsidR="004D484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9E1A43" w:rsidRPr="009E1A4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כי כאשר זה הטעם טרם דישו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הוא באסור</w:t>
      </w:r>
      <w:r w:rsidR="002C30C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הדין לבעור האש קודם השבת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70F8033" w14:textId="6825C67C" w:rsidR="001F63BC" w:rsidRDefault="001F63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C3C78EA" w14:textId="2F5732FF" w:rsidR="00260515" w:rsidRDefault="00260515" w:rsidP="00293D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25:5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כִּֽי־יֵשְׁב֨ו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אַחִ֜ים יַחְדָּ֗ו וּמֵ֨ת אַחַ֤ד מֵהֶם֙ וּבֵ֣ן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אֵֽין־ל֔ו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לֹֽא־תִהְיֶ֧ה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אֵֽשֶׁת־הַמֵּ֛ת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הַח֖וּצָה לְאִ֣ישׁ זָ֑ר יְבָמָהּ֙ יָבֹ֣א עָלֶ֔יהָ וּלְקָחָ֥הּ ל֛וֹ לְאִשָּׁ֖ה וְיִבְּמָֽהּ׃</w:t>
      </w:r>
    </w:p>
    <w:p w14:paraId="18B5F288" w14:textId="3026890F" w:rsidR="001F63BC" w:rsidRDefault="005D3AD3" w:rsidP="00E06C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9E1A43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כי ישבו אחים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אלו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הם אחי המשפחה</w:t>
      </w:r>
      <w:r w:rsidR="00D8543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 שאשת האח נאסרה בעריות</w:t>
      </w:r>
      <w:r w:rsidR="002B7D8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וכלן שוות</w:t>
      </w:r>
      <w:r w:rsidR="00E11AE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בין כשיהיה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זרע בין כשאין זרע</w:t>
      </w:r>
      <w:r w:rsidR="007E0B47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 ויש לקיימו 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האחוה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באחי משפחה</w:t>
      </w:r>
      <w:r w:rsidR="00E11AE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מה לנו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לבטל אזהרת התורה</w:t>
      </w:r>
      <w:r w:rsidR="00E11AEE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53BD809" w14:textId="77777777" w:rsidR="00525937" w:rsidRDefault="005D3AD3" w:rsidP="00E06C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9E1A43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יחדו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אמרו שפרט לאח שלא היה בעולמו</w:t>
      </w:r>
      <w:r w:rsidR="00D028F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והטעם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שיש להם ישיבה</w:t>
      </w:r>
      <w:r w:rsidR="009E1A4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והנה כתוב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כי ינצו אנשים יחדו איש ואחיו</w:t>
      </w:r>
      <w:r w:rsidR="009448D6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9448D6" w:rsidRPr="001235C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9448D6" w:rsidRPr="001235C8">
        <w:rPr>
          <w:rFonts w:ascii="Times New Roman" w:hAnsi="Times New Roman" w:cs="Times New Roman" w:hint="cs"/>
          <w:color w:val="0070C0"/>
          <w:sz w:val="24"/>
          <w:szCs w:val="24"/>
          <w:rtl/>
        </w:rPr>
        <w:t>כה:יא</w:t>
      </w:r>
      <w:proofErr w:type="spellEnd"/>
      <w:r w:rsidR="009448D6" w:rsidRPr="001235C8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9448D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וגם פטרו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האח שהוא מן האם</w:t>
      </w:r>
      <w:r w:rsidR="009E1A4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8314FF5" w14:textId="397C6BAF" w:rsidR="008D7CEE" w:rsidRDefault="005A3C0F" w:rsidP="00E06C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ואם נזכר כי קודם בוא התורה היה הדבר באחים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ממש</w:t>
      </w:r>
      <w:r w:rsidR="009E1A4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אחר בוא התורה נעתק הדבר באחי המשפחה</w:t>
      </w:r>
      <w:r w:rsidR="009E1A4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כיון שאסר אשת </w:t>
      </w:r>
      <w:r w:rsidR="003A0DFA">
        <w:rPr>
          <w:rFonts w:ascii="Times New Roman" w:hAnsi="Times New Roman" w:cs="Times New Roman" w:hint="cs"/>
          <w:sz w:val="24"/>
          <w:szCs w:val="24"/>
          <w:rtl/>
        </w:rPr>
        <w:t>ה</w:t>
      </w:r>
      <w:r w:rsidRPr="00FB1DA6">
        <w:rPr>
          <w:rFonts w:ascii="Times New Roman" w:hAnsi="Times New Roman" w:cs="Times New Roman"/>
          <w:sz w:val="24"/>
          <w:szCs w:val="24"/>
          <w:rtl/>
        </w:rPr>
        <w:t>אח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ולא </w:t>
      </w:r>
      <w:r w:rsidR="00FF0B97">
        <w:rPr>
          <w:rFonts w:ascii="Times New Roman" w:hAnsi="Times New Roman" w:cs="Times New Roman" w:hint="cs"/>
          <w:sz w:val="24"/>
          <w:szCs w:val="24"/>
          <w:rtl/>
        </w:rPr>
        <w:t>שׂ</w:t>
      </w:r>
      <w:r w:rsidR="008C7D8B">
        <w:rPr>
          <w:rFonts w:ascii="Times New Roman" w:hAnsi="Times New Roman" w:cs="Times New Roman" w:hint="cs"/>
          <w:sz w:val="24"/>
          <w:szCs w:val="24"/>
          <w:rtl/>
        </w:rPr>
        <w:t>ָ</w:t>
      </w:r>
      <w:r w:rsidRPr="00FB1DA6">
        <w:rPr>
          <w:rFonts w:ascii="Times New Roman" w:hAnsi="Times New Roman" w:cs="Times New Roman"/>
          <w:sz w:val="24"/>
          <w:szCs w:val="24"/>
          <w:rtl/>
        </w:rPr>
        <w:t>ם תנאי</w:t>
      </w:r>
      <w:r w:rsidR="009E1A43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והנה במה שאסר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עלל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עלת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שאר</w:t>
      </w:r>
      <w:r w:rsidR="009E1A4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והנה לא אמר שאר</w:t>
      </w:r>
      <w:r w:rsidR="009E1A4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F63B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ונראה שלא ידמה זה לזה</w:t>
      </w:r>
      <w:r w:rsidR="00C2433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וזה תלוי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לענין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הנחלה</w:t>
      </w:r>
      <w:r w:rsidR="003A0DF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ועל כן אמר </w:t>
      </w:r>
      <w:r w:rsidRPr="009E1A43">
        <w:rPr>
          <w:rFonts w:ascii="Times New Roman" w:hAnsi="Times New Roman" w:cs="Times New Roman"/>
          <w:color w:val="FFC000"/>
          <w:sz w:val="24"/>
          <w:szCs w:val="24"/>
          <w:rtl/>
        </w:rPr>
        <w:t>כי ישבו</w:t>
      </w:r>
      <w:r w:rsidR="00E44855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>בהיות ישיבה בארץ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B858F77" w14:textId="77777777" w:rsidR="00F6420C" w:rsidRDefault="005D3AD3" w:rsidP="00E461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9E1A43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 w:rsidR="00E4618B">
        <w:rPr>
          <w:rFonts w:ascii="Times New Roman" w:hAnsi="Times New Roman" w:cs="Times New Roman" w:hint="cs"/>
          <w:color w:val="FF0000"/>
          <w:sz w:val="24"/>
          <w:szCs w:val="24"/>
          <w:rtl/>
        </w:rPr>
        <w:t>-6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ובן אין לו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בעלי הקבלה אמרו הממזר</w:t>
      </w:r>
      <w:r w:rsidR="008D7C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ועובד ע"ז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פוטרין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מן החליצה ומן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היבום</w:t>
      </w:r>
      <w:proofErr w:type="spellEnd"/>
      <w:r w:rsidR="009E1A4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כן בן </w:t>
      </w:r>
      <w:r w:rsidR="00C24331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שפחה ובן הנכרית</w:t>
      </w:r>
      <w:r w:rsidR="00C24331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וגם הוציאו חמש עשרה נשים</w:t>
      </w:r>
      <w:r w:rsidR="009E1A4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אמרו חמש עשרה נשים פוטרות צרותיהן</w:t>
      </w:r>
      <w:r w:rsidR="008D7C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וצרות צרותיהן מן החליצה ומן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היבום</w:t>
      </w:r>
      <w:proofErr w:type="spellEnd"/>
      <w:r w:rsidR="002B3F2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מפני שיש להן תלייה בעריות</w:t>
      </w:r>
      <w:r w:rsidR="009E1A4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E4618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39BBDF24" w14:textId="14E18A5B" w:rsidR="008D7CEE" w:rsidRDefault="005A3C0F" w:rsidP="00E461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ותימה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גדול מדבריהם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במלת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9E1A43">
        <w:rPr>
          <w:rFonts w:ascii="Times New Roman" w:hAnsi="Times New Roman" w:cs="Times New Roman"/>
          <w:color w:val="FFC000"/>
          <w:sz w:val="24"/>
          <w:szCs w:val="24"/>
          <w:rtl/>
        </w:rPr>
        <w:t>והיה הבכור</w:t>
      </w:r>
      <w:r w:rsidR="009166A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שהחזירוהו לגדול שבאחים</w:t>
      </w:r>
      <w:r w:rsidR="00C2433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וכפי</w:t>
      </w:r>
      <w:r w:rsidR="008D7C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דעתם שהוא חיוב</w:t>
      </w:r>
      <w:r w:rsidR="009166A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ואיך שבו ואמרו שהוא רשות</w:t>
      </w:r>
      <w:r w:rsidR="00E4618B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C4CA706" w14:textId="77777777" w:rsidR="009E1A43" w:rsidRDefault="005D3AD3" w:rsidP="00E06C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9E1A43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ובן אין לו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בין זכר בין</w:t>
      </w:r>
      <w:r w:rsidR="008D7C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נקבה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F070EB2" w14:textId="77777777" w:rsidR="00F6420C" w:rsidRDefault="009E1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9E1A43"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 xml:space="preserve">25:5 </w:t>
      </w:r>
      <w:r w:rsidR="005A3C0F" w:rsidRPr="009E1A43">
        <w:rPr>
          <w:rFonts w:ascii="Times New Roman" w:hAnsi="Times New Roman" w:cs="Times New Roman"/>
          <w:color w:val="FF0000"/>
          <w:sz w:val="24"/>
          <w:szCs w:val="24"/>
          <w:rtl/>
        </w:rPr>
        <w:t>לא תהיה אשת המת החוצה</w:t>
      </w:r>
      <w:r w:rsidR="00C60C94" w:rsidRPr="009E1A4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BB6BAF">
        <w:rPr>
          <w:rFonts w:ascii="Times New Roman" w:hAnsi="Times New Roman" w:cs="Times New Roman"/>
          <w:color w:val="FF0000"/>
          <w:sz w:val="24"/>
          <w:szCs w:val="24"/>
          <w:rtl/>
        </w:rPr>
        <w:t>לאיש זר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BB6BAF"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מן המשפחה</w:t>
      </w:r>
      <w:r w:rsidR="00F6420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7E38442" w14:textId="56E8E0DB" w:rsidR="001A7B45" w:rsidRDefault="005A3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והיא מצות לאו</w:t>
      </w:r>
      <w:r w:rsidR="001D2E3D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אם</w:t>
      </w:r>
      <w:r w:rsidR="008D7C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שייבם או יחלוץ</w:t>
      </w:r>
      <w:r w:rsidR="00C2433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C24331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ובעלי הקבלה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נסתפקו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אם הוא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מאסורי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לאוין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כדי שיהיו</w:t>
      </w:r>
      <w:r w:rsidR="008D7C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קדושין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תופשין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בה</w:t>
      </w:r>
      <w:r w:rsidR="009E1A4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ואם לא יהיה לדרך מצות לאו שאין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קדושין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תופשין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בה</w:t>
      </w:r>
      <w:r w:rsidR="009E1A4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8D7C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ולפי דעתנו שאין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קדושין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תופשין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בה ואחרי שהוא במצות לאו</w:t>
      </w:r>
      <w:r w:rsidR="002C4CDB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E7A195B" w14:textId="70F55EF8" w:rsidR="008D7CEE" w:rsidRDefault="005A3C0F" w:rsidP="00E06C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ובעלי הקבלה</w:t>
      </w:r>
      <w:r w:rsidR="008D7C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עשו ארבע מדות</w:t>
      </w:r>
      <w:r w:rsidR="00C24331">
        <w:rPr>
          <w:rFonts w:ascii="Times New Roman" w:hAnsi="Times New Roman" w:cs="Times New Roman" w:hint="cs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יש חולצות ומיבמות</w:t>
      </w:r>
      <w:r w:rsidR="009E1A4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24331">
        <w:rPr>
          <w:rFonts w:ascii="Times New Roman" w:hAnsi="Times New Roman" w:cs="Times New Roman" w:hint="cs"/>
          <w:sz w:val="24"/>
          <w:szCs w:val="24"/>
          <w:rtl/>
        </w:rPr>
        <w:t xml:space="preserve"> יש חולצות ולא מיבמות, יש מיבמות ולא חולצות, יש לא חולצות ולא מיבמות.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ונראה מדבריהם אם הוא רוצה</w:t>
      </w:r>
      <w:r w:rsidR="008D7C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והיא אינה רוצה</w:t>
      </w:r>
      <w:r w:rsidR="00A1021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לחלוץ</w:t>
      </w:r>
      <w:r w:rsidR="009E1A4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ואיך יאמר </w:t>
      </w:r>
      <w:r w:rsidRPr="009E1A43">
        <w:rPr>
          <w:rFonts w:ascii="Times New Roman" w:hAnsi="Times New Roman" w:cs="Times New Roman"/>
          <w:color w:val="FFC000"/>
          <w:sz w:val="24"/>
          <w:szCs w:val="24"/>
          <w:rtl/>
        </w:rPr>
        <w:t>לא חפצתי לקחתה</w:t>
      </w:r>
      <w:r w:rsidR="005D35D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D35D2" w:rsidRPr="005D35D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5D35D2" w:rsidRPr="005D35D2">
        <w:rPr>
          <w:rFonts w:ascii="Times New Roman" w:hAnsi="Times New Roman" w:cs="Times New Roman" w:hint="cs"/>
          <w:color w:val="0070C0"/>
          <w:sz w:val="24"/>
          <w:szCs w:val="24"/>
          <w:rtl/>
        </w:rPr>
        <w:t>כה:ח</w:t>
      </w:r>
      <w:proofErr w:type="spellEnd"/>
      <w:r w:rsidR="005D35D2" w:rsidRPr="005D35D2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5D35D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24331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ואיך תכשר עליו</w:t>
      </w:r>
      <w:r w:rsidR="008D7C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התקלה</w:t>
      </w:r>
      <w:r w:rsidR="00A1021F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4504021" w14:textId="4E1C451D" w:rsidR="00F17A42" w:rsidRDefault="005D3AD3" w:rsidP="00E06C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9E1A43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לאיש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זר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 </w:t>
      </w:r>
      <w:r w:rsidR="00DF17F8">
        <w:rPr>
          <w:rFonts w:ascii="Times New Roman" w:hAnsi="Times New Roman" w:cs="Times New Roman" w:hint="cs"/>
          <w:sz w:val="24"/>
          <w:szCs w:val="24"/>
          <w:rtl/>
        </w:rPr>
        <w:t>שֵׁ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ם אח באחים ממש</w:t>
      </w:r>
      <w:r w:rsidR="00C2433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 שאמר </w:t>
      </w:r>
      <w:r w:rsidR="005A3C0F" w:rsidRPr="00DB6D99">
        <w:rPr>
          <w:rFonts w:ascii="Times New Roman" w:hAnsi="Times New Roman" w:cs="Times New Roman"/>
          <w:color w:val="FFC000"/>
          <w:sz w:val="24"/>
          <w:szCs w:val="24"/>
          <w:rtl/>
        </w:rPr>
        <w:t>לא תהיה אשת</w:t>
      </w:r>
      <w:r w:rsidR="008D7CEE" w:rsidRPr="00DB6D9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DB6D99">
        <w:rPr>
          <w:rFonts w:ascii="Times New Roman" w:hAnsi="Times New Roman" w:cs="Times New Roman"/>
          <w:color w:val="FFC000"/>
          <w:sz w:val="24"/>
          <w:szCs w:val="24"/>
          <w:rtl/>
        </w:rPr>
        <w:t>המת החוצה</w:t>
      </w:r>
      <w:r w:rsidR="004258E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מה טעם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לאיש זר</w:t>
      </w:r>
      <w:r w:rsidR="00DB6D99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B2CFA5D" w14:textId="6A4215EE" w:rsidR="00703E14" w:rsidRDefault="005A3C0F" w:rsidP="00E06C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ודברי רבינו בנימין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האוונדי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ור' יוסף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הקרקסאני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נ"ע ידועים בספר מצות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78DABF6" w14:textId="3F4C3F7F" w:rsidR="00703E14" w:rsidRDefault="00703E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B2CC353" w14:textId="798C9105" w:rsidR="00260515" w:rsidRDefault="00260515" w:rsidP="00E06C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25:6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וְהָיָ֗ה הַבְּכוֹר֙ אֲשֶׁ֣ר תֵּלֵ֔ד יָק֕וּם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עַל־שֵׁ֥ם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אָחִ֖יו הַמֵּ֑ת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וְלֹֽא־יִמָּחֶ֥ה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שְׁמ֖וֹ מִיִּשְׂרָאֵֽל׃</w:t>
      </w:r>
    </w:p>
    <w:p w14:paraId="310ABE9B" w14:textId="48DC6DD4" w:rsidR="00703E14" w:rsidRDefault="005D3AD3" w:rsidP="00E06C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DB6D99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והיה הבכור אשר תלד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בכור ליבום</w:t>
      </w:r>
      <w:r w:rsidR="00DB6D9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ואפשר שאינו בכור און ולא בכור פטר</w:t>
      </w:r>
      <w:r w:rsidR="00C24331">
        <w:rPr>
          <w:rFonts w:ascii="Times New Roman" w:hAnsi="Times New Roman" w:cs="Times New Roman" w:hint="cs"/>
          <w:sz w:val="24"/>
          <w:szCs w:val="24"/>
          <w:rtl/>
        </w:rPr>
        <w:t xml:space="preserve"> רחם</w:t>
      </w:r>
      <w:r w:rsidR="005E5B4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ואין הנפל מעכב ולא הבת</w:t>
      </w:r>
      <w:r w:rsidR="00C2433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וזה נוטל נחלת המת</w:t>
      </w:r>
      <w:r w:rsidR="0096729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כן נאמר </w:t>
      </w:r>
      <w:r w:rsidR="005A3C0F" w:rsidRPr="00DB6D99">
        <w:rPr>
          <w:rFonts w:ascii="Times New Roman" w:hAnsi="Times New Roman" w:cs="Times New Roman"/>
          <w:color w:val="FFC000"/>
          <w:sz w:val="24"/>
          <w:szCs w:val="24"/>
          <w:rtl/>
        </w:rPr>
        <w:t>להקים שם המת על נחלתו</w:t>
      </w:r>
      <w:r w:rsidR="0039796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39796B" w:rsidRPr="00847A5E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(רות </w:t>
      </w:r>
      <w:proofErr w:type="spellStart"/>
      <w:r w:rsidR="0039796B" w:rsidRPr="00847A5E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r w:rsidR="00847A5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F54539">
        <w:rPr>
          <w:rFonts w:ascii="Times New Roman" w:hAnsi="Times New Roman" w:cs="Times New Roman" w:hint="cs"/>
          <w:color w:val="0070C0"/>
          <w:sz w:val="24"/>
          <w:szCs w:val="24"/>
          <w:rtl/>
        </w:rPr>
        <w:t>ה</w:t>
      </w:r>
      <w:proofErr w:type="spellEnd"/>
      <w:r w:rsidR="0039796B" w:rsidRPr="00847A5E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847A5E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847A5E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</w:p>
    <w:p w14:paraId="043F09AB" w14:textId="20A45CE9" w:rsidR="00703E14" w:rsidRDefault="00703E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C8D264B" w14:textId="2AA4ED4A" w:rsidR="00260515" w:rsidRDefault="00260515" w:rsidP="00E06CB9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25:7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וְאִם־לֹ֤א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יַחְפֹּץ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הָאִ֔ישׁ לָקַ֖חַת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אֶת־יְבִמְתּ֑ו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וְעָֽלְתָה֩ יְבִמְתּ֨וֹ הַשַּׁ֜עְרָה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אֶל־הַזְּקֵנִ֗ים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וְאָֽמְרָה֙ מֵאֵ֨ן יְבָמִ֜י לְהָקִ֨ים לְאָחִ֥יו שֵׁם֙ בְּיִשְׂרָאֵ֔ל לֹ֥א אָבָ֖ה יַבְּמִֽי׃</w:t>
      </w:r>
    </w:p>
    <w:p w14:paraId="143003CE" w14:textId="58925880" w:rsidR="00715040" w:rsidRDefault="00715040" w:rsidP="0034731D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25:8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וְקָֽרְאוּ־ל֥ו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זִקְנֵֽי־עִיר֖ו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וְדִבְּר֣וּ אֵלָ֑יו וְעָמַ֣ד וְאָמַ֔ר לֹ֥א חָפַ֖צְתִּי לְקַחְתָּֽהּ׃ </w:t>
      </w:r>
    </w:p>
    <w:p w14:paraId="015A1074" w14:textId="62212324" w:rsidR="002626DF" w:rsidRPr="002626DF" w:rsidRDefault="002626DF" w:rsidP="002626DF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25:9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וְנִגְּשָׁ֨ה יְבִמְתּ֣וֹ אֵלָיו֮ לְעֵינֵ֣י הַזְּקֵנִים֒ וְחָֽלְצָ֤ה נַֽעֲלוֹ֙ מֵעַ֣ל רַגְל֔וֹ וְיָֽרְקָ֖ה בְּפָנָ֑יו וְעָֽנְתָה֙ וְאָ֣מְרָ֔ה כָּ֚כָה יֵֽעָשֶׂ֣ה לָאִ֔ישׁ אֲשֶׁ֥ר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לֹֽא־יִבְנֶ֖ה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אֶת־בֵּ֥ית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אָחִֽיו׃</w:t>
      </w:r>
    </w:p>
    <w:p w14:paraId="417A1122" w14:textId="77777777" w:rsidR="00A318C2" w:rsidRDefault="00715040" w:rsidP="00C77F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3257FA"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DB6D99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 w:rsid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ואם לא</w:t>
      </w:r>
      <w:r w:rsidR="00703E14" w:rsidRPr="0041110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יחפוץ וגו' ועלתה יבמתו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מצות עשה</w:t>
      </w:r>
      <w:r w:rsidR="0086702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וכל זה בהיות ישראל בארץ</w:t>
      </w:r>
      <w:r w:rsidR="00C2433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C24331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F695471" w14:textId="31DC56A7" w:rsidR="002626DF" w:rsidRDefault="002626DF" w:rsidP="00C77F1F">
      <w:pPr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25:8-9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ואם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הוא יאמר </w:t>
      </w:r>
      <w:r w:rsidR="005A3C0F" w:rsidRPr="00DB6D99">
        <w:rPr>
          <w:rFonts w:ascii="Times New Roman" w:hAnsi="Times New Roman" w:cs="Times New Roman"/>
          <w:color w:val="FFC000"/>
          <w:sz w:val="24"/>
          <w:szCs w:val="24"/>
          <w:rtl/>
        </w:rPr>
        <w:t>לא חפצתי לקחתה</w:t>
      </w:r>
      <w:r w:rsidR="00DB6D9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אז</w:t>
      </w:r>
      <w:r w:rsidR="00C2433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B6D99">
        <w:rPr>
          <w:rFonts w:ascii="Times New Roman" w:hAnsi="Times New Roman" w:cs="Times New Roman"/>
          <w:color w:val="FFC000"/>
          <w:sz w:val="24"/>
          <w:szCs w:val="24"/>
          <w:rtl/>
        </w:rPr>
        <w:t>ונגשה יבמתו</w:t>
      </w:r>
      <w:r>
        <w:rPr>
          <w:rFonts w:ascii="Times New Roman" w:hAnsi="Times New Roman" w:cs="Times New Roman"/>
          <w:sz w:val="24"/>
          <w:szCs w:val="24"/>
          <w:rtl/>
        </w:rPr>
        <w:t>:</w:t>
      </w:r>
      <w:r w:rsidR="00A318C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</w:p>
    <w:p w14:paraId="69428C4B" w14:textId="2DE0ADFE" w:rsidR="0034731D" w:rsidRDefault="002626DF" w:rsidP="002626D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25:8 </w:t>
      </w:r>
      <w:r w:rsidR="005A3C0F" w:rsidRPr="002626DF">
        <w:rPr>
          <w:rFonts w:ascii="Times New Roman" w:hAnsi="Times New Roman" w:cs="Times New Roman"/>
          <w:color w:val="FF0000"/>
          <w:sz w:val="24"/>
          <w:szCs w:val="24"/>
          <w:rtl/>
        </w:rPr>
        <w:t>וקראו לו</w:t>
      </w:r>
      <w:r w:rsidR="00035E3F" w:rsidRPr="002626DF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5A3C0F" w:rsidRPr="002626D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ודברו לו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ואם לא </w:t>
      </w:r>
      <w:r>
        <w:rPr>
          <w:rFonts w:ascii="Times New Roman" w:hAnsi="Times New Roman" w:cs="Times New Roman" w:hint="cs"/>
          <w:sz w:val="24"/>
          <w:szCs w:val="24"/>
          <w:rtl/>
        </w:rPr>
        <w:t>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יבם יחלוץ</w:t>
      </w:r>
      <w:r w:rsidR="00C2433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 שיאמר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B6D99">
        <w:rPr>
          <w:rFonts w:ascii="Times New Roman" w:hAnsi="Times New Roman" w:cs="Times New Roman"/>
          <w:color w:val="FFC000"/>
          <w:sz w:val="24"/>
          <w:szCs w:val="24"/>
          <w:rtl/>
        </w:rPr>
        <w:t>לא חפצתי לקחתה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79381BC" w14:textId="546CB27E" w:rsidR="00703E14" w:rsidRDefault="00D55B63" w:rsidP="00C77F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25:9 </w:t>
      </w:r>
      <w:r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וחלצה</w:t>
      </w:r>
      <w:r w:rsidRPr="0041110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נעלו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rtl/>
        </w:rPr>
        <w:t>–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 w:hint="cs"/>
          <w:sz w:val="24"/>
          <w:szCs w:val="24"/>
          <w:rtl/>
        </w:rPr>
        <w:t>בעבור</w:t>
      </w:r>
      <w:r w:rsidRPr="00FD14D7">
        <w:rPr>
          <w:rFonts w:ascii="Times New Roman" w:hAnsi="Times New Roman" w:cs="Times New Roman"/>
          <w:sz w:val="24"/>
          <w:szCs w:val="24"/>
          <w:rtl/>
        </w:rPr>
        <w:t xml:space="preserve"> שהוא היה גואל קרוב</w:t>
      </w:r>
      <w:r w:rsidR="00F3269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D14D7">
        <w:rPr>
          <w:rFonts w:ascii="Times New Roman" w:hAnsi="Times New Roman" w:cs="Times New Roman"/>
          <w:sz w:val="24"/>
          <w:szCs w:val="24"/>
          <w:rtl/>
        </w:rPr>
        <w:t xml:space="preserve"> ונראה שהיא נעתקת לזולתו</w:t>
      </w:r>
      <w:r w:rsidR="00541443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D14D7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וחלצה</w:t>
      </w:r>
      <w:r w:rsidR="00703E14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נעלו</w:t>
      </w:r>
      <w:r w:rsidR="00C77F1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כדרך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שלף איש נעלו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(רות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r w:rsidR="0008646A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8A55EFB" w14:textId="67707725" w:rsidR="00703E14" w:rsidRDefault="005D3AD3" w:rsidP="00C77F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DB6D99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וירקה בפניו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 מראה שאינו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B46FB4">
        <w:rPr>
          <w:rFonts w:ascii="Times New Roman" w:hAnsi="Times New Roman" w:cs="Times New Roman" w:hint="cs"/>
          <w:sz w:val="24"/>
          <w:szCs w:val="24"/>
          <w:rtl/>
        </w:rPr>
        <w:t>{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מוכרח</w:t>
      </w:r>
      <w:r w:rsidR="00B46FB4">
        <w:rPr>
          <w:rFonts w:ascii="Times New Roman" w:hAnsi="Times New Roman" w:cs="Times New Roman" w:hint="cs"/>
          <w:sz w:val="24"/>
          <w:szCs w:val="24"/>
          <w:rtl/>
        </w:rPr>
        <w:t>} &lt;מובחר&gt;</w:t>
      </w:r>
      <w:r w:rsidR="00C77F1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D60E75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59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מה טעם הגנאי</w:t>
      </w:r>
      <w:r w:rsidR="00C77F1F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B399D3F" w14:textId="5BAB068D" w:rsidR="00703E14" w:rsidRDefault="00703E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B2723F7" w14:textId="1A881055" w:rsidR="00260515" w:rsidRDefault="00260515" w:rsidP="00C77F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25:10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וְנִקְרָ֥א שְׁמ֖וֹ בְּיִשְׂרָאֵ֑ל בֵּ֖ית חֲל֥וּץ הַנָּֽעַל׃</w:t>
      </w:r>
    </w:p>
    <w:p w14:paraId="0C4A179B" w14:textId="5CEB56C8" w:rsidR="00577A14" w:rsidRDefault="005D3A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DB6D99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ונקרא שמו בישראל בית החלוץ הנעל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מצוה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לקרוא שם מגונה</w:t>
      </w:r>
      <w:r w:rsidR="009815E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ויש לומר שזהו גמילות חסד</w:t>
      </w:r>
      <w:r w:rsidR="00E56DD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</w:t>
      </w:r>
      <w:r w:rsidR="00E56DD2">
        <w:rPr>
          <w:rFonts w:ascii="Times New Roman" w:hAnsi="Times New Roman" w:cs="Times New Roman" w:hint="cs"/>
          <w:sz w:val="24"/>
          <w:szCs w:val="24"/>
          <w:rtl/>
        </w:rPr>
        <w:t>שָׂ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מו</w:t>
      </w:r>
      <w:r w:rsidR="00E56DD2">
        <w:rPr>
          <w:rFonts w:ascii="Times New Roman" w:hAnsi="Times New Roman" w:cs="Times New Roman" w:hint="cs"/>
          <w:sz w:val="24"/>
          <w:szCs w:val="24"/>
          <w:rtl/>
        </w:rPr>
        <w:t>ֹ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הכתוב מובחר בין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שני דברים</w:t>
      </w:r>
      <w:r w:rsidR="00D55B6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ואם לא גמל זה החסד אלא נטה ממדה זו</w:t>
      </w:r>
      <w:r w:rsidR="00577A1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יגונה</w:t>
      </w:r>
      <w:r w:rsidR="00DB6D9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94CD376" w14:textId="53041BC8" w:rsidR="00A56FA0" w:rsidRDefault="005A3C0F" w:rsidP="001D1C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ואולם הזקנה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B62A50">
        <w:rPr>
          <w:rFonts w:ascii="Times New Roman" w:hAnsi="Times New Roman" w:cs="Times New Roman" w:hint="cs"/>
          <w:sz w:val="24"/>
          <w:szCs w:val="24"/>
          <w:rtl/>
        </w:rPr>
        <w:t>ְ</w:t>
      </w:r>
      <w:r w:rsidRPr="00FB1DA6">
        <w:rPr>
          <w:rFonts w:ascii="Times New Roman" w:hAnsi="Times New Roman" w:cs="Times New Roman"/>
          <w:sz w:val="24"/>
          <w:szCs w:val="24"/>
          <w:rtl/>
        </w:rPr>
        <w:t>ה</w:t>
      </w:r>
      <w:r w:rsidR="00B62A50">
        <w:rPr>
          <w:rFonts w:ascii="Times New Roman" w:hAnsi="Times New Roman" w:cs="Times New Roman" w:hint="cs"/>
          <w:sz w:val="24"/>
          <w:szCs w:val="24"/>
          <w:rtl/>
        </w:rPr>
        <w:t>ַ</w:t>
      </w:r>
      <w:r w:rsidRPr="00FB1DA6">
        <w:rPr>
          <w:rFonts w:ascii="Times New Roman" w:hAnsi="Times New Roman" w:cs="Times New Roman"/>
          <w:sz w:val="24"/>
          <w:szCs w:val="24"/>
          <w:rtl/>
        </w:rPr>
        <w:t>א</w:t>
      </w:r>
      <w:r w:rsidR="00B62A50">
        <w:rPr>
          <w:rFonts w:ascii="Times New Roman" w:hAnsi="Times New Roman" w:cs="Times New Roman" w:hint="cs"/>
          <w:sz w:val="24"/>
          <w:szCs w:val="24"/>
          <w:rtl/>
        </w:rPr>
        <w:t>ַ</w:t>
      </w:r>
      <w:r w:rsidRPr="00FB1DA6">
        <w:rPr>
          <w:rFonts w:ascii="Times New Roman" w:hAnsi="Times New Roman" w:cs="Times New Roman"/>
          <w:sz w:val="24"/>
          <w:szCs w:val="24"/>
          <w:rtl/>
        </w:rPr>
        <w:t>י</w:t>
      </w:r>
      <w:r w:rsidR="003F31AC">
        <w:rPr>
          <w:rFonts w:ascii="Times New Roman" w:hAnsi="Times New Roman" w:cs="Times New Roman" w:hint="cs"/>
          <w:sz w:val="24"/>
          <w:szCs w:val="24"/>
          <w:rtl/>
        </w:rPr>
        <w:t>ְ</w:t>
      </w:r>
      <w:r w:rsidRPr="00FB1DA6">
        <w:rPr>
          <w:rFonts w:ascii="Times New Roman" w:hAnsi="Times New Roman" w:cs="Times New Roman"/>
          <w:sz w:val="24"/>
          <w:szCs w:val="24"/>
          <w:rtl/>
        </w:rPr>
        <w:t>לו</w:t>
      </w:r>
      <w:r w:rsidR="00B62A50">
        <w:rPr>
          <w:rFonts w:ascii="Times New Roman" w:hAnsi="Times New Roman" w:cs="Times New Roman" w:hint="cs"/>
          <w:sz w:val="24"/>
          <w:szCs w:val="24"/>
          <w:rtl/>
        </w:rPr>
        <w:t>ֹ</w:t>
      </w:r>
      <w:r w:rsidRPr="00FB1DA6">
        <w:rPr>
          <w:rFonts w:ascii="Times New Roman" w:hAnsi="Times New Roman" w:cs="Times New Roman"/>
          <w:sz w:val="24"/>
          <w:szCs w:val="24"/>
          <w:rtl/>
        </w:rPr>
        <w:t>נ</w:t>
      </w:r>
      <w:r w:rsidR="00B62A50">
        <w:rPr>
          <w:rFonts w:ascii="Times New Roman" w:hAnsi="Times New Roman" w:cs="Times New Roman" w:hint="cs"/>
          <w:sz w:val="24"/>
          <w:szCs w:val="24"/>
          <w:rtl/>
        </w:rPr>
        <w:t>ִ</w:t>
      </w:r>
      <w:r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נמי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זקן וע</w:t>
      </w:r>
      <w:r w:rsidR="00C06281">
        <w:rPr>
          <w:rFonts w:ascii="Times New Roman" w:hAnsi="Times New Roman" w:cs="Times New Roman" w:hint="cs"/>
          <w:sz w:val="24"/>
          <w:szCs w:val="24"/>
          <w:rtl/>
        </w:rPr>
        <w:t>ֵ</w:t>
      </w:r>
      <w:r w:rsidRPr="00FB1DA6">
        <w:rPr>
          <w:rFonts w:ascii="Times New Roman" w:hAnsi="Times New Roman" w:cs="Times New Roman"/>
          <w:sz w:val="24"/>
          <w:szCs w:val="24"/>
          <w:rtl/>
        </w:rPr>
        <w:t>ק</w:t>
      </w:r>
      <w:r w:rsidR="00C06281">
        <w:rPr>
          <w:rFonts w:ascii="Times New Roman" w:hAnsi="Times New Roman" w:cs="Times New Roman" w:hint="cs"/>
          <w:sz w:val="24"/>
          <w:szCs w:val="24"/>
          <w:rtl/>
        </w:rPr>
        <w:t>ֶ</w:t>
      </w:r>
      <w:r w:rsidRPr="00FB1DA6">
        <w:rPr>
          <w:rFonts w:ascii="Times New Roman" w:hAnsi="Times New Roman" w:cs="Times New Roman"/>
          <w:sz w:val="24"/>
          <w:szCs w:val="24"/>
          <w:rtl/>
        </w:rPr>
        <w:t>ר</w:t>
      </w:r>
      <w:r w:rsidR="00C0628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פטורים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ממצוה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זו</w:t>
      </w:r>
      <w:r w:rsidR="00577A1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שהכתוב נתן טעם </w:t>
      </w:r>
      <w:r w:rsidRPr="00DB6D99">
        <w:rPr>
          <w:rFonts w:ascii="Times New Roman" w:hAnsi="Times New Roman" w:cs="Times New Roman"/>
          <w:color w:val="FFC000"/>
          <w:sz w:val="24"/>
          <w:szCs w:val="24"/>
          <w:rtl/>
        </w:rPr>
        <w:t>להקים</w:t>
      </w:r>
      <w:r w:rsidR="00703E14" w:rsidRPr="00DB6D9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DB6D99">
        <w:rPr>
          <w:rFonts w:ascii="Times New Roman" w:hAnsi="Times New Roman" w:cs="Times New Roman"/>
          <w:color w:val="FFC000"/>
          <w:sz w:val="24"/>
          <w:szCs w:val="24"/>
          <w:rtl/>
        </w:rPr>
        <w:t>שם המת על נחלתו</w:t>
      </w:r>
      <w:r w:rsidR="00F605FD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 w:rsidR="00F605FD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F605FD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רות </w:t>
      </w:r>
      <w:proofErr w:type="spellStart"/>
      <w:r w:rsidR="00F605FD">
        <w:rPr>
          <w:rFonts w:ascii="Times New Roman" w:hAnsi="Times New Roman" w:cs="Times New Roman" w:hint="cs"/>
          <w:color w:val="0070C0"/>
          <w:sz w:val="24"/>
          <w:szCs w:val="24"/>
          <w:rtl/>
        </w:rPr>
        <w:t>ד:</w:t>
      </w:r>
      <w:r w:rsidR="00F605FD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proofErr w:type="spellEnd"/>
      <w:r w:rsidR="00F605FD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B6D99" w:rsidRPr="00B62A50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121A38B" w14:textId="4A5A3181" w:rsidR="00DE072C" w:rsidRDefault="005A3C0F" w:rsidP="001D1C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lastRenderedPageBreak/>
        <w:t>היו לו נשים רבות</w:t>
      </w:r>
      <w:r w:rsidR="00A56FA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אחת פוטרת את כלן</w:t>
      </w:r>
      <w:r w:rsidR="00D55B6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ועל דרך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בחירה איזו שתהיה</w:t>
      </w:r>
      <w:r w:rsidR="00D55B6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ואם לאו הקודמת </w:t>
      </w:r>
      <w:proofErr w:type="spellStart"/>
      <w:r w:rsidR="00430E85">
        <w:rPr>
          <w:rFonts w:ascii="Times New Roman" w:hAnsi="Times New Roman" w:cs="Times New Roman" w:hint="cs"/>
          <w:sz w:val="24"/>
          <w:szCs w:val="24"/>
          <w:rtl/>
        </w:rPr>
        <w:t>ב</w:t>
      </w:r>
      <w:r w:rsidRPr="00FB1DA6">
        <w:rPr>
          <w:rFonts w:ascii="Times New Roman" w:hAnsi="Times New Roman" w:cs="Times New Roman"/>
          <w:sz w:val="24"/>
          <w:szCs w:val="24"/>
          <w:rtl/>
        </w:rPr>
        <w:t>נשואין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חייבת</w:t>
      </w:r>
      <w:r w:rsidR="00DB6D99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C3ED7D5" w14:textId="77777777" w:rsidR="00C443C0" w:rsidRDefault="005A3C0F" w:rsidP="001D1C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ומענין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רות יש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לנו עזר גדול</w:t>
      </w:r>
      <w:r w:rsidR="00430E8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שנאמר לשם </w:t>
      </w:r>
      <w:r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להקים שם המת על נחלתו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6E62C0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רות </w:t>
      </w:r>
      <w:proofErr w:type="spellStart"/>
      <w:r w:rsidR="006E62C0">
        <w:rPr>
          <w:rFonts w:ascii="Times New Roman" w:hAnsi="Times New Roman" w:cs="Times New Roman" w:hint="cs"/>
          <w:color w:val="0070C0"/>
          <w:sz w:val="24"/>
          <w:szCs w:val="24"/>
          <w:rtl/>
        </w:rPr>
        <w:t>ד: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proofErr w:type="spellEnd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B6D99" w:rsidRPr="00DB6D9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ובתורה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כתוב </w:t>
      </w:r>
      <w:r w:rsidRPr="00DB6D99">
        <w:rPr>
          <w:rFonts w:ascii="Times New Roman" w:hAnsi="Times New Roman" w:cs="Times New Roman"/>
          <w:color w:val="FFC000"/>
          <w:sz w:val="24"/>
          <w:szCs w:val="24"/>
          <w:rtl/>
        </w:rPr>
        <w:t>ולא ימחה שמו מישראל</w:t>
      </w:r>
      <w:r w:rsidR="006E62C0" w:rsidRPr="006E62C0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="006E62C0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6E62C0">
        <w:rPr>
          <w:rFonts w:ascii="Times New Roman" w:hAnsi="Times New Roman" w:cs="Times New Roman" w:hint="cs"/>
          <w:color w:val="0070C0"/>
          <w:sz w:val="24"/>
          <w:szCs w:val="24"/>
          <w:rtl/>
        </w:rPr>
        <w:t>כה:ו</w:t>
      </w:r>
      <w:proofErr w:type="spellEnd"/>
      <w:r w:rsidR="006E62C0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B6D99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>ואין הטעם שיקרא בשמו</w:t>
      </w:r>
      <w:r w:rsidR="00DB6D99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ובענין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רות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נאמר שם גאולה בעבור נחלת </w:t>
      </w:r>
      <w:r w:rsidR="00D55B63" w:rsidRPr="00FB1DA6">
        <w:rPr>
          <w:rFonts w:ascii="Times New Roman" w:hAnsi="Times New Roman" w:cs="Times New Roman"/>
          <w:sz w:val="24"/>
          <w:szCs w:val="24"/>
          <w:rtl/>
        </w:rPr>
        <w:t>השדה</w:t>
      </w:r>
      <w:r w:rsidR="00D55B63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ובתורה נזכר שם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יבום</w:t>
      </w:r>
      <w:proofErr w:type="spellEnd"/>
      <w:r w:rsidR="00DB6D9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D55B6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34D1CDB9" w14:textId="77777777" w:rsidR="00855668" w:rsidRDefault="005A3C0F" w:rsidP="001D1C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ואולם מאמר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נעמי </w:t>
      </w:r>
      <w:r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העוד לי בנים במעי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(שם </w:t>
      </w:r>
      <w:proofErr w:type="spellStart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r w:rsidR="00B51D3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proofErr w:type="spellEnd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55B63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כדרך </w:t>
      </w:r>
      <w:proofErr w:type="spellStart"/>
      <w:r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האתן</w:t>
      </w:r>
      <w:proofErr w:type="spellEnd"/>
      <w:r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בכורי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פשעי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(מיכה </w:t>
      </w:r>
      <w:proofErr w:type="spellStart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r w:rsidR="00B51D3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proofErr w:type="spellEnd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B6D99" w:rsidRPr="00DB6D9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4C526077" w14:textId="64A1F8C7" w:rsidR="00703E14" w:rsidRDefault="005A3C0F" w:rsidP="001D1C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וכל אלה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הענינים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נתבארו בספר מצות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F4B8243" w14:textId="70E744FF" w:rsidR="00703E14" w:rsidRDefault="00703E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34EECB6" w14:textId="4638E73D" w:rsidR="00260515" w:rsidRDefault="00260515" w:rsidP="00C77F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25:11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כִּֽי־יִנָּצ֨ו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אֲנָשִׁ֤ים יַחְדָּו֙ אִ֣ישׁ וְאָחִ֔יו וְקָֽרְבָה֙ אֵ֣שֶׁת הָֽאֶחָ֔ד לְהַצִּ֥יל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אֶת־אִישָׁ֖ה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מִיַּ֣ד מַכֵּ֑הוּ וְשָֽׁלְחָ֣ה יָדָ֔הּ וְהֶֽחֱזִ֖יקָה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בִּמְבֻשָֽׁיו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5ED0ED53" w14:textId="77777777" w:rsidR="00703E14" w:rsidRDefault="005D3AD3" w:rsidP="00C77F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DB6D99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כי ינצו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נסמכה זאת הפרשה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כי הנחלה נעתקת מן היורשים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A498448" w14:textId="77777777" w:rsidR="00703E14" w:rsidRDefault="005D3AD3" w:rsidP="00C77F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DB6D99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איש ואחיו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אחיו בדין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74DEFAA" w14:textId="77D3B4E5" w:rsidR="00703E14" w:rsidRDefault="005D3AD3" w:rsidP="00C77F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DB6D99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וקרבה אשת</w:t>
      </w:r>
      <w:r w:rsidR="00703E14" w:rsidRPr="0041110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האחד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מן שני ה</w:t>
      </w:r>
      <w:r w:rsidR="00184F69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</w:t>
      </w:r>
      <w:r w:rsidR="00184F69">
        <w:rPr>
          <w:rFonts w:ascii="Times New Roman" w:hAnsi="Times New Roman" w:cs="Times New Roman" w:hint="cs"/>
          <w:sz w:val="24"/>
          <w:szCs w:val="24"/>
          <w:rtl/>
        </w:rPr>
        <w:t>ִּ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צ</w:t>
      </w:r>
      <w:r w:rsidR="00184F69">
        <w:rPr>
          <w:rFonts w:ascii="Times New Roman" w:hAnsi="Times New Roman" w:cs="Times New Roman" w:hint="cs"/>
          <w:sz w:val="24"/>
          <w:szCs w:val="24"/>
          <w:rtl/>
        </w:rPr>
        <w:t>ִּ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ים</w:t>
      </w:r>
      <w:r w:rsidR="0048051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להציל את אישה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3D0F62F" w14:textId="77777777" w:rsidR="00911EA6" w:rsidRDefault="005D3AD3" w:rsidP="00C77F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DB6D99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והחזיקה במבושיו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מלשון בשת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72812F0E" w14:textId="36CBC85F" w:rsidR="005A3C0F" w:rsidRDefault="005A3C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2D2B522" w14:textId="0D5A4BEE" w:rsidR="00260515" w:rsidRPr="00FB1DA6" w:rsidRDefault="00260515" w:rsidP="00C77F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25:12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וְקַצֹּתָ֖ה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אֶת־כַּפָּ֑ה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ּ לֹ֥א תָח֖וֹס עֵינֶֽךָ׃</w:t>
      </w:r>
    </w:p>
    <w:p w14:paraId="60F71EF3" w14:textId="748ACA39" w:rsidR="00703E14" w:rsidRDefault="005D3AD3" w:rsidP="00C77F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DB6D99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וקצותה</w:t>
      </w:r>
      <w:proofErr w:type="spellEnd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את כפה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לשון חתוך</w:t>
      </w:r>
      <w:r w:rsidR="000E2EA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184F69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ק</w:t>
      </w:r>
      <w:r w:rsidR="00184F69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צ</w:t>
      </w:r>
      <w:r w:rsidR="00184F69">
        <w:rPr>
          <w:rFonts w:ascii="Times New Roman" w:hAnsi="Times New Roman" w:cs="Times New Roman" w:hint="cs"/>
          <w:color w:val="FFC000"/>
          <w:sz w:val="24"/>
          <w:szCs w:val="24"/>
          <w:rtl/>
        </w:rPr>
        <w:t>ֵּ</w:t>
      </w:r>
      <w:r w:rsidR="005A3C0F" w:rsidRPr="00752A3D">
        <w:rPr>
          <w:rFonts w:ascii="Times New Roman" w:hAnsi="Times New Roman" w:cs="Times New Roman"/>
          <w:color w:val="FFC000"/>
          <w:sz w:val="24"/>
          <w:szCs w:val="24"/>
          <w:rtl/>
        </w:rPr>
        <w:t>ץ פתילים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לט</w:t>
      </w:r>
      <w:r w:rsidR="00617F8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3DC344F" w14:textId="28931588" w:rsidR="00703E14" w:rsidRDefault="005D3AD3" w:rsidP="00C77F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DB6D99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לא תחוס</w:t>
      </w:r>
      <w:r w:rsidR="00703E14" w:rsidRPr="0041110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עיניך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בחתוך היד</w:t>
      </w:r>
      <w:r w:rsidR="005F1F9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ואינו בשביל ענש ממון</w:t>
      </w:r>
      <w:r w:rsidR="0081685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שעשתה מעשה גדול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ולא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נתבישה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לשלוח ידה במקום הנסתר</w:t>
      </w:r>
      <w:r w:rsidR="00DB6D9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ומזה הבינו דין כל המביש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1CF8ED7" w14:textId="30A93E96" w:rsidR="00703E14" w:rsidRDefault="00703E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7D2BB4F" w14:textId="27D0C373" w:rsidR="00260515" w:rsidRDefault="00260515" w:rsidP="00C77F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25:13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לֹֽא־יִהְיֶ֥ה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לְךָ֛ בְּכִֽיסְךָ֖ אֶ֣בֶן וָאָ֑בֶן גְּדוֹלָ֖ה וּקְטַנָּֽה׃</w:t>
      </w:r>
    </w:p>
    <w:p w14:paraId="42A7CDA2" w14:textId="72651AAF" w:rsidR="00703E14" w:rsidRDefault="005D3AD3" w:rsidP="000E2E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DB6D99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לא</w:t>
      </w:r>
      <w:r w:rsidR="00703E14" w:rsidRPr="0041110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יהיה לך בכיסך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כיס אחד יהיה </w:t>
      </w:r>
      <w:proofErr w:type="spellStart"/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לכלנו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r w:rsidR="005A663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יד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B6D99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מקום שנותנים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אבני המשקל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662E2A1" w14:textId="12B041DC" w:rsidR="00911EA6" w:rsidRDefault="005D3AD3" w:rsidP="000E2E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DB6D99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אבן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ואבן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בין לקנות בין למכור</w:t>
      </w:r>
      <w:r w:rsidR="00D55B6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A129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גדולה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לקחת </w:t>
      </w:r>
      <w:r w:rsidR="005A3C0F" w:rsidRPr="00CA1297">
        <w:rPr>
          <w:rFonts w:ascii="Times New Roman" w:hAnsi="Times New Roman" w:cs="Times New Roman"/>
          <w:color w:val="FFC000"/>
          <w:sz w:val="24"/>
          <w:szCs w:val="24"/>
          <w:rtl/>
        </w:rPr>
        <w:t>וקטנה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ליתן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A9CFD1A" w14:textId="24F05CCC" w:rsidR="00703E14" w:rsidRDefault="00703E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424B987" w14:textId="41E9C85F" w:rsidR="00260515" w:rsidRDefault="00260515" w:rsidP="004E06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25:14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לֹֽא־יִהְיֶ֥ה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לְךָ֛ בְּבֵֽיתְךָ֖ אֵיפָ֣ה וְאֵיפָ֑ה גְּדוֹלָ֖ה וּקְטַנָּֽה׃</w:t>
      </w:r>
    </w:p>
    <w:p w14:paraId="33A69448" w14:textId="77777777" w:rsidR="00DB6D99" w:rsidRDefault="005D3AD3" w:rsidP="004E06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DB6D99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איפה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ואיפה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הדין</w:t>
      </w:r>
      <w:r w:rsidR="00DB6D99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B7AE6E3" w14:textId="69DF98BB" w:rsidR="00703E14" w:rsidRDefault="00703E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169A5F8" w14:textId="77777777" w:rsidR="00260515" w:rsidRDefault="00260515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25:15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אֶ֣בֶן שְׁלֵמָ֤ה וָצֶ֨דֶק֙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יִֽהְיֶה־לָּ֔ך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אֵיפָ֧ה שְׁלֵמָ֛ה וָצֶ֖דֶק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יִֽהְיֶה־לָּ֑ך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לְמַ֨עַן֙ יַֽאֲרִ֣יכוּ יָמֶ֔יךָ עַ֚ל הָֽאֲדָמָ֔ה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אֲשֶׁר־יְהוָ֥ה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נֹתֵ֥ן לָֽךְ׃ </w:t>
      </w:r>
    </w:p>
    <w:p w14:paraId="29E572C2" w14:textId="1C02A099" w:rsidR="00C57C49" w:rsidRDefault="00C57C49" w:rsidP="00C57C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D55B63">
        <w:rPr>
          <w:rFonts w:ascii="Times New Roman" w:hAnsi="Times New Roman" w:cs="Times New Roman"/>
          <w:color w:val="FF0000"/>
          <w:sz w:val="24"/>
          <w:szCs w:val="24"/>
          <w:rtl/>
        </w:rPr>
        <w:t>25: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 w:rsidRPr="00D55B63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ולמען </w:t>
      </w:r>
      <w:proofErr w:type="spellStart"/>
      <w:r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יאריכון</w:t>
      </w:r>
      <w:proofErr w:type="spellEnd"/>
      <w:r w:rsidRPr="00DB6D99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  <w:rtl/>
        </w:rPr>
        <w:t>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שאם תעשה הצדק והיושר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יאריכון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ימיך בעבור יושר ההנהגה</w:t>
      </w:r>
      <w:r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2E114EA" w14:textId="77777777" w:rsidR="00260515" w:rsidRDefault="00260515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41F3263C" w14:textId="3F855045" w:rsidR="00260515" w:rsidRDefault="00260515" w:rsidP="005326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25:16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כִּ֧י תֽוֹעֲבַ֛ת יְהוָ֥ה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כָּל־עֹ֣שֵׂה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אֵ֑לֶּה כֹּ֖ל עֹ֥שֵׂה עָֽוֶל׃</w:t>
      </w:r>
    </w:p>
    <w:p w14:paraId="74F871C5" w14:textId="77777777" w:rsidR="00703E14" w:rsidRDefault="005D3AD3" w:rsidP="005326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</w:t>
      </w:r>
      <w:r w:rsidR="00DB6D99">
        <w:rPr>
          <w:rFonts w:ascii="Times New Roman" w:hAnsi="Times New Roman" w:cs="Times New Roman" w:hint="cs"/>
          <w:color w:val="FF0000"/>
          <w:sz w:val="24"/>
          <w:szCs w:val="24"/>
          <w:rtl/>
        </w:rPr>
        <w:t>:16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כי תועבת ה'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כל עושה אלה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לעות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ערך המשקלים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15AF5FD" w14:textId="77777777" w:rsidR="000F47D5" w:rsidRDefault="005D3AD3" w:rsidP="005326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DB6D99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D55B63" w:rsidRPr="00FD14D7">
        <w:rPr>
          <w:rFonts w:ascii="Times New Roman" w:hAnsi="Times New Roman" w:cs="Times New Roman" w:hint="cs"/>
          <w:color w:val="FF0000"/>
          <w:sz w:val="24"/>
          <w:szCs w:val="24"/>
          <w:rtl/>
        </w:rPr>
        <w:t>כ</w:t>
      </w:r>
      <w:r w:rsidR="00D55B63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ל</w:t>
      </w:r>
      <w:r w:rsidR="00D55B63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עושה עול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שאר עניני רמאות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בעניני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משא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ומתן</w:t>
      </w:r>
      <w:r w:rsidR="0053263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B1D5E35" w14:textId="274DDD62" w:rsidR="00911EA6" w:rsidRDefault="005A3C0F" w:rsidP="005326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וערך המשקלים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והמדות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כפי הסכמת המדינה</w:t>
      </w:r>
      <w:r w:rsidR="00106CD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להיות דין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שוה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לכל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10B407E0" w14:textId="28DF2958" w:rsidR="00703E14" w:rsidRDefault="00703E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441DE67" w14:textId="16D83EC9" w:rsidR="00260515" w:rsidRDefault="00260515" w:rsidP="00903B88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25:17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זָכ֕וֹר אֵ֛ת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אֲשֶׁר־עָשָׂ֥ה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לְךָ֖ עֲמָלֵ֑ק בַּדֶּ֖רֶךְ בְּצֵֽאתְכֶ֥ם מִמִּצְרָֽיִם׃</w:t>
      </w:r>
    </w:p>
    <w:p w14:paraId="00ED6CCE" w14:textId="785E835D" w:rsidR="00903B88" w:rsidRDefault="00903B88" w:rsidP="00903B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25:18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אֲשֶׁ֨ר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קָֽרְך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ָ֜ בַּדֶּ֗רֶךְ וַיְזַנֵּ֤ב בְּךָ֙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כָּל־הַנֶּֽחֱשָׁלִ֣ים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אַֽחֲרֶ֔יךָ וְאַתָּ֖ה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עָיֵ֣ף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וְיָגֵ֑עַ וְלֹ֥א יָרֵ֖א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אֱלֹהִֽים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18A14F7B" w14:textId="33355CFF" w:rsidR="00703E14" w:rsidRDefault="00903B88" w:rsidP="001078C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-18</w:t>
      </w:r>
      <w:r w:rsid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DB6D99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 w:rsid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זכור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מצוה לזכור</w:t>
      </w:r>
      <w:r w:rsidR="00FD51E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כנראה שנתנהג לישראל בדרך רמאות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r w:rsidR="005A3C0F" w:rsidRPr="00DB6D99">
        <w:rPr>
          <w:rFonts w:ascii="Times New Roman" w:hAnsi="Times New Roman" w:cs="Times New Roman"/>
          <w:color w:val="FFC000"/>
          <w:sz w:val="24"/>
          <w:szCs w:val="24"/>
          <w:rtl/>
        </w:rPr>
        <w:t>אשר</w:t>
      </w:r>
      <w:r w:rsidR="00703E14" w:rsidRPr="00DB6D9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="005A3C0F" w:rsidRPr="00DB6D99">
        <w:rPr>
          <w:rFonts w:ascii="Times New Roman" w:hAnsi="Times New Roman" w:cs="Times New Roman"/>
          <w:color w:val="FFC000"/>
          <w:sz w:val="24"/>
          <w:szCs w:val="24"/>
          <w:rtl/>
        </w:rPr>
        <w:t>קרך</w:t>
      </w:r>
      <w:proofErr w:type="spellEnd"/>
      <w:r w:rsidR="005A3C0F" w:rsidRPr="00DB6D9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בדרך</w:t>
      </w:r>
      <w:r w:rsidR="00B5368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שבא עליהם בלי מחשבה</w:t>
      </w:r>
      <w:r w:rsidR="00DB6D9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 מלשון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כל הקורות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מב</w:t>
      </w:r>
      <w:r w:rsidR="00B5368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כט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FD14D7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F72EEB5" w14:textId="7DB1CE50" w:rsidR="00703E14" w:rsidRDefault="005D3AD3" w:rsidP="00903B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DB6D99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ויזנב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 סוף המחנה</w:t>
      </w:r>
      <w:r w:rsidR="00122C9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שהם </w:t>
      </w:r>
      <w:r w:rsidR="005A3C0F" w:rsidRPr="00A350FA">
        <w:rPr>
          <w:rFonts w:ascii="Times New Roman" w:hAnsi="Times New Roman" w:cs="Times New Roman"/>
          <w:color w:val="FFC000"/>
          <w:sz w:val="24"/>
          <w:szCs w:val="24"/>
          <w:rtl/>
        </w:rPr>
        <w:t>נח</w:t>
      </w:r>
      <w:r w:rsidR="00E752E5" w:rsidRPr="00A350FA">
        <w:rPr>
          <w:rFonts w:ascii="Times New Roman" w:hAnsi="Times New Roman" w:cs="Times New Roman" w:hint="cs"/>
          <w:color w:val="FFC000"/>
          <w:sz w:val="24"/>
          <w:szCs w:val="24"/>
          <w:rtl/>
        </w:rPr>
        <w:t>של</w:t>
      </w:r>
      <w:r w:rsidR="005A3C0F" w:rsidRPr="00A350FA">
        <w:rPr>
          <w:rFonts w:ascii="Times New Roman" w:hAnsi="Times New Roman" w:cs="Times New Roman"/>
          <w:color w:val="FFC000"/>
          <w:sz w:val="24"/>
          <w:szCs w:val="24"/>
          <w:rtl/>
        </w:rPr>
        <w:t>ים</w:t>
      </w:r>
      <w:r w:rsidR="001078C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מן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ויחלוש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382E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FD382E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r w:rsidR="00686996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FD382E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proofErr w:type="spellEnd"/>
      <w:r w:rsidR="005A3C0F" w:rsidRPr="00FD382E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B6D99" w:rsidRPr="00206E8D">
        <w:rPr>
          <w:rFonts w:ascii="Times New Roman" w:hAnsi="Times New Roman" w:cs="Times New Roman"/>
          <w:sz w:val="24"/>
          <w:szCs w:val="24"/>
          <w:rtl/>
        </w:rPr>
        <w:t>,</w:t>
      </w:r>
      <w:r w:rsidR="00703E14" w:rsidRPr="00FD382E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הפוך כמו שמלה שלמה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8BF3BDB" w14:textId="591E814F" w:rsidR="00703E14" w:rsidRPr="00900C38" w:rsidRDefault="005D3AD3" w:rsidP="00900C38">
      <w:pPr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DB6D99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ואתה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עיף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הפוך מן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לשתות היעף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(שמואל ב</w:t>
      </w:r>
      <w:r w:rsidR="003965ED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703E14" w:rsidRPr="00C15E1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r w:rsidR="003965E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3965E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וברפידים נלחם עם ישראל</w:t>
      </w:r>
      <w:r w:rsidR="00C75A8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ששם היה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נסיון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המים </w:t>
      </w:r>
      <w:r w:rsidR="005A3C0F" w:rsidRPr="00900C38">
        <w:rPr>
          <w:rFonts w:ascii="Times New Roman" w:hAnsi="Times New Roman" w:cs="Times New Roman"/>
          <w:color w:val="FFC000"/>
          <w:sz w:val="24"/>
          <w:szCs w:val="24"/>
          <w:rtl/>
        </w:rPr>
        <w:t>ולא היה מים</w:t>
      </w:r>
      <w:r w:rsidR="00703E14" w:rsidRPr="00900C3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900C38">
        <w:rPr>
          <w:rFonts w:ascii="Times New Roman" w:hAnsi="Times New Roman" w:cs="Times New Roman"/>
          <w:color w:val="FFC000"/>
          <w:sz w:val="24"/>
          <w:szCs w:val="24"/>
          <w:rtl/>
        </w:rPr>
        <w:t>לעם לשתות</w:t>
      </w:r>
      <w:r w:rsidR="00900C38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 w:rsidR="00900C38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900C3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במדבר </w:t>
      </w:r>
      <w:proofErr w:type="spellStart"/>
      <w:r w:rsidR="00900C38">
        <w:rPr>
          <w:rFonts w:ascii="Times New Roman" w:hAnsi="Times New Roman" w:cs="Times New Roman" w:hint="cs"/>
          <w:color w:val="0070C0"/>
          <w:sz w:val="24"/>
          <w:szCs w:val="24"/>
          <w:rtl/>
        </w:rPr>
        <w:t>לג:יד</w:t>
      </w:r>
      <w:proofErr w:type="spellEnd"/>
      <w:r w:rsidR="00900C38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4FFFEC3" w14:textId="77777777" w:rsidR="00703E14" w:rsidRDefault="005D3AD3" w:rsidP="00903B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DB6D99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ויגע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מפני הדרך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219457E" w14:textId="2A89CD79" w:rsidR="00703E14" w:rsidRDefault="005D3AD3" w:rsidP="00903B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DB6D99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ולא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ירא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חוזר אל עמלק</w:t>
      </w:r>
      <w:r w:rsidR="00C75A8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06E8D">
        <w:rPr>
          <w:rFonts w:ascii="Times New Roman" w:hAnsi="Times New Roman" w:cs="Times New Roman"/>
          <w:sz w:val="24"/>
          <w:szCs w:val="24"/>
          <w:rtl/>
        </w:rPr>
        <w:t>והוא קל</w:t>
      </w:r>
      <w:r w:rsidR="00703E14" w:rsidRPr="00206E8D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06E8D">
        <w:rPr>
          <w:rFonts w:ascii="Times New Roman" w:hAnsi="Times New Roman" w:cs="Times New Roman"/>
          <w:sz w:val="24"/>
          <w:szCs w:val="24"/>
          <w:rtl/>
        </w:rPr>
        <w:t>לגזרת פ</w:t>
      </w:r>
      <w:r w:rsidR="00206E8D">
        <w:rPr>
          <w:rFonts w:ascii="Times New Roman" w:hAnsi="Times New Roman" w:cs="Times New Roman" w:hint="cs"/>
          <w:sz w:val="24"/>
          <w:szCs w:val="24"/>
          <w:rtl/>
        </w:rPr>
        <w:t>ָּ</w:t>
      </w:r>
      <w:r w:rsidR="005A3C0F" w:rsidRPr="00206E8D">
        <w:rPr>
          <w:rFonts w:ascii="Times New Roman" w:hAnsi="Times New Roman" w:cs="Times New Roman"/>
          <w:sz w:val="24"/>
          <w:szCs w:val="24"/>
          <w:rtl/>
        </w:rPr>
        <w:t>ע</w:t>
      </w:r>
      <w:r w:rsidR="00206E8D">
        <w:rPr>
          <w:rFonts w:ascii="Times New Roman" w:hAnsi="Times New Roman" w:cs="Times New Roman" w:hint="cs"/>
          <w:sz w:val="24"/>
          <w:szCs w:val="24"/>
          <w:rtl/>
        </w:rPr>
        <w:t>ֵ</w:t>
      </w:r>
      <w:r w:rsidR="005A3C0F" w:rsidRPr="00206E8D">
        <w:rPr>
          <w:rFonts w:ascii="Times New Roman" w:hAnsi="Times New Roman" w:cs="Times New Roman"/>
          <w:sz w:val="24"/>
          <w:szCs w:val="24"/>
          <w:rtl/>
        </w:rPr>
        <w:t>ל</w:t>
      </w:r>
      <w:r w:rsidR="00DB6D99" w:rsidRPr="00206E8D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206E8D">
        <w:rPr>
          <w:rFonts w:ascii="Times New Roman" w:hAnsi="Times New Roman" w:cs="Times New Roman"/>
          <w:sz w:val="24"/>
          <w:szCs w:val="24"/>
          <w:rtl/>
        </w:rPr>
        <w:t xml:space="preserve"> והטעם בעבור שגאלם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ממצרים ומנחה אותם ומספיק להם מזון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בדרך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E8BC1D3" w14:textId="743D2095" w:rsidR="00703E14" w:rsidRDefault="00703E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817FCA5" w14:textId="1A7DEEBA" w:rsidR="00260515" w:rsidRDefault="00260515" w:rsidP="00FD38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25:19 </w:t>
      </w:r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וְהָיָ֡ה בְּהָנִ֣יחַ יְהוָ֣ה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אֱלֹהֶ֣יך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׀ לְ֠ךָ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מִכָּל־אֹ֨יְבֶ֜יך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מִסָּבִ֗יב בָּאָ֨רֶץ֙ אֲשֶׁ֣ר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יְהוָֽה־אֱ֠לֹהֶיך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נֹתֵ֨ן לְךָ֤ נַֽחֲלָה֙ לְרִשְׁתָּ֔הּ תִּמְחֶה֙ </w:t>
      </w:r>
      <w:proofErr w:type="spellStart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>אֶת־זֵ֣כֶר</w:t>
      </w:r>
      <w:proofErr w:type="spellEnd"/>
      <w:r w:rsidRPr="004F4259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עֲמָלֵ֔ק מִתַּ֖חַת הַשָּׁמָ֑יִם לֹ֖א תִּשְׁכָּֽח׃</w:t>
      </w:r>
    </w:p>
    <w:p w14:paraId="42978755" w14:textId="5AD89E25" w:rsidR="00703E14" w:rsidRDefault="005D3AD3" w:rsidP="00FD38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DB6D99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והיה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בהניח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מנוחת המלכות</w:t>
      </w:r>
      <w:r w:rsidR="0082051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תהיה חייב למחות את זכר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עמלק</w:t>
      </w:r>
      <w:r w:rsidR="00FD382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51709C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ה</w:t>
      </w:r>
      <w:r w:rsidR="0051709C">
        <w:rPr>
          <w:rFonts w:ascii="Times New Roman" w:hAnsi="Times New Roman" w:cs="Times New Roman" w:hint="cs"/>
          <w:color w:val="FFC000"/>
          <w:sz w:val="24"/>
          <w:szCs w:val="24"/>
          <w:rtl/>
        </w:rPr>
        <w:t>ֵ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מ</w:t>
      </w:r>
      <w:r w:rsidR="0051709C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ת</w:t>
      </w:r>
      <w:r w:rsidR="0051709C">
        <w:rPr>
          <w:rFonts w:ascii="Times New Roman" w:hAnsi="Times New Roman" w:cs="Times New Roman" w:hint="cs"/>
          <w:color w:val="FFC000"/>
          <w:sz w:val="24"/>
          <w:szCs w:val="24"/>
          <w:rtl/>
        </w:rPr>
        <w:t>ָּ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 מאיש ועד </w:t>
      </w:r>
      <w:proofErr w:type="spellStart"/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אשה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(שמואל א</w:t>
      </w:r>
      <w:r w:rsidR="0051709C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r w:rsidR="0051709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DB6D99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DB6D99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D3CC578" w14:textId="40EE4326" w:rsidR="00703E14" w:rsidRDefault="005D3AD3" w:rsidP="00FD38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7444A0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מתחת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השמים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82051A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82051A" w:rsidRPr="00FB1DA6">
        <w:rPr>
          <w:rFonts w:ascii="Times New Roman" w:hAnsi="Times New Roman" w:cs="Times New Roman"/>
          <w:sz w:val="24"/>
          <w:szCs w:val="24"/>
          <w:rtl/>
        </w:rPr>
        <w:t xml:space="preserve">טעם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בהסרת כחם שתלוי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בכח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D14D7">
        <w:rPr>
          <w:rFonts w:ascii="Times New Roman" w:hAnsi="Times New Roman" w:cs="Times New Roman"/>
          <w:sz w:val="24"/>
          <w:szCs w:val="24"/>
          <w:rtl/>
        </w:rPr>
        <w:t>עליוני</w:t>
      </w:r>
      <w:proofErr w:type="spellEnd"/>
      <w:r w:rsidR="00C60C94" w:rsidRPr="00FD14D7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53C0BD3" w14:textId="77777777" w:rsidR="005A3C0F" w:rsidRPr="00FB1DA6" w:rsidRDefault="005D3AD3" w:rsidP="00FD38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25:</w:t>
      </w:r>
      <w:r w:rsidR="007444A0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לא תשכח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יאות להיות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הענין</w:t>
      </w:r>
      <w:proofErr w:type="spellEnd"/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תלוי לעתיד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C7D2C1B" w14:textId="77777777" w:rsidR="00057100" w:rsidRPr="00FB1DA6" w:rsidRDefault="00057100" w:rsidP="00FD38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3B245D" w14:textId="3AE2E566" w:rsidR="005A3C0F" w:rsidRPr="00ED1ADC" w:rsidRDefault="00057100" w:rsidP="0005710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נשלמה פרשת </w:t>
      </w:r>
      <w:r w:rsidR="0014784A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כי </w:t>
      </w:r>
      <w:r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תצא / בעזרת השם את </w:t>
      </w:r>
      <w:proofErr w:type="spellStart"/>
      <w:r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יראיו</w:t>
      </w:r>
      <w:proofErr w:type="spellEnd"/>
      <w:r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</w:t>
      </w:r>
      <w:r w:rsidR="0014784A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רוצה</w:t>
      </w:r>
      <w:r w:rsidR="0051709C" w:rsidRPr="00ED1ADC">
        <w:rPr>
          <w:rStyle w:val="FootnoteReference"/>
          <w:rFonts w:ascii="Times New Roman" w:hAnsi="Times New Roman" w:cs="Times New Roman"/>
          <w:b/>
          <w:bCs/>
          <w:sz w:val="24"/>
          <w:szCs w:val="24"/>
          <w:rtl/>
        </w:rPr>
        <w:footnoteReference w:id="60"/>
      </w:r>
    </w:p>
    <w:p w14:paraId="19EEA847" w14:textId="77777777" w:rsidR="005A3C0F" w:rsidRPr="00FB1DA6" w:rsidRDefault="005A3C0F" w:rsidP="00FD382E">
      <w:pPr>
        <w:tabs>
          <w:tab w:val="left" w:pos="1139"/>
          <w:tab w:val="left" w:pos="2235"/>
          <w:tab w:val="left" w:pos="3304"/>
          <w:tab w:val="left" w:pos="51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9D123" wp14:editId="59C90554">
                <wp:simplePos x="0" y="0"/>
                <wp:positionH relativeFrom="column">
                  <wp:posOffset>1280482</wp:posOffset>
                </wp:positionH>
                <wp:positionV relativeFrom="paragraph">
                  <wp:posOffset>140335</wp:posOffset>
                </wp:positionV>
                <wp:extent cx="3343275" cy="0"/>
                <wp:effectExtent l="0" t="0" r="9525" b="19050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6E88F7" id="מחבר ישר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85pt,11.05pt" to="364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Pr="00FB1DA6">
        <w:rPr>
          <w:rFonts w:ascii="Times New Roman" w:hAnsi="Times New Roman" w:cs="Times New Roman"/>
          <w:sz w:val="24"/>
          <w:szCs w:val="24"/>
          <w:rtl/>
        </w:rPr>
        <w:tab/>
      </w:r>
      <w:r w:rsidRPr="00FB1DA6">
        <w:rPr>
          <w:rFonts w:ascii="Times New Roman" w:hAnsi="Times New Roman" w:cs="Times New Roman"/>
          <w:sz w:val="24"/>
          <w:szCs w:val="24"/>
          <w:rtl/>
        </w:rPr>
        <w:tab/>
      </w:r>
      <w:r w:rsidRPr="00FB1DA6">
        <w:rPr>
          <w:rFonts w:ascii="Times New Roman" w:hAnsi="Times New Roman" w:cs="Times New Roman"/>
          <w:sz w:val="24"/>
          <w:szCs w:val="24"/>
          <w:rtl/>
        </w:rPr>
        <w:tab/>
      </w:r>
      <w:r w:rsidRPr="00FB1DA6">
        <w:rPr>
          <w:rFonts w:ascii="Times New Roman" w:hAnsi="Times New Roman" w:cs="Times New Roman"/>
          <w:sz w:val="24"/>
          <w:szCs w:val="24"/>
          <w:rtl/>
        </w:rPr>
        <w:tab/>
      </w:r>
    </w:p>
    <w:p w14:paraId="73BA70E0" w14:textId="77777777" w:rsidR="005A3C0F" w:rsidRPr="00FB1DA6" w:rsidRDefault="005A3C0F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2892D59" w14:textId="47AC4FD9" w:rsidR="005A3C0F" w:rsidRDefault="005A3C0F" w:rsidP="00FD382E">
      <w:pPr>
        <w:tabs>
          <w:tab w:val="left" w:pos="3304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rtl/>
        </w:rPr>
      </w:pPr>
      <w:r w:rsidRPr="0051709C">
        <w:rPr>
          <w:rFonts w:ascii="Times New Roman" w:hAnsi="Times New Roman" w:cs="Times New Roman"/>
          <w:b/>
          <w:bCs/>
          <w:sz w:val="28"/>
          <w:szCs w:val="28"/>
          <w:rtl/>
        </w:rPr>
        <w:t>פרשת</w:t>
      </w:r>
      <w:r w:rsidR="0051709C" w:rsidRPr="0051709C"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כי</w:t>
      </w:r>
      <w:r w:rsidRPr="0051709C"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 תבוא</w:t>
      </w:r>
    </w:p>
    <w:p w14:paraId="3880181E" w14:textId="77777777" w:rsidR="0051709C" w:rsidRPr="0051709C" w:rsidRDefault="0051709C" w:rsidP="00FD382E">
      <w:pPr>
        <w:tabs>
          <w:tab w:val="left" w:pos="3304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rtl/>
        </w:rPr>
      </w:pPr>
    </w:p>
    <w:p w14:paraId="739D7F6D" w14:textId="291626A7" w:rsidR="00911EA6" w:rsidRPr="00FB1DA6" w:rsidRDefault="002A45C2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26:1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וְהָיָה֙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כִּֽי־תָב֣וֹא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אֶל־הָאָ֔רֶץ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אֲשֶׁר֙ יְהוָ֣ה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נֹתֵ֥ן לְךָ֖ נַֽחֲלָ֑ה וִֽירִשְׁתָּ֖הּ וְיָשַׁ֥בְתָּ בָּֽהּ׃</w:t>
      </w:r>
    </w:p>
    <w:p w14:paraId="5C3FA223" w14:textId="77777777" w:rsidR="00776966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E8D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26:1 </w:t>
      </w:r>
      <w:r w:rsidR="000B3C12" w:rsidRPr="00206E8D">
        <w:rPr>
          <w:rFonts w:ascii="Times New Roman" w:hAnsi="Times New Roman" w:cs="Times New Roman" w:hint="eastAsia"/>
          <w:color w:val="FF0000"/>
          <w:sz w:val="24"/>
          <w:szCs w:val="24"/>
          <w:rtl/>
        </w:rPr>
        <w:t>ו</w:t>
      </w:r>
      <w:r w:rsidR="005A3C0F" w:rsidRPr="00206E8D">
        <w:rPr>
          <w:rFonts w:ascii="Times New Roman" w:hAnsi="Times New Roman" w:cs="Times New Roman"/>
          <w:color w:val="FF0000"/>
          <w:sz w:val="24"/>
          <w:szCs w:val="24"/>
          <w:rtl/>
        </w:rPr>
        <w:t>היה כי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תבוא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שחתם </w:t>
      </w:r>
      <w:r w:rsidR="005A3C0F" w:rsidRPr="00756A9E">
        <w:rPr>
          <w:rFonts w:ascii="Times New Roman" w:hAnsi="Times New Roman" w:cs="Times New Roman"/>
          <w:color w:val="FFC000"/>
          <w:sz w:val="24"/>
          <w:szCs w:val="24"/>
          <w:rtl/>
        </w:rPr>
        <w:t>והיה בהניח</w:t>
      </w:r>
      <w:r w:rsidR="00AB1048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756A9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וזה היה אחרי מלוך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מלך לבני ישראל</w:t>
      </w:r>
      <w:r w:rsidR="00D9744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 היה אחרי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שמ</w:t>
      </w:r>
      <w:r w:rsidR="00AB1048" w:rsidRPr="00FD14D7">
        <w:rPr>
          <w:rFonts w:ascii="Times New Roman" w:hAnsi="Times New Roman" w:cs="Times New Roman" w:hint="cs"/>
          <w:sz w:val="24"/>
          <w:szCs w:val="24"/>
          <w:rtl/>
        </w:rPr>
        <w:t>ל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שאול</w:t>
      </w:r>
      <w:r w:rsidR="007A551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 עליו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56A9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זכור את אשר לך עמלק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בדרך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בצאתכם ממצרים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כה</w:t>
      </w:r>
      <w:r w:rsidR="00160FA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56A9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776966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61"/>
      </w:r>
      <w:r w:rsidR="005A3C0F" w:rsidRPr="00756A9E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ועל ידי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המלך שימלוך יבנה בית הבחירה</w:t>
      </w:r>
      <w:r w:rsidR="00AB104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 היה בימי שלמה</w:t>
      </w:r>
      <w:r w:rsidR="00756A9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לבאר שהבאת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</w:t>
      </w:r>
      <w:r w:rsidR="00776966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</w:t>
      </w:r>
      <w:r w:rsidR="00776966">
        <w:rPr>
          <w:rFonts w:ascii="Times New Roman" w:hAnsi="Times New Roman" w:cs="Times New Roman" w:hint="cs"/>
          <w:sz w:val="24"/>
          <w:szCs w:val="24"/>
          <w:rtl/>
        </w:rPr>
        <w:t>ִּ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</w:t>
      </w:r>
      <w:r w:rsidR="00776966">
        <w:rPr>
          <w:rFonts w:ascii="Times New Roman" w:hAnsi="Times New Roman" w:cs="Times New Roman" w:hint="cs"/>
          <w:sz w:val="24"/>
          <w:szCs w:val="24"/>
          <w:rtl/>
        </w:rPr>
        <w:t>ּוּ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שיתחיבו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בבואם לארץ אחרי הכבוש והחלוק</w:t>
      </w:r>
      <w:r w:rsidR="00756A9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C2E7F77" w14:textId="27AA5A32" w:rsidR="00703E14" w:rsidRDefault="005A3C0F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וכאשר החל לבאר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כל התלוי במקום המובחר</w:t>
      </w:r>
      <w:r w:rsidR="00D8017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כאמרו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והבאתם שמה עולותיכם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776966">
        <w:rPr>
          <w:rFonts w:ascii="Times New Roman" w:hAnsi="Times New Roman" w:cs="Times New Roman" w:hint="cs"/>
          <w:color w:val="0070C0"/>
          <w:sz w:val="24"/>
          <w:szCs w:val="24"/>
          <w:rtl/>
        </w:rPr>
        <w:t>דברים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r w:rsidR="004F025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proofErr w:type="spellEnd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B1048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Pr="00FD14D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כלל מה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שנזכר בפסוק הזה</w:t>
      </w:r>
      <w:r w:rsidR="00756A9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הם כללים</w:t>
      </w:r>
      <w:r w:rsidR="00D8017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והזכיר פרטיהם בסדר הפרשיות</w:t>
      </w:r>
      <w:r w:rsidR="00861E4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עם הבאת עניני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מצות נוגעים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בעניני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הסדר</w:t>
      </w:r>
      <w:r w:rsidR="00756A9E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הנה באר הבאת העולה </w:t>
      </w:r>
      <w:r w:rsidR="00D8017F">
        <w:rPr>
          <w:rFonts w:ascii="Times New Roman" w:hAnsi="Times New Roman" w:cs="Times New Roman" w:hint="cs"/>
          <w:sz w:val="24"/>
          <w:szCs w:val="24"/>
          <w:rtl/>
        </w:rPr>
        <w:t>ב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אמור 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ועשית עולותיך</w:t>
      </w:r>
      <w:r w:rsidR="00703E14" w:rsidRPr="00183EA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הבשר והדם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(שם </w:t>
      </w:r>
      <w:proofErr w:type="spellStart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r w:rsidR="00100C7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כז</w:t>
      </w:r>
      <w:proofErr w:type="spellEnd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56A9E" w:rsidRPr="00756A9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וזבחיכם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D8017F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AB1048" w:rsidRPr="00FB1DA6">
        <w:rPr>
          <w:rFonts w:ascii="Times New Roman" w:hAnsi="Times New Roman" w:cs="Times New Roman"/>
          <w:sz w:val="24"/>
          <w:szCs w:val="24"/>
          <w:rtl/>
        </w:rPr>
        <w:t>אמור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ודם זבחיך </w:t>
      </w:r>
      <w:proofErr w:type="spellStart"/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ישפך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(שם)</w:t>
      </w:r>
      <w:r w:rsidR="00756A9E" w:rsidRPr="00756A9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ובענין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מעשרותיכם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נאמר </w:t>
      </w:r>
      <w:r w:rsidRPr="00756A9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ואכלת לפני ה' </w:t>
      </w:r>
      <w:proofErr w:type="spellStart"/>
      <w:r w:rsidRPr="00756A9E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F05767">
        <w:rPr>
          <w:rFonts w:ascii="Times New Roman" w:hAnsi="Times New Roman" w:cs="Times New Roman" w:hint="cs"/>
          <w:color w:val="FFC000"/>
          <w:sz w:val="24"/>
          <w:szCs w:val="24"/>
          <w:rtl/>
        </w:rPr>
        <w:t>...</w:t>
      </w:r>
      <w:r w:rsidRPr="00756A9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מעשר דגנך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(שם יד</w:t>
      </w:r>
      <w:r w:rsidR="00F05767">
        <w:rPr>
          <w:rFonts w:ascii="Times New Roman" w:hAnsi="Times New Roman" w:cs="Times New Roman"/>
          <w:color w:val="0070C0"/>
          <w:sz w:val="24"/>
          <w:szCs w:val="24"/>
        </w:rPr>
        <w:t>:</w:t>
      </w:r>
      <w:proofErr w:type="spellStart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כג</w:t>
      </w:r>
      <w:proofErr w:type="spellEnd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56A9E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ובמאמר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ובכורות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נאמר 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כל הבכור אשר יולד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(שם </w:t>
      </w:r>
      <w:proofErr w:type="spellStart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r w:rsidR="00ED30A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proofErr w:type="spellEnd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56A9E" w:rsidRPr="00756A9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ונאמר 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לפני ה'</w:t>
      </w:r>
      <w:r w:rsidR="00703E14" w:rsidRPr="00183EA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תאכלנו</w:t>
      </w:r>
      <w:proofErr w:type="spellEnd"/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במקום אשר יבחר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(שם </w:t>
      </w:r>
      <w:proofErr w:type="spellStart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r w:rsidR="0059288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proofErr w:type="spellEnd"/>
      <w:r w:rsidR="00AB1048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B104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AB1048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ובמאמר </w:t>
      </w:r>
      <w:r w:rsidRPr="00756A9E">
        <w:rPr>
          <w:rFonts w:ascii="Times New Roman" w:hAnsi="Times New Roman" w:cs="Times New Roman"/>
          <w:color w:val="FFC000"/>
          <w:sz w:val="24"/>
          <w:szCs w:val="24"/>
          <w:rtl/>
        </w:rPr>
        <w:t>ונדריכם ונדבותיכם</w:t>
      </w:r>
      <w:r w:rsidR="00703E14" w:rsidRPr="00756A9E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על שנאמר 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אלה תעשו לה' במועדיכם לבד </w:t>
      </w:r>
      <w:r w:rsidR="00AB1048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מ</w:t>
      </w:r>
      <w:r w:rsidR="00AB1048">
        <w:rPr>
          <w:rFonts w:ascii="Times New Roman" w:hAnsi="Times New Roman" w:cs="Times New Roman" w:hint="cs"/>
          <w:color w:val="FFC000"/>
          <w:sz w:val="24"/>
          <w:szCs w:val="24"/>
          <w:rtl/>
        </w:rPr>
        <w:t>נ</w:t>
      </w:r>
      <w:r w:rsidR="00AB1048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דריכם 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ונדבותיכם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כט</w:t>
      </w:r>
      <w:r w:rsidR="0059288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לט</w:t>
      </w:r>
      <w:proofErr w:type="spellEnd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56A9E" w:rsidRPr="00756A9E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והביא סדר המועדים שצריכים לבוא במקום המובחר</w:t>
      </w:r>
      <w:r w:rsidR="006C7B8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שלש</w:t>
      </w:r>
      <w:r w:rsidR="00703E14" w:rsidRPr="00183EA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רגלים תחוג לי בשנה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כג</w:t>
      </w:r>
      <w:r w:rsidR="00F9002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יד</w:t>
      </w:r>
      <w:proofErr w:type="spellEnd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56A9E">
        <w:rPr>
          <w:rFonts w:ascii="Times New Roman" w:hAnsi="Times New Roman" w:cs="Times New Roman" w:hint="cs"/>
          <w:color w:val="0070C0"/>
          <w:sz w:val="24"/>
          <w:szCs w:val="24"/>
          <w:rtl/>
        </w:rPr>
        <w:t>.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ובאר גם כן מצות שתלויות בשערים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עם סדר עניני מצות ודינים</w:t>
      </w:r>
      <w:r w:rsidR="00E44C1D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מפרשת שופטים ושוטרים עד חתימת פרשת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כי תצא</w:t>
      </w:r>
      <w:r w:rsidR="00756A9E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והוצרך להורות גם איכות הבאת הבכורים הנרמזים במאמר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ותרומת ידך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r w:rsidR="00E7255A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proofErr w:type="spellEnd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B1048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756A9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לה</w:t>
      </w:r>
      <w:r w:rsidR="00AB1048">
        <w:rPr>
          <w:rFonts w:ascii="Times New Roman" w:hAnsi="Times New Roman" w:cs="Times New Roman" w:hint="cs"/>
          <w:sz w:val="24"/>
          <w:szCs w:val="24"/>
          <w:rtl/>
        </w:rPr>
        <w:t>ו</w:t>
      </w:r>
      <w:r w:rsidRPr="00FB1DA6">
        <w:rPr>
          <w:rFonts w:ascii="Times New Roman" w:hAnsi="Times New Roman" w:cs="Times New Roman"/>
          <w:sz w:val="24"/>
          <w:szCs w:val="24"/>
          <w:rtl/>
        </w:rPr>
        <w:t>רות הביאה במקום המובחר לצורך ענין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הברכה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95C4BE8" w14:textId="77777777" w:rsidR="0068224C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26:1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וירשתה וישבת בה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יתחיבו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מעת בואם כי אם אחרי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הכבוש והחלוק</w:t>
      </w:r>
      <w:r w:rsidR="00E54CB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 היה אחרי שבע שנים</w:t>
      </w:r>
      <w:r w:rsidR="006E625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8035BE">
        <w:rPr>
          <w:rFonts w:ascii="Times New Roman" w:hAnsi="Times New Roman" w:cs="Times New Roman"/>
          <w:sz w:val="24"/>
          <w:szCs w:val="24"/>
          <w:rtl/>
        </w:rPr>
        <w:t xml:space="preserve">כמאמר </w:t>
      </w:r>
      <w:r w:rsidR="005A3C0F" w:rsidRPr="00FD382E">
        <w:rPr>
          <w:rFonts w:ascii="Times New Roman" w:hAnsi="Times New Roman" w:cs="Times New Roman"/>
          <w:sz w:val="24"/>
          <w:szCs w:val="24"/>
          <w:rtl/>
        </w:rPr>
        <w:t>כלב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ארבעים שנה אנכי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(יהושע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יד</w:t>
      </w:r>
      <w:r w:rsidR="000A338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56A9E" w:rsidRPr="00756A9E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והנה בעת בואם לארץ עברו שמונה ושלשים שנה</w:t>
      </w:r>
      <w:r w:rsidR="00E54CB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ואמר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ועתה הנה אנכי היום בן חמש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ושמונים שנה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77194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שם </w:t>
      </w:r>
      <w:proofErr w:type="spellStart"/>
      <w:r w:rsidR="00771942">
        <w:rPr>
          <w:rFonts w:ascii="Times New Roman" w:hAnsi="Times New Roman" w:cs="Times New Roman" w:hint="cs"/>
          <w:color w:val="0070C0"/>
          <w:sz w:val="24"/>
          <w:szCs w:val="24"/>
          <w:rtl/>
        </w:rPr>
        <w:t>יד: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56A9E" w:rsidRPr="00756A9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הנה עברו שבע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שנים</w:t>
      </w:r>
      <w:r w:rsidR="00DF478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 היה אחרי הכבוש והחלוק</w:t>
      </w:r>
      <w:r w:rsidR="00756A9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DEE8F2D" w14:textId="296AA587" w:rsidR="00703E14" w:rsidRDefault="005A3C0F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ודעת בעלי הקבלה שבע שכבשו</w:t>
      </w:r>
      <w:r w:rsidR="0068224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ושבע שחלקו</w:t>
      </w:r>
      <w:r w:rsidR="00144F7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ולקחו הסמך בדרך נפלאה כדרכיהם הידועים ממאמר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בארבע</w:t>
      </w:r>
      <w:r w:rsidR="00703E14" w:rsidRPr="00183EA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AB104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עשרה שנה 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אחר אשר הוכתה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העיר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(יחזקאל </w:t>
      </w:r>
      <w:proofErr w:type="spellStart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מ</w:t>
      </w:r>
      <w:r w:rsidR="00E55E0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proofErr w:type="spellEnd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44F70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>להשלים שבע עשרה</w:t>
      </w:r>
      <w:r w:rsidR="00703E1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יובלים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3F78185" w14:textId="68F55ED5" w:rsidR="00703E14" w:rsidRDefault="00703E14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843FB54" w14:textId="1A545167" w:rsidR="002A45C2" w:rsidRDefault="002A45C2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26:2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וְלָֽקַחְתָּ֞ מֵֽרֵאשִׁ֣ית ׀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כָּל־פְּרִ֣י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הָֽאֲדָמָ֗ה אֲשֶׁ֨ר תָּבִ֧יא מֵֽאַרְצְךָ֛ אֲשֶׁ֨ר יְהוָ֧ה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אֱלֹהֶ֛יך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נֹתֵ֥ן לָ֖ךְ וְשַׂמְתָּ֣ בַטֶּ֑נֶא וְהָֽלַכְתָּ֙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אֶל־הַמָּק֔וֹם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אֲשֶׁ֤ר יִבְחַר֙ יְהוָ֣ה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לְשַׁכֵּ֥ן שְׁמ֖וֹ שָֽׁם׃</w:t>
      </w:r>
    </w:p>
    <w:p w14:paraId="78058F69" w14:textId="77777777" w:rsidR="0080681A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ולקחת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מראשית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ראשית</w:t>
      </w:r>
      <w:r w:rsidR="00144F7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שייחד אילן אחד מהמין</w:t>
      </w:r>
      <w:r w:rsidR="00CE0AE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אע"פ שבכרו הרבה</w:t>
      </w:r>
      <w:r w:rsidR="00231E9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930B2CB" w14:textId="50CF377F" w:rsidR="00CE0AE9" w:rsidRDefault="005A3C0F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ומכל המינים צריך להביא בכורים</w:t>
      </w:r>
      <w:r w:rsidR="00144F7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שנאמר 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להביא את</w:t>
      </w:r>
      <w:r w:rsidR="00CE0AE9" w:rsidRPr="00183EA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בכורי אדמתנו ובכורי כל פרי כל עץ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(נחמיה </w:t>
      </w:r>
      <w:proofErr w:type="spellStart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r w:rsidR="00252A7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לו</w:t>
      </w:r>
      <w:proofErr w:type="spellEnd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44F70" w:rsidRPr="00144F70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ובעלי הקבלה אמרו</w:t>
      </w:r>
      <w:r w:rsidR="00CE0AE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משבעה מיני</w:t>
      </w:r>
      <w:r w:rsidR="0089639C">
        <w:rPr>
          <w:rFonts w:ascii="Times New Roman" w:hAnsi="Times New Roman" w:cs="Times New Roman" w:hint="cs"/>
          <w:sz w:val="24"/>
          <w:szCs w:val="24"/>
          <w:rtl/>
        </w:rPr>
        <w:t>ם,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הם הנזכרים 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ארץ </w:t>
      </w:r>
      <w:proofErr w:type="spellStart"/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חטה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r w:rsidR="0058679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proofErr w:type="spellEnd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B1048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לא יתכן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DDC0961" w14:textId="77777777" w:rsidR="00CE0AE9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ושמת</w:t>
      </w:r>
      <w:r w:rsidR="00CE0AE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בטנא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כנראה על הקרובים הכתוב מדבר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3EE8351" w14:textId="4A2A5324" w:rsidR="005027BB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מארצך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לכלול ארץ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סיחון</w:t>
      </w:r>
      <w:proofErr w:type="spellEnd"/>
      <w:r w:rsidR="00CE0AE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ועוג</w:t>
      </w:r>
      <w:r w:rsidR="00096CB7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4F51C68" w14:textId="7ECA04E7" w:rsidR="005027BB" w:rsidRDefault="005027BB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72B1784" w14:textId="1A62A04B" w:rsidR="002A45C2" w:rsidRDefault="002A45C2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26:3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וּבָאתָ֙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אֶל־הַכֹּהֵ֔ן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יִֽהְיֶ֖ה בַּיָּמִ֣ים הָהֵ֑ם וְאָֽמַרְתָּ֣ אֵלָ֗יו הִגַּ֤דְתִּי הַיּוֹם֙ לַֽיהוָ֣ה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כִּי־בָ֨אתִי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אֶל־הָאָ֔רֶץ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אֲשֶׁ֨ר נִשְׁבַּ֧ע יְהוָ֛ה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לַֽאֲבֹתֵ֖ינו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ּ לָ֥תֶת לָֽנוּ׃</w:t>
      </w:r>
    </w:p>
    <w:p w14:paraId="02D759AA" w14:textId="0B00ED3B" w:rsidR="00CE0AE9" w:rsidRDefault="005027BB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8035B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26:3 </w:t>
      </w:r>
      <w:r w:rsidR="005A3C0F" w:rsidRPr="00FD382E">
        <w:rPr>
          <w:rFonts w:ascii="Times New Roman" w:hAnsi="Times New Roman" w:cs="Times New Roman"/>
          <w:color w:val="FF0000"/>
          <w:sz w:val="24"/>
          <w:szCs w:val="24"/>
          <w:rtl/>
        </w:rPr>
        <w:t>ובאת אל הכהן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לא יתכן היות כהן גדול</w:t>
      </w:r>
      <w:r w:rsidR="002A297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הטעם לאנשי המשמר</w:t>
      </w:r>
      <w:r w:rsidR="00351BC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E0AE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על כן </w:t>
      </w:r>
      <w:r w:rsidR="005A3C0F" w:rsidRPr="00144F70">
        <w:rPr>
          <w:rFonts w:ascii="Times New Roman" w:hAnsi="Times New Roman" w:cs="Times New Roman"/>
          <w:color w:val="FFC000"/>
          <w:sz w:val="24"/>
          <w:szCs w:val="24"/>
          <w:rtl/>
        </w:rPr>
        <w:t>אשר יהיה בימים ההם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2DBF8EB" w14:textId="77777777" w:rsidR="00911EA6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הגדתי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היום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בהבאת אלו הבכורים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0BE922FF" w14:textId="43272BD5" w:rsidR="00CE0AE9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לה'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אולי ישמע ה' </w:t>
      </w:r>
      <w:proofErr w:type="spellStart"/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לז</w:t>
      </w:r>
      <w:r w:rsidR="004A577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9F03907" w14:textId="0FB46D02" w:rsidR="00CE0AE9" w:rsidRDefault="00CE0AE9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7C6A292" w14:textId="67A532EE" w:rsidR="002A45C2" w:rsidRDefault="002A45C2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26:4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וְלָקַ֧ח הַכֹּהֵ֛ן הַטֶּ֖נֶא מִיָּדֶ֑ךָ וְהִ֨נִּיח֔וֹ לִפְנֵ֕י מִזְבַּ֖ח יְהוָ֥ה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אֱלֹהֶֽיך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5FC87158" w14:textId="06016A60" w:rsidR="00911EA6" w:rsidRDefault="008035BE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26:4</w:t>
      </w:r>
      <w:r w:rsidR="005D3AD3" w:rsidRPr="008035B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הטנא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כטעם סל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4DDDA28" w14:textId="77777777" w:rsidR="00CE0AE9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והניחו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הכהן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E0712C3" w14:textId="5C9ED8BA" w:rsidR="00CE0AE9" w:rsidRDefault="00CE0AE9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4ED3BC0" w14:textId="0CC0DE2C" w:rsidR="002A45C2" w:rsidRDefault="002A45C2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26:5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וְעָנִ֨יתָ וְאָֽמַרְתָּ֜ לִפְנֵ֣י ׀ יְהוָ֣ה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אֱלֹהֶ֗יך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אֲרַמִּי֙ אֹבֵ֣ד אָבִ֔י וַיֵּ֣רֶד מִצְרַ</w:t>
      </w:r>
      <w:r w:rsidRPr="00464166">
        <w:rPr>
          <w:rFonts w:asciiTheme="majorBidi" w:hAnsiTheme="majorBidi" w:cs="Times New Roman" w:hint="cs"/>
          <w:b/>
          <w:bCs/>
          <w:sz w:val="24"/>
          <w:szCs w:val="24"/>
          <w:rtl/>
        </w:rPr>
        <w:t>֔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יְמָה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וַיָּ֥גָר שָׁ֖ם בִּמְתֵ֣י מְעָ֑ט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וַֽיְהִי־שָׁ֕ם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לְג֥וֹי גָּד֖וֹל עָצ֥וּם וָרָֽב׃</w:t>
      </w:r>
    </w:p>
    <w:p w14:paraId="639A879A" w14:textId="09144912" w:rsidR="002B6DB0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וענית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אומרים שהוא כמו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ויען איוב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(איוב ג</w:t>
      </w:r>
      <w:r w:rsidR="00524EAE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557BB5">
        <w:rPr>
          <w:rFonts w:ascii="Times New Roman" w:hAnsi="Times New Roman" w:cs="Times New Roman" w:hint="cs"/>
          <w:color w:val="0070C0"/>
          <w:sz w:val="24"/>
          <w:szCs w:val="24"/>
          <w:rtl/>
        </w:rPr>
        <w:t>ב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E0AE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הראשון</w:t>
      </w:r>
      <w:r w:rsidR="00144F70" w:rsidRPr="00AB1048">
        <w:rPr>
          <w:rFonts w:ascii="Times New Roman" w:hAnsi="Times New Roman" w:cs="Times New Roman"/>
          <w:sz w:val="24"/>
          <w:szCs w:val="24"/>
          <w:rtl/>
        </w:rPr>
        <w:t>.</w:t>
      </w:r>
      <w:r w:rsidR="005A3C0F" w:rsidRPr="00AB1048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וי</w:t>
      </w:r>
      <w:r w:rsidR="00AB1048" w:rsidRPr="00FD14D7">
        <w:rPr>
          <w:rFonts w:ascii="Times New Roman" w:hAnsi="Times New Roman" w:cs="Times New Roman" w:hint="cs"/>
          <w:sz w:val="24"/>
          <w:szCs w:val="24"/>
          <w:rtl/>
        </w:rPr>
        <w:t>ת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כן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לומר כי כשלקח הכהן הטנא מידיו</w:t>
      </w:r>
      <w:r w:rsidR="00351BC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 אפשר שלא ברכו</w:t>
      </w:r>
      <w:r w:rsidR="00CE0AE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הכהן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בקחתו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הטנא</w:t>
      </w:r>
      <w:r w:rsidR="00144F7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r w:rsidR="005A3C0F" w:rsidRPr="00144F70">
        <w:rPr>
          <w:rFonts w:ascii="Times New Roman" w:hAnsi="Times New Roman" w:cs="Times New Roman"/>
          <w:color w:val="FFC000"/>
          <w:sz w:val="24"/>
          <w:szCs w:val="24"/>
          <w:rtl/>
        </w:rPr>
        <w:t>וענית</w:t>
      </w:r>
      <w:r w:rsidR="002B6DB0" w:rsidRPr="002B6DB0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:</w:t>
      </w:r>
      <w:r w:rsidR="005A3C0F" w:rsidRPr="00144F7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</w:p>
    <w:p w14:paraId="1E1ABE2B" w14:textId="67DECEA7" w:rsidR="00CE0AE9" w:rsidRDefault="002B6DB0" w:rsidP="00B627A5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2B6DB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26:5 </w:t>
      </w:r>
      <w:r w:rsidR="005A3C0F" w:rsidRPr="002B6DB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ואמרת לפני ה' </w:t>
      </w:r>
      <w:proofErr w:type="spellStart"/>
      <w:r w:rsidR="005A3C0F" w:rsidRPr="002B6DB0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5A3C0F" w:rsidRPr="002B6DB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ארמי אובד</w:t>
      </w:r>
      <w:r w:rsidR="00CE0AE9" w:rsidRPr="002B6DB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B6DB0">
        <w:rPr>
          <w:rFonts w:ascii="Times New Roman" w:hAnsi="Times New Roman" w:cs="Times New Roman"/>
          <w:color w:val="FF0000"/>
          <w:sz w:val="24"/>
          <w:szCs w:val="24"/>
          <w:rtl/>
        </w:rPr>
        <w:t>אבי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251609"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להורות כי לא זכה מאבותיו במעלה ובעשר</w:t>
      </w:r>
      <w:r w:rsidR="00144F7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שהרי יעקב בלכתו</w:t>
      </w:r>
      <w:r w:rsidR="00CE0AE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בארם עני היה</w:t>
      </w:r>
      <w:r w:rsidR="009A3C0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תנו </w:t>
      </w:r>
      <w:r w:rsidR="00B44185">
        <w:rPr>
          <w:rFonts w:ascii="Times New Roman" w:hAnsi="Times New Roman" w:cs="Times New Roman" w:hint="cs"/>
          <w:color w:val="FFC000"/>
          <w:sz w:val="24"/>
          <w:szCs w:val="24"/>
          <w:rtl/>
        </w:rPr>
        <w:t>שֵׁכָ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ר ל</w:t>
      </w:r>
      <w:r w:rsidR="00B44185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אובד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לא</w:t>
      </w:r>
      <w:r w:rsidR="00B4418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B627A5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5A3C0F" w:rsidRPr="00144F70">
        <w:rPr>
          <w:rFonts w:ascii="Times New Roman" w:hAnsi="Times New Roman" w:cs="Times New Roman"/>
          <w:sz w:val="24"/>
          <w:szCs w:val="24"/>
          <w:rtl/>
        </w:rPr>
        <w:t>ו</w:t>
      </w:r>
      <w:r w:rsidR="005A3C0F" w:rsidRPr="00B627A5">
        <w:rPr>
          <w:rFonts w:ascii="Times New Roman" w:hAnsi="Times New Roman" w:cs="Times New Roman"/>
          <w:color w:val="FFC000"/>
          <w:sz w:val="24"/>
          <w:szCs w:val="24"/>
          <w:rtl/>
        </w:rPr>
        <w:t>ארמי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נופל על</w:t>
      </w:r>
      <w:r w:rsidR="00CE0AE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יעקב מפני שגר </w:t>
      </w:r>
      <w:r w:rsidR="009A3C05">
        <w:rPr>
          <w:rFonts w:ascii="Times New Roman" w:hAnsi="Times New Roman" w:cs="Times New Roman" w:hint="cs"/>
          <w:sz w:val="24"/>
          <w:szCs w:val="24"/>
          <w:rtl/>
        </w:rPr>
        <w:t>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שם</w:t>
      </w:r>
      <w:r w:rsidR="001E735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אי אפשר שיהיה הרצון על לבן</w:t>
      </w:r>
      <w:r w:rsidR="001E5C6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מלת </w:t>
      </w:r>
      <w:r w:rsidR="005A3C0F" w:rsidRPr="00144F70">
        <w:rPr>
          <w:rFonts w:ascii="Times New Roman" w:hAnsi="Times New Roman" w:cs="Times New Roman"/>
          <w:color w:val="FFC000"/>
          <w:sz w:val="24"/>
          <w:szCs w:val="24"/>
          <w:rtl/>
        </w:rPr>
        <w:t>אובד</w:t>
      </w:r>
      <w:r w:rsidR="00CE0AE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עומדת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DCD9879" w14:textId="76632E21" w:rsidR="00911EA6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וירד מצרימה ויגר שם במתי מעט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והורה כי </w:t>
      </w:r>
      <w:r w:rsidR="005A3C0F" w:rsidRPr="00AC4408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 xml:space="preserve">לא </w:t>
      </w:r>
      <w:proofErr w:type="spellStart"/>
      <w:r w:rsidR="005A3C0F" w:rsidRPr="00AC4408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בכח</w:t>
      </w:r>
      <w:proofErr w:type="spellEnd"/>
      <w:r w:rsidR="005A3C0F" w:rsidRPr="00AC4408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 xml:space="preserve"> ולא בחיל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7A131696" w14:textId="142193B2" w:rsidR="00144F70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ויהי שם לגוי גדול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</w:t>
      </w:r>
      <w:r w:rsidR="00B44185">
        <w:rPr>
          <w:rFonts w:ascii="Times New Roman" w:hAnsi="Times New Roman" w:cs="Times New Roman" w:hint="cs"/>
          <w:sz w:val="24"/>
          <w:szCs w:val="24"/>
          <w:rtl/>
        </w:rPr>
        <w:t>ֵּ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</w:t>
      </w:r>
      <w:r w:rsidR="00B44185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</w:t>
      </w:r>
      <w:r w:rsidR="00B44185">
        <w:rPr>
          <w:rFonts w:ascii="Times New Roman" w:hAnsi="Times New Roman" w:cs="Times New Roman" w:hint="cs"/>
          <w:sz w:val="24"/>
          <w:szCs w:val="24"/>
          <w:rtl/>
        </w:rPr>
        <w:t>ֹ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השם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95673D3" w14:textId="5E17F641" w:rsidR="00144F70" w:rsidRDefault="00144F70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84F0543" w14:textId="00356FB7" w:rsidR="002A45C2" w:rsidRDefault="002A45C2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26:6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וַיָּרֵ֧עוּ אֹתָ֛נוּ הַמִּצְרִ֖ים וַיְעַנּ֑וּנוּ וַיִּתְּנ֥וּ עָלֵ֖ינוּ עֲבֹדָ֥ה קָשָֽׁה׃</w:t>
      </w:r>
    </w:p>
    <w:p w14:paraId="14A63EE5" w14:textId="20725482" w:rsidR="00CE0AE9" w:rsidRDefault="00144F70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26:6 </w:t>
      </w:r>
      <w:r w:rsidR="005A3C0F" w:rsidRPr="00144F70">
        <w:rPr>
          <w:rFonts w:ascii="Times New Roman" w:hAnsi="Times New Roman" w:cs="Times New Roman"/>
          <w:color w:val="FF0000"/>
          <w:sz w:val="24"/>
          <w:szCs w:val="24"/>
          <w:rtl/>
        </w:rPr>
        <w:t>וירעו אותנו</w:t>
      </w:r>
      <w:r w:rsidR="00C60C94" w:rsidRPr="00144F7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כל הבן הילוד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(שמות</w:t>
      </w:r>
      <w:r w:rsidR="00CE0AE9" w:rsidRPr="00C15E1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r w:rsidR="00E0641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C0B1DAE" w14:textId="672BC4AA" w:rsidR="00CE0AE9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ויענונו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בבנין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הערים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ב</w:t>
      </w:r>
      <w:r w:rsidR="001E7359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ח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מר ובלבנים</w:t>
      </w:r>
      <w:r w:rsidR="00BF0CE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BF0CE9" w:rsidRPr="00FD382E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BF0CE9" w:rsidRPr="00FD382E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א</w:t>
      </w:r>
      <w:r w:rsidR="00754FB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BF0CE9" w:rsidRPr="00FD382E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יד</w:t>
      </w:r>
      <w:proofErr w:type="spellEnd"/>
      <w:r w:rsidR="00BF0CE9" w:rsidRPr="00FD382E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9531B9D" w14:textId="167FEDE9" w:rsidR="00CE0AE9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ויתנו עלינו עבודה קשה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CE0AE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ובכל עבודה בשדה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(שם)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4572D66" w14:textId="1D0B6F10" w:rsidR="00CE0AE9" w:rsidRDefault="00CE0AE9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AB07967" w14:textId="63C1E6B2" w:rsidR="002A45C2" w:rsidRDefault="002A45C2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26:7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וַנִּצְעַ֕ק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אֶל־יְהוָ֖ה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אֱלֹהֵ֣י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אֲבֹתֵ֑ינו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וַיִּשְׁמַ֤ע יְהוָה֙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אֶת־קֹלֵ</w:t>
      </w:r>
      <w:r w:rsidRPr="00464166">
        <w:rPr>
          <w:rFonts w:asciiTheme="majorBidi" w:hAnsiTheme="majorBidi" w:cs="Times New Roman" w:hint="cs"/>
          <w:b/>
          <w:bCs/>
          <w:sz w:val="24"/>
          <w:szCs w:val="24"/>
          <w:rtl/>
        </w:rPr>
        <w:t>֔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נו</w:t>
      </w:r>
      <w:proofErr w:type="spellEnd"/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ּ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וַיַּ֧רְא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אֶת־עָנְיֵ֛נו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וְאֶת־עֲמָלֵ֖נו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וְאֶת־לַֽחֲצֵֽנו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ּ׃</w:t>
      </w:r>
    </w:p>
    <w:p w14:paraId="4F759A50" w14:textId="16BE5AF8" w:rsidR="00CE0AE9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ונצעק אל ה'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E10F10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144F7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כנזכר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ויזעקו ותעל</w:t>
      </w:r>
      <w:r w:rsidR="00CE0AE9" w:rsidRPr="00183EA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שעותם</w:t>
      </w:r>
      <w:proofErr w:type="spellEnd"/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אל </w:t>
      </w:r>
      <w:proofErr w:type="spellStart"/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האלהים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447A72">
        <w:rPr>
          <w:rFonts w:ascii="Times New Roman" w:hAnsi="Times New Roman" w:cs="Times New Roman" w:hint="cs"/>
          <w:color w:val="0070C0"/>
          <w:sz w:val="24"/>
          <w:szCs w:val="24"/>
          <w:rtl/>
        </w:rPr>
        <w:t>שמות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r w:rsidR="00447A7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כג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214B428" w14:textId="23207DE5" w:rsidR="00CE0AE9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וירא את ענינו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ענויינו</w:t>
      </w:r>
      <w:proofErr w:type="spellEnd"/>
      <w:r w:rsidR="00C870D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</w:t>
      </w:r>
      <w:r w:rsidR="00CE0AE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ויענונו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כו</w:t>
      </w:r>
      <w:r w:rsidR="00447A7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19977AC" w14:textId="3147D69D" w:rsidR="00CE0AE9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עמלנו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C870DB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="005A3C0F" w:rsidRPr="00144F70">
        <w:rPr>
          <w:rFonts w:ascii="Times New Roman" w:hAnsi="Times New Roman" w:cs="Times New Roman"/>
          <w:color w:val="FFC000"/>
          <w:sz w:val="24"/>
          <w:szCs w:val="24"/>
          <w:rtl/>
        </w:rPr>
        <w:t>ויתנו עלינו עבודה קשה</w:t>
      </w:r>
      <w:r w:rsidR="00A233AE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A233AE" w:rsidRPr="00A233AE">
        <w:rPr>
          <w:rFonts w:ascii="Times New Roman" w:hAnsi="Times New Roman" w:cs="Times New Roman" w:hint="cs"/>
          <w:color w:val="0070C0"/>
          <w:sz w:val="24"/>
          <w:szCs w:val="24"/>
          <w:rtl/>
        </w:rPr>
        <w:t>(שם)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83E333A" w14:textId="3F4FC879" w:rsidR="00CE0AE9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ואת</w:t>
      </w:r>
      <w:r w:rsidR="00CE0AE9" w:rsidRPr="0041110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לחצנו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C870DB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והנוגשים אצים </w:t>
      </w:r>
      <w:proofErr w:type="spellStart"/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לאמר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F35DDA" w:rsidRPr="00A233AE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ה</w:t>
      </w:r>
      <w:r w:rsidR="00A233A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8035BE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proofErr w:type="spellEnd"/>
      <w:r w:rsidR="005A3C0F" w:rsidRPr="008035BE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2147E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5400120" w14:textId="29DDF93E" w:rsidR="00CE0AE9" w:rsidRDefault="00CE0AE9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3AF905F" w14:textId="53D1DF57" w:rsidR="002A45C2" w:rsidRDefault="002A45C2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26:8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וַיּֽוֹצִאֵ֤נוּ יְהוָה֙ מִמִּצְרַ֔יִם בְּיָ֤ד חֲזָקָה֙ וּבִזְרֹ֣עַ נְטוּיָ֔ה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וּבְמֹרָ֖א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גָּדֹ֑ל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וּבְאֹת֖וֹת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וּבְמֹֽפְתִֽים׃</w:t>
      </w:r>
    </w:p>
    <w:p w14:paraId="43780649" w14:textId="77777777" w:rsidR="00CE0AE9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ויוציאו ה' ממצרים</w:t>
      </w:r>
      <w:r w:rsidR="00CE0AE9" w:rsidRPr="0041110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ביד חזקה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במכות שעשה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AB06FBC" w14:textId="77777777" w:rsidR="00CE0AE9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ובזרוע נטויה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במכת בכורים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2B71AAC" w14:textId="77777777" w:rsidR="00CE0AE9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ובמורא גדול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CE0AE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קריעת ים סוף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5813DBF" w14:textId="6204603B" w:rsidR="00CE0AE9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ובאותות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E7359">
        <w:rPr>
          <w:rFonts w:ascii="Times New Roman" w:hAnsi="Times New Roman" w:cs="Times New Roman"/>
          <w:sz w:val="24"/>
          <w:szCs w:val="24"/>
          <w:rtl/>
        </w:rPr>
        <w:t xml:space="preserve">יתכן </w:t>
      </w:r>
      <w:proofErr w:type="spellStart"/>
      <w:r w:rsidR="005A3C0F" w:rsidRPr="00FD14D7">
        <w:rPr>
          <w:rFonts w:ascii="Times New Roman" w:hAnsi="Times New Roman" w:cs="Times New Roman"/>
          <w:sz w:val="24"/>
          <w:szCs w:val="24"/>
          <w:rtl/>
        </w:rPr>
        <w:t>שהו</w:t>
      </w:r>
      <w:r w:rsidR="001E7359" w:rsidRPr="00FD14D7">
        <w:rPr>
          <w:rFonts w:ascii="Times New Roman" w:hAnsi="Times New Roman" w:cs="Times New Roman"/>
          <w:sz w:val="24"/>
          <w:szCs w:val="24"/>
          <w:rtl/>
        </w:rPr>
        <w:t>"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ו</w:t>
      </w:r>
      <w:proofErr w:type="spellEnd"/>
      <w:r w:rsidR="005A3C0F" w:rsidRPr="001E7359">
        <w:rPr>
          <w:rFonts w:ascii="Times New Roman" w:hAnsi="Times New Roman" w:cs="Times New Roman"/>
          <w:sz w:val="24"/>
          <w:szCs w:val="24"/>
          <w:rtl/>
        </w:rPr>
        <w:t xml:space="preserve"> נוסף</w:t>
      </w:r>
      <w:r w:rsidR="00C60C94" w:rsidRPr="001E7359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A2AA440" w14:textId="3572011F" w:rsidR="00CE0AE9" w:rsidRDefault="00CE0AE9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1A1C70B" w14:textId="6241606F" w:rsidR="002A45C2" w:rsidRDefault="002A45C2" w:rsidP="00FD382E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26:9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וַיְבִאֵ֖נו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אֶל־הַמָּק֣וֹם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הַזֶּ֑ה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וַיִּתֶּן־לָ֨נו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אֶת־הָאָ</w:t>
      </w:r>
      <w:r w:rsidRPr="00464166">
        <w:rPr>
          <w:rFonts w:asciiTheme="majorBidi" w:hAnsiTheme="majorBidi" w:cs="Times New Roman" w:hint="cs"/>
          <w:b/>
          <w:bCs/>
          <w:sz w:val="24"/>
          <w:szCs w:val="24"/>
          <w:rtl/>
        </w:rPr>
        <w:t>֣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רֶץ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הַזֹּ֔את אֶ֛רֶץ זָבַ֥ת חָלָ֖ב וּדְבָֽשׁ׃</w:t>
      </w:r>
    </w:p>
    <w:p w14:paraId="011D768B" w14:textId="52915E18" w:rsidR="006021C2" w:rsidRDefault="006021C2" w:rsidP="006021C2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26:10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וְעַתָּ֗ה הִנֵּ֤ה הֵבֵ֨אתִי֙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אֶת־רֵאשִׁית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פְּרִ֣י הָֽאֲדָמָ֔ה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אֲשֶׁר־נָתַ֥תָּה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לִּ֖י יְהוָ֑ה וְהִנַּחְתּ֗וֹ לִפְנֵי֙ יְהוָ֣ה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וְהִֽשְׁתַּחֲוִ֔ית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לִפְנֵ֖י יְהוָ֥ה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אֱלֹהֶֽיך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ָ׃ </w:t>
      </w:r>
    </w:p>
    <w:p w14:paraId="40EBF940" w14:textId="12C2B79C" w:rsidR="00CE0AE9" w:rsidRDefault="006021C2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-10</w:t>
      </w:r>
      <w:r w:rsid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 w:rsid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ויביאנו אל המקום הזה</w:t>
      </w:r>
      <w:r w:rsidR="00CE0AE9" w:rsidRPr="0041110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ויתן</w:t>
      </w:r>
      <w:proofErr w:type="spellEnd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לנו את הארץ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והואיל והוציאנו מעניות ומשעבוד והטיב לנו זאת</w:t>
      </w:r>
      <w:r w:rsidR="00CE0AE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הטובה</w:t>
      </w:r>
      <w:r w:rsidR="001E735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r w:rsidR="005A3C0F" w:rsidRPr="00265C84">
        <w:rPr>
          <w:rFonts w:ascii="Times New Roman" w:hAnsi="Times New Roman" w:cs="Times New Roman"/>
          <w:color w:val="FFC000"/>
          <w:sz w:val="24"/>
          <w:szCs w:val="24"/>
          <w:rtl/>
        </w:rPr>
        <w:t>הבאתי את ראשית פרי האדמה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227F519" w14:textId="77777777" w:rsidR="002A45C2" w:rsidRDefault="002A45C2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1A18E8FA" w14:textId="31519174" w:rsidR="002A45C2" w:rsidRDefault="002A45C2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26:11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וְשָֽׂמַחְתָּ֣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בְכָ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ל־הַטּ֗וֹב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אֲשֶׁ֧ר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נָֽתַן־לְך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ָ֛ יְהוָ֥ה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וּלְבֵיתֶ֑ךָ אַתָּה֙ וְהַלֵּוִ֔י וְהַגֵּ֖ר אֲשֶׁ֥ר בְּקִרְבֶּֽךָ׃</w:t>
      </w:r>
    </w:p>
    <w:p w14:paraId="3E9A2C35" w14:textId="77777777" w:rsidR="00CE0AE9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ושמחת בכל הטוב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</w:t>
      </w:r>
      <w:r w:rsidR="00CE0AE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עם הבכורים היה מביא מה שישמח עם הנזכרים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B9ECD03" w14:textId="00E038C0" w:rsidR="00CE0AE9" w:rsidRDefault="00CE0AE9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4EDD6B2" w14:textId="05B900B8" w:rsidR="002A45C2" w:rsidRDefault="002A45C2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26:12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כִּ֣י תְכַלֶּ֞ה לַ֠עְשֵׂר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אֶת־כָּל־מַעְשַׂ֧ר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תְּבוּאָֽתְךָ֛ בַּשָּׁנָ֥ה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הַשְּׁלִישִׁ֖ת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שְׁנַ֣ת הַֽמַּעֲשֵׂ֑ר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וְנָֽתַתָּ֣ה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לַלֵּוִ֗י 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לַגֵּר֙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לַיָּת֣וֹם וְלָֽאַלְמָנָ֔ה וְאָֽכְל֥וּ בִשְׁעָרֶ֖יךָ וְשָׂבֵֽעוּ׃</w:t>
      </w:r>
    </w:p>
    <w:p w14:paraId="562BCB2C" w14:textId="172E9176" w:rsidR="00144F70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כי תכלה לעשר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CE0AE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בעבור שהזכיר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הנ</w:t>
      </w:r>
      <w:r w:rsidR="001E7359" w:rsidRPr="00FD14D7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 xml:space="preserve"> ענין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הודוי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שיאמר בהבאת הבכורים</w:t>
      </w:r>
      <w:r w:rsidR="001E735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הסמיך מה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שיתחיב</w:t>
      </w:r>
      <w:proofErr w:type="spellEnd"/>
      <w:r w:rsidR="00CE0AE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2147E4">
        <w:rPr>
          <w:rFonts w:ascii="Times New Roman" w:hAnsi="Times New Roman" w:cs="Times New Roman"/>
          <w:sz w:val="24"/>
          <w:szCs w:val="24"/>
          <w:rtl/>
        </w:rPr>
        <w:t>לומר כשיוציא מעשר עני שלא היו מעלים אותו לירושלם</w:t>
      </w:r>
      <w:r w:rsidR="001E7359" w:rsidRPr="00D71B1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היה מוציאו</w:t>
      </w:r>
      <w:r w:rsidR="00CE0AE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בשער </w:t>
      </w:r>
      <w:r w:rsidR="005A3C0F" w:rsidRPr="001C0FA8">
        <w:rPr>
          <w:rFonts w:ascii="Times New Roman" w:hAnsi="Times New Roman" w:cs="Times New Roman"/>
          <w:color w:val="FFC000"/>
          <w:sz w:val="24"/>
          <w:szCs w:val="24"/>
          <w:rtl/>
        </w:rPr>
        <w:t>ללוי לגר ליתום ולאלמנה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9269F16" w14:textId="7B34B499" w:rsidR="00911EA6" w:rsidRDefault="00144F70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26:12 </w:t>
      </w:r>
      <w:r w:rsidR="005A3C0F" w:rsidRPr="00144F7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כי </w:t>
      </w:r>
      <w:r w:rsidR="001E7359" w:rsidRPr="00144F70">
        <w:rPr>
          <w:rFonts w:ascii="Times New Roman" w:hAnsi="Times New Roman" w:cs="Times New Roman"/>
          <w:color w:val="FF0000"/>
          <w:sz w:val="24"/>
          <w:szCs w:val="24"/>
          <w:rtl/>
        </w:rPr>
        <w:t>ת</w:t>
      </w:r>
      <w:r w:rsidR="001E7359">
        <w:rPr>
          <w:rFonts w:ascii="Times New Roman" w:hAnsi="Times New Roman" w:cs="Times New Roman" w:hint="cs"/>
          <w:color w:val="FF0000"/>
          <w:sz w:val="24"/>
          <w:szCs w:val="24"/>
          <w:rtl/>
        </w:rPr>
        <w:t>כ</w:t>
      </w:r>
      <w:r w:rsidR="001E7359" w:rsidRPr="00144F70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לה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 אחרי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שיתן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כל המעשר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6B6E8BD4" w14:textId="600A9E46" w:rsidR="0083458C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לעשר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בנין הפעיל </w:t>
      </w:r>
      <w:r w:rsidR="00144F7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הפך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צאנכם </w:t>
      </w:r>
      <w:r w:rsidR="00A120D3" w:rsidRPr="00EE0FF4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{</w:t>
      </w:r>
      <w:proofErr w:type="spellStart"/>
      <w:r w:rsidR="00A120D3">
        <w:rPr>
          <w:rFonts w:ascii="Times New Roman" w:hAnsi="Times New Roman" w:cs="Times New Roman" w:hint="cs"/>
          <w:color w:val="FFC000"/>
          <w:sz w:val="24"/>
          <w:szCs w:val="24"/>
          <w:rtl/>
        </w:rPr>
        <w:t>ובקרכם</w:t>
      </w:r>
      <w:proofErr w:type="spellEnd"/>
      <w:r w:rsidR="00A120D3" w:rsidRPr="00EE0FF4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}</w:t>
      </w:r>
      <w:r w:rsidR="00EE0FF4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  <w:rtl/>
        </w:rPr>
        <w:footnoteReference w:id="62"/>
      </w:r>
      <w:r w:rsidR="00A120D3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י</w:t>
      </w:r>
      <w:r w:rsidR="00EE0FF4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ע</w:t>
      </w:r>
      <w:r w:rsidR="00EE0FF4">
        <w:rPr>
          <w:rFonts w:ascii="Times New Roman" w:hAnsi="Times New Roman" w:cs="Times New Roman" w:hint="cs"/>
          <w:color w:val="FFC000"/>
          <w:sz w:val="24"/>
          <w:szCs w:val="24"/>
          <w:rtl/>
        </w:rPr>
        <w:t>ְשׂ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EE0FF4">
        <w:rPr>
          <w:rFonts w:ascii="Times New Roman" w:hAnsi="Times New Roman" w:cs="Times New Roman" w:hint="cs"/>
          <w:color w:val="FFC000"/>
          <w:sz w:val="24"/>
          <w:szCs w:val="24"/>
          <w:rtl/>
        </w:rPr>
        <w:t>ֹ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(שמואל א</w:t>
      </w:r>
      <w:r w:rsidR="00D344B0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r w:rsidR="00D344B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שהוא</w:t>
      </w:r>
      <w:r w:rsidR="0083458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מן הקל</w:t>
      </w:r>
      <w:r w:rsidR="000D379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שהטעם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בבנין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הפעיל לתת המעשר וכן אם הוא בנין </w:t>
      </w:r>
      <w:r w:rsidR="00452BEB">
        <w:rPr>
          <w:rFonts w:ascii="Times New Roman" w:hAnsi="Times New Roman" w:cs="Times New Roman" w:hint="cs"/>
          <w:sz w:val="24"/>
          <w:szCs w:val="24"/>
          <w:rtl/>
        </w:rPr>
        <w:t>פִּ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</w:t>
      </w:r>
      <w:r w:rsidR="00452BEB">
        <w:rPr>
          <w:rFonts w:ascii="Times New Roman" w:hAnsi="Times New Roman" w:cs="Times New Roman" w:hint="cs"/>
          <w:sz w:val="24"/>
          <w:szCs w:val="24"/>
          <w:rtl/>
        </w:rPr>
        <w:t>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</w:t>
      </w:r>
      <w:r w:rsidR="00144F7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והקל</w:t>
      </w:r>
      <w:r w:rsidR="0083458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הטעם לקחת המעשר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AF745CC" w14:textId="255D3397" w:rsidR="0083458C" w:rsidRDefault="0083458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390E9CC" w14:textId="0CC484BC" w:rsidR="002A45C2" w:rsidRDefault="002A45C2" w:rsidP="00FD382E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26:13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וְאָֽמַרְתָּ֡ לִפְנֵי֩ יְהוָ֨ה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אֱלֹהֶ֜יך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בִּעַ֧רְתִּי הַקֹּ֣דֶשׁ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מִן־הַבַּ֗יִת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וְגַ֨ם נְתַתִּ֤יו לַלֵּוִי֙ וְלַגֵּר֙ לַיָּת֣וֹם וְלָֽאַלְמָנָ֔ה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כְּכָל־מִצְוָֽתְך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אֲשֶׁ֣ר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צִוִּי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תָ֑נִי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לֹֽא־עָבַ֥רְתִּי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מִמִּצְוֺתֶ֖יך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וְלֹ֥א שָׁכָֽחְתִּי׃</w:t>
      </w:r>
    </w:p>
    <w:p w14:paraId="6A24E0A8" w14:textId="102AE7D7" w:rsidR="004B3217" w:rsidRDefault="004B3217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26:14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לֹֽא־אָכַ֨לְתִּי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בְאֹנִ֜י מִמֶּ֗נּוּ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וְלֹֽא־בִעַ֤רְתִּי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מִמֶּ֨נּוּ֙ בְּטָמֵ֔א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וְלֹֽא־נָתַ֥תִּי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מִמֶּ֖נּוּ לְמֵ֑ת שָׁמַ֗עְתִּי בְּקוֹל֙ יְהוָ֣ה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אֱלֹהָ֔י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עָשִׂ֕יתִי כְּכֹ֖ל אֲשֶׁ֥ר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צִוִּיתָֽנִי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4B3D474D" w14:textId="7E494C96" w:rsidR="0012439D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ואמרת לפני ה'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בערתי הקדש מן הבית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83458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שאע"פ שנתתיו ללוי לגר ליתום</w:t>
      </w:r>
      <w:r w:rsidR="00F9492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נהגתי בו דרך קלות</w:t>
      </w:r>
      <w:r w:rsidR="00144F7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ואמר</w:t>
      </w:r>
      <w:r w:rsidR="00144F7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144F70">
        <w:rPr>
          <w:rFonts w:ascii="Times New Roman" w:hAnsi="Times New Roman" w:cs="Times New Roman"/>
          <w:color w:val="FFC000"/>
          <w:sz w:val="24"/>
          <w:szCs w:val="24"/>
          <w:rtl/>
        </w:rPr>
        <w:t>קדש</w:t>
      </w:r>
      <w:r w:rsidR="0083458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בעבור שזה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תמור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מעשר שני מה שהיה מוליך בירושלם והיה נאכל בקדושה</w:t>
      </w:r>
      <w:r w:rsidR="0099712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83458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או אפשר שבשנה השלישית היה נותן שלשה מעשרות ונקרא </w:t>
      </w:r>
      <w:r w:rsidR="005A3C0F" w:rsidRPr="00D9114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קדש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שהיה</w:t>
      </w:r>
      <w:r w:rsidR="0083458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נאכל בטהרה</w:t>
      </w:r>
      <w:r w:rsidR="00F9492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שנאמר </w:t>
      </w:r>
      <w:r w:rsidR="005A3C0F" w:rsidRPr="00144F70">
        <w:rPr>
          <w:rFonts w:ascii="Times New Roman" w:hAnsi="Times New Roman" w:cs="Times New Roman"/>
          <w:color w:val="FFC000"/>
          <w:sz w:val="24"/>
          <w:szCs w:val="24"/>
          <w:rtl/>
        </w:rPr>
        <w:t>ולא בערתי ממנו בטמא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9B7E4F3" w14:textId="2557BFA3" w:rsidR="0012439D" w:rsidRDefault="00C93678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26:13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ככל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מצותך</w:t>
      </w:r>
      <w:proofErr w:type="spellEnd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אשר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צויתני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12439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להנתן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בשער אל הנזכרים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0338AAA" w14:textId="2DB466C0" w:rsidR="004B3217" w:rsidRDefault="005D3AD3" w:rsidP="004B3217">
      <w:pPr>
        <w:tabs>
          <w:tab w:val="left" w:pos="3304"/>
          <w:tab w:val="left" w:pos="37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144F70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 w:rsidR="00AB6D5B">
        <w:rPr>
          <w:rFonts w:ascii="Times New Roman" w:hAnsi="Times New Roman" w:cs="Times New Roman" w:hint="cs"/>
          <w:color w:val="FF0000"/>
          <w:sz w:val="24"/>
          <w:szCs w:val="24"/>
          <w:rtl/>
        </w:rPr>
        <w:t>-14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לא עברתי ממצותיך ולא שכחתי</w:t>
      </w:r>
      <w:r w:rsidR="004B3217">
        <w:rPr>
          <w:rFonts w:ascii="Times New Roman" w:hAnsi="Times New Roman" w:cs="Times New Roman" w:hint="cs"/>
          <w:sz w:val="24"/>
          <w:szCs w:val="24"/>
          <w:rtl/>
        </w:rPr>
        <w:t xml:space="preserve"> - </w:t>
      </w:r>
      <w:r w:rsidR="004B3217" w:rsidRPr="001763B1">
        <w:rPr>
          <w:rFonts w:ascii="Times New Roman" w:hAnsi="Times New Roman" w:cs="Times New Roman"/>
          <w:color w:val="FFC000"/>
          <w:sz w:val="24"/>
          <w:szCs w:val="24"/>
          <w:rtl/>
        </w:rPr>
        <w:t>לא עברתי</w:t>
      </w:r>
      <w:r w:rsidR="004B321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4B3217" w:rsidRPr="00FB1DA6">
        <w:rPr>
          <w:rFonts w:ascii="Times New Roman" w:hAnsi="Times New Roman" w:cs="Times New Roman"/>
          <w:sz w:val="24"/>
          <w:szCs w:val="24"/>
          <w:rtl/>
        </w:rPr>
        <w:t>מלתתו אל הנזכרים</w:t>
      </w:r>
      <w:r w:rsidR="004B3217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4B3217" w:rsidRPr="001763B1">
        <w:rPr>
          <w:rFonts w:ascii="Times New Roman" w:hAnsi="Times New Roman" w:cs="Times New Roman" w:hint="eastAsia"/>
          <w:color w:val="FFC000"/>
          <w:sz w:val="24"/>
          <w:szCs w:val="24"/>
          <w:rtl/>
        </w:rPr>
        <w:t>ו</w:t>
      </w:r>
      <w:r w:rsidR="004B3217" w:rsidRPr="001763B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 שכחתי </w:t>
      </w:r>
      <w:proofErr w:type="spellStart"/>
      <w:r w:rsidR="004B3217" w:rsidRPr="00144F70">
        <w:rPr>
          <w:rFonts w:ascii="Times New Roman" w:hAnsi="Times New Roman" w:cs="Times New Roman"/>
          <w:sz w:val="24"/>
          <w:szCs w:val="24"/>
          <w:rtl/>
        </w:rPr>
        <w:t>מלהוציאו</w:t>
      </w:r>
      <w:proofErr w:type="spellEnd"/>
      <w:r w:rsidR="00AB6D5B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5F72A5A3" w14:textId="2454AD49" w:rsidR="002A45C2" w:rsidRDefault="004B3217" w:rsidP="007143EE">
      <w:pPr>
        <w:tabs>
          <w:tab w:val="left" w:pos="3304"/>
          <w:tab w:val="left" w:pos="37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411102">
        <w:rPr>
          <w:rFonts w:ascii="Times New Roman" w:hAnsi="Times New Roman" w:cs="Times New Roman"/>
          <w:sz w:val="24"/>
          <w:szCs w:val="24"/>
          <w:rtl/>
        </w:rPr>
        <w:lastRenderedPageBreak/>
        <w:t>או הטעם בעבור שאמר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144F70">
        <w:rPr>
          <w:rFonts w:ascii="Times New Roman" w:hAnsi="Times New Roman" w:cs="Times New Roman"/>
          <w:color w:val="FFC000"/>
          <w:sz w:val="24"/>
          <w:szCs w:val="24"/>
          <w:rtl/>
        </w:rPr>
        <w:t>כי תכלה לעשר</w:t>
      </w:r>
      <w:r>
        <w:rPr>
          <w:rFonts w:ascii="Times New Roman" w:hAnsi="Times New Roman" w:cs="Times New Roman" w:hint="cs"/>
          <w:color w:val="FFC000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מרמיז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לשלשה מעשרות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1E7359" w:rsidRPr="00FD14D7">
        <w:rPr>
          <w:rFonts w:ascii="Times New Roman" w:hAnsi="Times New Roman" w:cs="Times New Roman"/>
          <w:sz w:val="24"/>
          <w:szCs w:val="24"/>
          <w:rtl/>
        </w:rPr>
        <w:t xml:space="preserve">וטעם </w:t>
      </w:r>
      <w:r w:rsidR="001E7359" w:rsidRPr="00AB6D5B">
        <w:rPr>
          <w:rFonts w:ascii="Times New Roman" w:hAnsi="Times New Roman" w:cs="Times New Roman"/>
          <w:color w:val="FFC000"/>
          <w:sz w:val="24"/>
          <w:szCs w:val="24"/>
          <w:rtl/>
        </w:rPr>
        <w:t>בערתי...</w:t>
      </w:r>
      <w:r w:rsidR="005A3C0F" w:rsidRPr="00AB6D5B">
        <w:rPr>
          <w:rFonts w:ascii="Times New Roman" w:hAnsi="Times New Roman" w:cs="Times New Roman"/>
          <w:color w:val="FFC000"/>
          <w:sz w:val="24"/>
          <w:szCs w:val="24"/>
          <w:rtl/>
        </w:rPr>
        <w:t>לא עברתי</w:t>
      </w:r>
      <w:r w:rsidR="0012439D" w:rsidRPr="00AB6D5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AB6D5B">
        <w:rPr>
          <w:rFonts w:ascii="Times New Roman" w:hAnsi="Times New Roman" w:cs="Times New Roman"/>
          <w:color w:val="FFC000"/>
          <w:sz w:val="24"/>
          <w:szCs w:val="24"/>
          <w:rtl/>
        </w:rPr>
        <w:t>ממצותיך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למעשר ראשון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AB6D5B">
        <w:rPr>
          <w:rFonts w:ascii="Times New Roman" w:hAnsi="Times New Roman" w:cs="Times New Roman"/>
          <w:color w:val="FFC000"/>
          <w:sz w:val="24"/>
          <w:szCs w:val="24"/>
          <w:rtl/>
        </w:rPr>
        <w:t>ולא שכחתי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למעשר שני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AB6D5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 אכלתי באוני ממנו </w:t>
      </w:r>
      <w:r w:rsidRPr="00603C26">
        <w:rPr>
          <w:rFonts w:ascii="Times New Roman" w:hAnsi="Times New Roman" w:cs="Times New Roman"/>
          <w:sz w:val="24"/>
          <w:szCs w:val="24"/>
          <w:rtl/>
        </w:rPr>
        <w:t>- למעשר שלישי</w:t>
      </w:r>
      <w:r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8CA9D56" w14:textId="4E490D23" w:rsidR="0012439D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2147E4">
        <w:rPr>
          <w:rFonts w:ascii="Times New Roman" w:hAnsi="Times New Roman" w:cs="Times New Roman"/>
          <w:color w:val="FF0000"/>
          <w:sz w:val="24"/>
          <w:szCs w:val="24"/>
          <w:rtl/>
        </w:rPr>
        <w:t>26:</w:t>
      </w:r>
      <w:r w:rsidR="00A816FC" w:rsidRPr="002147E4">
        <w:rPr>
          <w:rFonts w:ascii="Times New Roman" w:hAnsi="Times New Roman" w:cs="Times New Roman"/>
          <w:color w:val="FF0000"/>
          <w:sz w:val="24"/>
          <w:szCs w:val="24"/>
          <w:rtl/>
        </w:rPr>
        <w:t>14</w:t>
      </w:r>
      <w:r w:rsidR="005A3C0F" w:rsidRPr="002147E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A816FC" w:rsidRPr="000F431B">
        <w:rPr>
          <w:rFonts w:ascii="Times New Roman" w:hAnsi="Times New Roman" w:cs="Times New Roman"/>
          <w:sz w:val="24"/>
          <w:szCs w:val="24"/>
          <w:rtl/>
        </w:rPr>
        <w:t xml:space="preserve">יש מפרשים </w:t>
      </w:r>
      <w:r w:rsidR="005A3C0F" w:rsidRPr="00AB6D5B">
        <w:rPr>
          <w:rFonts w:ascii="Times New Roman" w:hAnsi="Times New Roman" w:cs="Times New Roman"/>
          <w:color w:val="FFC000"/>
          <w:sz w:val="24"/>
          <w:szCs w:val="24"/>
          <w:rtl/>
        </w:rPr>
        <w:t>באוני</w:t>
      </w:r>
      <w:r w:rsidR="005A3C0F" w:rsidRPr="000D383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2147E4">
        <w:rPr>
          <w:rFonts w:ascii="Times New Roman" w:hAnsi="Times New Roman" w:cs="Times New Roman"/>
          <w:sz w:val="24"/>
          <w:szCs w:val="24"/>
          <w:rtl/>
        </w:rPr>
        <w:t>באבלי</w:t>
      </w:r>
      <w:r w:rsidR="004B321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2147E4">
        <w:rPr>
          <w:rFonts w:ascii="Times New Roman" w:hAnsi="Times New Roman" w:cs="Times New Roman"/>
          <w:sz w:val="24"/>
          <w:szCs w:val="24"/>
          <w:rtl/>
        </w:rPr>
        <w:t xml:space="preserve"> ומשיבים אותו</w:t>
      </w:r>
      <w:r w:rsidR="0012439D" w:rsidRPr="002147E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147E4">
        <w:rPr>
          <w:rFonts w:ascii="Times New Roman" w:hAnsi="Times New Roman" w:cs="Times New Roman"/>
          <w:sz w:val="24"/>
          <w:szCs w:val="24"/>
          <w:rtl/>
        </w:rPr>
        <w:t>למעשר שנאכל לבעל</w:t>
      </w:r>
      <w:r w:rsidR="00A816FC" w:rsidRPr="002147E4">
        <w:rPr>
          <w:rFonts w:ascii="Times New Roman" w:hAnsi="Times New Roman" w:cs="Times New Roman"/>
          <w:sz w:val="24"/>
          <w:szCs w:val="24"/>
          <w:rtl/>
        </w:rPr>
        <w:t>.</w:t>
      </w:r>
      <w:r w:rsidR="005A3C0F" w:rsidRPr="00603C26">
        <w:rPr>
          <w:rFonts w:ascii="Times New Roman" w:hAnsi="Times New Roman" w:cs="Times New Roman"/>
          <w:sz w:val="24"/>
          <w:szCs w:val="24"/>
          <w:rtl/>
        </w:rPr>
        <w:t xml:space="preserve"> ואחרים פירשוהו למעשר עני</w:t>
      </w:r>
      <w:r w:rsidR="00961A6C" w:rsidRPr="00603C26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603C26">
        <w:rPr>
          <w:rFonts w:ascii="Times New Roman" w:hAnsi="Times New Roman" w:cs="Times New Roman"/>
          <w:sz w:val="24"/>
          <w:szCs w:val="24"/>
          <w:rtl/>
        </w:rPr>
        <w:t xml:space="preserve"> והטעם לא התרשלתי</w:t>
      </w:r>
      <w:r w:rsidR="0012439D" w:rsidRPr="00D71B1E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351478">
        <w:rPr>
          <w:rFonts w:ascii="Times New Roman" w:hAnsi="Times New Roman" w:cs="Times New Roman"/>
          <w:sz w:val="24"/>
          <w:szCs w:val="24"/>
          <w:rtl/>
        </w:rPr>
        <w:t xml:space="preserve">מצד אבלותי </w:t>
      </w:r>
      <w:proofErr w:type="spellStart"/>
      <w:r w:rsidR="005A3C0F" w:rsidRPr="00351478">
        <w:rPr>
          <w:rFonts w:ascii="Times New Roman" w:hAnsi="Times New Roman" w:cs="Times New Roman"/>
          <w:sz w:val="24"/>
          <w:szCs w:val="24"/>
          <w:rtl/>
        </w:rPr>
        <w:t>מלהוציאו</w:t>
      </w:r>
      <w:proofErr w:type="spellEnd"/>
      <w:r w:rsidR="00A816FC" w:rsidRPr="000F431B">
        <w:rPr>
          <w:rFonts w:ascii="Times New Roman" w:hAnsi="Times New Roman" w:cs="Times New Roman"/>
          <w:sz w:val="24"/>
          <w:szCs w:val="24"/>
          <w:rtl/>
        </w:rPr>
        <w:t>.</w:t>
      </w:r>
      <w:r w:rsidR="005A3C0F" w:rsidRPr="000F431B">
        <w:rPr>
          <w:rFonts w:ascii="Times New Roman" w:hAnsi="Times New Roman" w:cs="Times New Roman"/>
          <w:sz w:val="24"/>
          <w:szCs w:val="24"/>
          <w:rtl/>
        </w:rPr>
        <w:t xml:space="preserve"> ויש מפרשים</w:t>
      </w:r>
      <w:r w:rsidR="005A3C0F" w:rsidRPr="003B527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147E4">
        <w:rPr>
          <w:rFonts w:ascii="Times New Roman" w:hAnsi="Times New Roman" w:cs="Times New Roman"/>
          <w:color w:val="FFC000"/>
          <w:sz w:val="24"/>
          <w:szCs w:val="24"/>
          <w:rtl/>
        </w:rPr>
        <w:t>באוני</w:t>
      </w:r>
      <w:r w:rsidR="005A3C0F" w:rsidRPr="002147E4">
        <w:rPr>
          <w:rFonts w:ascii="Times New Roman" w:hAnsi="Times New Roman" w:cs="Times New Roman"/>
          <w:sz w:val="24"/>
          <w:szCs w:val="24"/>
          <w:rtl/>
        </w:rPr>
        <w:t xml:space="preserve"> בעשרי</w:t>
      </w:r>
      <w:r w:rsidR="004B321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2147E4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2147E4">
        <w:rPr>
          <w:rFonts w:ascii="Times New Roman" w:hAnsi="Times New Roman" w:cs="Times New Roman"/>
          <w:color w:val="FFC000"/>
          <w:sz w:val="24"/>
          <w:szCs w:val="24"/>
          <w:rtl/>
        </w:rPr>
        <w:t>מצאתי און</w:t>
      </w:r>
      <w:r w:rsidR="0012439D" w:rsidRPr="002147E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2147E4">
        <w:rPr>
          <w:rFonts w:ascii="Times New Roman" w:hAnsi="Times New Roman" w:cs="Times New Roman"/>
          <w:color w:val="FFC000"/>
          <w:sz w:val="24"/>
          <w:szCs w:val="24"/>
          <w:rtl/>
        </w:rPr>
        <w:t>לי</w:t>
      </w:r>
      <w:r w:rsidR="005A3C0F" w:rsidRPr="002147E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147E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(הושע </w:t>
      </w:r>
      <w:proofErr w:type="spellStart"/>
      <w:r w:rsidR="005A3C0F" w:rsidRPr="002147E4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r w:rsidR="00F5781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2147E4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proofErr w:type="spellEnd"/>
      <w:r w:rsidR="005A3C0F" w:rsidRPr="002147E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816FC" w:rsidRPr="002147E4">
        <w:rPr>
          <w:rFonts w:ascii="Times New Roman" w:hAnsi="Times New Roman" w:cs="Times New Roman"/>
          <w:sz w:val="24"/>
          <w:szCs w:val="24"/>
          <w:rtl/>
        </w:rPr>
        <w:t>.</w:t>
      </w:r>
      <w:r w:rsidR="00A816FC" w:rsidRPr="002147E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2147E4">
        <w:rPr>
          <w:rFonts w:ascii="Times New Roman" w:hAnsi="Times New Roman" w:cs="Times New Roman"/>
          <w:sz w:val="24"/>
          <w:szCs w:val="24"/>
          <w:rtl/>
        </w:rPr>
        <w:t>והפירוש הראשון יותר טוב</w:t>
      </w:r>
      <w:r w:rsidR="00C60C94" w:rsidRPr="002147E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9051C4E" w14:textId="77777777" w:rsidR="0012439D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304E79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ולא בערתי ממנו בטמא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12439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הואיל ונקרא </w:t>
      </w:r>
      <w:r w:rsidR="005A3C0F" w:rsidRPr="000D3831">
        <w:rPr>
          <w:rFonts w:ascii="Times New Roman" w:hAnsi="Times New Roman" w:cs="Times New Roman"/>
          <w:color w:val="FFC000"/>
          <w:sz w:val="24"/>
          <w:szCs w:val="24"/>
          <w:rtl/>
        </w:rPr>
        <w:t>קדש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5C9D24A" w14:textId="1AC5C27F" w:rsidR="0012439D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304E79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ולא נתתי ממנו למת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לעשות ארון ותכריכים</w:t>
      </w:r>
      <w:r w:rsidR="0093432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לא</w:t>
      </w:r>
      <w:r w:rsidR="0012439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זומן רק לאכילה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ולשתיה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כדין מעשר שני</w:t>
      </w:r>
      <w:r w:rsidR="00304E7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ויש שפירשוהו בדבר שלא</w:t>
      </w:r>
      <w:r w:rsidR="0012439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יחיה בו האדם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74B9BCA" w14:textId="77777777" w:rsidR="0012439D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304E79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שמעתי בקול ה'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אלהי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להוציאו בשער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F36E89F" w14:textId="77777777" w:rsidR="0012439D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304E79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עשיתי ככל</w:t>
      </w:r>
      <w:r w:rsidR="0012439D" w:rsidRPr="0041110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אשר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צויתני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לתתו לגר ליתום ולאלמנה</w:t>
      </w:r>
      <w:r w:rsidR="00304E7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אמרו בעלי הקבלה שלא הקדמתי</w:t>
      </w:r>
      <w:r w:rsidR="0012439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תרומה לבכורים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8870770" w14:textId="4CF08B7B" w:rsidR="0012439D" w:rsidRDefault="0012439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323BEE8" w14:textId="2696564E" w:rsidR="002A45C2" w:rsidRDefault="002A45C2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26:15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הַשְׁקִיפָה֩ מִמְּע֨וֹן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קָדְשְׁך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ָ֜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מִן־הַשָּׁמַ֗יִם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וּבָרֵ֤ךְ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אֶֽת־עַמְּך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אֶת־יִשְׂרָאֵ֔ל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וְאֵת֙ הָֽאֲדָמָ֔ה אֲשֶׁ֥ר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נָתַ֖תָּה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לָ֑נוּ כַּֽאֲשֶׁ֤ר נִשְׁבַּ֨עְתָּ֙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לַֽאֲבֹתֵ֔ינו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ּ אֶ֛רֶץ זָבַ֥ת חָלָ֖ב וּדְבָֽשׁ׃</w:t>
      </w:r>
    </w:p>
    <w:p w14:paraId="3F3507D7" w14:textId="76AB3E9F" w:rsidR="0012439D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304E79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השקיפה ממעון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קדשך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934325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לך להתמיד השגחתך בברכת</w:t>
      </w:r>
      <w:r w:rsidR="0012439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עמך ישראל וברכת האדמה שנשבעת לאבותינו</w:t>
      </w:r>
      <w:r w:rsidR="000D604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הם אבות הקדושים</w:t>
      </w:r>
      <w:r w:rsidR="00961A6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שתהיה</w:t>
      </w:r>
      <w:r w:rsidR="0012439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C65444">
        <w:rPr>
          <w:rFonts w:ascii="Times New Roman" w:hAnsi="Times New Roman" w:cs="Times New Roman"/>
          <w:color w:val="FFC000"/>
          <w:sz w:val="24"/>
          <w:szCs w:val="24"/>
          <w:rtl/>
        </w:rPr>
        <w:t>ארץ זבת חלב ודבש</w:t>
      </w:r>
      <w:r w:rsidR="00304E7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ולהיות בשביל יוצאי מצרים שנזכר להם </w:t>
      </w:r>
      <w:r w:rsidR="005A3C0F" w:rsidRPr="00C65444">
        <w:rPr>
          <w:rFonts w:ascii="Times New Roman" w:hAnsi="Times New Roman" w:cs="Times New Roman"/>
          <w:color w:val="FFC000"/>
          <w:sz w:val="24"/>
          <w:szCs w:val="24"/>
          <w:rtl/>
        </w:rPr>
        <w:t>ארץ זבת</w:t>
      </w:r>
      <w:r w:rsidR="0012439D" w:rsidRPr="00C65444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C65444">
        <w:rPr>
          <w:rFonts w:ascii="Times New Roman" w:hAnsi="Times New Roman" w:cs="Times New Roman"/>
          <w:color w:val="FFC000"/>
          <w:sz w:val="24"/>
          <w:szCs w:val="24"/>
          <w:rtl/>
        </w:rPr>
        <w:t>חלב ודבש</w:t>
      </w:r>
      <w:r w:rsidR="00C654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C65444" w:rsidRPr="00C65444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="00C65444" w:rsidRPr="00C65444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שמות </w:t>
      </w:r>
      <w:proofErr w:type="spellStart"/>
      <w:r w:rsidR="00C65444" w:rsidRPr="00C65444">
        <w:rPr>
          <w:rFonts w:ascii="Times New Roman" w:hAnsi="Times New Roman" w:cs="Times New Roman" w:hint="cs"/>
          <w:color w:val="0070C0"/>
          <w:sz w:val="24"/>
          <w:szCs w:val="24"/>
          <w:rtl/>
        </w:rPr>
        <w:t>ג:ח</w:t>
      </w:r>
      <w:proofErr w:type="spellEnd"/>
      <w:r w:rsidR="00C65444" w:rsidRPr="00C65444">
        <w:rPr>
          <w:rFonts w:ascii="Times New Roman" w:hAnsi="Times New Roman" w:cs="Times New Roman" w:hint="cs"/>
          <w:color w:val="0070C0"/>
          <w:sz w:val="24"/>
          <w:szCs w:val="24"/>
          <w:rtl/>
        </w:rPr>
        <w:t>, ועוד)</w:t>
      </w:r>
      <w:r w:rsidR="000D604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 אפשר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07A86C3" w14:textId="6E673BD9" w:rsidR="0012439D" w:rsidRDefault="0012439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96FF8C2" w14:textId="74163CF1" w:rsidR="002A45C2" w:rsidRDefault="002A45C2" w:rsidP="00FD382E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26:16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הַיּ֣וֹם הַזֶּ֗ה יְהוָ֨ה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אֱלֹהֶ֜יך</w:t>
      </w:r>
      <w:proofErr w:type="spellEnd"/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ָ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מְצַוְּך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ָ֧ לַֽעֲשׂ֛וֹת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אֶת־הַֽחֻקִּ֥ים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הָאֵ֖לֶּה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וְאֶת־הַמִּשְׁפָּטִ֑ים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וְשָֽׁמַרְתָּ֤ וְעָשִׂ֨יתָ֙ אוֹתָ֔ם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בְּכָל־לְבָֽבְך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וּבְכָל־נַפְשֶֽׁך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142CDCA5" w14:textId="29A6549F" w:rsidR="00E77477" w:rsidRDefault="00E77477" w:rsidP="00E77477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26:17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אֶת־יְהוָ֥ה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הֶֽאֱמַ֖רְתָּ הַיּ֑וֹם לִֽהְיוֹת֩ לְךָ֨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לֵֽאלֹהִ֜ים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וְלָלֶ֣כֶת בִּדְרָכָ֗יו וְלִשְׁמֹ֨ר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חֻקָּ</w:t>
      </w:r>
      <w:r w:rsidRPr="00464166">
        <w:rPr>
          <w:rFonts w:asciiTheme="majorBidi" w:hAnsiTheme="majorBidi" w:cs="Times New Roman" w:hint="cs"/>
          <w:b/>
          <w:bCs/>
          <w:sz w:val="24"/>
          <w:szCs w:val="24"/>
          <w:rtl/>
        </w:rPr>
        <w:t>֧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וּמִצְוֺתָ֛יו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וּמִשְׁפָּטָ֖יו וְלִשְׁמֹ֥עַ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בְּקֹלֽו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ֹ׃</w:t>
      </w:r>
    </w:p>
    <w:p w14:paraId="14D4D1B7" w14:textId="77777777" w:rsidR="00792075" w:rsidRDefault="00792075" w:rsidP="00792075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26:18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וַֽיהוָ֞ה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הֶאֱמִֽירְך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ָ֣ הַיּ֗וֹם לִֽהְי֥וֹת לוֹ֙ לְעַ֣ם סְגֻלָּ֔ה כַּֽאֲשֶׁ֖ר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דִּבֶּר־לָ֑ך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וְלִשְׁמֹ֖ר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כָּל־מִצְוֺתָֽיו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6D09321F" w14:textId="5E101D1F" w:rsidR="00792075" w:rsidRDefault="00792075" w:rsidP="00792075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26:19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וּֽלְתִתְּךָ֣ עֶלְי֗וֹן עַ֤ל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כָּל־הַגּוֹיִם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אֲשֶׁ֣ר עָשָׂ֔ה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לִתְהִלָּ</w:t>
      </w:r>
      <w:r w:rsidRPr="00464166">
        <w:rPr>
          <w:rFonts w:asciiTheme="majorBidi" w:hAnsiTheme="majorBidi" w:cs="Times New Roman" w:hint="cs"/>
          <w:b/>
          <w:bCs/>
          <w:sz w:val="24"/>
          <w:szCs w:val="24"/>
          <w:rtl/>
        </w:rPr>
        <w:t>֖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וּלְשֵׁ֣ם וּלְתִפְאָ֑רֶת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וְלִֽהְיֹתְך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ָ֧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עַם־קָדֹ֛ש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לַֽיהוָ֥ה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כַּֽאֲשֶׁ֥ר דִּבֵּֽר׃</w:t>
      </w:r>
    </w:p>
    <w:p w14:paraId="43679CFA" w14:textId="159B1828" w:rsidR="0012439D" w:rsidRDefault="00E77477" w:rsidP="00792075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</w:t>
      </w:r>
      <w:r w:rsidR="00792075"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26:</w:t>
      </w:r>
      <w:r w:rsidR="00304E79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 w:rsid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היום הזה ה'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מצוך</w:t>
      </w:r>
      <w:proofErr w:type="spellEnd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לעשות את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החקים</w:t>
      </w:r>
      <w:proofErr w:type="spellEnd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האלה</w:t>
      </w:r>
      <w:r w:rsidR="0012439D" w:rsidRPr="0041110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ואת המשפטים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וכשתשמור לעשות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C6544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את ה' האמרת היום להיות לך </w:t>
      </w:r>
      <w:proofErr w:type="spellStart"/>
      <w:r w:rsidRPr="00C65444">
        <w:rPr>
          <w:rFonts w:ascii="Times New Roman" w:hAnsi="Times New Roman" w:cs="Times New Roman"/>
          <w:color w:val="FFC000"/>
          <w:sz w:val="24"/>
          <w:szCs w:val="24"/>
          <w:rtl/>
        </w:rPr>
        <w:t>לאלהים</w:t>
      </w:r>
      <w:proofErr w:type="spellEnd"/>
      <w:r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-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כאלו על ידי שמירת המצות אתה אומר שהשם יהיה לך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לאלהים</w:t>
      </w:r>
      <w:proofErr w:type="spellEnd"/>
      <w:r w:rsidR="00792075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6B5C8FC1" w14:textId="2F80FC62" w:rsidR="00792075" w:rsidRDefault="005A3C0F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07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וה' </w:t>
      </w:r>
      <w:proofErr w:type="spellStart"/>
      <w:r w:rsidRPr="00792075">
        <w:rPr>
          <w:rFonts w:ascii="Times New Roman" w:hAnsi="Times New Roman" w:cs="Times New Roman"/>
          <w:color w:val="FFC000"/>
          <w:sz w:val="24"/>
          <w:szCs w:val="24"/>
          <w:rtl/>
        </w:rPr>
        <w:t>האמירך</w:t>
      </w:r>
      <w:proofErr w:type="spellEnd"/>
      <w:r w:rsidRPr="0079207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היום להיות לו לעם סגולה כאשר דבר לך ולשמור כל מצותיו</w:t>
      </w:r>
      <w:r w:rsidR="0012439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בתתו אותך </w:t>
      </w:r>
      <w:r w:rsidRPr="000D17C8">
        <w:rPr>
          <w:rFonts w:ascii="Times New Roman" w:hAnsi="Times New Roman" w:cs="Times New Roman"/>
          <w:color w:val="FFC000"/>
          <w:sz w:val="24"/>
          <w:szCs w:val="24"/>
          <w:rtl/>
        </w:rPr>
        <w:t>עליון ע</w:t>
      </w:r>
      <w:r w:rsidR="008F1B9C" w:rsidRPr="000D17C8">
        <w:rPr>
          <w:rFonts w:ascii="Times New Roman" w:hAnsi="Times New Roman" w:cs="Times New Roman" w:hint="cs"/>
          <w:color w:val="FFC000"/>
          <w:sz w:val="24"/>
          <w:szCs w:val="24"/>
          <w:rtl/>
        </w:rPr>
        <w:t>ל</w:t>
      </w:r>
      <w:r w:rsidRPr="000D17C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כל </w:t>
      </w:r>
      <w:proofErr w:type="spellStart"/>
      <w:r w:rsidRPr="000D17C8">
        <w:rPr>
          <w:rFonts w:ascii="Times New Roman" w:hAnsi="Times New Roman" w:cs="Times New Roman"/>
          <w:color w:val="FFC000"/>
          <w:sz w:val="24"/>
          <w:szCs w:val="24"/>
          <w:rtl/>
        </w:rPr>
        <w:t>הגוים</w:t>
      </w:r>
      <w:proofErr w:type="spellEnd"/>
      <w:r w:rsidR="00336D4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...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336D42">
        <w:rPr>
          <w:rFonts w:ascii="Times New Roman" w:hAnsi="Times New Roman" w:cs="Times New Roman"/>
          <w:color w:val="FFC000"/>
          <w:sz w:val="24"/>
          <w:szCs w:val="24"/>
          <w:rtl/>
        </w:rPr>
        <w:t>ולהיותך עם קדוש</w:t>
      </w:r>
      <w:r w:rsidR="00304E79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9846FF1" w14:textId="251EDD2F" w:rsidR="00792075" w:rsidRDefault="005A3C0F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ויש מפרשים הטעם</w:t>
      </w:r>
      <w:r w:rsidR="0012439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בשמרך את המצות אתה גורם שיאמר השם </w:t>
      </w:r>
      <w:r w:rsidRPr="00534DF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להיות לך </w:t>
      </w:r>
      <w:proofErr w:type="spellStart"/>
      <w:r w:rsidRPr="00534DFC">
        <w:rPr>
          <w:rFonts w:ascii="Times New Roman" w:hAnsi="Times New Roman" w:cs="Times New Roman"/>
          <w:color w:val="FFC000"/>
          <w:sz w:val="24"/>
          <w:szCs w:val="24"/>
          <w:rtl/>
        </w:rPr>
        <w:t>לאלהים</w:t>
      </w:r>
      <w:proofErr w:type="spellEnd"/>
      <w:r w:rsidR="00534DFC">
        <w:rPr>
          <w:rFonts w:ascii="Times New Roman" w:hAnsi="Times New Roman" w:cs="Times New Roman" w:hint="cs"/>
          <w:sz w:val="24"/>
          <w:szCs w:val="24"/>
        </w:rPr>
        <w:t xml:space="preserve"> </w:t>
      </w:r>
      <w:r w:rsidR="00534DFC" w:rsidRPr="005D0E0C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534DFC" w:rsidRPr="005D0E0C">
        <w:rPr>
          <w:rFonts w:ascii="Times New Roman" w:hAnsi="Times New Roman" w:cs="Times New Roman" w:hint="cs"/>
          <w:color w:val="0070C0"/>
          <w:sz w:val="24"/>
          <w:szCs w:val="24"/>
          <w:rtl/>
        </w:rPr>
        <w:t>כו:</w:t>
      </w:r>
      <w:r w:rsidR="005D0E0C" w:rsidRPr="005D0E0C">
        <w:rPr>
          <w:rFonts w:ascii="Times New Roman" w:hAnsi="Times New Roman" w:cs="Times New Roman" w:hint="cs"/>
          <w:color w:val="0070C0"/>
          <w:sz w:val="24"/>
          <w:szCs w:val="24"/>
          <w:rtl/>
        </w:rPr>
        <w:t>יז</w:t>
      </w:r>
      <w:proofErr w:type="spellEnd"/>
      <w:r w:rsidR="005D0E0C" w:rsidRPr="005D0E0C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304E79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וכן </w:t>
      </w:r>
      <w:r w:rsidRPr="00304E79">
        <w:rPr>
          <w:rFonts w:ascii="Times New Roman" w:hAnsi="Times New Roman" w:cs="Times New Roman"/>
          <w:color w:val="FFC000"/>
          <w:sz w:val="24"/>
          <w:szCs w:val="24"/>
          <w:rtl/>
        </w:rPr>
        <w:t>וה'</w:t>
      </w:r>
      <w:r w:rsidR="0012439D" w:rsidRPr="00304E7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Pr="00304E79">
        <w:rPr>
          <w:rFonts w:ascii="Times New Roman" w:hAnsi="Times New Roman" w:cs="Times New Roman"/>
          <w:color w:val="FFC000"/>
          <w:sz w:val="24"/>
          <w:szCs w:val="24"/>
          <w:rtl/>
        </w:rPr>
        <w:t>האמירך</w:t>
      </w:r>
      <w:proofErr w:type="spellEnd"/>
      <w:r w:rsidR="00C60C94" w:rsidRPr="00304E7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בתתו אותך עליון</w:t>
      </w:r>
      <w:r w:rsidR="00961A6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שמאמר </w:t>
      </w:r>
      <w:r w:rsidRPr="00304E79">
        <w:rPr>
          <w:rFonts w:ascii="Times New Roman" w:hAnsi="Times New Roman" w:cs="Times New Roman"/>
          <w:color w:val="FFC000"/>
          <w:sz w:val="24"/>
          <w:szCs w:val="24"/>
          <w:rtl/>
        </w:rPr>
        <w:t>להיות</w:t>
      </w:r>
      <w:r w:rsidR="0079207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792075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&lt;</w:t>
      </w:r>
      <w:r w:rsidR="00792075">
        <w:rPr>
          <w:rFonts w:ascii="Times New Roman" w:hAnsi="Times New Roman" w:cs="Times New Roman" w:hint="cs"/>
          <w:color w:val="FFC000"/>
          <w:sz w:val="24"/>
          <w:szCs w:val="24"/>
          <w:rtl/>
        </w:rPr>
        <w:t>לו</w:t>
      </w:r>
      <w:r w:rsidR="00792075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&gt;</w:t>
      </w:r>
      <w:r w:rsidRPr="00304E7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לעם סגולה</w:t>
      </w:r>
      <w:r w:rsidR="00961A6C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לשם</w:t>
      </w:r>
      <w:r w:rsidR="00304E79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8FDFCE2" w14:textId="4339BFEB" w:rsidR="005A3C0F" w:rsidRPr="00FB1DA6" w:rsidRDefault="005A3C0F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ואחרים</w:t>
      </w:r>
      <w:r w:rsidR="0012439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פירשוהו ענין רוממות</w:t>
      </w:r>
      <w:r w:rsidR="000D17C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מענין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בראש אמיר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r w:rsidR="00881F2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proofErr w:type="spellEnd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096B8A95" w14:textId="7DB03105" w:rsidR="00E42844" w:rsidRDefault="00E42844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6B55842D" w14:textId="4AE42D81" w:rsidR="00E42844" w:rsidRPr="00FB1DA6" w:rsidRDefault="00E42844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27:1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וַיְצַ֤ו מֹשֶׁה֙ וְזִקְנֵ֣י יִשְׂרָאֵ֔ל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אֶת־הָעָ֖ם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לֵאמֹ֑ר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שָׁמֹר֙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אֶת־כָּל־הַמִּצְוָ֔ה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אֲשֶׁ֧ר אָֽנֹכִ֛י מְצַוֶּ֥ה אֶתְכֶ֖ם הַיּֽוֹם׃</w:t>
      </w:r>
    </w:p>
    <w:p w14:paraId="72B2F04F" w14:textId="77777777" w:rsidR="007C30D2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27:1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ויצו משה וזקני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יתכן היות שבעים </w:t>
      </w:r>
      <w:r w:rsidR="005A3C0F" w:rsidRPr="00603C26">
        <w:rPr>
          <w:rFonts w:ascii="Times New Roman" w:hAnsi="Times New Roman" w:cs="Times New Roman"/>
          <w:sz w:val="24"/>
          <w:szCs w:val="24"/>
          <w:rtl/>
        </w:rPr>
        <w:t>זקנים והם על יד</w:t>
      </w:r>
      <w:r w:rsidR="005A3C0F" w:rsidRPr="002C1791">
        <w:rPr>
          <w:rFonts w:ascii="Times New Roman" w:hAnsi="Times New Roman" w:cs="Times New Roman"/>
          <w:sz w:val="24"/>
          <w:szCs w:val="24"/>
          <w:rtl/>
        </w:rPr>
        <w:t>י</w:t>
      </w:r>
      <w:r w:rsidR="007C30D2" w:rsidRPr="002C1791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C1791">
        <w:rPr>
          <w:rFonts w:ascii="Times New Roman" w:hAnsi="Times New Roman" w:cs="Times New Roman"/>
          <w:sz w:val="24"/>
          <w:szCs w:val="24"/>
          <w:rtl/>
        </w:rPr>
        <w:t>משה</w:t>
      </w:r>
      <w:r w:rsidR="00C60C94" w:rsidRPr="002C1791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C2083AB" w14:textId="5AE9D07F" w:rsidR="007C30D2" w:rsidRDefault="002F33A5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-2</w:t>
      </w:r>
      <w:r w:rsid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27:1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שמור את כל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המצוה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הקמת האבנים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6681262" w14:textId="0BE76E1F" w:rsidR="007C30D2" w:rsidRDefault="007C30D2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8784F09" w14:textId="284F386D" w:rsidR="00E42844" w:rsidRDefault="00E42844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27:2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וְהָיָ֗ה בַּיּוֹם֮ אֲשֶׁ֣ר תַּֽעַבְר֣וּ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אֶת־הַיַּרְדֵּן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֒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אֶל־הָאָ֕רֶץ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אֲשֶׁר־יְהוָ֥ה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נֹתֵ֣ן לָ֑ךְ וַהֲקֵֽמֹתָ֤ לְךָ֙ אֲבָנִ֣ים גְּדֹל֔וֹת וְשַׂדְתָּ֥ אֹתָ֖ם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בַּשִּֽׂיד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41961C95" w14:textId="3EFA8D4C" w:rsidR="007C30D2" w:rsidRDefault="00304E79" w:rsidP="00327F0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27:2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ביום</w:t>
      </w:r>
      <w:r w:rsidR="007C30D2" w:rsidRPr="0041110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אשר תעברו את הירדן והקמות לך אבנים גדולות ושדת אותם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בשיד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C30D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יש אומרים שישימו זה על גב זה כמו בנין</w:t>
      </w:r>
      <w:r w:rsidR="00327F0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ידי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השיד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שידבק זה</w:t>
      </w:r>
      <w:r w:rsidR="007C30D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עם זה</w:t>
      </w:r>
      <w:r w:rsidR="00FE38D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ואחרים אומרים להלבינם על דעת לקבל הכתיבה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6D357F2" w14:textId="02347AA1" w:rsidR="007C30D2" w:rsidRDefault="007C30D2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2511B7A" w14:textId="69F0394B" w:rsidR="00E42844" w:rsidRDefault="00E42844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27:3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וְכָֽתַבְתָּ֣ עֲלֵיהֶ֗ן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אֶֽת־כָּל־דִּבְרֵ֛י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הַתּוֹרָ֥ה הַזֹּ֖את בְּעָבְרֶ֑ךָ לְמַ֡עַן אֲשֶׁר֩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תָּבֹ֨א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אֶל־הָאָ֜רֶץ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אֲֽשֶׁר־יְהוָ֥ה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אֱלֹהֶ֣יך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׀ נֹתֵ֣ן לְךָ֗ אֶ֣רֶץ זָבַ֤ת חָלָב֙ וּדְבַ֔שׁ כַּֽאֲשֶׁ֥ר דִּבֶּ֛ר יְהוָ֥ה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אֱלֹהֵֽי־אֲבֹתֶ֖יך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לָֽךְ׃</w:t>
      </w:r>
    </w:p>
    <w:p w14:paraId="64E1B441" w14:textId="09766741" w:rsidR="007C30D2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27:</w:t>
      </w:r>
      <w:r w:rsidR="00304E79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וכתבת עליהן</w:t>
      </w:r>
      <w:r w:rsidR="007C30D2" w:rsidRPr="0041110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את כל דברי התורה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אומרים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הכונה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במשנה תורה</w:t>
      </w:r>
      <w:r w:rsidR="00304E7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והקרוב עניני המצות</w:t>
      </w:r>
      <w:r w:rsidR="00B271B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C30D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והברכה אם ישמעו והקללה אם לא ישמעו</w:t>
      </w:r>
      <w:r w:rsidR="00304E79" w:rsidRPr="002C179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2C1791">
        <w:rPr>
          <w:rFonts w:ascii="Times New Roman" w:hAnsi="Times New Roman" w:cs="Times New Roman"/>
          <w:sz w:val="24"/>
          <w:szCs w:val="24"/>
          <w:rtl/>
        </w:rPr>
        <w:t xml:space="preserve"> וטעם </w:t>
      </w:r>
      <w:r w:rsidR="005A3C0F" w:rsidRPr="008F7D1F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 xml:space="preserve">משנה תורה </w:t>
      </w:r>
      <w:proofErr w:type="spellStart"/>
      <w:r w:rsidR="005A3C0F" w:rsidRPr="00293777">
        <w:rPr>
          <w:rFonts w:ascii="Times New Roman" w:hAnsi="Times New Roman" w:cs="Times New Roman"/>
          <w:sz w:val="24"/>
          <w:szCs w:val="24"/>
          <w:rtl/>
        </w:rPr>
        <w:t>תורה</w:t>
      </w:r>
      <w:proofErr w:type="spellEnd"/>
      <w:r w:rsidR="007C30D2" w:rsidRPr="0029377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93777">
        <w:rPr>
          <w:rFonts w:ascii="Times New Roman" w:hAnsi="Times New Roman" w:cs="Times New Roman"/>
          <w:sz w:val="24"/>
          <w:szCs w:val="24"/>
          <w:rtl/>
        </w:rPr>
        <w:t>שנית</w:t>
      </w:r>
      <w:r w:rsidR="00B271B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293777">
        <w:rPr>
          <w:rFonts w:ascii="Times New Roman" w:hAnsi="Times New Roman" w:cs="Times New Roman"/>
          <w:sz w:val="24"/>
          <w:szCs w:val="24"/>
          <w:rtl/>
        </w:rPr>
        <w:t xml:space="preserve"> ולא היה ראוי לומר את משנה התורה</w:t>
      </w:r>
      <w:r w:rsidR="00C60C94" w:rsidRPr="00293777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4F347F7" w14:textId="64206842" w:rsidR="007C30D2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27:</w:t>
      </w:r>
      <w:r w:rsidR="00304E79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אשר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תבוא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אומרים</w:t>
      </w:r>
      <w:r w:rsidR="007C30D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שהוא עתיד תחת עבר</w:t>
      </w:r>
      <w:r w:rsidR="00304E7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ויתכן בעבור שעתה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תחלת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הכנסה</w:t>
      </w:r>
      <w:r w:rsidR="00E36A0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ואם יקיימו</w:t>
      </w:r>
      <w:r w:rsidR="007C30D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המצוה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הזאת יירשו אותה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41CD334" w14:textId="51149ABE" w:rsidR="005D3AD3" w:rsidRDefault="005D3AD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E815978" w14:textId="596150C9" w:rsidR="00E42844" w:rsidRDefault="00E42844" w:rsidP="00FD382E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27:4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וְהָיָה֮ בְּעָבְרְכֶ֣ם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אֶת־הַיַּרְדֵּן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֒ תָּקִ֜ימוּ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אֶת־הָֽאֲבָנִ֣ים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הָאֵ֗לֶּה אֲשֶׁ֨ר אָֽנֹכִ֜י מְצַוֶּ֥ה אֶתְכֶ֛ם הַיּ֖וֹם בְּהַ֣ר עֵיבָ֑ל וְשַׂדְתָּ֥ אוֹתָ֖ם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בַּשִּֽׂיד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056516F3" w14:textId="4B1DF8C8" w:rsidR="00E36A01" w:rsidRDefault="00E36A01" w:rsidP="00E36A0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27:5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וּבָנִ֤יתָ שָּׁם֙ מִזְבֵּ֔חַ לַֽיהוָ֖ה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אֱלֹהֶ֑יך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מִזְבַּ֣ח אֲבָנִ֔ים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לֹֽא־תָנִ֥יף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עֲלֵיהֶ֖ם בַּרְזֶֽל׃</w:t>
      </w:r>
    </w:p>
    <w:p w14:paraId="22380D4C" w14:textId="54CC6EC9" w:rsidR="007C30D2" w:rsidRDefault="005D3AD3" w:rsidP="00EC42F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27:</w:t>
      </w:r>
      <w:r w:rsidR="00304E79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 w:rsidR="007D1F00">
        <w:rPr>
          <w:rFonts w:ascii="Times New Roman" w:hAnsi="Times New Roman" w:cs="Times New Roman" w:hint="cs"/>
          <w:color w:val="FF0000"/>
          <w:sz w:val="24"/>
          <w:szCs w:val="24"/>
          <w:rtl/>
        </w:rPr>
        <w:t>-5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והיה בעברכם את הירדן תקימו את האבנים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C30D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ואחרי שתקימם </w:t>
      </w:r>
      <w:r w:rsidR="005A3C0F" w:rsidRPr="00304E79">
        <w:rPr>
          <w:rFonts w:ascii="Times New Roman" w:hAnsi="Times New Roman" w:cs="Times New Roman"/>
          <w:color w:val="FFC000"/>
          <w:sz w:val="24"/>
          <w:szCs w:val="24"/>
          <w:rtl/>
        </w:rPr>
        <w:t>ובנית שם מזבח אבנים</w:t>
      </w:r>
      <w:r w:rsidR="00E36A0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הנזכר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ואם מזבח אבנים</w:t>
      </w:r>
      <w:r w:rsidR="007C30D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r w:rsidR="00A15DA1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כה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304E79" w:rsidRPr="00304E79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2CD3E23" w14:textId="77777777" w:rsidR="00E42844" w:rsidRDefault="00E42844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594DC07E" w14:textId="165BD54B" w:rsidR="00E42844" w:rsidRDefault="00E42844" w:rsidP="004838E8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27:6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אֲבָנִ֤ים שְׁלֵמוֹת֙ תִּבְנֶ֔ה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אֶת־מִזְבַּ֖ח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אֱלֹהֶ֑יך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וְהַֽעֲלִ֤יתָ עָלָיו֙ עוֹלֹ֔ת לַֽיהוָ֖ה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אֱלֹהֶֽיך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7FEF3E9F" w14:textId="3A35E33F" w:rsidR="00E42844" w:rsidRDefault="00E42844" w:rsidP="00E8625D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27:7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וְזָֽבַחְתָּ֥ שְׁלָמִ֖ים וְאָכַ֣לְתָּ שָּׁ֑ם וְשָׂ֣מַחְתָּ֔ לִפְנֵ֖י יְהוָ֥ה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אֱלֹהֶֽיך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ָ׃ </w:t>
      </w:r>
    </w:p>
    <w:p w14:paraId="0FA8ECC9" w14:textId="55498139" w:rsidR="00E42844" w:rsidRDefault="00E42844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27:8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וְכָֽתַבְתָּ֣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עַל־הָֽאֲבָנִ֗ים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אֶֽת־כָּל־דִּבְרֵ֛י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הַתּוֹרָ֥ה הַזֹּ֖את בַּאֵ֥ר הֵיטֵֽב׃</w:t>
      </w:r>
    </w:p>
    <w:p w14:paraId="5ABA6C72" w14:textId="77777777" w:rsidR="00F422A3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27:</w:t>
      </w:r>
      <w:r w:rsidR="004838E8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 w:rsidR="00E8625D">
        <w:rPr>
          <w:rFonts w:ascii="Times New Roman" w:hAnsi="Times New Roman" w:cs="Times New Roman" w:hint="cs"/>
          <w:color w:val="FF0000"/>
          <w:sz w:val="24"/>
          <w:szCs w:val="24"/>
          <w:rtl/>
        </w:rPr>
        <w:t>-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 w:rsidR="00304E79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304E79" w:rsidRPr="00FB1DA6">
        <w:rPr>
          <w:rFonts w:ascii="Times New Roman" w:hAnsi="Times New Roman" w:cs="Times New Roman"/>
          <w:sz w:val="24"/>
          <w:szCs w:val="24"/>
          <w:rtl/>
        </w:rPr>
        <w:t>ואחרי הקרבת הקורבנות</w:t>
      </w:r>
      <w:r w:rsidR="004A2EA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304E79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4A2EA1">
        <w:rPr>
          <w:rFonts w:ascii="Times New Roman" w:hAnsi="Times New Roman" w:cs="Times New Roman"/>
          <w:color w:val="FFC000"/>
          <w:sz w:val="24"/>
          <w:szCs w:val="24"/>
          <w:rtl/>
        </w:rPr>
        <w:t>וכתבת על האבנים את כל דברי</w:t>
      </w:r>
      <w:r w:rsidR="007C30D2" w:rsidRPr="004A2EA1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4A2EA1">
        <w:rPr>
          <w:rFonts w:ascii="Times New Roman" w:hAnsi="Times New Roman" w:cs="Times New Roman"/>
          <w:color w:val="FFC000"/>
          <w:sz w:val="24"/>
          <w:szCs w:val="24"/>
          <w:rtl/>
        </w:rPr>
        <w:t>התורה הזאת באר היטב</w:t>
      </w:r>
      <w:r w:rsidR="00C60C94" w:rsidRPr="004A2EA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כתיבה מבוארת ידוע</w:t>
      </w:r>
      <w:r w:rsidR="00961A6C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לכל</w:t>
      </w:r>
      <w:r w:rsidR="00304E7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הטעם באור</w:t>
      </w:r>
      <w:r w:rsidR="007C30D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התורה</w:t>
      </w:r>
      <w:r w:rsidR="00304E7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B62D9D3" w14:textId="670AFD4E" w:rsidR="007C30D2" w:rsidRDefault="005A3C0F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אמרו 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>ב</w:t>
      </w:r>
      <w:r w:rsidRPr="00FB1DA6">
        <w:rPr>
          <w:rFonts w:ascii="Times New Roman" w:hAnsi="Times New Roman" w:cs="Times New Roman"/>
          <w:sz w:val="24"/>
          <w:szCs w:val="24"/>
          <w:rtl/>
        </w:rPr>
        <w:t>עלי הקבלה שלשה מיני אבנים</w:t>
      </w:r>
      <w:r w:rsidR="00961A6C">
        <w:rPr>
          <w:rFonts w:ascii="Times New Roman" w:hAnsi="Times New Roman" w:cs="Times New Roman" w:hint="cs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שנים עשר אבנים שהקים</w:t>
      </w:r>
      <w:r w:rsidR="007C30D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תוך הירדן</w:t>
      </w:r>
      <w:r w:rsidR="00B2659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ועליהם כתוב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והקמת לך אבנים</w:t>
      </w:r>
      <w:r w:rsidR="00B2659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B26596" w:rsidRPr="00B26596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B26596" w:rsidRPr="00B26596">
        <w:rPr>
          <w:rFonts w:ascii="Times New Roman" w:hAnsi="Times New Roman" w:cs="Times New Roman" w:hint="cs"/>
          <w:color w:val="0070C0"/>
          <w:sz w:val="24"/>
          <w:szCs w:val="24"/>
          <w:rtl/>
        </w:rPr>
        <w:t>כז:ב</w:t>
      </w:r>
      <w:proofErr w:type="spellEnd"/>
      <w:r w:rsidR="00B26596" w:rsidRPr="00B26596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B2659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961A6C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ואבנים אחרים הוציאו והניחום</w:t>
      </w:r>
      <w:r w:rsidR="007C30D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14212E">
        <w:rPr>
          <w:rFonts w:ascii="Times New Roman" w:hAnsi="Times New Roman" w:cs="Times New Roman" w:hint="cs"/>
          <w:sz w:val="24"/>
          <w:szCs w:val="24"/>
          <w:rtl/>
        </w:rPr>
        <w:t>ב</w:t>
      </w:r>
      <w:r w:rsidRPr="00FB1DA6">
        <w:rPr>
          <w:rFonts w:ascii="Times New Roman" w:hAnsi="Times New Roman" w:cs="Times New Roman"/>
          <w:sz w:val="24"/>
          <w:szCs w:val="24"/>
          <w:rtl/>
        </w:rPr>
        <w:t>מלון בגלגל</w:t>
      </w:r>
      <w:r w:rsidR="00304E7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ואחרים הציבו בהר עיבל וכתבו התורה</w:t>
      </w:r>
      <w:r w:rsidR="00304E7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961A6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ואולם הכתוב לא</w:t>
      </w:r>
      <w:r w:rsidR="007C30D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הורה כי אלו האבנים העלום מן הירדן</w:t>
      </w:r>
      <w:r w:rsidR="00304E7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אכן מה שנעשה על ידי יהושע</w:t>
      </w:r>
      <w:r w:rsidR="009C671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C30D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האבנים שהעמיד בירדן גם שנים עשר שהוציאו</w:t>
      </w:r>
      <w:r w:rsidR="009C671D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מצוה מחודשת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A4B5CD9" w14:textId="38CDACCC" w:rsidR="007C30D2" w:rsidRDefault="007C30D2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56ADBA9" w14:textId="44431BAF" w:rsidR="00E42844" w:rsidRDefault="00E42844" w:rsidP="00FD382E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27:9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וַיְדַבֵּ֤ר מֹשֶׁה֙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וְהַכֹּֽהֲנִ֣ים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הַלְוִיִּ֔ם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אֶ֥ל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כָּל־יִשְׂרָאֵ֖ל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לֵאמֹ֑ר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הַסְכֵּ֤ת ׀ וּשְׁמַע֙ יִשְׂרָאֵ֔ל הַיּ֤וֹם הַזֶּה֙ נִֽהְיֵ֣יתָֽ לְעָ֔ם לַֽיהוָ֖ה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אֱלֹהֶֽיך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5D89D620" w14:textId="1AD6B4B3" w:rsidR="005A538A" w:rsidRDefault="005A538A" w:rsidP="005A538A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27:10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וְשָׁ֣מַעְתָּ֔ בְּק֖וֹל יְהוָ֣ה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אֱלֹהֶ֑יך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וְעָשִׂ֤יתָ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אֶת־מִצְוֺתָו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וְאֶת־חֻקָּ֔יו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אֲשֶׁ֛ר אָֽנֹכִ֥י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מְצַוְּך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הַיּֽוֹם׃ </w:t>
      </w:r>
    </w:p>
    <w:p w14:paraId="00561646" w14:textId="77777777" w:rsidR="002437B2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27: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וידבר</w:t>
      </w:r>
      <w:r w:rsidR="00F8110D" w:rsidRPr="0041110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משה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והכהנים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שהם </w:t>
      </w:r>
      <w:r w:rsidR="005A3C0F" w:rsidRPr="00AE207E">
        <w:rPr>
          <w:rFonts w:ascii="Times New Roman" w:hAnsi="Times New Roman" w:cs="Times New Roman"/>
          <w:sz w:val="24"/>
          <w:szCs w:val="24"/>
          <w:rtl/>
        </w:rPr>
        <w:t>מורי התורה</w:t>
      </w:r>
      <w:r w:rsidR="00CB4C57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יתכן שהרצון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והלוים</w:t>
      </w:r>
      <w:proofErr w:type="spellEnd"/>
      <w:r w:rsidR="00056B4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הטעם בעבור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שכהן הוא שם משותף</w:t>
      </w:r>
      <w:r w:rsidR="0019115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835F1EF" w14:textId="630175A2" w:rsidR="00F8110D" w:rsidRDefault="005A3C0F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ובעבור שהם עומדים על הברכה והקללה</w:t>
      </w:r>
      <w:r w:rsidR="00FA43F3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7929487F" w14:textId="7789B02F" w:rsidR="00F8110D" w:rsidRDefault="005D3AD3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27: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הסכת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בלי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ריע</w:t>
      </w:r>
      <w:proofErr w:type="spellEnd"/>
      <w:r w:rsidR="00FA43F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ענינו לפי מקומו</w:t>
      </w:r>
      <w:r w:rsidR="00FA43F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ענין קבלה</w:t>
      </w:r>
      <w:r w:rsidR="00056B4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ויש מפרשים הטעם כמו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ה</w:t>
      </w:r>
      <w:r w:rsidR="00B749E6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ס</w:t>
      </w:r>
      <w:r w:rsidR="00B749E6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כ</w:t>
      </w:r>
      <w:r w:rsidR="00B749E6">
        <w:rPr>
          <w:rFonts w:ascii="Times New Roman" w:hAnsi="Times New Roman" w:cs="Times New Roman" w:hint="cs"/>
          <w:color w:val="FFC000"/>
          <w:sz w:val="24"/>
          <w:szCs w:val="24"/>
          <w:rtl/>
        </w:rPr>
        <w:t>ֶּ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ן נא</w:t>
      </w:r>
      <w:r w:rsidR="00F8110D" w:rsidRPr="00183EA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ע</w:t>
      </w:r>
      <w:r w:rsidR="00B749E6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מו </w:t>
      </w:r>
      <w:r w:rsidR="00B749E6">
        <w:rPr>
          <w:rFonts w:ascii="Times New Roman" w:hAnsi="Times New Roman" w:cs="Times New Roman" w:hint="cs"/>
          <w:color w:val="FFC000"/>
          <w:sz w:val="24"/>
          <w:szCs w:val="24"/>
          <w:rtl/>
        </w:rPr>
        <w:t>וּשְׁ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="00B749E6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(איוב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r w:rsidR="00E46C5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כא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961A6C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חלוף תי"ו בנו"ן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8CF1EC1" w14:textId="70B96731" w:rsidR="00F8110D" w:rsidRDefault="005A538A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-10</w:t>
      </w:r>
      <w:r w:rsid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27: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 w:rsid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היום הזה נהיית לעם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כשתקבל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עליך ברית לעשות את </w:t>
      </w:r>
      <w:r w:rsidR="005A3C0F" w:rsidRPr="00881AE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אשר אנכי </w:t>
      </w:r>
      <w:proofErr w:type="spellStart"/>
      <w:r w:rsidR="005A3C0F" w:rsidRPr="00881AE8">
        <w:rPr>
          <w:rFonts w:ascii="Times New Roman" w:hAnsi="Times New Roman" w:cs="Times New Roman"/>
          <w:color w:val="FFC000"/>
          <w:sz w:val="24"/>
          <w:szCs w:val="24"/>
          <w:rtl/>
        </w:rPr>
        <w:t>מצוך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70197AF" w14:textId="77777777" w:rsidR="00E42844" w:rsidRDefault="00E42844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55BCD2B5" w14:textId="77777777" w:rsidR="00FD382E" w:rsidRDefault="00E42844" w:rsidP="00FD382E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27:11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וַיְצַ֤ו מֹשֶׁה֙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אֶת־הָעָ֔ם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בַּיּ֥וֹם הַה֖וּא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לֵאמֹֽר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77FDD2E1" w14:textId="726D12D1" w:rsidR="001C4BD8" w:rsidRDefault="001C4BD8" w:rsidP="00FD382E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27:12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אֵ֠לֶּה יַֽעַמְד֞וּ לְבָרֵ֤ךְ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אֶת־הָעָם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עַל־הַ֣ר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גְּרִזִ֔ים בְּעָבְרְכֶ֖ם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אֶת־הַיַּרְדֵּ֑ן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שִׁמְעוֹן֙ וְלֵוִ֣י וִֽיהוּדָ֔ה וְיִשָּׂשכָ֖ר וְיוֹסֵ֥ף וּבִנְיָמִֽן׃</w:t>
      </w:r>
    </w:p>
    <w:p w14:paraId="5D77C486" w14:textId="575BC3ED" w:rsidR="003B5158" w:rsidRDefault="003B5158" w:rsidP="003B5158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27:13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וְאֵ֛לֶּה יַֽעַמְד֥וּ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עַל־הַקְּלָלָ֖ה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בְּהַ֣ר עֵיבָ֑ל רְאוּבֵן֙ גָּ֣ד וְאָשֵׁ֔ר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וּזְבוּלֻ֖ן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דָּ֥ן וְנַפְתָּלִֽי׃ </w:t>
      </w:r>
    </w:p>
    <w:p w14:paraId="5E4190C6" w14:textId="6D727F8B" w:rsidR="00F8110D" w:rsidRDefault="001C4BD8" w:rsidP="00813A2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27:11-12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ויצו משה את העם</w:t>
      </w:r>
      <w:r w:rsidR="00813A27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אלה</w:t>
      </w:r>
      <w:r w:rsidR="00F8110D" w:rsidRPr="0041110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יעמדו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באר מה שאמר בפרשת ראה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8B2327E" w14:textId="77777777" w:rsidR="00C55934" w:rsidRDefault="003B5158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-13</w:t>
      </w:r>
      <w:r w:rsidR="005D3AD3" w:rsidRPr="00293777">
        <w:rPr>
          <w:rFonts w:ascii="Times New Roman" w:hAnsi="Times New Roman" w:cs="Times New Roman"/>
          <w:color w:val="FF0000"/>
          <w:sz w:val="24"/>
          <w:szCs w:val="24"/>
          <w:rtl/>
        </w:rPr>
        <w:t>27:</w:t>
      </w:r>
      <w:r w:rsidR="001C4BD8" w:rsidRPr="00293777">
        <w:rPr>
          <w:rFonts w:ascii="Times New Roman" w:hAnsi="Times New Roman" w:cs="Times New Roman"/>
          <w:color w:val="FF0000"/>
          <w:sz w:val="24"/>
          <w:szCs w:val="24"/>
          <w:rtl/>
        </w:rPr>
        <w:t>1</w:t>
      </w:r>
      <w:r w:rsidR="001C4BD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על הר גריזים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הברכה בני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הגבירות</w:t>
      </w:r>
      <w:r w:rsidR="00056B4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ובהר עיבל בני השפחות</w:t>
      </w:r>
      <w:r w:rsidR="00056B4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והטעם העומדים על הר גריזים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יענו באמן של ברכה</w:t>
      </w:r>
      <w:r w:rsidR="00C5593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657F257" w14:textId="77777777" w:rsidR="00C55934" w:rsidRDefault="005A3C0F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ויתכן כפי תולדת המקום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הברכה והקללה</w:t>
      </w:r>
      <w:r w:rsidR="00056B4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24833CF4" w14:textId="6BF87972" w:rsidR="00F8110D" w:rsidRDefault="005A3C0F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אמר רבינו סהל נ"ע מפני שנתנו אלה השבטים על הקללה בעבור שהגלו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תחלה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D170A8A" w14:textId="77777777" w:rsidR="00E42844" w:rsidRDefault="00E42844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333F3C73" w14:textId="35AB70E6" w:rsidR="00E42844" w:rsidRDefault="00E42844" w:rsidP="00FD38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27:14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וְעָנ֣וּ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הַלְוִיִּ֗ם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וְאָ֥מְר֛וּ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אֶל־כָּל־אִ֥יש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ׁ יִשְׂרָאֵ֖ל ק֥וֹל רָֽם׃</w:t>
      </w:r>
    </w:p>
    <w:p w14:paraId="203F6B3C" w14:textId="7E8051DB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27: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וענו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הלוים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ויען איוב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F22844">
        <w:rPr>
          <w:rFonts w:ascii="Times New Roman" w:hAnsi="Times New Roman" w:cs="Times New Roman" w:hint="cs"/>
          <w:color w:val="0070C0"/>
          <w:sz w:val="24"/>
          <w:szCs w:val="24"/>
          <w:rtl/>
        </w:rPr>
        <w:t>איוב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r w:rsidR="00F2284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D951E8">
        <w:rPr>
          <w:rFonts w:ascii="Times New Roman" w:hAnsi="Times New Roman" w:cs="Times New Roman" w:hint="cs"/>
          <w:color w:val="0070C0"/>
          <w:sz w:val="24"/>
          <w:szCs w:val="24"/>
          <w:rtl/>
        </w:rPr>
        <w:t>ב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הראשון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C019A63" w14:textId="05546350" w:rsidR="00F8110D" w:rsidRDefault="00F8110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172B82D" w14:textId="431F5B30" w:rsidR="00E42844" w:rsidRDefault="00E42844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27:15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אָר֣וּר הָאִ֡ישׁ אֲשֶׁ֣ר יַֽעֲשֶׂה֩ פֶ֨סֶל וּמַסֵּכָ֜ה תּֽוֹעֲבַ֣ת יְהוָ֗ה מַֽעֲשֵׂ֛ה יְדֵ֥י חָרָ֖שׁ וְשָׂ֣ם בַּסָּ֑תֶר וְעָנ֧וּ כָל־הָעָ֛ם וְאָֽמְר֖וּ אָמֵֽן׃</w:t>
      </w:r>
    </w:p>
    <w:p w14:paraId="0EE1FA30" w14:textId="25A6E0E0" w:rsidR="00650141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27: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ארור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האיש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החל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באחת עשרה ארירות שהם פעולות יח</w:t>
      </w:r>
      <w:r w:rsidR="00CF319A">
        <w:rPr>
          <w:rFonts w:ascii="Times New Roman" w:hAnsi="Times New Roman" w:cs="Times New Roman" w:hint="cs"/>
          <w:sz w:val="24"/>
          <w:szCs w:val="24"/>
          <w:rtl/>
        </w:rPr>
        <w:t>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דים בסתר</w:t>
      </w:r>
      <w:r w:rsidR="0005033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r w:rsidR="005A3C0F" w:rsidRPr="00056B4B">
        <w:rPr>
          <w:rFonts w:ascii="Times New Roman" w:hAnsi="Times New Roman" w:cs="Times New Roman"/>
          <w:color w:val="FFC000"/>
          <w:sz w:val="24"/>
          <w:szCs w:val="24"/>
          <w:rtl/>
        </w:rPr>
        <w:t>ושם בסתר</w:t>
      </w:r>
      <w:r w:rsidR="00DB4C0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שאם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בגלוי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הכל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לוקים</w:t>
      </w:r>
      <w:r w:rsidR="0005033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שכל</w:t>
      </w:r>
      <w:r w:rsidR="00B749E6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63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שאינם עושים דין ומשפט</w:t>
      </w:r>
      <w:r w:rsidR="0065014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48CADA5" w14:textId="0541615B" w:rsidR="00F8110D" w:rsidRDefault="005A3C0F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והם בכלל הברכה והקללה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המסודרים</w:t>
      </w:r>
      <w:r w:rsidR="002A27D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ברוך אתה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בעיר</w:t>
      </w:r>
      <w:r w:rsidRPr="00FB1DA6">
        <w:rPr>
          <w:rFonts w:ascii="Times New Roman" w:hAnsi="Times New Roman" w:cs="Times New Roman"/>
          <w:sz w:val="24"/>
          <w:szCs w:val="24"/>
        </w:rPr>
        <w:t xml:space="preserve">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AF1FC3">
        <w:rPr>
          <w:rFonts w:ascii="Times New Roman" w:hAnsi="Times New Roman" w:cs="Times New Roman" w:hint="cs"/>
          <w:color w:val="0070C0"/>
          <w:sz w:val="24"/>
          <w:szCs w:val="24"/>
          <w:rtl/>
        </w:rPr>
        <w:t>דברים</w:t>
      </w:r>
      <w:r w:rsidR="00AF1FC3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כח</w:t>
      </w:r>
      <w:proofErr w:type="spellEnd"/>
      <w:r w:rsidR="009B0C8F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ג)</w:t>
      </w:r>
      <w:r w:rsidR="00056B4B" w:rsidRPr="00056B4B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ואינו כדעת בעלי הקבלה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שהקללה </w:t>
      </w:r>
      <w:r w:rsidRPr="00054B6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ארור האיש </w:t>
      </w:r>
      <w:r w:rsidRPr="00FB1DA6">
        <w:rPr>
          <w:rFonts w:ascii="Times New Roman" w:hAnsi="Times New Roman" w:cs="Times New Roman"/>
          <w:sz w:val="24"/>
          <w:szCs w:val="24"/>
          <w:rtl/>
        </w:rPr>
        <w:t>והברכה ברוך האיש אשר לא יעשה</w:t>
      </w:r>
      <w:r w:rsidR="00AF1FC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שאינו מדרך</w:t>
      </w:r>
      <w:r w:rsidR="005D3AD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הפשט</w:t>
      </w:r>
      <w:r w:rsidR="00F40F5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והעד בספר יהושע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9DC0858" w14:textId="77777777" w:rsidR="00911EA6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27: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אשר יעשה פסל ומסכה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נתבאר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ענינם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1443362F" w14:textId="77777777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27: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תועבת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לע"ז שכחש את השם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FDDADA4" w14:textId="2C970687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27: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מעשה ידי חרש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– נמצא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חרש עצים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מד</w:t>
      </w:r>
      <w:r w:rsidR="00E46C5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056B4B" w:rsidRPr="00056B4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חרש ברזל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A054D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שם </w:t>
      </w:r>
      <w:proofErr w:type="spellStart"/>
      <w:r w:rsidR="00A054D8">
        <w:rPr>
          <w:rFonts w:ascii="Times New Roman" w:hAnsi="Times New Roman" w:cs="Times New Roman" w:hint="cs"/>
          <w:color w:val="0070C0"/>
          <w:sz w:val="24"/>
          <w:szCs w:val="24"/>
          <w:rtl/>
        </w:rPr>
        <w:t>מד: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2427B3D" w14:textId="77777777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27: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ושם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בסתר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שאם בגלוי דינו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נתבע בבית דין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64F6435" w14:textId="77777777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27: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וענו כל העם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לומר </w:t>
      </w:r>
      <w:r w:rsidR="005A3C0F" w:rsidRPr="00054B64">
        <w:rPr>
          <w:rFonts w:ascii="Times New Roman" w:hAnsi="Times New Roman" w:cs="Times New Roman"/>
          <w:color w:val="FFC000"/>
          <w:sz w:val="24"/>
          <w:szCs w:val="24"/>
          <w:rtl/>
        </w:rPr>
        <w:t>אמן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EC41068" w14:textId="3CF07C91" w:rsidR="00F8110D" w:rsidRDefault="00F8110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0E7A78E" w14:textId="3DC5F12B" w:rsidR="00E42844" w:rsidRDefault="00E42844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27:16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אָר֕וּר מַקְלֶ֥ה אָבִ֖יו וְאִמּ֑וֹ וְאָמַ֥ר כָּל־הָעָ֖ם אָמֵֽן׃ </w:t>
      </w:r>
    </w:p>
    <w:p w14:paraId="52B646BD" w14:textId="77777777" w:rsidR="00911EA6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27: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ארור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מקלה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מלשון קלון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11D6FEAD" w14:textId="77777777" w:rsidR="00D64057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27: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אביו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ואמו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אמו</w:t>
      </w:r>
      <w:r w:rsidR="00C5670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2A72F53" w14:textId="159BB763" w:rsidR="00F8110D" w:rsidRDefault="005A3C0F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זה יהיה בסתר בין בני הבית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2CF74F7" w14:textId="6DC1D9BB" w:rsidR="00F8110D" w:rsidRDefault="00F8110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0CAD657" w14:textId="53CDE5CC" w:rsidR="00E42844" w:rsidRDefault="00E507A2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27:17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אָר֕וּר מַסִּ֖יג גְּב֣וּל רֵעֵ֑הוּ וְאָמַ֥ר כָּל־הָעָ֖ם אָמֵֽן׃</w:t>
      </w:r>
    </w:p>
    <w:p w14:paraId="1BC72490" w14:textId="77777777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27: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ארור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משיג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שגם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זה על ידי תחבולה בסתר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1D27377" w14:textId="3763D2AA" w:rsidR="00F8110D" w:rsidRDefault="00F8110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B959369" w14:textId="1693E99F" w:rsidR="00E507A2" w:rsidRDefault="00E507A2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27:18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אָר֕וּר מַשְׁגֶּ֥ה עִוֵּ֖ר בַּדָּ֑רֶךְ וְאָמַ֥ר כָּל־הָעָ֖ם אָמֵֽן׃</w:t>
      </w:r>
    </w:p>
    <w:p w14:paraId="41A47D30" w14:textId="5CA92661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27: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ארור משגה עור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כיון שאינו רואה</w:t>
      </w:r>
      <w:r w:rsidR="00C71D6A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כל עניני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הערמה והעלמה במשא ומתן</w:t>
      </w:r>
      <w:r w:rsidR="00C5670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בין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בעניני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סחורה בין בדבר אחר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E6375EC" w14:textId="621D60E1" w:rsidR="00F8110D" w:rsidRDefault="00F8110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C1A7D91" w14:textId="08337603" w:rsidR="00E507A2" w:rsidRDefault="00E507A2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27:19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אָר֗וּר מַטֶּ֛ה מִשְׁפַּ֥ט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גֵּר־יָת֖וֹם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וְאַלְמָנָ֑ה וְאָמַ֥ר כָּל־הָעָ֖ם אָמֵֽן׃</w:t>
      </w:r>
    </w:p>
    <w:p w14:paraId="28AFD69F" w14:textId="77777777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27: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ארור מטה</w:t>
      </w:r>
      <w:r w:rsidR="00F8110D" w:rsidRPr="0041110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משפט גר יתום ואלמנה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שאין להם יכולת להשמיע זכותם</w:t>
      </w:r>
      <w:r w:rsidR="00056B4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מצד סכלותם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מפסידים זכותם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CC95D36" w14:textId="05264E01" w:rsidR="00F8110D" w:rsidRDefault="00F8110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98B2760" w14:textId="64FB3135" w:rsidR="00E507A2" w:rsidRDefault="00E507A2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27:20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אָר֗וּר שֹׁכֵב֙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עִם־אֵ֣שֶׁת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אָבִ֔יו כִּ֥י גִלָּ֖ה כְּנַ֣ף אָבִ֑יו וְאָמַ֥ר כָּל־הָעָ֖ם אָמֵֽן׃</w:t>
      </w:r>
    </w:p>
    <w:p w14:paraId="5409DD72" w14:textId="772950D3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27: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ארור שוכב עם אשת אביו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שמתיחד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עמה בבית</w:t>
      </w:r>
      <w:r w:rsidR="001E24F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r w:rsidR="005A3C0F" w:rsidRPr="00056B4B">
        <w:rPr>
          <w:rFonts w:ascii="Times New Roman" w:hAnsi="Times New Roman" w:cs="Times New Roman"/>
          <w:color w:val="FFC000"/>
          <w:sz w:val="24"/>
          <w:szCs w:val="24"/>
          <w:rtl/>
        </w:rPr>
        <w:t>כי</w:t>
      </w:r>
      <w:r w:rsidR="00F8110D" w:rsidRPr="00056B4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056B4B">
        <w:rPr>
          <w:rFonts w:ascii="Times New Roman" w:hAnsi="Times New Roman" w:cs="Times New Roman"/>
          <w:color w:val="FFC000"/>
          <w:sz w:val="24"/>
          <w:szCs w:val="24"/>
          <w:rtl/>
        </w:rPr>
        <w:t>גלה כנף אביו</w:t>
      </w:r>
      <w:r w:rsidR="00C5670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שהיתה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נסתרת תחת אביו</w:t>
      </w:r>
      <w:r w:rsidR="00056B4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ופרשת כנפך על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אמתך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(רות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r w:rsidR="001E24F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9814FEF" w14:textId="2303607C" w:rsidR="00F8110D" w:rsidRDefault="00F8110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3994BAA" w14:textId="5092F5DF" w:rsidR="00E507A2" w:rsidRDefault="00E507A2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27:21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אָר֕וּר שֹׁכֵ֖ב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עִם־כָּל־בְּהֵמָ֑ה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וְאָמַ֥ר כָּל־הָעָ֖ם אָמֵֽן׃</w:t>
      </w:r>
    </w:p>
    <w:p w14:paraId="10E43E6C" w14:textId="22EEF95C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27: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ארור שוכב עם כל בהמה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בין שוכב בין נשכב</w:t>
      </w:r>
      <w:r w:rsidR="0078312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r w:rsidR="005A3C0F" w:rsidRPr="00056B4B">
        <w:rPr>
          <w:rFonts w:ascii="Times New Roman" w:hAnsi="Times New Roman" w:cs="Times New Roman"/>
          <w:color w:val="FFC000"/>
          <w:sz w:val="24"/>
          <w:szCs w:val="24"/>
          <w:rtl/>
        </w:rPr>
        <w:t>עם</w:t>
      </w:r>
      <w:r w:rsidR="00F8110D" w:rsidRPr="00056B4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056B4B">
        <w:rPr>
          <w:rFonts w:ascii="Times New Roman" w:hAnsi="Times New Roman" w:cs="Times New Roman"/>
          <w:color w:val="FFC000"/>
          <w:sz w:val="24"/>
          <w:szCs w:val="24"/>
          <w:rtl/>
        </w:rPr>
        <w:t>כל בהמה</w:t>
      </w:r>
      <w:r w:rsidR="00CF0941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הוא הדין עם העוף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295A64D" w14:textId="77777777" w:rsidR="00E507A2" w:rsidRDefault="00E507A2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1F3B6A5C" w14:textId="1DF02993" w:rsidR="00F8110D" w:rsidRDefault="00E507A2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27:22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אָר֗וּר שֹׁכֵב֙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עִם־אֲחֹת֔ו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בַּת־אָבִ֖יו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א֣וֹ בַת־אִמּ֑וֹ וְאָמַ֥ר כָּל־הָעָ֖ם אָמֵֽן׃</w:t>
      </w:r>
    </w:p>
    <w:p w14:paraId="456C1CF2" w14:textId="77777777" w:rsidR="00911EA6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27: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בת אביו או בת אמו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שמתיחד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עמהם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F9F3B5E" w14:textId="1F61E4A2" w:rsidR="00F8110D" w:rsidRDefault="00F8110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98CE5EF" w14:textId="30C6CF39" w:rsidR="00E507A2" w:rsidRDefault="00E507A2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27:23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אָר֕וּר שֹׁכֵ֖ב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עִם־חֹֽתַנְתּ֑ו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ֹ וְאָמַ֥ר כָּל־הָעָ֖ם אָמֵֽן׃</w:t>
      </w:r>
    </w:p>
    <w:p w14:paraId="7AB55B9D" w14:textId="677AE052" w:rsidR="00F8110D" w:rsidRDefault="008E18FD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27:23</w:t>
      </w:r>
      <w:r w:rsid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עם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חותנתו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גם זאת על דרך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היחוד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A888767" w14:textId="21BB8097" w:rsidR="00F8110D" w:rsidRDefault="00F8110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140E99D" w14:textId="53AEF1AD" w:rsidR="00E507A2" w:rsidRDefault="00E507A2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27:24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אָר֕וּר מַכֵּ֥ה רֵעֵ֖הוּ בַּסָּ֑תֶר וְאָמַ֥ר כָּל־הָעָ֖ם אָמֵֽן׃</w:t>
      </w:r>
    </w:p>
    <w:p w14:paraId="02BF4D84" w14:textId="75F05A60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27: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24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מכה רעהו בסתר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כולל המלשינות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שהיא על דרך סתר</w:t>
      </w:r>
      <w:r w:rsidR="00DC135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מכלל שכל הנזכרים בסתר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00D854B" w14:textId="3F5AE678" w:rsidR="00F8110D" w:rsidRDefault="00F8110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D486742" w14:textId="2A5265FE" w:rsidR="00E507A2" w:rsidRDefault="00E507A2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27:25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אָרוּר֙ לֹקֵ֣חַ שֹׁ֔חַד לְהַכּ֥וֹת נֶ֖פֶשׁ דָּ֣ם נָקִ֑י וְאָמַ֥ר כָּל־הָעָ֖ם אָמֵֽן׃</w:t>
      </w:r>
    </w:p>
    <w:p w14:paraId="21BF348A" w14:textId="73940776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27: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25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ארור לוקח שחד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ואפילו שלא הרג</w:t>
      </w:r>
      <w:r w:rsidR="008E18F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אם הרג הוא כדין הרוצח שבאדם</w:t>
      </w:r>
      <w:r w:rsidR="0078312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E0A3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דמו </w:t>
      </w:r>
      <w:proofErr w:type="spellStart"/>
      <w:r w:rsidR="005A3C0F" w:rsidRPr="00FE0A39">
        <w:rPr>
          <w:rFonts w:ascii="Times New Roman" w:hAnsi="Times New Roman" w:cs="Times New Roman"/>
          <w:color w:val="FFC000"/>
          <w:sz w:val="24"/>
          <w:szCs w:val="24"/>
          <w:rtl/>
        </w:rPr>
        <w:t>ישפך</w:t>
      </w:r>
      <w:proofErr w:type="spellEnd"/>
      <w:r w:rsidR="00FE0A3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FE0A39" w:rsidRPr="00FE0A39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(בראשית </w:t>
      </w:r>
      <w:proofErr w:type="spellStart"/>
      <w:r w:rsidR="00FE0A39" w:rsidRPr="00FE0A39">
        <w:rPr>
          <w:rFonts w:ascii="Times New Roman" w:hAnsi="Times New Roman" w:cs="Times New Roman" w:hint="cs"/>
          <w:color w:val="0070C0"/>
          <w:sz w:val="24"/>
          <w:szCs w:val="24"/>
          <w:rtl/>
        </w:rPr>
        <w:t>ט:ו</w:t>
      </w:r>
      <w:proofErr w:type="spellEnd"/>
      <w:r w:rsidR="00FE0A39" w:rsidRPr="00FE0A39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F4F55A3" w14:textId="361F9592" w:rsidR="00F8110D" w:rsidRDefault="00F8110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4B9C2C6" w14:textId="0E5C5612" w:rsidR="00E507A2" w:rsidRDefault="00E507A2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27:26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אָר֗וּר אֲשֶׁ֧ר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לֹֽא־יָקִ֛ים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אֶת־דִּבְרֵ֥י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הַתּוֹרָֽה־הַזֹּ֖את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לַֽעֲשׂ֣וֹת אוֹתָ֑ם וְאָמַ֥ר כָּל־הָעָ֖ם אָמֵֽן׃</w:t>
      </w:r>
    </w:p>
    <w:p w14:paraId="61953055" w14:textId="4D16C772" w:rsidR="005A3C0F" w:rsidRPr="00FB1DA6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27: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26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ארור</w:t>
      </w:r>
      <w:r w:rsidR="00F8110D" w:rsidRPr="0041110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אשר לא יקים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שאר המצות עשה ולא תעשה</w:t>
      </w:r>
      <w:r w:rsidR="00112AA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ועם זה הם שנים עשר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ארירות כנגד שנים עשר שבטים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36C146E" w14:textId="5A79D69A" w:rsidR="005A3C0F" w:rsidRDefault="005A3C0F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F2AC197" w14:textId="044BEEAD" w:rsidR="00D41393" w:rsidRPr="00FB1DA6" w:rsidRDefault="00EF6EFF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28:1</w:t>
      </w:r>
      <w:r w:rsidR="00D41393"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וְהָיָ֗ה </w:t>
      </w:r>
      <w:proofErr w:type="spellStart"/>
      <w:r w:rsidR="00D41393"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אִם־שָׁמ֤וֹע</w:t>
      </w:r>
      <w:proofErr w:type="spellEnd"/>
      <w:r w:rsidR="00D41393"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ַ תִּשְׁמַע֙ בְּקוֹל֙ יְהוָ֣ה </w:t>
      </w:r>
      <w:proofErr w:type="spellStart"/>
      <w:r w:rsidR="00D41393"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="00D41393"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לִשְׁמֹ֤ר לַֽעֲשׂוֹת֙ </w:t>
      </w:r>
      <w:proofErr w:type="spellStart"/>
      <w:r w:rsidR="00D41393"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אֶת־כָּל־מִצְוֺתָ֔יו</w:t>
      </w:r>
      <w:proofErr w:type="spellEnd"/>
      <w:r w:rsidR="00D41393"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אֲשֶׁ֛ר אָֽנֹכִ֥י </w:t>
      </w:r>
      <w:proofErr w:type="spellStart"/>
      <w:r w:rsidR="00D41393"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מְצַוְּך</w:t>
      </w:r>
      <w:proofErr w:type="spellEnd"/>
      <w:r w:rsidR="00D41393"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הַיּ֑וֹם </w:t>
      </w:r>
      <w:proofErr w:type="spellStart"/>
      <w:r w:rsidR="00D41393"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וּנְתָ֨נְך</w:t>
      </w:r>
      <w:proofErr w:type="spellEnd"/>
      <w:r w:rsidR="00D41393"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ָ֜ יְהוָ֤ה </w:t>
      </w:r>
      <w:proofErr w:type="spellStart"/>
      <w:r w:rsidR="00D41393"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אֱלֹהֶ֨יך</w:t>
      </w:r>
      <w:proofErr w:type="spellEnd"/>
      <w:r w:rsidR="00D41393"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עֶלְי֔וֹן עַ֖ל </w:t>
      </w:r>
      <w:proofErr w:type="spellStart"/>
      <w:r w:rsidR="00D41393"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כָּל־גּוֹיֵ֥י</w:t>
      </w:r>
      <w:proofErr w:type="spellEnd"/>
      <w:r w:rsidR="00D41393"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הָאָֽרֶץ׃</w:t>
      </w:r>
    </w:p>
    <w:p w14:paraId="54589AD9" w14:textId="58DEB98C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28:1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והיה אם שמוע תשמע וגו' את כל מצותיו אשר אנכי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מצוך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עשה ולא תעשה</w:t>
      </w:r>
      <w:r w:rsidR="0078312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ששניהם חלקי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הצווי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1BE724D" w14:textId="77777777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28:1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ונתנך</w:t>
      </w:r>
      <w:proofErr w:type="spellEnd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ה' </w:t>
      </w:r>
      <w:proofErr w:type="spellStart"/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F8110D" w:rsidRPr="0041110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עליון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ידי הברכות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233C771" w14:textId="3A7475D4" w:rsidR="00F8110D" w:rsidRDefault="00F8110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0D91E49" w14:textId="689D92C4" w:rsidR="00EF6EFF" w:rsidRDefault="00EF6EFF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28:2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וּבָ֧אוּ עָלֶ֛יךָ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כָּל־הַבְּרָכ֥וֹת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הָאֵ֖לֶּה וְהִשִּׂיגֻ֑ךָ כִּ֣י תִשְׁמַ֔ע בְּק֖וֹל יְהוָ֥ה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אֱלֹהֶֽיך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5777213A" w14:textId="77777777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והשיגוך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בשכר השמיעה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0428C7C" w14:textId="5F64C043" w:rsidR="00F8110D" w:rsidRDefault="00F8110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730C333" w14:textId="49E212C4" w:rsidR="00EF6EFF" w:rsidRDefault="00EF6EFF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28:3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בָּר֥וּךְ אַתָּ֖ה בָּעִ֑יר וּבָר֥וּךְ אַתָּ֖ה בַּשָּׂדֶֽה׃</w:t>
      </w:r>
    </w:p>
    <w:p w14:paraId="5BE20785" w14:textId="79323CAA" w:rsidR="00F8110D" w:rsidRDefault="005D3AD3" w:rsidP="0078312A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color w:val="FF0000"/>
          <w:sz w:val="24"/>
          <w:szCs w:val="24"/>
          <w:rtl/>
        </w:rPr>
        <w:t>ברוך אתה בעיר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8312A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F8110D" w:rsidRPr="009B081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411102">
        <w:rPr>
          <w:rFonts w:ascii="Times New Roman" w:hAnsi="Times New Roman" w:cs="Times New Roman"/>
          <w:sz w:val="24"/>
          <w:szCs w:val="24"/>
          <w:rtl/>
        </w:rPr>
        <w:t>בפנים</w:t>
      </w:r>
      <w:r w:rsidR="0078312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, </w:t>
      </w:r>
      <w:r w:rsidR="005A3C0F" w:rsidRPr="0078312A">
        <w:rPr>
          <w:rFonts w:ascii="Times New Roman" w:hAnsi="Times New Roman" w:cs="Times New Roman"/>
          <w:color w:val="FFC000"/>
          <w:sz w:val="24"/>
          <w:szCs w:val="24"/>
          <w:rtl/>
        </w:rPr>
        <w:t>וברוך אתה בשדה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8312A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בחוץ</w:t>
      </w:r>
      <w:r w:rsidR="0078312A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הטעם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בעניני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8375F8">
        <w:rPr>
          <w:rFonts w:ascii="Times New Roman" w:hAnsi="Times New Roman" w:cs="Times New Roman" w:hint="cs"/>
          <w:sz w:val="24"/>
          <w:szCs w:val="24"/>
          <w:rtl/>
        </w:rPr>
        <w:t>ס</w:t>
      </w:r>
      <w:r w:rsidR="008375F8" w:rsidRPr="00FB1DA6">
        <w:rPr>
          <w:rFonts w:ascii="Times New Roman" w:hAnsi="Times New Roman" w:cs="Times New Roman"/>
          <w:sz w:val="24"/>
          <w:szCs w:val="24"/>
          <w:rtl/>
        </w:rPr>
        <w:t xml:space="preserve">חורה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ובעניני</w:t>
      </w:r>
      <w:proofErr w:type="spellEnd"/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תבואה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9475482" w14:textId="00F6D242" w:rsidR="00F8110D" w:rsidRDefault="00F8110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7ECD46B" w14:textId="4FAA7945" w:rsidR="00EF6EFF" w:rsidRDefault="00EF6EFF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28:4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בָּר֧וּךְ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פְּרִֽי־בִטְנְך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ָ֛ וּפְרִ֥י אַדְמָֽתְךָ֖ וּפְרִ֣י בְהֶמְתֶּ֑ךָ שְׁגַ֥ר אֲלָפֶ֖יךָ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וְעַשְׁתְּר֥וֹת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צֹאנֶֽךָ׃</w:t>
      </w:r>
    </w:p>
    <w:p w14:paraId="1081B4E1" w14:textId="165C87BA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פרי בטנך ופרי בהמתך ופרי אדמתך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המדבר</w:t>
      </w:r>
      <w:r w:rsidR="008E18F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האלם</w:t>
      </w:r>
      <w:r w:rsidR="008E18F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והצומח</w:t>
      </w:r>
      <w:r w:rsidR="0078312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דרך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התולדת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ידי השגחה המופתית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2DEBF08" w14:textId="1E2F32B8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שגר אלפיך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ועשתרות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8375F8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נתבאר</w:t>
      </w:r>
      <w:r w:rsidR="008375F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והטעם על הנולדים שיהיו שלמים בלי מום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6536F00" w14:textId="63ECF122" w:rsidR="00F8110D" w:rsidRDefault="00F8110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3EB8EB4" w14:textId="511B0AA9" w:rsidR="00EF6EFF" w:rsidRDefault="00EF6EFF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28:5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בָּר֥וּךְ טַנְאֲךָ֖ וּמִשְׁאַרְתֶּֽךָ׃</w:t>
      </w:r>
    </w:p>
    <w:p w14:paraId="19D6055B" w14:textId="77777777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טנאך ומשארתך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שמות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הכלים שהם הצריכים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המלואי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D7E0FC3" w14:textId="678E88C0" w:rsidR="00F8110D" w:rsidRDefault="005D3AD3" w:rsidP="00BD548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28: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טנאך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ולקח הכהן הטנא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(דברים</w:t>
      </w:r>
      <w:r w:rsidR="00F8110D" w:rsidRPr="00C15E1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כו</w:t>
      </w:r>
      <w:r w:rsidR="00E8533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8375F8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מקום הפירות</w:t>
      </w:r>
      <w:r w:rsidR="00BD548C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BD548C" w:rsidRPr="003E3EF9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ו</w:t>
      </w:r>
      <w:r w:rsidR="00BD548C" w:rsidRPr="00E85339">
        <w:rPr>
          <w:rFonts w:ascii="Times New Roman" w:hAnsi="Times New Roman" w:cs="Times New Roman"/>
          <w:color w:val="FFC000"/>
          <w:sz w:val="24"/>
          <w:szCs w:val="24"/>
          <w:rtl/>
        </w:rPr>
        <w:t>משארתך</w:t>
      </w:r>
      <w:r w:rsidR="00BD548C" w:rsidRPr="00FB1DA6">
        <w:rPr>
          <w:rFonts w:ascii="Times New Roman" w:hAnsi="Times New Roman" w:cs="Times New Roman"/>
          <w:sz w:val="24"/>
          <w:szCs w:val="24"/>
          <w:rtl/>
        </w:rPr>
        <w:t xml:space="preserve"> מקום הלחם ואינו שם </w:t>
      </w:r>
      <w:proofErr w:type="spellStart"/>
      <w:r w:rsidR="00BD548C" w:rsidRPr="00FB1DA6">
        <w:rPr>
          <w:rFonts w:ascii="Times New Roman" w:hAnsi="Times New Roman" w:cs="Times New Roman"/>
          <w:sz w:val="24"/>
          <w:szCs w:val="24"/>
          <w:rtl/>
        </w:rPr>
        <w:t>העסה</w:t>
      </w:r>
      <w:proofErr w:type="spellEnd"/>
      <w:r w:rsidR="00BD548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BD548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ואפשר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</w:t>
      </w:r>
      <w:r w:rsidR="005A3C0F" w:rsidRPr="00E85339">
        <w:rPr>
          <w:rFonts w:ascii="Times New Roman" w:hAnsi="Times New Roman" w:cs="Times New Roman"/>
          <w:color w:val="FFC000"/>
          <w:sz w:val="24"/>
          <w:szCs w:val="24"/>
          <w:rtl/>
        </w:rPr>
        <w:t>טנאך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הכלי ו</w:t>
      </w:r>
      <w:r w:rsidR="005A3C0F" w:rsidRPr="00E85339">
        <w:rPr>
          <w:rFonts w:ascii="Times New Roman" w:hAnsi="Times New Roman" w:cs="Times New Roman"/>
          <w:color w:val="FFC000"/>
          <w:sz w:val="24"/>
          <w:szCs w:val="24"/>
          <w:rtl/>
        </w:rPr>
        <w:t>משארתך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העסה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82FA05B" w14:textId="626A324C" w:rsidR="00F8110D" w:rsidRDefault="00F8110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F188BDE" w14:textId="5A05D47B" w:rsidR="00EF6EFF" w:rsidRDefault="00EF6EFF" w:rsidP="00AE712C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28:6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בָּר֥וּךְ אַתָּ֖ה בְּבֹאֶ֑ךָ וּבָר֥וּךְ אַתָּ֖ה בְּצֵאתֶֽךָ׃</w:t>
      </w:r>
    </w:p>
    <w:p w14:paraId="2CB54ED9" w14:textId="57DED09B" w:rsidR="00EB0B93" w:rsidRDefault="00EB0B93" w:rsidP="00EB0B9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28:7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יִתֵּ֨ן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יְהוָ֤ה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אֶת־אֹֽיְבֶ֨יך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ָ֙ הַקָּמִ֣ים עָלֶ֔יךָ נִגָּפִ֖ים לְפָנֶ֑יךָ בְּדֶ֤רֶךְ אֶחָד֙ יֵֽצְא֣וּ אֵלֶ֔יךָ וּבְשִׁבְעָ֥ה דְרָכִ֖ים יָנ֥וּסוּ לְפָנֶֽיךָ׃</w:t>
      </w:r>
    </w:p>
    <w:p w14:paraId="52EDF5DF" w14:textId="6750E66A" w:rsidR="00400BDB" w:rsidRDefault="00EB0B93" w:rsidP="00EB0B9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-7</w:t>
      </w:r>
      <w:r w:rsid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 w:rsid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ברוך אתה בבואך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הקדים הביאה מן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היציאה</w:t>
      </w:r>
      <w:r w:rsidR="00FD68A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ויהיה הטעם ב</w:t>
      </w:r>
      <w:r w:rsidR="005A3C0F" w:rsidRPr="004E5BA0">
        <w:rPr>
          <w:rFonts w:ascii="Times New Roman" w:hAnsi="Times New Roman" w:cs="Times New Roman"/>
          <w:color w:val="FFC000"/>
          <w:sz w:val="24"/>
          <w:szCs w:val="24"/>
          <w:rtl/>
        </w:rPr>
        <w:t>בואך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לארץ ו</w:t>
      </w:r>
      <w:r w:rsidR="005A3C0F" w:rsidRPr="004E5BA0">
        <w:rPr>
          <w:rFonts w:ascii="Times New Roman" w:hAnsi="Times New Roman" w:cs="Times New Roman"/>
          <w:color w:val="FFC000"/>
          <w:sz w:val="24"/>
          <w:szCs w:val="24"/>
          <w:rtl/>
        </w:rPr>
        <w:t>בצאתך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למלחמת האויב</w:t>
      </w:r>
      <w:r w:rsidR="00FD68A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proofErr w:type="spellStart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יתן</w:t>
      </w:r>
      <w:proofErr w:type="spellEnd"/>
      <w:r w:rsidR="00F8110D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ה' את אויבך</w:t>
      </w:r>
      <w:r w:rsidR="00400BDB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1484FB06" w14:textId="77777777" w:rsidR="00AF71D7" w:rsidRDefault="00400BDB" w:rsidP="00EB0B9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400BDB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28:7 </w:t>
      </w:r>
      <w:r w:rsidR="005A3C0F" w:rsidRPr="00400BDB">
        <w:rPr>
          <w:rFonts w:ascii="Times New Roman" w:hAnsi="Times New Roman" w:cs="Times New Roman"/>
          <w:color w:val="FF0000"/>
          <w:sz w:val="24"/>
          <w:szCs w:val="24"/>
          <w:rtl/>
        </w:rPr>
        <w:t>הקמים עליך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המעיזים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פנים </w:t>
      </w:r>
      <w:r w:rsidR="00FD68AF">
        <w:rPr>
          <w:rFonts w:ascii="Times New Roman" w:hAnsi="Times New Roman" w:cs="Times New Roman" w:hint="cs"/>
          <w:sz w:val="24"/>
          <w:szCs w:val="24"/>
          <w:rtl/>
        </w:rPr>
        <w:t>ע</w:t>
      </w:r>
      <w:r w:rsidR="00FD68AF" w:rsidRPr="00FB1DA6">
        <w:rPr>
          <w:rFonts w:ascii="Times New Roman" w:hAnsi="Times New Roman" w:cs="Times New Roman"/>
          <w:sz w:val="24"/>
          <w:szCs w:val="24"/>
          <w:rtl/>
        </w:rPr>
        <w:t>ליך</w:t>
      </w:r>
      <w:r w:rsidR="00AF71D7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07938CBD" w14:textId="77777777" w:rsidR="00E02381" w:rsidRDefault="00AF71D7" w:rsidP="008C17D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  <w:rtl/>
        </w:rPr>
      </w:pPr>
      <w:r w:rsidRPr="00400BDB">
        <w:rPr>
          <w:rFonts w:ascii="Times New Roman" w:hAnsi="Times New Roman" w:cs="Times New Roman" w:hint="cs"/>
          <w:color w:val="FF0000"/>
          <w:sz w:val="24"/>
          <w:szCs w:val="24"/>
          <w:rtl/>
        </w:rPr>
        <w:t>28:7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EB0B93" w:rsidRPr="00AF71D7">
        <w:rPr>
          <w:rFonts w:ascii="Times New Roman" w:hAnsi="Times New Roman" w:cs="Times New Roman"/>
          <w:color w:val="FF0000"/>
          <w:sz w:val="24"/>
          <w:szCs w:val="24"/>
          <w:rtl/>
        </w:rPr>
        <w:t>נגפים לפניך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-</w:t>
      </w:r>
      <w:r w:rsidR="00EB0B93" w:rsidRPr="00FB1DA6">
        <w:rPr>
          <w:rFonts w:ascii="Times New Roman" w:hAnsi="Times New Roman" w:cs="Times New Roman"/>
          <w:sz w:val="24"/>
          <w:szCs w:val="24"/>
          <w:rtl/>
        </w:rPr>
        <w:t xml:space="preserve"> שיפלו</w:t>
      </w:r>
      <w:r w:rsidR="00EB0B9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EB0B93" w:rsidRPr="00FB1DA6">
        <w:rPr>
          <w:rFonts w:ascii="Times New Roman" w:hAnsi="Times New Roman" w:cs="Times New Roman"/>
          <w:sz w:val="24"/>
          <w:szCs w:val="24"/>
          <w:rtl/>
        </w:rPr>
        <w:t>ולא יקומו</w:t>
      </w:r>
      <w:r w:rsidR="00EB0B9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EB0B93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EB0B93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ורגלך לא</w:t>
      </w:r>
      <w:r w:rsidR="00EB0B93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EB0B93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תגוף</w:t>
      </w:r>
      <w:proofErr w:type="spellEnd"/>
      <w:r w:rsidR="00EB0B93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EB0B93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r w:rsidR="00EB0B93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r w:rsidR="006A1E9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EB0B93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כג</w:t>
      </w:r>
      <w:proofErr w:type="spellEnd"/>
      <w:r w:rsidR="00EB0B93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EB0B93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EB0B93" w:rsidRPr="00FB1DA6">
        <w:rPr>
          <w:rFonts w:ascii="Times New Roman" w:hAnsi="Times New Roman" w:cs="Times New Roman"/>
          <w:sz w:val="24"/>
          <w:szCs w:val="24"/>
          <w:rtl/>
        </w:rPr>
        <w:t xml:space="preserve"> כי אמר </w:t>
      </w:r>
      <w:r w:rsidR="00EB0B93" w:rsidRPr="00056B4B">
        <w:rPr>
          <w:rFonts w:ascii="Times New Roman" w:hAnsi="Times New Roman" w:cs="Times New Roman"/>
          <w:color w:val="FFC000"/>
          <w:sz w:val="24"/>
          <w:szCs w:val="24"/>
          <w:rtl/>
        </w:rPr>
        <w:t>ובשעה דרכים</w:t>
      </w:r>
      <w:r w:rsidR="00EB0B93" w:rsidRPr="00056B4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EB0B93" w:rsidRPr="00056B4B">
        <w:rPr>
          <w:rFonts w:ascii="Times New Roman" w:hAnsi="Times New Roman" w:cs="Times New Roman"/>
          <w:color w:val="FFC000"/>
          <w:sz w:val="24"/>
          <w:szCs w:val="24"/>
          <w:rtl/>
        </w:rPr>
        <w:t>ינוסו לפניך</w:t>
      </w:r>
      <w:r w:rsidR="00EB0B9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EB0B93" w:rsidRPr="00FB1DA6">
        <w:rPr>
          <w:rFonts w:ascii="Times New Roman" w:hAnsi="Times New Roman" w:cs="Times New Roman"/>
          <w:sz w:val="24"/>
          <w:szCs w:val="24"/>
          <w:rtl/>
        </w:rPr>
        <w:t xml:space="preserve"> או כמו </w:t>
      </w:r>
      <w:r w:rsidR="00EB0B93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ולא יהיה בהם נגף</w:t>
      </w:r>
      <w:r w:rsidR="00EB0B93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EB0B93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EB0B93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ל</w:t>
      </w:r>
      <w:r w:rsidR="00781EC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EB0B93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proofErr w:type="spellEnd"/>
      <w:r w:rsidR="00EB0B93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E0238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EB0B93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</w:p>
    <w:p w14:paraId="432D34EF" w14:textId="0790F05F" w:rsidR="00911EA6" w:rsidRDefault="00EB0B93" w:rsidP="008C17D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נו"ן פ"א הפעל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מובלע </w:t>
      </w:r>
      <w:r w:rsidR="000F0BF0">
        <w:rPr>
          <w:rFonts w:ascii="Times New Roman" w:hAnsi="Times New Roman" w:cs="Times New Roman" w:hint="cs"/>
          <w:sz w:val="24"/>
          <w:szCs w:val="24"/>
          <w:rtl/>
        </w:rPr>
        <w:t>ב</w:t>
      </w:r>
      <w:r w:rsidRPr="00FB1DA6">
        <w:rPr>
          <w:rFonts w:ascii="Times New Roman" w:hAnsi="Times New Roman" w:cs="Times New Roman"/>
          <w:sz w:val="24"/>
          <w:szCs w:val="24"/>
          <w:rtl/>
        </w:rPr>
        <w:t>עי"ן הפעל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והנשאים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r w:rsidR="008542E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proofErr w:type="spellEnd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>
        <w:rPr>
          <w:rFonts w:ascii="Times New Roman" w:hAnsi="Times New Roman" w:cs="Times New Roman"/>
          <w:sz w:val="24"/>
          <w:szCs w:val="24"/>
          <w:rtl/>
        </w:rPr>
        <w:t>:</w:t>
      </w:r>
    </w:p>
    <w:p w14:paraId="1F39BE33" w14:textId="5C235CBE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ובשבעה דרכים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681DF1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כנגד שבעה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אקלימים</w:t>
      </w:r>
      <w:r w:rsidR="0026602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הטעם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רבוי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שבע </w:t>
      </w:r>
      <w:proofErr w:type="spellStart"/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יפול</w:t>
      </w:r>
      <w:proofErr w:type="spellEnd"/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צדיק וקם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כד</w:t>
      </w:r>
      <w:r w:rsidR="00B20B0F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542699F" w14:textId="76D08B0A" w:rsidR="00F8110D" w:rsidRDefault="00F8110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972E9B5" w14:textId="530EB35A" w:rsidR="00EF6EFF" w:rsidRDefault="00EF6EFF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28:8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יְצַ֨ו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יְהוָ֤ה אִתְּךָ֙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אֶת־הַבְּרָכָ֔ה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בַּֽאֲסָמֶ֕יךָ וּבְכֹ֖ל מִשְׁלַ֣ח יָדֶ֑ךָ וּבֵ֣רַכְךָ֔ בָּאָ֕רֶץ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אֲשֶׁר־יְהוָ֥ה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נֹתֵ֥ן לָֽךְ׃</w:t>
      </w:r>
    </w:p>
    <w:p w14:paraId="5FDAA9FD" w14:textId="7D953273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יצו</w:t>
      </w:r>
      <w:proofErr w:type="spellEnd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ה'</w:t>
      </w:r>
      <w:r w:rsidR="00F8110D" w:rsidRPr="009B081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אתך את הברכה באסמיך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681DF1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E10F10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כמו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וימלאו אסמיך שבע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945506">
        <w:rPr>
          <w:rFonts w:ascii="Times New Roman" w:hAnsi="Times New Roman" w:cs="Times New Roman" w:hint="cs"/>
          <w:color w:val="0070C0"/>
          <w:sz w:val="24"/>
          <w:szCs w:val="24"/>
          <w:rtl/>
        </w:rPr>
        <w:t>משלי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r w:rsidR="00945506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056B4B" w:rsidRPr="00056B4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והם אוצרות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התבואה</w:t>
      </w:r>
      <w:r w:rsidR="00681DF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והעד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ותירוש יקביך </w:t>
      </w:r>
      <w:proofErr w:type="spellStart"/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יפרוצו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(שם)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FF1690C" w14:textId="77777777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ובכל משלח ידיך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במשא ומתן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46E3A6D" w14:textId="6B21C728" w:rsidR="00911EA6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056B4B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וברכך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בארץ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תהיה יוצא בסחורה למדינות </w:t>
      </w:r>
      <w:r w:rsidR="00FD68AF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FD68AF" w:rsidRPr="00FB1DA6">
        <w:rPr>
          <w:rFonts w:ascii="Times New Roman" w:hAnsi="Times New Roman" w:cs="Times New Roman"/>
          <w:sz w:val="24"/>
          <w:szCs w:val="24"/>
          <w:rtl/>
        </w:rPr>
        <w:t>רחוקות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43C45E5C" w14:textId="0BDB0FEA" w:rsidR="00F8110D" w:rsidRDefault="00F8110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DFE4891" w14:textId="545BBAA0" w:rsidR="00EF6EFF" w:rsidRDefault="00EF6EFF" w:rsidP="00AE712C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28:9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יְקִֽימְךָ֨ יְהוָ֥ה לוֹ֙ לְעַ֣ם קָד֔וֹשׁ כַּֽאֲשֶׁ֖ר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נִֽשְׁבַּֽע־לָ֑ך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כִּ֣י תִשְׁמֹ֗ר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אֶת־מִצְוֺת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יְהוָ֣ה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וְהָֽלַכְתָּ֖ בִּדְרָכָֽיו׃</w:t>
      </w:r>
    </w:p>
    <w:p w14:paraId="5E137240" w14:textId="5D9AE6DD" w:rsidR="00717E23" w:rsidRDefault="00717E23" w:rsidP="00717E2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28:10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וְרָאוּ֙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כָּל־עַמֵּ֣י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הָאָ֔רֶץ כִּ֛י שֵׁ֥ם יְהוָ֖ה נִקְרָ֣א עָלֶ֑יךָ וְיָֽרְא֖וּ מִמֶּֽךָּ׃</w:t>
      </w:r>
    </w:p>
    <w:p w14:paraId="37FA277B" w14:textId="07B2FDFB" w:rsidR="00F8110D" w:rsidRDefault="005D3AD3" w:rsidP="00717E2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D68AF">
        <w:rPr>
          <w:rFonts w:ascii="Times New Roman" w:hAnsi="Times New Roman" w:cs="Times New Roman"/>
          <w:color w:val="FF0000"/>
          <w:sz w:val="24"/>
          <w:szCs w:val="24"/>
          <w:rtl/>
        </w:rPr>
        <w:t>28:</w:t>
      </w:r>
      <w:r w:rsidR="00056B4B" w:rsidRPr="00FD68AF">
        <w:rPr>
          <w:rFonts w:ascii="Times New Roman" w:hAnsi="Times New Roman" w:cs="Times New Roman"/>
          <w:color w:val="FF0000"/>
          <w:sz w:val="24"/>
          <w:szCs w:val="24"/>
          <w:rtl/>
        </w:rPr>
        <w:t>9</w:t>
      </w:r>
      <w:r w:rsidR="00717E23">
        <w:rPr>
          <w:rFonts w:ascii="Times New Roman" w:hAnsi="Times New Roman" w:cs="Times New Roman" w:hint="cs"/>
          <w:color w:val="FF0000"/>
          <w:sz w:val="24"/>
          <w:szCs w:val="24"/>
          <w:rtl/>
        </w:rPr>
        <w:t>-10</w:t>
      </w:r>
      <w:r w:rsidRPr="00FD68A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FD68A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יקי</w:t>
      </w:r>
      <w:r w:rsidR="00FD68AF" w:rsidRPr="00FD14D7">
        <w:rPr>
          <w:rFonts w:ascii="Times New Roman" w:hAnsi="Times New Roman" w:cs="Times New Roman" w:hint="cs"/>
          <w:color w:val="FF0000"/>
          <w:sz w:val="24"/>
          <w:szCs w:val="24"/>
          <w:rtl/>
        </w:rPr>
        <w:t>מ</w:t>
      </w:r>
      <w:r w:rsidR="00FD68A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ך</w:t>
      </w:r>
      <w:r w:rsidR="00FD68AF" w:rsidRPr="00FD68A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D68AF">
        <w:rPr>
          <w:rFonts w:ascii="Times New Roman" w:hAnsi="Times New Roman" w:cs="Times New Roman"/>
          <w:color w:val="FF0000"/>
          <w:sz w:val="24"/>
          <w:szCs w:val="24"/>
          <w:rtl/>
        </w:rPr>
        <w:t>ה' לו לעם קדוש</w:t>
      </w:r>
      <w:r w:rsidR="00C60C94" w:rsidRPr="00FD68AF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D68AF">
        <w:rPr>
          <w:rFonts w:ascii="Times New Roman" w:hAnsi="Times New Roman" w:cs="Times New Roman"/>
          <w:sz w:val="24"/>
          <w:szCs w:val="24"/>
          <w:rtl/>
        </w:rPr>
        <w:t xml:space="preserve"> שתהיה פ</w:t>
      </w:r>
      <w:r w:rsidR="008836BA">
        <w:rPr>
          <w:rFonts w:ascii="Times New Roman" w:hAnsi="Times New Roman" w:cs="Times New Roman" w:hint="cs"/>
          <w:sz w:val="24"/>
          <w:szCs w:val="24"/>
          <w:rtl/>
        </w:rPr>
        <w:t>ָּ</w:t>
      </w:r>
      <w:r w:rsidR="005A3C0F" w:rsidRPr="00FD68AF">
        <w:rPr>
          <w:rFonts w:ascii="Times New Roman" w:hAnsi="Times New Roman" w:cs="Times New Roman"/>
          <w:sz w:val="24"/>
          <w:szCs w:val="24"/>
          <w:rtl/>
        </w:rPr>
        <w:t>רו</w:t>
      </w:r>
      <w:r w:rsidR="008836BA">
        <w:rPr>
          <w:rFonts w:ascii="Times New Roman" w:hAnsi="Times New Roman" w:cs="Times New Roman" w:hint="cs"/>
          <w:sz w:val="24"/>
          <w:szCs w:val="24"/>
          <w:rtl/>
        </w:rPr>
        <w:t>ּּשׁ</w:t>
      </w:r>
      <w:r w:rsidR="005A3C0F" w:rsidRPr="00FD68AF">
        <w:rPr>
          <w:rFonts w:ascii="Times New Roman" w:hAnsi="Times New Roman" w:cs="Times New Roman"/>
          <w:sz w:val="24"/>
          <w:szCs w:val="24"/>
          <w:rtl/>
        </w:rPr>
        <w:t xml:space="preserve"> ונבדל לשמו</w:t>
      </w:r>
      <w:r w:rsidR="00056B4B" w:rsidRPr="00FD68AF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D68AF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FD68AF" w:rsidRPr="00FD14D7">
        <w:rPr>
          <w:rFonts w:ascii="Times New Roman" w:hAnsi="Times New Roman" w:cs="Times New Roman"/>
          <w:sz w:val="24"/>
          <w:szCs w:val="24"/>
          <w:rtl/>
        </w:rPr>
        <w:t>ו</w:t>
      </w:r>
      <w:r w:rsidR="00FD68AF" w:rsidRPr="00FD14D7">
        <w:rPr>
          <w:rFonts w:ascii="Times New Roman" w:hAnsi="Times New Roman" w:cs="Times New Roman" w:hint="cs"/>
          <w:sz w:val="24"/>
          <w:szCs w:val="24"/>
          <w:rtl/>
        </w:rPr>
        <w:t>כ</w:t>
      </w:r>
      <w:r w:rsidR="00FD68AF" w:rsidRPr="00FD14D7">
        <w:rPr>
          <w:rFonts w:ascii="Times New Roman" w:hAnsi="Times New Roman" w:cs="Times New Roman"/>
          <w:sz w:val="24"/>
          <w:szCs w:val="24"/>
          <w:rtl/>
        </w:rPr>
        <w:t>ל</w:t>
      </w:r>
      <w:r w:rsidR="00FD68AF" w:rsidRPr="00FD68AF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68AF">
        <w:rPr>
          <w:rFonts w:ascii="Times New Roman" w:hAnsi="Times New Roman" w:cs="Times New Roman"/>
          <w:sz w:val="24"/>
          <w:szCs w:val="24"/>
          <w:rtl/>
        </w:rPr>
        <w:t>זה בשמרך המצות</w:t>
      </w:r>
      <w:r w:rsidR="00C60C94" w:rsidRPr="00FD68AF">
        <w:rPr>
          <w:rFonts w:ascii="Times New Roman" w:hAnsi="Times New Roman" w:cs="Times New Roman"/>
          <w:sz w:val="24"/>
          <w:szCs w:val="24"/>
          <w:rtl/>
        </w:rPr>
        <w:t>:</w:t>
      </w:r>
    </w:p>
    <w:p w14:paraId="12C95AF3" w14:textId="77777777" w:rsidR="00911EA6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924B1D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וראו על עמי הארץ כי שם ה' נקרא עליך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ידי השגחה המופתית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50C82F2" w14:textId="77777777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924B1D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ויראו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ממך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יעמדו כנגדך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C086AB5" w14:textId="34CACDBF" w:rsidR="00F8110D" w:rsidRDefault="00F8110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343F05A" w14:textId="1AD452CE" w:rsidR="00EF6EFF" w:rsidRDefault="00EF6EFF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28:11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וְהוֹתִֽרְך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ָ֤ יְהוָה֙ לְטוֹבָ֔ה בִּפְרִ֧י בִטְנְךָ֛ וּבִפְרִ֥י בְהֶמְתְּךָ֖ וּבִפְרִ֣י אַדְמָתֶ֑ךָ עַ֚ל הָֽאֲדָמָ֔ה אֲשֶׁ֨ר נִשְׁבַּ֧ע יְהוָ֛ה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לַֽאֲבֹתֶ֖יך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לָ֥תֶת לָֽךְ׃</w:t>
      </w:r>
    </w:p>
    <w:p w14:paraId="49F29811" w14:textId="5A3DD677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924B1D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והותירך ה' לטובה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שאם יקרו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חלאים</w:t>
      </w:r>
      <w:proofErr w:type="spellEnd"/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מצד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עפוש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האויר</w:t>
      </w:r>
      <w:proofErr w:type="spellEnd"/>
      <w:r w:rsidR="006179C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אתה תהיה נותר ממקרה הזמן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963FDAB" w14:textId="0C422193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924B1D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בפרי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בטנך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בשלש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המינים</w:t>
      </w:r>
      <w:r w:rsidR="002C6B6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ישלוט בהם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עפוש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האויר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4C7EDE1" w14:textId="77777777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28:</w:t>
      </w:r>
      <w:r w:rsidR="00924B1D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על האדמה</w:t>
      </w:r>
      <w:r w:rsidR="005A3C0F" w:rsidRPr="00924B1D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924B1D" w:rsidRPr="00924B1D"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שארץ ישראל תהיה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מיוחדת בהשגחה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האלהית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4FDBB0F" w14:textId="5E796620" w:rsidR="00F8110D" w:rsidRDefault="00F8110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24FC9CA" w14:textId="18734FA8" w:rsidR="00EF6EFF" w:rsidRDefault="00EF6EFF" w:rsidP="00AE712C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28:12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יִפְתַּ֣ח יְהוָ֣ה ׀ לְ֠ךָ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אֶת־אֽוֹצָר֨ו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הַטּ֜וֹב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אֶת־הַשָּׁמַ֗יִם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לָתֵ֤ת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מְטַֽר־אַרְצְך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בְּעִתּ֔וֹ וּלְבָרֵ֕ךְ אֵ֖ת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כָּל־מַֽעֲשֵׂ֣ה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יָדֶ֑ךָ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וְהִלְוִ֨ית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ָ֙ גּוֹיִ֣ם רַבִּ֔ים וְאַתָּ֖ה לֹ֥א תִלְוֶֽה׃</w:t>
      </w:r>
    </w:p>
    <w:p w14:paraId="5BA597E8" w14:textId="77777777" w:rsidR="002852FF" w:rsidRDefault="002852FF" w:rsidP="002852FF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28:13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וּנְתָֽנְך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ָ֨ יְהוָ֤ה לְרֹאשׁ֙ וְלֹ֣א לְזָנָ֔ב וְהָיִ֨יתָ֙ רַ֣ק לְמַ֔עְלָה וְלֹ֥א תִֽהְיֶ֖ה לְמָ֑טָּה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כִּֽי־תִשְׁמַ֞ע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אֶל־מִצְוֺ֣ת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׀ יְהוָ֣ה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אֱלֹהֶ֗יך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אֲשֶׁ֨ר אָֽנֹכִ֧י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מְצַוְּך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ָ֛ הַיּ֖וֹם לִשְׁמֹ֥ר וְלַֽעֲשֽׂוֹת׃</w:t>
      </w:r>
    </w:p>
    <w:p w14:paraId="1AC39130" w14:textId="57129EA5" w:rsidR="002852FF" w:rsidRDefault="002852FF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28:14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וְלֹ֣א תָס֗וּר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מִכָּל־הַדְּבָרִים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אֲשֶׁ֨ר אָֽנֹכִ֜י מְצַוֶּ֥ה אֶתְכֶ֛ם הַיּ֖וֹם יָמִ֣ין וּשְׂמֹ֑אול לָלֶ֗כֶת אַֽחֲרֵ֛י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אֱלֹהִ֥ים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אֲחֵרִ֖ים לְעָבְדָֽם׃</w:t>
      </w:r>
    </w:p>
    <w:p w14:paraId="54DDBF06" w14:textId="5202A1F5" w:rsidR="00924B1D" w:rsidRDefault="005D3AD3" w:rsidP="002852FF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924B1D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 w:rsidR="002852FF">
        <w:rPr>
          <w:rFonts w:ascii="Times New Roman" w:hAnsi="Times New Roman" w:cs="Times New Roman" w:hint="cs"/>
          <w:color w:val="FF0000"/>
          <w:sz w:val="24"/>
          <w:szCs w:val="24"/>
          <w:rtl/>
        </w:rPr>
        <w:t>-13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יפתח ה' לך את אוצרו הטוב</w:t>
      </w:r>
      <w:r w:rsidR="00C60C9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החל בסבת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הענינים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ההוים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ידי מערכות העליונות</w:t>
      </w:r>
      <w:r w:rsidR="00B4799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ישלוט בהם שום יעוד רע</w:t>
      </w:r>
      <w:r w:rsidR="00895E4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924B1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והנה אתה תהיה שבע בכל מכל וכל</w:t>
      </w:r>
      <w:r w:rsidR="00924B1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ואומות העולם אשר יקרו להם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יעודים הרעים כפי גזרת הזמן</w:t>
      </w:r>
      <w:r w:rsidR="00895E4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הם יצטרכו בך</w:t>
      </w:r>
      <w:r w:rsidR="00895E4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proofErr w:type="spellStart"/>
      <w:r w:rsidR="005A3C0F" w:rsidRPr="00924B1D">
        <w:rPr>
          <w:rFonts w:ascii="Times New Roman" w:hAnsi="Times New Roman" w:cs="Times New Roman"/>
          <w:color w:val="FFC000"/>
          <w:sz w:val="24"/>
          <w:szCs w:val="24"/>
          <w:rtl/>
        </w:rPr>
        <w:t>והלוית</w:t>
      </w:r>
      <w:proofErr w:type="spellEnd"/>
      <w:r w:rsidR="005A3C0F" w:rsidRPr="00924B1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גוים רבים</w:t>
      </w:r>
      <w:r w:rsidR="00F8110D" w:rsidRPr="00924B1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924B1D">
        <w:rPr>
          <w:rFonts w:ascii="Times New Roman" w:hAnsi="Times New Roman" w:cs="Times New Roman"/>
          <w:color w:val="FFC000"/>
          <w:sz w:val="24"/>
          <w:szCs w:val="24"/>
          <w:rtl/>
        </w:rPr>
        <w:t>ואתה לא תלוה</w:t>
      </w:r>
      <w:r w:rsidR="002852F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ואז </w:t>
      </w:r>
      <w:proofErr w:type="spellStart"/>
      <w:r w:rsidR="005A3C0F" w:rsidRPr="00924B1D">
        <w:rPr>
          <w:rFonts w:ascii="Times New Roman" w:hAnsi="Times New Roman" w:cs="Times New Roman"/>
          <w:color w:val="FFC000"/>
          <w:sz w:val="24"/>
          <w:szCs w:val="24"/>
          <w:rtl/>
        </w:rPr>
        <w:t>ונתנך</w:t>
      </w:r>
      <w:proofErr w:type="spellEnd"/>
      <w:r w:rsidR="005A3C0F" w:rsidRPr="00924B1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ה' לראש ולא לזנב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כנגד אומות העולם</w:t>
      </w:r>
      <w:r w:rsidR="009A39D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כי </w:t>
      </w:r>
      <w:r w:rsidR="005A3C0F" w:rsidRPr="00725DCB">
        <w:rPr>
          <w:rFonts w:ascii="Times New Roman" w:hAnsi="Times New Roman" w:cs="Times New Roman"/>
          <w:color w:val="FFC000"/>
          <w:sz w:val="24"/>
          <w:szCs w:val="24"/>
          <w:rtl/>
        </w:rPr>
        <w:t>עשיר ברשים ימשול</w:t>
      </w:r>
      <w:r w:rsidR="00725DCB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="00725DCB" w:rsidRPr="00657824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(משלי </w:t>
      </w:r>
      <w:proofErr w:type="spellStart"/>
      <w:r w:rsidR="00725DCB" w:rsidRPr="00657824">
        <w:rPr>
          <w:rFonts w:ascii="Times New Roman" w:hAnsi="Times New Roman" w:cs="Times New Roman" w:hint="cs"/>
          <w:color w:val="0070C0"/>
          <w:sz w:val="24"/>
          <w:szCs w:val="24"/>
          <w:rtl/>
        </w:rPr>
        <w:t>כב:ז</w:t>
      </w:r>
      <w:proofErr w:type="spellEnd"/>
      <w:r w:rsidR="00725DCB" w:rsidRPr="00657824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725DCB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59F61D2C" w14:textId="2AE0105F" w:rsidR="00F8110D" w:rsidRDefault="00924B1D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924B1D">
        <w:rPr>
          <w:rFonts w:ascii="Times New Roman" w:hAnsi="Times New Roman" w:cs="Times New Roman" w:hint="cs"/>
          <w:color w:val="FF0000"/>
          <w:sz w:val="24"/>
          <w:szCs w:val="24"/>
          <w:rtl/>
        </w:rPr>
        <w:t>28:13</w:t>
      </w:r>
      <w:r w:rsidR="005A3C0F" w:rsidRPr="00924B1D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והיית רק למעלה</w:t>
      </w:r>
      <w:r w:rsidR="00C60C94" w:rsidRPr="00924B1D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מיעט</w:t>
      </w:r>
      <w:r w:rsidR="00CA4C4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B47994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B47994" w:rsidRPr="00FB1DA6">
        <w:rPr>
          <w:rFonts w:ascii="Times New Roman" w:hAnsi="Times New Roman" w:cs="Times New Roman"/>
          <w:sz w:val="24"/>
          <w:szCs w:val="24"/>
          <w:rtl/>
        </w:rPr>
        <w:t xml:space="preserve">עבור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שכל זה תלוי</w:t>
      </w:r>
      <w:r w:rsidR="005D3AD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בהשגחת השם</w:t>
      </w:r>
      <w:r w:rsidR="00CA4C4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ואפילו בלי אלו הסבות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0377954" w14:textId="4EE3BE0F" w:rsidR="00F8110D" w:rsidRDefault="00E001C9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-14</w:t>
      </w:r>
      <w:r w:rsid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924B1D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 w:rsid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כי תשמע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מפני שמירת התורה</w:t>
      </w:r>
      <w:r w:rsidR="00CA4C4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 כן יש לך ש</w:t>
      </w:r>
      <w:r w:rsidR="005A3C0F" w:rsidRPr="001574A6">
        <w:rPr>
          <w:rFonts w:ascii="Times New Roman" w:hAnsi="Times New Roman" w:cs="Times New Roman"/>
          <w:color w:val="FFC000"/>
          <w:sz w:val="24"/>
          <w:szCs w:val="24"/>
          <w:rtl/>
        </w:rPr>
        <w:t>לא תסור</w:t>
      </w:r>
      <w:r w:rsidR="00B0299C">
        <w:rPr>
          <w:rFonts w:ascii="Times New Roman" w:hAnsi="Times New Roman" w:cs="Times New Roman" w:hint="cs"/>
          <w:color w:val="FFC000"/>
          <w:sz w:val="24"/>
          <w:szCs w:val="24"/>
          <w:rtl/>
        </w:rPr>
        <w:t>...</w:t>
      </w:r>
      <w:r w:rsidR="005A3C0F" w:rsidRPr="001574A6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B0299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ימין ושמאל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מדרך היושר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90356BF" w14:textId="60238FBD" w:rsidR="00EF6EFF" w:rsidRDefault="00EF6EFF" w:rsidP="00EF6EFF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700CFC84" w14:textId="25FFD689" w:rsidR="00EF6EFF" w:rsidRDefault="00EF6EFF" w:rsidP="00AE71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28:15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וְהָיָ֗ה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אִם־לֹ֤א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תִשְׁמַע֙ בְּקוֹל֙ יְהוָ֣ה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לִשְׁמֹ֤ר לַֽעֲשׂוֹת֙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אֶת־כָּל־מִצְוֺתָ֣יו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וְחֻקֹּתָ֔יו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אֲשֶׁ֛ר אָֽנֹכִ֥י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מְצַוְּך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הַיּ֑וֹם וּבָ֧אוּ עָלֶ֛יךָ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כָּל־הַקְּלָל֥וֹת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הָאֵ֖לֶּה וְהִשִּׂיגֽוּךָ׃</w:t>
      </w:r>
    </w:p>
    <w:p w14:paraId="707C49FF" w14:textId="6F0B8C39" w:rsidR="00F8110D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924B1D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והיה אם לא תשמע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2852FF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F8110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B47994">
        <w:rPr>
          <w:rFonts w:ascii="Times New Roman" w:hAnsi="Times New Roman" w:cs="Times New Roman" w:hint="cs"/>
          <w:sz w:val="24"/>
          <w:szCs w:val="24"/>
          <w:rtl/>
        </w:rPr>
        <w:t xml:space="preserve">החל </w:t>
      </w:r>
      <w:proofErr w:type="spellStart"/>
      <w:r w:rsidR="00B47994">
        <w:rPr>
          <w:rFonts w:ascii="Times New Roman" w:hAnsi="Times New Roman" w:cs="Times New Roman" w:hint="cs"/>
          <w:sz w:val="24"/>
          <w:szCs w:val="24"/>
          <w:rtl/>
        </w:rPr>
        <w:t>בעניני</w:t>
      </w:r>
      <w:proofErr w:type="spellEnd"/>
      <w:r w:rsidR="00B47994">
        <w:rPr>
          <w:rFonts w:ascii="Times New Roman" w:hAnsi="Times New Roman" w:cs="Times New Roman" w:hint="cs"/>
          <w:sz w:val="24"/>
          <w:szCs w:val="24"/>
          <w:rtl/>
        </w:rPr>
        <w:t xml:space="preserve"> הקללות</w:t>
      </w:r>
      <w:r w:rsidR="00EB5C4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B47994">
        <w:rPr>
          <w:rFonts w:ascii="Times New Roman" w:hAnsi="Times New Roman" w:cs="Times New Roman" w:hint="cs"/>
          <w:sz w:val="24"/>
          <w:szCs w:val="24"/>
          <w:rtl/>
        </w:rPr>
        <w:t xml:space="preserve"> ואמר הברכות כללים והקללות פרטים, שהעצם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המקיים את הגוף דבר מיוחד</w:t>
      </w:r>
      <w:r w:rsidR="00C734B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2852FF">
        <w:rPr>
          <w:rFonts w:ascii="Times New Roman" w:hAnsi="Times New Roman" w:cs="Times New Roman"/>
          <w:sz w:val="24"/>
          <w:szCs w:val="24"/>
          <w:rtl/>
        </w:rPr>
        <w:t>והטבעים</w:t>
      </w:r>
      <w:proofErr w:type="spellEnd"/>
      <w:r w:rsidR="005A3C0F" w:rsidRPr="002852FF">
        <w:rPr>
          <w:rFonts w:ascii="Times New Roman" w:hAnsi="Times New Roman" w:cs="Times New Roman"/>
          <w:sz w:val="24"/>
          <w:szCs w:val="24"/>
          <w:rtl/>
        </w:rPr>
        <w:t xml:space="preserve"> חלוקים לפי רוב סבותיהם</w:t>
      </w:r>
      <w:r w:rsidR="00C60C94" w:rsidRPr="002852FF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B2FAA01" w14:textId="3109CA6D" w:rsidR="00F8110D" w:rsidRDefault="00F8110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FA791E2" w14:textId="7B5492EB" w:rsidR="00EF6EFF" w:rsidRDefault="00EF6EFF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28:16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אָר֥וּר אַתָּ֖ה בָּעִ֑יר וְאָר֥וּר אַתָּ֖ה בַּשָּׂדֶֽה׃</w:t>
      </w:r>
    </w:p>
    <w:p w14:paraId="1E99D7A2" w14:textId="77777777" w:rsidR="009E1063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924B1D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ארור</w:t>
      </w:r>
      <w:r w:rsidR="00F8110D" w:rsidRPr="009B081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אתה בעיר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כסדר הברכות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EF231A7" w14:textId="436FEAF4" w:rsidR="009E1063" w:rsidRDefault="009E106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7957ACB" w14:textId="124F30F2" w:rsidR="00EF6EFF" w:rsidRDefault="00EF6EFF" w:rsidP="00AE712C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28:17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אָר֥וּר טַנְאֲךָ֖ וּמִשְׁאַרְתֶּֽךָ׃</w:t>
      </w:r>
    </w:p>
    <w:p w14:paraId="03157688" w14:textId="7E435C2B" w:rsidR="006F7F75" w:rsidRPr="006F7F75" w:rsidRDefault="006F7F75" w:rsidP="006F7F75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28:18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אָר֥וּר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פְּרִֽי־בִטְנְך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וּפְרִ֣י אַדְמָתֶ֑ךָ שְׁגַ֥ר אֲלָפֶ֖יךָ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וְעַשְׁתְּרֹ֥ת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צֹאנֶֽךָ׃ </w:t>
      </w:r>
    </w:p>
    <w:p w14:paraId="7C67984D" w14:textId="5EBDE75D" w:rsidR="009E1063" w:rsidRDefault="00BE3025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28:17</w:t>
      </w:r>
      <w:r w:rsidR="006F7F75">
        <w:rPr>
          <w:rFonts w:ascii="Times New Roman" w:hAnsi="Times New Roman" w:cs="Times New Roman" w:hint="cs"/>
          <w:color w:val="FF0000"/>
          <w:sz w:val="24"/>
          <w:szCs w:val="24"/>
          <w:rtl/>
        </w:rPr>
        <w:t>-18</w:t>
      </w:r>
      <w:r w:rsidR="005D3AD3" w:rsidRPr="009C332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C332C">
        <w:rPr>
          <w:rFonts w:ascii="Times New Roman" w:hAnsi="Times New Roman" w:cs="Times New Roman"/>
          <w:color w:val="FF0000"/>
          <w:sz w:val="24"/>
          <w:szCs w:val="24"/>
          <w:rtl/>
        </w:rPr>
        <w:t>ארור</w:t>
      </w:r>
      <w:r w:rsidR="005A3C0F" w:rsidRPr="009C332C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C332C">
        <w:rPr>
          <w:rFonts w:ascii="Times New Roman" w:hAnsi="Times New Roman" w:cs="Times New Roman"/>
          <w:color w:val="FF0000"/>
          <w:sz w:val="24"/>
          <w:szCs w:val="24"/>
          <w:rtl/>
        </w:rPr>
        <w:t>טנאך</w:t>
      </w:r>
      <w:r w:rsidR="00C60C94" w:rsidRPr="009C332C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9C332C">
        <w:rPr>
          <w:rFonts w:ascii="Times New Roman" w:hAnsi="Times New Roman" w:cs="Times New Roman"/>
          <w:sz w:val="24"/>
          <w:szCs w:val="24"/>
          <w:rtl/>
        </w:rPr>
        <w:t xml:space="preserve"> ה</w:t>
      </w:r>
      <w:r w:rsidR="006F7F75">
        <w:rPr>
          <w:rFonts w:ascii="Times New Roman" w:hAnsi="Times New Roman" w:cs="Times New Roman" w:hint="cs"/>
          <w:sz w:val="24"/>
          <w:szCs w:val="24"/>
          <w:rtl/>
        </w:rPr>
        <w:t>ֵ</w:t>
      </w:r>
      <w:r w:rsidR="005A3C0F" w:rsidRPr="009C332C">
        <w:rPr>
          <w:rFonts w:ascii="Times New Roman" w:hAnsi="Times New Roman" w:cs="Times New Roman"/>
          <w:sz w:val="24"/>
          <w:szCs w:val="24"/>
          <w:rtl/>
        </w:rPr>
        <w:t>נ</w:t>
      </w:r>
      <w:r w:rsidR="006F7F75">
        <w:rPr>
          <w:rFonts w:ascii="Times New Roman" w:hAnsi="Times New Roman" w:cs="Times New Roman" w:hint="cs"/>
          <w:sz w:val="24"/>
          <w:szCs w:val="24"/>
          <w:rtl/>
        </w:rPr>
        <w:t>ָּ</w:t>
      </w:r>
      <w:r w:rsidR="005A3C0F" w:rsidRPr="009C332C">
        <w:rPr>
          <w:rFonts w:ascii="Times New Roman" w:hAnsi="Times New Roman" w:cs="Times New Roman"/>
          <w:sz w:val="24"/>
          <w:szCs w:val="24"/>
          <w:rtl/>
        </w:rPr>
        <w:t>ה הקדים</w:t>
      </w:r>
      <w:r w:rsidR="009E0F9D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26A7E32" w14:textId="77777777" w:rsidR="00584502" w:rsidRDefault="00584502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18BFF09B" w14:textId="77777777" w:rsidR="00584502" w:rsidRDefault="00584502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28:19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אָר֥וּר אַתָּ֖ה בְּבֹאֶ֑ךָ וְאָר֥וּר אַתָּ֖ה בְּצֵאתֶֽךָ׃ </w:t>
      </w:r>
    </w:p>
    <w:p w14:paraId="7F3B1A56" w14:textId="77777777" w:rsidR="00584502" w:rsidRDefault="00584502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6FEC3C78" w14:textId="625337C2" w:rsidR="00EF6EFF" w:rsidRDefault="00584502" w:rsidP="00AE712C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28:20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יְשַׁלַּ֣ח יְהוָ֣ה ׀ בְּ֠ךָ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אֶת־הַמְּאֵרָ֤ה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אֶת־הַמְּהוּמָה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וְאֶת־הַמִּגְעֶ֔רֶת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בְּכָל־מִשְׁלַ֥ח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יָֽדְךָ֖ אֲשֶׁ֣ר תַּֽעֲשֶׂ֑ה עַ֣ד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הִשָּֽׁמֶדְך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ָ֤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וְעַד־אֲבָדְך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ָ֙ מַהֵ֔ר מִפְּנֵ֛י רֹ֥עַ מַֽעֲלָלֶ֖יךָ אֲשֶׁ֥ר עֲזַבְתָּֽנִי׃</w:t>
      </w:r>
    </w:p>
    <w:p w14:paraId="2D8F00A5" w14:textId="6B610307" w:rsidR="009E0F9D" w:rsidRPr="009E0F9D" w:rsidRDefault="009E0F9D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 w:rsidRPr="009E0F9D">
        <w:rPr>
          <w:rFonts w:asciiTheme="majorBidi" w:hAnsiTheme="majorBidi" w:cs="Times New Roman" w:hint="cs"/>
          <w:color w:val="FF0000"/>
          <w:sz w:val="24"/>
          <w:szCs w:val="24"/>
          <w:rtl/>
        </w:rPr>
        <w:t>28:20</w:t>
      </w:r>
      <w:r>
        <w:rPr>
          <w:rFonts w:asciiTheme="majorBidi" w:hAnsiTheme="majorBidi" w:cs="Times New Roman" w:hint="cs"/>
          <w:color w:val="FF0000"/>
          <w:sz w:val="24"/>
          <w:szCs w:val="24"/>
          <w:rtl/>
        </w:rPr>
        <w:t xml:space="preserve"> </w:t>
      </w:r>
      <w:r w:rsidRPr="009E0F9D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המארה 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- </w:t>
      </w:r>
      <w:r w:rsidRPr="009C332C">
        <w:rPr>
          <w:rFonts w:ascii="Times New Roman" w:hAnsi="Times New Roman" w:cs="Times New Roman"/>
          <w:sz w:val="24"/>
          <w:szCs w:val="24"/>
          <w:rtl/>
        </w:rPr>
        <w:t>בחיי הנפש</w:t>
      </w:r>
      <w:r w:rsidR="00D51B0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9C332C">
        <w:rPr>
          <w:rFonts w:ascii="Times New Roman" w:hAnsi="Times New Roman" w:cs="Times New Roman"/>
          <w:sz w:val="24"/>
          <w:szCs w:val="24"/>
          <w:rtl/>
        </w:rPr>
        <w:t xml:space="preserve"> כאשר אירע להם המארה באוכל</w:t>
      </w:r>
      <w:r w:rsidRPr="00A237F9">
        <w:rPr>
          <w:rFonts w:ascii="Times New Roman" w:hAnsi="Times New Roman" w:cs="Times New Roman"/>
          <w:sz w:val="24"/>
          <w:szCs w:val="24"/>
          <w:rtl/>
        </w:rPr>
        <w:t>:</w:t>
      </w:r>
    </w:p>
    <w:p w14:paraId="247BB2F7" w14:textId="77777777" w:rsidR="009E1063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28:</w:t>
      </w:r>
      <w:r w:rsidR="00924B1D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ואת המהומה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תשקוט</w:t>
      </w:r>
      <w:r w:rsidR="009E106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נפשו מפני חסרון התבואה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8797A1E" w14:textId="77777777" w:rsidR="00AF170B" w:rsidRDefault="005D3AD3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76584D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ואת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המגע</w:t>
      </w:r>
      <w:r w:rsidR="001C1B77">
        <w:rPr>
          <w:rFonts w:ascii="Times New Roman" w:hAnsi="Times New Roman" w:cs="Times New Roman" w:hint="cs"/>
          <w:color w:val="FF0000"/>
          <w:sz w:val="24"/>
          <w:szCs w:val="24"/>
          <w:rtl/>
        </w:rPr>
        <w:t>ר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ת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C332C">
        <w:rPr>
          <w:rFonts w:ascii="Times New Roman" w:hAnsi="Times New Roman" w:cs="Times New Roman"/>
          <w:sz w:val="24"/>
          <w:szCs w:val="24"/>
          <w:rtl/>
        </w:rPr>
        <w:t>שתהיה חסר</w:t>
      </w:r>
      <w:r w:rsidR="005D616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 הוא הפוך</w:t>
      </w:r>
      <w:r w:rsidR="009E106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כמו שמלה שלמה</w:t>
      </w:r>
      <w:r w:rsidR="005D616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380984C" w14:textId="0A981C11" w:rsidR="009E1063" w:rsidRDefault="005A3C0F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או מפני חסרון כיס</w:t>
      </w:r>
      <w:r w:rsidR="001C1B7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יתגברו אמות העולם</w:t>
      </w:r>
      <w:r w:rsidR="00B4799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ויהיו אלו</w:t>
      </w:r>
      <w:r w:rsidR="001C1B7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נזופים מפני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הצטרכם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אליהם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75F680A" w14:textId="66FA903F" w:rsidR="009E1063" w:rsidRDefault="009E106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57CA5D1" w14:textId="2A40C92E" w:rsidR="00584502" w:rsidRDefault="00584502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28:21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יַדְבֵּ֧ק יְהוָ֛ה בְּךָ֖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אֶת־הַדָּ֑בֶר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עַ֚ד כַּלֹּת֣וֹ אֹֽתְךָ֔ מֵעַל֙ הָֽאֲדָמָ֔ה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אֲשֶׁר־אַתָּ֥ה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בָא־שָׁ֖מָּה לְרִשְׁתָּֽהּ׃</w:t>
      </w:r>
    </w:p>
    <w:p w14:paraId="42270599" w14:textId="1A2CAC55" w:rsidR="0076584D" w:rsidRDefault="005D3AD3" w:rsidP="004E360A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76584D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ידבק ה' בך את הדבר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 שסדר</w:t>
      </w:r>
      <w:r w:rsidR="008020C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B47994">
        <w:rPr>
          <w:rFonts w:ascii="Times New Roman" w:hAnsi="Times New Roman" w:cs="Times New Roman"/>
          <w:sz w:val="24"/>
          <w:szCs w:val="24"/>
          <w:rtl/>
        </w:rPr>
        <w:t>החסרון</w:t>
      </w:r>
      <w:proofErr w:type="spellEnd"/>
      <w:r w:rsidR="005A3C0F" w:rsidRPr="00B479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בחי</w:t>
      </w:r>
      <w:r w:rsidR="00B47994" w:rsidRPr="00B47994">
        <w:rPr>
          <w:rFonts w:ascii="Times New Roman" w:hAnsi="Times New Roman" w:cs="Times New Roman" w:hint="cs"/>
          <w:sz w:val="24"/>
          <w:szCs w:val="24"/>
          <w:rtl/>
        </w:rPr>
        <w:t>י</w:t>
      </w:r>
      <w:r w:rsidR="005A3C0F" w:rsidRPr="00B47994">
        <w:rPr>
          <w:rFonts w:ascii="Times New Roman" w:hAnsi="Times New Roman" w:cs="Times New Roman"/>
          <w:sz w:val="24"/>
          <w:szCs w:val="24"/>
          <w:rtl/>
        </w:rPr>
        <w:t xml:space="preserve"> נפש</w:t>
      </w:r>
      <w:r w:rsidR="0076584D" w:rsidRPr="00B47994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B479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B47994" w:rsidRPr="00FD14D7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B47994" w:rsidRPr="00FD14D7">
        <w:rPr>
          <w:rFonts w:ascii="Times New Roman" w:hAnsi="Times New Roman" w:cs="Times New Roman"/>
          <w:sz w:val="24"/>
          <w:szCs w:val="24"/>
          <w:rtl/>
        </w:rPr>
        <w:t>חל</w:t>
      </w:r>
      <w:r w:rsidR="00B47994" w:rsidRPr="00B479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B47994">
        <w:rPr>
          <w:rFonts w:ascii="Times New Roman" w:hAnsi="Times New Roman" w:cs="Times New Roman"/>
          <w:sz w:val="24"/>
          <w:szCs w:val="24"/>
          <w:rtl/>
        </w:rPr>
        <w:t>בבלוי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הגוף</w:t>
      </w:r>
      <w:r w:rsidR="004E360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שיתמעטו מפני ה</w:t>
      </w:r>
      <w:r w:rsidR="002B6A58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</w:t>
      </w:r>
      <w:r w:rsidR="006E6386">
        <w:rPr>
          <w:rFonts w:ascii="Times New Roman" w:hAnsi="Times New Roman" w:cs="Times New Roman" w:hint="cs"/>
          <w:sz w:val="24"/>
          <w:szCs w:val="24"/>
          <w:rtl/>
        </w:rPr>
        <w:t>ֶּ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</w:t>
      </w:r>
      <w:r w:rsidR="006E6386">
        <w:rPr>
          <w:rFonts w:ascii="Times New Roman" w:hAnsi="Times New Roman" w:cs="Times New Roman" w:hint="cs"/>
          <w:sz w:val="24"/>
          <w:szCs w:val="24"/>
          <w:rtl/>
        </w:rPr>
        <w:t>ֶ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 שישלוט בהם</w:t>
      </w:r>
      <w:r w:rsidR="0076584D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8020C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6E0EA0BC" w14:textId="0FD25910" w:rsidR="0076584D" w:rsidRDefault="0076584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3AF8080" w14:textId="6FE08689" w:rsidR="00584502" w:rsidRDefault="00584502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28:22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יַכְּכָ֣ה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יְ֠הוָה בַּשַּׁחֶ֨פֶת וּבַקַּדַּ֜חַת וּבַדַּלֶּ֗קֶת וּבַֽחַרְחֻר֙ וּבַחֶ֔רֶב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וּבַשִּׁדָּפ֖וֹן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וּבַיֵּֽרָק֑וֹן וּרְדָפ֖וּךָ עַ֥ד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אָבְדֶֽך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42394A8D" w14:textId="497F85C2" w:rsidR="008020CB" w:rsidRDefault="0076584D" w:rsidP="00AE71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76584D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28:22 </w:t>
      </w:r>
      <w:proofErr w:type="spellStart"/>
      <w:r w:rsidR="005A3C0F" w:rsidRPr="0076584D">
        <w:rPr>
          <w:rFonts w:ascii="Times New Roman" w:hAnsi="Times New Roman" w:cs="Times New Roman"/>
          <w:color w:val="FF0000"/>
          <w:sz w:val="24"/>
          <w:szCs w:val="24"/>
          <w:rtl/>
        </w:rPr>
        <w:t>יככה</w:t>
      </w:r>
      <w:proofErr w:type="spellEnd"/>
      <w:r w:rsidR="005A3C0F" w:rsidRPr="0076584D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ה' בשחפת</w:t>
      </w:r>
      <w:r w:rsidR="00C60C94" w:rsidRPr="0076584D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אלו הם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חלאים</w:t>
      </w:r>
      <w:proofErr w:type="spellEnd"/>
      <w:r w:rsidR="002B6A5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שהנשארים מן הד</w:t>
      </w:r>
      <w:r w:rsidR="001215FA">
        <w:rPr>
          <w:rFonts w:ascii="Times New Roman" w:hAnsi="Times New Roman" w:cs="Times New Roman" w:hint="cs"/>
          <w:sz w:val="24"/>
          <w:szCs w:val="24"/>
          <w:rtl/>
        </w:rPr>
        <w:t>ֶּ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</w:t>
      </w:r>
      <w:r w:rsidR="001215FA">
        <w:rPr>
          <w:rFonts w:ascii="Times New Roman" w:hAnsi="Times New Roman" w:cs="Times New Roman" w:hint="cs"/>
          <w:sz w:val="24"/>
          <w:szCs w:val="24"/>
          <w:rtl/>
        </w:rPr>
        <w:t>ֶ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 יהיו מוכים</w:t>
      </w:r>
      <w:r w:rsidR="008020C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בחלאים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31F1A77" w14:textId="75697371" w:rsidR="0015784B" w:rsidRDefault="005D3AD3" w:rsidP="006971E6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416265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יככה</w:t>
      </w:r>
      <w:proofErr w:type="spellEnd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ה' בשחפת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קור</w:t>
      </w:r>
      <w:r w:rsidR="00E5430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והטעם כאשר יתקרר הגוף</w:t>
      </w:r>
      <w:r w:rsidR="00CC72E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הרטיבות</w:t>
      </w:r>
      <w:r w:rsidR="008020C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היוצאת מן המאכל</w:t>
      </w:r>
      <w:r w:rsidR="00CA553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יתעכל </w:t>
      </w:r>
      <w:proofErr w:type="spellStart"/>
      <w:r w:rsidR="00B47994" w:rsidRPr="00FB1DA6">
        <w:rPr>
          <w:rFonts w:ascii="Times New Roman" w:hAnsi="Times New Roman" w:cs="Times New Roman"/>
          <w:sz w:val="24"/>
          <w:szCs w:val="24"/>
          <w:rtl/>
        </w:rPr>
        <w:t>במס</w:t>
      </w:r>
      <w:r w:rsidR="00B47994">
        <w:rPr>
          <w:rFonts w:ascii="Times New Roman" w:hAnsi="Times New Roman" w:cs="Times New Roman" w:hint="cs"/>
          <w:sz w:val="24"/>
          <w:szCs w:val="24"/>
          <w:rtl/>
        </w:rPr>
        <w:t>ס</w:t>
      </w:r>
      <w:proofErr w:type="spellEnd"/>
      <w:r w:rsidR="00B47994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ויותך</w:t>
      </w:r>
      <w:r w:rsidR="00CA553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הרטיבות ההיא נלקח</w:t>
      </w:r>
      <w:r w:rsidR="00963E8D">
        <w:rPr>
          <w:rFonts w:ascii="Times New Roman" w:hAnsi="Times New Roman" w:cs="Times New Roman" w:hint="cs"/>
          <w:sz w:val="24"/>
          <w:szCs w:val="24"/>
          <w:rtl/>
        </w:rPr>
        <w:t>ת</w:t>
      </w:r>
      <w:r w:rsidR="008020C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2B6A58">
        <w:rPr>
          <w:rFonts w:ascii="Times New Roman" w:hAnsi="Times New Roman" w:cs="Times New Roman" w:hint="cs"/>
          <w:sz w:val="24"/>
          <w:szCs w:val="24"/>
          <w:rtl/>
        </w:rPr>
        <w:t>{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במקומות</w:t>
      </w:r>
      <w:r w:rsidR="002B6A58">
        <w:rPr>
          <w:rFonts w:ascii="Times New Roman" w:hAnsi="Times New Roman" w:cs="Times New Roman" w:hint="cs"/>
          <w:sz w:val="24"/>
          <w:szCs w:val="24"/>
          <w:rtl/>
        </w:rPr>
        <w:t>} &lt;במקורות&gt;</w:t>
      </w:r>
      <w:r w:rsidR="002B6A58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64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להתבשל דם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להלקח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באברים</w:t>
      </w:r>
      <w:r w:rsidR="00B57C5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ואולם החום המתפשט מן הלב</w:t>
      </w:r>
      <w:r w:rsidR="008020C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אל הכבד מבשל אותה הרטיבות</w:t>
      </w:r>
      <w:r w:rsidR="004F693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ואולם כאשר תבוא קרירות מקרית </w:t>
      </w:r>
      <w:r w:rsidR="00D72DCB" w:rsidRPr="00AE712C">
        <w:rPr>
          <w:rFonts w:ascii="Times New Roman" w:hAnsi="Times New Roman" w:cs="Times New Roman"/>
          <w:sz w:val="24"/>
          <w:szCs w:val="24"/>
          <w:rtl/>
        </w:rPr>
        <w:t>תנצ</w:t>
      </w:r>
      <w:r w:rsidR="00D72DCB" w:rsidRPr="00AE712C">
        <w:rPr>
          <w:rFonts w:ascii="Times New Roman" w:hAnsi="Times New Roman" w:cs="Times New Roman" w:hint="eastAsia"/>
          <w:sz w:val="24"/>
          <w:szCs w:val="24"/>
          <w:rtl/>
        </w:rPr>
        <w:t>ח</w:t>
      </w:r>
      <w:r w:rsidR="00D72DC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אותו החום המבשל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ותשאר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אותה הרטיבות בלתי מבושלת ותעשה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עפוש</w:t>
      </w:r>
      <w:proofErr w:type="spellEnd"/>
      <w:r w:rsidR="00AE400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8020C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כי לא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תלקח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באברים</w:t>
      </w:r>
      <w:r w:rsidR="006971E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 שלא נתבשל</w:t>
      </w:r>
      <w:r w:rsidR="006971E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ותעשה סתימה</w:t>
      </w:r>
      <w:r w:rsidR="00AE400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יוכל החום</w:t>
      </w:r>
      <w:r w:rsidR="008020C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היוצא מן הלב להתפשט</w:t>
      </w:r>
      <w:r w:rsidR="00996C8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יגבר החום מטבעו וישרוף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העפוש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הסותם</w:t>
      </w:r>
      <w:r w:rsidR="00A237F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A237F9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ע"כ</w:t>
      </w:r>
      <w:r w:rsidR="008020C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תקרא ה</w:t>
      </w:r>
      <w:r w:rsidR="005A3C0F" w:rsidRPr="0012688F">
        <w:rPr>
          <w:rFonts w:ascii="Times New Roman" w:hAnsi="Times New Roman" w:cs="Times New Roman"/>
          <w:color w:val="FFC000"/>
          <w:sz w:val="24"/>
          <w:szCs w:val="24"/>
          <w:rtl/>
        </w:rPr>
        <w:t>קדחת</w:t>
      </w:r>
      <w:r w:rsidR="0012688F">
        <w:rPr>
          <w:rFonts w:ascii="Times New Roman" w:hAnsi="Times New Roman" w:cs="Times New Roman" w:hint="cs"/>
          <w:sz w:val="24"/>
          <w:szCs w:val="24"/>
          <w:rtl/>
        </w:rPr>
        <w:t>, ש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היא קדחת </w:t>
      </w:r>
      <w:r w:rsidR="005A3C0F" w:rsidRPr="00C4724C">
        <w:rPr>
          <w:rFonts w:ascii="Times New Roman" w:hAnsi="Times New Roman" w:cs="Times New Roman"/>
          <w:sz w:val="24"/>
          <w:szCs w:val="24"/>
          <w:rtl/>
        </w:rPr>
        <w:t>יומית [נ"א ממית]</w:t>
      </w:r>
      <w:r w:rsidR="00130F65" w:rsidRPr="0003299E">
        <w:rPr>
          <w:rFonts w:ascii="Times New Roman" w:hAnsi="Times New Roman" w:cs="Times New Roman"/>
          <w:sz w:val="24"/>
          <w:szCs w:val="24"/>
          <w:rtl/>
        </w:rPr>
        <w:t>.</w:t>
      </w:r>
      <w:r w:rsidR="005A3C0F" w:rsidRPr="00C4724C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B43B7FE" w14:textId="515EC03E" w:rsidR="0015784B" w:rsidRDefault="005A3C0F" w:rsidP="006971E6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C4724C">
        <w:rPr>
          <w:rFonts w:ascii="Times New Roman" w:hAnsi="Times New Roman" w:cs="Times New Roman"/>
          <w:sz w:val="24"/>
          <w:szCs w:val="24"/>
          <w:rtl/>
        </w:rPr>
        <w:t>ומצד תגבורת החום ישקע</w:t>
      </w:r>
      <w:r w:rsidR="008020CB" w:rsidRPr="00C4724C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4724C">
        <w:rPr>
          <w:rFonts w:ascii="Times New Roman" w:hAnsi="Times New Roman" w:cs="Times New Roman"/>
          <w:sz w:val="24"/>
          <w:szCs w:val="24"/>
          <w:rtl/>
        </w:rPr>
        <w:t>מתחת המקורות</w:t>
      </w:r>
      <w:r w:rsidR="003C24CA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C4724C">
        <w:rPr>
          <w:rFonts w:ascii="Times New Roman" w:hAnsi="Times New Roman" w:cs="Times New Roman"/>
          <w:sz w:val="24"/>
          <w:szCs w:val="24"/>
          <w:rtl/>
        </w:rPr>
        <w:t xml:space="preserve"> וזהו</w:t>
      </w:r>
      <w:r w:rsidRPr="005F325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5F3259">
        <w:rPr>
          <w:rFonts w:ascii="Times New Roman" w:hAnsi="Times New Roman" w:cs="Times New Roman"/>
          <w:color w:val="FFC000"/>
          <w:sz w:val="24"/>
          <w:szCs w:val="24"/>
          <w:rtl/>
        </w:rPr>
        <w:t>ובדלקת</w:t>
      </w:r>
      <w:r w:rsidR="0033421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0F431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237F9">
        <w:rPr>
          <w:rFonts w:ascii="Times New Roman" w:hAnsi="Times New Roman" w:cs="Times New Roman"/>
          <w:sz w:val="24"/>
          <w:szCs w:val="24"/>
          <w:rtl/>
        </w:rPr>
        <w:t xml:space="preserve">מלשון </w:t>
      </w:r>
      <w:r w:rsidRPr="00A237F9">
        <w:rPr>
          <w:rFonts w:ascii="Times New Roman" w:hAnsi="Times New Roman" w:cs="Times New Roman"/>
          <w:color w:val="FFC000"/>
          <w:sz w:val="24"/>
          <w:szCs w:val="24"/>
          <w:rtl/>
        </w:rPr>
        <w:t>יין ידליקם</w:t>
      </w:r>
      <w:r w:rsidRPr="00A237F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237F9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Pr="00A237F9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r w:rsidR="00391E1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A237F9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proofErr w:type="spellEnd"/>
      <w:r w:rsidRPr="00A237F9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72DCB" w:rsidRPr="00A237F9">
        <w:rPr>
          <w:rFonts w:ascii="Times New Roman" w:hAnsi="Times New Roman" w:cs="Times New Roman"/>
          <w:sz w:val="24"/>
          <w:szCs w:val="24"/>
          <w:rtl/>
        </w:rPr>
        <w:t>,</w:t>
      </w:r>
      <w:r w:rsidRPr="00A237F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237F9">
        <w:rPr>
          <w:rFonts w:ascii="Times New Roman" w:hAnsi="Times New Roman" w:cs="Times New Roman"/>
          <w:color w:val="FFC000"/>
          <w:sz w:val="24"/>
          <w:szCs w:val="24"/>
          <w:rtl/>
        </w:rPr>
        <w:t>נור</w:t>
      </w:r>
      <w:r w:rsidR="008020CB" w:rsidRPr="00A237F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A237F9">
        <w:rPr>
          <w:rFonts w:ascii="Times New Roman" w:hAnsi="Times New Roman" w:cs="Times New Roman"/>
          <w:color w:val="FFC000"/>
          <w:sz w:val="24"/>
          <w:szCs w:val="24"/>
          <w:rtl/>
        </w:rPr>
        <w:t>דליק</w:t>
      </w:r>
      <w:r w:rsidRPr="00A237F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237F9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(דניאל </w:t>
      </w:r>
      <w:proofErr w:type="spellStart"/>
      <w:r w:rsidRPr="00A237F9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r w:rsidR="0015784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A237F9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proofErr w:type="spellEnd"/>
      <w:r w:rsidRPr="00A237F9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E4004" w:rsidRPr="00A237F9">
        <w:rPr>
          <w:rFonts w:ascii="Times New Roman" w:hAnsi="Times New Roman" w:cs="Times New Roman"/>
          <w:sz w:val="24"/>
          <w:szCs w:val="24"/>
          <w:rtl/>
        </w:rPr>
        <w:t>,</w:t>
      </w:r>
      <w:r w:rsidRPr="00A237F9">
        <w:rPr>
          <w:rFonts w:ascii="Times New Roman" w:hAnsi="Times New Roman" w:cs="Times New Roman"/>
          <w:sz w:val="24"/>
          <w:szCs w:val="24"/>
          <w:rtl/>
        </w:rPr>
        <w:t xml:space="preserve"> והיא קדחת שלישית</w:t>
      </w:r>
      <w:r w:rsidR="00130F65" w:rsidRPr="00F2323A">
        <w:rPr>
          <w:rFonts w:ascii="Times New Roman" w:hAnsi="Times New Roman" w:cs="Times New Roman"/>
          <w:sz w:val="24"/>
          <w:szCs w:val="24"/>
          <w:rtl/>
        </w:rPr>
        <w:t>.</w:t>
      </w:r>
      <w:r w:rsidRPr="00C4724C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2A83C17" w14:textId="75E5513D" w:rsidR="008020CB" w:rsidRDefault="005A3C0F" w:rsidP="006971E6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C4724C">
        <w:rPr>
          <w:rFonts w:ascii="Times New Roman" w:hAnsi="Times New Roman" w:cs="Times New Roman"/>
          <w:sz w:val="24"/>
          <w:szCs w:val="24"/>
          <w:rtl/>
        </w:rPr>
        <w:t>עד שמרוב גבורתו החום שקע</w:t>
      </w:r>
      <w:r w:rsidR="005D3AD3" w:rsidRPr="00C4724C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4724C">
        <w:rPr>
          <w:rFonts w:ascii="Times New Roman" w:hAnsi="Times New Roman" w:cs="Times New Roman"/>
          <w:sz w:val="24"/>
          <w:szCs w:val="24"/>
          <w:rtl/>
        </w:rPr>
        <w:t>בעמקי הגוף וישרוף העצמות</w:t>
      </w:r>
      <w:r w:rsidR="00DB6003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C4724C">
        <w:rPr>
          <w:rFonts w:ascii="Times New Roman" w:hAnsi="Times New Roman" w:cs="Times New Roman"/>
          <w:sz w:val="24"/>
          <w:szCs w:val="24"/>
          <w:rtl/>
        </w:rPr>
        <w:t xml:space="preserve"> זהו</w:t>
      </w:r>
      <w:r w:rsidRPr="005F325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5F3259">
        <w:rPr>
          <w:rFonts w:ascii="Times New Roman" w:hAnsi="Times New Roman" w:cs="Times New Roman"/>
          <w:color w:val="FFC000"/>
          <w:sz w:val="24"/>
          <w:szCs w:val="24"/>
          <w:rtl/>
        </w:rPr>
        <w:t>ובחרחור</w:t>
      </w:r>
      <w:r w:rsidR="00F2323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351478">
        <w:rPr>
          <w:rFonts w:ascii="Times New Roman" w:hAnsi="Times New Roman" w:cs="Times New Roman"/>
          <w:sz w:val="24"/>
          <w:szCs w:val="24"/>
          <w:rtl/>
        </w:rPr>
        <w:t xml:space="preserve"> מ</w:t>
      </w:r>
      <w:r w:rsidRPr="000F431B">
        <w:rPr>
          <w:rFonts w:ascii="Times New Roman" w:hAnsi="Times New Roman" w:cs="Times New Roman"/>
          <w:sz w:val="24"/>
          <w:szCs w:val="24"/>
          <w:rtl/>
        </w:rPr>
        <w:t xml:space="preserve">לשון </w:t>
      </w:r>
      <w:r w:rsidRPr="000F431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וחרה </w:t>
      </w:r>
      <w:proofErr w:type="spellStart"/>
      <w:r w:rsidRPr="000F431B">
        <w:rPr>
          <w:rFonts w:ascii="Times New Roman" w:hAnsi="Times New Roman" w:cs="Times New Roman"/>
          <w:color w:val="FFC000"/>
          <w:sz w:val="24"/>
          <w:szCs w:val="24"/>
          <w:rtl/>
        </w:rPr>
        <w:t>נחושתה</w:t>
      </w:r>
      <w:proofErr w:type="spellEnd"/>
      <w:r w:rsidR="008020CB" w:rsidRPr="000F431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3B527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(יחזקאל </w:t>
      </w:r>
      <w:proofErr w:type="spellStart"/>
      <w:r w:rsidRPr="003B5274">
        <w:rPr>
          <w:rFonts w:ascii="Times New Roman" w:hAnsi="Times New Roman" w:cs="Times New Roman"/>
          <w:color w:val="0070C0"/>
          <w:sz w:val="24"/>
          <w:szCs w:val="24"/>
          <w:rtl/>
        </w:rPr>
        <w:t>כד</w:t>
      </w:r>
      <w:r w:rsidR="00DB600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3B5274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proofErr w:type="spellEnd"/>
      <w:r w:rsidRPr="003B527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E4004" w:rsidRPr="00A237F9">
        <w:rPr>
          <w:rFonts w:ascii="Times New Roman" w:hAnsi="Times New Roman" w:cs="Times New Roman"/>
          <w:sz w:val="24"/>
          <w:szCs w:val="24"/>
          <w:rtl/>
        </w:rPr>
        <w:t>,</w:t>
      </w:r>
      <w:r w:rsidRPr="00A237F9">
        <w:rPr>
          <w:rFonts w:ascii="Times New Roman" w:hAnsi="Times New Roman" w:cs="Times New Roman"/>
          <w:sz w:val="24"/>
          <w:szCs w:val="24"/>
          <w:rtl/>
        </w:rPr>
        <w:t xml:space="preserve"> והיא קדחת רביעית</w:t>
      </w:r>
      <w:r w:rsidR="00C60C94" w:rsidRPr="00A237F9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5D9B3CF" w14:textId="7E0EF9EC" w:rsidR="008020CB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3D7E2C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 w:rsidR="00BA2E7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ובחרב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יתכן שגם זה מין חום</w:t>
      </w:r>
      <w:r w:rsidR="003C65C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8020C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מלשון </w:t>
      </w:r>
      <w:r w:rsidR="005A3C0F" w:rsidRPr="00CC585E">
        <w:rPr>
          <w:rFonts w:ascii="Times New Roman" w:hAnsi="Times New Roman" w:cs="Times New Roman"/>
          <w:color w:val="FFC000"/>
          <w:sz w:val="24"/>
          <w:szCs w:val="24"/>
          <w:rtl/>
        </w:rPr>
        <w:t>חורב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CC585E" w:rsidRPr="00CC585E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(בראשית </w:t>
      </w:r>
      <w:proofErr w:type="spellStart"/>
      <w:r w:rsidR="00CC585E" w:rsidRPr="00CC585E">
        <w:rPr>
          <w:rFonts w:ascii="Times New Roman" w:hAnsi="Times New Roman" w:cs="Times New Roman" w:hint="cs"/>
          <w:color w:val="0070C0"/>
          <w:sz w:val="24"/>
          <w:szCs w:val="24"/>
          <w:rtl/>
        </w:rPr>
        <w:t>לא:מ</w:t>
      </w:r>
      <w:proofErr w:type="spellEnd"/>
      <w:r w:rsidR="00CC585E" w:rsidRPr="00CC585E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CC585E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5FF23DB8" w14:textId="347506D3" w:rsidR="0095509D" w:rsidRDefault="005D3AD3" w:rsidP="007D30D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ובשדפון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מן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שדופות קדים</w:t>
      </w:r>
      <w:r w:rsidR="00372905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 w:rsidR="00372905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372905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מא</w:t>
      </w:r>
      <w:r w:rsidR="00027353">
        <w:rPr>
          <w:rFonts w:ascii="Times New Roman" w:hAnsi="Times New Roman" w:cs="Times New Roman" w:hint="cs"/>
          <w:color w:val="0070C0"/>
          <w:sz w:val="24"/>
          <w:szCs w:val="24"/>
          <w:rtl/>
        </w:rPr>
        <w:t>:ו,</w:t>
      </w:r>
      <w:r w:rsidR="00261736">
        <w:rPr>
          <w:rFonts w:ascii="Times New Roman" w:hAnsi="Times New Roman" w:cs="Times New Roman" w:hint="cs"/>
          <w:color w:val="0070C0"/>
          <w:sz w:val="24"/>
          <w:szCs w:val="24"/>
          <w:rtl/>
        </w:rPr>
        <w:t>כג</w:t>
      </w:r>
      <w:proofErr w:type="spellEnd"/>
      <w:r w:rsidR="00372905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610CA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חולי הבאה מן המרה האדומה</w:t>
      </w:r>
      <w:r w:rsidR="008020C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ויחלוש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הכח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הטבעי</w:t>
      </w:r>
      <w:r w:rsidR="00CB4EE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ויהפוך </w:t>
      </w:r>
      <w:proofErr w:type="spellStart"/>
      <w:r w:rsidR="005A3C0F" w:rsidRPr="00984B49">
        <w:rPr>
          <w:rFonts w:ascii="Times New Roman" w:hAnsi="Times New Roman" w:cs="Times New Roman"/>
          <w:sz w:val="24"/>
          <w:szCs w:val="24"/>
          <w:rtl/>
        </w:rPr>
        <w:t>ל</w:t>
      </w:r>
      <w:r w:rsidR="00465D7E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984B49">
        <w:rPr>
          <w:rFonts w:ascii="Times New Roman" w:hAnsi="Times New Roman" w:cs="Times New Roman"/>
          <w:sz w:val="24"/>
          <w:szCs w:val="24"/>
          <w:rtl/>
        </w:rPr>
        <w:t>ה</w:t>
      </w:r>
      <w:r w:rsidR="00465D7E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984B49">
        <w:rPr>
          <w:rFonts w:ascii="Times New Roman" w:hAnsi="Times New Roman" w:cs="Times New Roman"/>
          <w:sz w:val="24"/>
          <w:szCs w:val="24"/>
          <w:rtl/>
        </w:rPr>
        <w:t>ד</w:t>
      </w:r>
      <w:r w:rsidR="00465D7E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984B49">
        <w:rPr>
          <w:rFonts w:ascii="Times New Roman" w:hAnsi="Times New Roman" w:cs="Times New Roman"/>
          <w:sz w:val="24"/>
          <w:szCs w:val="24"/>
          <w:rtl/>
        </w:rPr>
        <w:t>ר</w:t>
      </w:r>
      <w:r w:rsidR="00A052F8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984B49">
        <w:rPr>
          <w:rFonts w:ascii="Times New Roman" w:hAnsi="Times New Roman" w:cs="Times New Roman"/>
          <w:sz w:val="24"/>
          <w:szCs w:val="24"/>
          <w:rtl/>
        </w:rPr>
        <w:t>קו</w:t>
      </w:r>
      <w:r w:rsidR="00A052F8">
        <w:rPr>
          <w:rFonts w:ascii="Times New Roman" w:hAnsi="Times New Roman" w:cs="Times New Roman" w:hint="cs"/>
          <w:sz w:val="24"/>
          <w:szCs w:val="24"/>
          <w:rtl/>
        </w:rPr>
        <w:t>ֹ</w:t>
      </w:r>
      <w:r w:rsidR="005A3C0F" w:rsidRPr="00984B49">
        <w:rPr>
          <w:rFonts w:ascii="Times New Roman" w:hAnsi="Times New Roman" w:cs="Times New Roman"/>
          <w:sz w:val="24"/>
          <w:szCs w:val="24"/>
          <w:rtl/>
        </w:rPr>
        <w:t>ן</w:t>
      </w:r>
      <w:proofErr w:type="spellEnd"/>
      <w:r w:rsidR="00CB4EE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זהו </w:t>
      </w:r>
      <w:r w:rsidR="005A3C0F" w:rsidRPr="00610CA4">
        <w:rPr>
          <w:rFonts w:ascii="Times New Roman" w:hAnsi="Times New Roman" w:cs="Times New Roman"/>
          <w:color w:val="FFC000"/>
          <w:sz w:val="24"/>
          <w:szCs w:val="24"/>
          <w:rtl/>
        </w:rPr>
        <w:t>ובירקון</w:t>
      </w:r>
      <w:r w:rsidR="00D72DCB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</w:p>
    <w:p w14:paraId="3BD05BEC" w14:textId="04F256A2" w:rsidR="008020CB" w:rsidRPr="007D30DE" w:rsidRDefault="00D72DCB" w:rsidP="007D30D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  <w:rtl/>
        </w:rPr>
      </w:pPr>
      <w:r w:rsidRPr="00FD14D7">
        <w:rPr>
          <w:rFonts w:ascii="Times New Roman" w:hAnsi="Times New Roman" w:cs="Times New Roman" w:hint="cs"/>
          <w:sz w:val="24"/>
          <w:szCs w:val="24"/>
          <w:rtl/>
        </w:rPr>
        <w:t>ו</w:t>
      </w:r>
      <w:r w:rsidRPr="00FD14D7">
        <w:rPr>
          <w:rFonts w:ascii="Times New Roman" w:hAnsi="Times New Roman" w:cs="Times New Roman"/>
          <w:sz w:val="24"/>
          <w:szCs w:val="24"/>
          <w:rtl/>
        </w:rPr>
        <w:t>יש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אומרים שהם</w:t>
      </w:r>
      <w:r w:rsidR="008020C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חלאים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תלויים בזרע</w:t>
      </w:r>
      <w:r w:rsidR="00610CA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נאמר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הכיתי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אתכם </w:t>
      </w:r>
      <w:proofErr w:type="spellStart"/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בשדפון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ובירקון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(עמוס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r w:rsidR="00227626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610CA4" w:rsidRPr="00610CA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10CA4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וכן נאמר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שדופות קדים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מא</w:t>
      </w:r>
      <w:r w:rsidR="007D30DE">
        <w:rPr>
          <w:rFonts w:ascii="Times New Roman" w:hAnsi="Times New Roman" w:cs="Times New Roman" w:hint="cs"/>
          <w:color w:val="0070C0"/>
          <w:sz w:val="24"/>
          <w:szCs w:val="24"/>
          <w:rtl/>
        </w:rPr>
        <w:t>:ו,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כג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A990C4D" w14:textId="77777777" w:rsidR="003A6295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ורדפוך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 אלו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החלאים</w:t>
      </w:r>
      <w:proofErr w:type="spellEnd"/>
      <w:r w:rsidR="003A629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8020C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29380F49" w14:textId="4AC3000C" w:rsidR="006C29AD" w:rsidRPr="007D30DE" w:rsidRDefault="007D30DE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7D30DE">
        <w:rPr>
          <w:rFonts w:ascii="Times New Roman" w:hAnsi="Times New Roman" w:cs="Times New Roman" w:hint="cs"/>
          <w:color w:val="FF0000"/>
          <w:sz w:val="24"/>
          <w:szCs w:val="24"/>
          <w:rtl/>
        </w:rPr>
        <w:t>28:22-23</w:t>
      </w:r>
      <w:r w:rsidRPr="007D30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D30DE">
        <w:rPr>
          <w:rFonts w:ascii="Times New Roman" w:hAnsi="Times New Roman" w:cs="Times New Roman"/>
          <w:sz w:val="24"/>
          <w:szCs w:val="24"/>
          <w:rtl/>
        </w:rPr>
        <w:t>על כן בסמוך</w:t>
      </w:r>
      <w:r w:rsidRPr="007D30DE">
        <w:rPr>
          <w:rFonts w:ascii="Times New Roman" w:hAnsi="Times New Roman" w:cs="Times New Roman" w:hint="cs"/>
          <w:sz w:val="24"/>
          <w:szCs w:val="24"/>
          <w:rtl/>
        </w:rPr>
        <w:t xml:space="preserve"> [</w:t>
      </w:r>
      <w:r w:rsidRPr="007D30DE">
        <w:rPr>
          <w:rFonts w:ascii="Times New Roman" w:hAnsi="Times New Roman" w:cs="Times New Roman" w:hint="cs"/>
          <w:color w:val="FFC000"/>
          <w:sz w:val="24"/>
          <w:szCs w:val="24"/>
          <w:rtl/>
        </w:rPr>
        <w:t>והיו שמיך</w:t>
      </w:r>
      <w:r w:rsidRPr="007D30DE">
        <w:rPr>
          <w:rFonts w:ascii="Times New Roman" w:hAnsi="Times New Roman" w:cs="Times New Roman" w:hint="cs"/>
          <w:sz w:val="24"/>
          <w:szCs w:val="24"/>
          <w:rtl/>
        </w:rPr>
        <w:t>]</w:t>
      </w:r>
      <w:r w:rsidR="00C60C94" w:rsidRPr="007D30DE">
        <w:rPr>
          <w:rFonts w:ascii="Times New Roman" w:hAnsi="Times New Roman" w:cs="Times New Roman"/>
          <w:sz w:val="24"/>
          <w:szCs w:val="24"/>
          <w:rtl/>
        </w:rPr>
        <w:t>:</w:t>
      </w:r>
    </w:p>
    <w:p w14:paraId="6895E956" w14:textId="1396190D" w:rsidR="006C29AD" w:rsidRDefault="006C29A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  <w:rtl/>
        </w:rPr>
      </w:pPr>
    </w:p>
    <w:p w14:paraId="004BD521" w14:textId="3C26DB92" w:rsidR="00584502" w:rsidRPr="00052EED" w:rsidRDefault="00584502" w:rsidP="00052EE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28:23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וְהָי֥וּ שָׁמֶ֛יךָ אֲשֶׁ֥ר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עַל־רֹֽאשְׁך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נְחֹ֑שֶׁת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וְהָאָ֥רֶץ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אֲשֶׁר־תַּחְתֶּ֖יך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בַּרְזֶֽל׃</w:t>
      </w:r>
    </w:p>
    <w:p w14:paraId="34EC2A2D" w14:textId="77777777" w:rsidR="00B946AB" w:rsidRDefault="006C29AD" w:rsidP="00052EE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71C">
        <w:rPr>
          <w:rFonts w:ascii="Times New Roman" w:hAnsi="Times New Roman" w:cs="Times New Roman"/>
          <w:color w:val="FF0000"/>
          <w:sz w:val="24"/>
          <w:szCs w:val="24"/>
          <w:rtl/>
        </w:rPr>
        <w:t>28:23</w:t>
      </w:r>
      <w:r w:rsidR="005A3C0F" w:rsidRPr="00052EED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והיו שמיך</w:t>
      </w:r>
      <w:r w:rsidR="007E77AE" w:rsidRPr="007C17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7E77AE" w:rsidRPr="007C171C">
        <w:rPr>
          <w:rFonts w:ascii="Times New Roman" w:hAnsi="Times New Roman" w:cs="Times New Roman"/>
          <w:sz w:val="24"/>
          <w:szCs w:val="24"/>
          <w:rtl/>
        </w:rPr>
        <w:t>-</w:t>
      </w:r>
      <w:r w:rsidR="007E77AE" w:rsidRPr="00C4724C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BF77FF">
        <w:rPr>
          <w:rFonts w:ascii="Times New Roman" w:hAnsi="Times New Roman" w:cs="Times New Roman"/>
          <w:sz w:val="24"/>
          <w:szCs w:val="24"/>
          <w:rtl/>
        </w:rPr>
        <w:t>והפוך המתכות</w:t>
      </w:r>
      <w:r w:rsidR="007C171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המעיין ימצא טעם</w:t>
      </w:r>
      <w:r w:rsidR="00D72DC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D72DCB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183537D" w14:textId="1831CA99" w:rsidR="008020CB" w:rsidRDefault="005A3C0F" w:rsidP="00052EE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וחסרי</w:t>
      </w:r>
      <w:r w:rsidR="008020C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כ"ף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השמוש</w:t>
      </w:r>
      <w:proofErr w:type="spellEnd"/>
      <w:r w:rsidR="00D72DC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והעד 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את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שמיכם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כברזל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(ויקרא </w:t>
      </w:r>
      <w:proofErr w:type="spellStart"/>
      <w:r w:rsidR="00D72DCB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r w:rsidR="00D72DCB">
        <w:rPr>
          <w:rFonts w:ascii="Times New Roman" w:hAnsi="Times New Roman" w:cs="Times New Roman" w:hint="cs"/>
          <w:color w:val="0070C0"/>
          <w:sz w:val="24"/>
          <w:szCs w:val="24"/>
          <w:rtl/>
        </w:rPr>
        <w:t>ו</w:t>
      </w:r>
      <w:r w:rsidR="00A878E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proofErr w:type="spellEnd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626C7CA" w14:textId="688BE5B1" w:rsidR="008020CB" w:rsidRDefault="008020CB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9F7A751" w14:textId="20BD2147" w:rsidR="00584502" w:rsidRDefault="00584502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28:24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יִתֵּ֧ן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יְהוָ֛ה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אֶת־מְטַ֥ר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אַרְצְךָ֖ אָבָ֣ק וְעָפָ֑ר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מִן־הַשָּׁמַ֨יִם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יֵרֵ֣ד עָלֶ֔יךָ עַ֖ד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הִשָּֽׁמְדָֽך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ְ׃</w:t>
      </w:r>
    </w:p>
    <w:p w14:paraId="08CB6102" w14:textId="77777777" w:rsidR="008020CB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24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מטר ארצך אבק</w:t>
      </w:r>
      <w:r w:rsidR="008020CB" w:rsidRPr="009B081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ועפר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אויר מעופש שיוליד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חלאים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רעים </w:t>
      </w:r>
      <w:r w:rsidR="005A3C0F" w:rsidRPr="00CD779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עד </w:t>
      </w:r>
      <w:proofErr w:type="spellStart"/>
      <w:r w:rsidR="005A3C0F" w:rsidRPr="00CD7794">
        <w:rPr>
          <w:rFonts w:ascii="Times New Roman" w:hAnsi="Times New Roman" w:cs="Times New Roman"/>
          <w:color w:val="FFC000"/>
          <w:sz w:val="24"/>
          <w:szCs w:val="24"/>
          <w:rtl/>
        </w:rPr>
        <w:t>השמדך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D554E48" w14:textId="12B25FA9" w:rsidR="008020CB" w:rsidRDefault="008020CB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00C9914" w14:textId="133680A0" w:rsidR="00584502" w:rsidRDefault="00584502" w:rsidP="004452B1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28:25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יִתֶּנְך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ָ֨ יְהוָ֥ה ׀ נִגָּף֮ לִפְנֵ֣י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אֹֽיְבֶיך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ָ֒ בְּדֶ֤רֶךְ אֶחָד֙ תֵּצֵ֣א אֵלָ֔יו וּבְשִׁבְעָ֥ה דְרָכִ֖ים תָּנ֣וּס לְפָנָ֑יו וְהָיִ֣יתָ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לְזַֽעֲוָ֔ה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לְכֹ֖ל מַמְלְכ֥וֹת הָאָֽרֶץ׃</w:t>
      </w:r>
    </w:p>
    <w:p w14:paraId="2CF135C5" w14:textId="7B391A66" w:rsidR="00DD3692" w:rsidRDefault="00DD3692" w:rsidP="00DD3692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28:26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וְהָֽיְתָ֤ה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נִבְלָֽתְך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לְמַֽאֲכָ֔ל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לְכָל־ע֥וֹף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הַשָּׁמַ֖יִם וּלְבֶֽהֱמַ֣ת הָאָ֑רֶץ וְאֵ֖ין מַֽחֲרִֽיד׃ </w:t>
      </w:r>
    </w:p>
    <w:p w14:paraId="4CA92813" w14:textId="2ACEE5A8" w:rsidR="008020CB" w:rsidRDefault="00DD3692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-26</w:t>
      </w:r>
      <w:r w:rsid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25</w:t>
      </w:r>
      <w:r w:rsid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יתנך</w:t>
      </w:r>
      <w:proofErr w:type="spellEnd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ה' נגף</w:t>
      </w:r>
      <w:r w:rsidR="008020CB" w:rsidRPr="009B081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והייתה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לזעוה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הפוך מן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זועה</w:t>
      </w:r>
      <w:proofErr w:type="spellEnd"/>
      <w:r w:rsidR="00682D67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proofErr w:type="spellStart"/>
      <w:r w:rsidR="005A3C0F" w:rsidRPr="00610CA4">
        <w:rPr>
          <w:rFonts w:ascii="Times New Roman" w:hAnsi="Times New Roman" w:cs="Times New Roman"/>
          <w:color w:val="FFC000"/>
          <w:sz w:val="24"/>
          <w:szCs w:val="24"/>
          <w:rtl/>
        </w:rPr>
        <w:t>והיתה</w:t>
      </w:r>
      <w:proofErr w:type="spellEnd"/>
      <w:r w:rsidR="005A3C0F" w:rsidRPr="00610CA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="005A3C0F" w:rsidRPr="00610CA4">
        <w:rPr>
          <w:rFonts w:ascii="Times New Roman" w:hAnsi="Times New Roman" w:cs="Times New Roman"/>
          <w:color w:val="FFC000"/>
          <w:sz w:val="24"/>
          <w:szCs w:val="24"/>
          <w:rtl/>
        </w:rPr>
        <w:t>נבלתך</w:t>
      </w:r>
      <w:proofErr w:type="spellEnd"/>
      <w:r w:rsidR="005A3C0F" w:rsidRPr="00610CA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למאכל</w:t>
      </w:r>
      <w:r w:rsidR="00C60C94" w:rsidRPr="00610CA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לחיה ולעוף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8020C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ואין מחריד להם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7796BE1" w14:textId="77777777" w:rsidR="00584502" w:rsidRDefault="00584502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4A0A194D" w14:textId="214DF7E4" w:rsidR="00584502" w:rsidRDefault="00584502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28:27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יַכְּכָ֨ה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יְהוָ֜ה בִּשְׁחִ֤ין מִצְרַ֨יִם֙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ובעפלים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(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וּבַטְּחֹרִ֔ים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) וּבַגָּרָ֖ב וּבֶחָ֑רֶס אֲשֶׁ֥ר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לֹֽא־תוּכַ֖ל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לְהֵֽרָפֵֽא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32813B97" w14:textId="1D74D0D0" w:rsidR="008020CB" w:rsidRDefault="005D3AD3" w:rsidP="0006196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27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יככה</w:t>
      </w:r>
      <w:proofErr w:type="spellEnd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ה' בשחין </w:t>
      </w:r>
      <w:r w:rsidR="001D25CF">
        <w:rPr>
          <w:rFonts w:ascii="Times New Roman" w:hAnsi="Times New Roman" w:cs="Times New Roman" w:hint="cs"/>
          <w:color w:val="FF0000"/>
          <w:sz w:val="24"/>
          <w:szCs w:val="24"/>
          <w:rtl/>
        </w:rPr>
        <w:t>{</w:t>
      </w:r>
      <w:r w:rsidR="005A3C0F" w:rsidRPr="00BD3B93">
        <w:rPr>
          <w:rFonts w:ascii="Times New Roman" w:hAnsi="Times New Roman" w:cs="Times New Roman"/>
          <w:color w:val="FF0000"/>
          <w:sz w:val="24"/>
          <w:szCs w:val="24"/>
          <w:rtl/>
        </w:rPr>
        <w:t>רע</w:t>
      </w:r>
      <w:r w:rsidR="001D25CF">
        <w:rPr>
          <w:rFonts w:ascii="Times New Roman" w:hAnsi="Times New Roman" w:cs="Times New Roman" w:hint="cs"/>
          <w:color w:val="FF0000"/>
          <w:sz w:val="24"/>
          <w:szCs w:val="24"/>
          <w:rtl/>
        </w:rPr>
        <w:t>} &lt;מצרים&gt;</w:t>
      </w:r>
      <w:r w:rsidR="001D25CF">
        <w:rPr>
          <w:rStyle w:val="FootnoteReference"/>
          <w:rFonts w:ascii="Times New Roman" w:hAnsi="Times New Roman" w:cs="Times New Roman"/>
          <w:color w:val="FF0000"/>
          <w:sz w:val="24"/>
          <w:szCs w:val="24"/>
          <w:rtl/>
        </w:rPr>
        <w:footnoteReference w:id="65"/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כמנהג העולם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D3C0538" w14:textId="0CBD7086" w:rsidR="008020CB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27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ובעפולים</w:t>
      </w:r>
      <w:proofErr w:type="spellEnd"/>
      <w:r w:rsidR="00D72DC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8020C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וקרי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ובטחורים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שהם שני מינים</w:t>
      </w:r>
      <w:r w:rsidR="0006196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פנימיים וחיצוניים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893C6F4" w14:textId="6BD12691" w:rsidR="008020CB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27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ובגר</w:t>
      </w:r>
      <w:r w:rsidR="00D72DCB" w:rsidRPr="00D72DCB">
        <w:rPr>
          <w:rFonts w:ascii="Times New Roman" w:hAnsi="Times New Roman" w:cs="Times New Roman" w:hint="cs"/>
          <w:color w:val="FF0000"/>
          <w:sz w:val="24"/>
          <w:szCs w:val="24"/>
          <w:rtl/>
        </w:rPr>
        <w:t>ב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ובחרס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8020C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הלח והיבש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8444C57" w14:textId="472B9914" w:rsidR="008020CB" w:rsidRDefault="008020CB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E9C7765" w14:textId="3E9D0FC2" w:rsidR="00584502" w:rsidRDefault="00584502" w:rsidP="004452B1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28:28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יַכְּכָ֣ה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יְהוָ֔ה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בְּשִׁגָּע֖וֹן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וּבְעִוָּר֑וֹן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וּבְתִמְה֖וֹן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לֵבָֽב׃</w:t>
      </w:r>
    </w:p>
    <w:p w14:paraId="009FD986" w14:textId="77777777" w:rsidR="00344DEF" w:rsidRDefault="00344DEF" w:rsidP="00344DEF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28:29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וְהָיִ֜יתָ מְמַשֵּׁ֣שׁ בַּֽצָּהֳרַ֗יִם כַּֽאֲשֶׁ֨ר יְמַשֵּׁ֤שׁ הַֽעִוֵּר֙ בָּֽאֲפֵלָ֔ה וְלֹ֥א תַצְלִ֖יחַ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אֶת־דְּרָכֶ֑יך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וְהָיִ֜יתָ אַ֣ךְ עָשׁ֧וּק וְגָז֛וּל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כָּל־הַיָּמִ֖ים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וְאֵ֥ין מוֹשִֽׁיעַ׃</w:t>
      </w:r>
    </w:p>
    <w:p w14:paraId="1F318D4F" w14:textId="3EDF699E" w:rsidR="008020CB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28</w:t>
      </w:r>
      <w:r w:rsidR="00344DEF">
        <w:rPr>
          <w:rFonts w:ascii="Times New Roman" w:hAnsi="Times New Roman" w:cs="Times New Roman" w:hint="cs"/>
          <w:color w:val="FF0000"/>
          <w:sz w:val="24"/>
          <w:szCs w:val="24"/>
          <w:rtl/>
        </w:rPr>
        <w:t>-29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בשגעון</w:t>
      </w:r>
      <w:proofErr w:type="spellEnd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ובעורון</w:t>
      </w:r>
      <w:proofErr w:type="spellEnd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ובתמהון</w:t>
      </w:r>
      <w:proofErr w:type="spellEnd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לבב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בלבול המוח והלב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1C913A5" w14:textId="6B8C7C2B" w:rsidR="00F433B5" w:rsidRDefault="00344DEF" w:rsidP="00344DEF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-30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28:29 </w:t>
      </w:r>
      <w:r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והיית</w:t>
      </w:r>
      <w:r w:rsidRPr="009B081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ממשש בצהרים</w:t>
      </w:r>
      <w:r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הואיל ולא תהיה לך דעת מיושבת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ועוד במה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שתשא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ותתן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4007">
        <w:rPr>
          <w:rFonts w:ascii="Times New Roman" w:hAnsi="Times New Roman" w:cs="Times New Roman"/>
          <w:color w:val="FFC000"/>
          <w:sz w:val="24"/>
          <w:szCs w:val="24"/>
          <w:rtl/>
        </w:rPr>
        <w:t>והיית אך עשוק וגזול</w:t>
      </w:r>
      <w:r w:rsidR="00306E6A">
        <w:rPr>
          <w:rFonts w:ascii="Times New Roman" w:hAnsi="Times New Roman" w:cs="Times New Roman" w:hint="cs"/>
          <w:color w:val="FFC000"/>
          <w:sz w:val="24"/>
          <w:szCs w:val="24"/>
          <w:rtl/>
        </w:rPr>
        <w:t>...</w:t>
      </w:r>
      <w:r w:rsidRPr="00FB400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ואין מושיע</w:t>
      </w:r>
      <w:r>
        <w:rPr>
          <w:rFonts w:ascii="Times New Roman" w:hAnsi="Times New Roman" w:cs="Times New Roman" w:hint="cs"/>
          <w:color w:val="FFC000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FB4007">
        <w:rPr>
          <w:rFonts w:ascii="Times New Roman" w:hAnsi="Times New Roman" w:cs="Times New Roman" w:hint="cs"/>
          <w:sz w:val="24"/>
          <w:szCs w:val="24"/>
          <w:rtl/>
        </w:rPr>
        <w:t>והחל לבאר [</w:t>
      </w:r>
      <w:proofErr w:type="spellStart"/>
      <w:r w:rsidR="00FB4007" w:rsidRPr="00FB4007">
        <w:rPr>
          <w:rFonts w:ascii="Times New Roman" w:hAnsi="Times New Roman" w:cs="Times New Roman" w:hint="cs"/>
          <w:color w:val="FFC000"/>
          <w:sz w:val="24"/>
          <w:szCs w:val="24"/>
          <w:rtl/>
        </w:rPr>
        <w:t>אשה</w:t>
      </w:r>
      <w:proofErr w:type="spellEnd"/>
      <w:r w:rsidR="00FB4007" w:rsidRPr="00FB4007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="00FB4007" w:rsidRPr="00FB4007">
        <w:rPr>
          <w:rFonts w:ascii="Times New Roman" w:hAnsi="Times New Roman" w:cs="Times New Roman" w:hint="cs"/>
          <w:color w:val="FFC000"/>
          <w:sz w:val="24"/>
          <w:szCs w:val="24"/>
          <w:rtl/>
        </w:rPr>
        <w:t>תארש</w:t>
      </w:r>
      <w:proofErr w:type="spellEnd"/>
      <w:r w:rsidR="00FB4007">
        <w:rPr>
          <w:rFonts w:ascii="Times New Roman" w:hAnsi="Times New Roman" w:cs="Times New Roman" w:hint="cs"/>
          <w:sz w:val="24"/>
          <w:szCs w:val="24"/>
          <w:rtl/>
        </w:rPr>
        <w:t>]:</w:t>
      </w:r>
    </w:p>
    <w:p w14:paraId="7C3D9253" w14:textId="61236AC5" w:rsidR="00FB4007" w:rsidRDefault="00FB4007" w:rsidP="00344DEF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6C3E1B5" w14:textId="51738A14" w:rsidR="00FB4007" w:rsidRDefault="00FB4007" w:rsidP="00FB400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28:30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אִשָּׁ֣ה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תְאָרֵ֗ש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ׂ וְאִ֤ישׁ אַחֵר֙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ישגלנה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(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יִשְׁכָּבֶ֔נָּה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) בַּ֥יִת תִּבְנֶ֖ה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וְלֹֽא־תֵשֵׁ֣ב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בּ֑וֹ כֶּ֥רֶם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תִּטַּ֖ע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וְלֹ֥א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תְחַלְּלֶֽנּו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ּ׃</w:t>
      </w:r>
    </w:p>
    <w:p w14:paraId="7B29033B" w14:textId="39D4461D" w:rsidR="008020CB" w:rsidRDefault="00FB4007" w:rsidP="00344DEF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400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28:30 </w:t>
      </w:r>
      <w:proofErr w:type="spellStart"/>
      <w:r w:rsidR="00344DEF" w:rsidRPr="00FB4007">
        <w:rPr>
          <w:rFonts w:ascii="Times New Roman" w:hAnsi="Times New Roman" w:cs="Times New Roman"/>
          <w:color w:val="FF0000"/>
          <w:sz w:val="24"/>
          <w:szCs w:val="24"/>
          <w:rtl/>
        </w:rPr>
        <w:t>אשה</w:t>
      </w:r>
      <w:proofErr w:type="spellEnd"/>
      <w:r w:rsidR="00344DEF" w:rsidRPr="00FB400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344DEF" w:rsidRPr="00FB4007">
        <w:rPr>
          <w:rFonts w:ascii="Times New Roman" w:hAnsi="Times New Roman" w:cs="Times New Roman"/>
          <w:color w:val="FF0000"/>
          <w:sz w:val="24"/>
          <w:szCs w:val="24"/>
          <w:rtl/>
        </w:rPr>
        <w:t>תארש</w:t>
      </w:r>
      <w:proofErr w:type="spellEnd"/>
      <w:r w:rsidR="00344DEF" w:rsidRPr="00FB400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344DEF" w:rsidRPr="00FB400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ואיש אחר </w:t>
      </w:r>
      <w:proofErr w:type="spellStart"/>
      <w:r w:rsidR="00344DEF" w:rsidRPr="00FB4007">
        <w:rPr>
          <w:rFonts w:ascii="Times New Roman" w:hAnsi="Times New Roman" w:cs="Times New Roman"/>
          <w:color w:val="FF0000"/>
          <w:sz w:val="24"/>
          <w:szCs w:val="24"/>
          <w:rtl/>
        </w:rPr>
        <w:t>י</w:t>
      </w:r>
      <w:r w:rsidR="00344DEF" w:rsidRPr="00FB4007">
        <w:rPr>
          <w:rFonts w:ascii="Times New Roman" w:hAnsi="Times New Roman" w:cs="Times New Roman" w:hint="cs"/>
          <w:color w:val="FF0000"/>
          <w:sz w:val="24"/>
          <w:szCs w:val="24"/>
          <w:rtl/>
        </w:rPr>
        <w:t>ש</w:t>
      </w:r>
      <w:r w:rsidR="00344DEF" w:rsidRPr="00FB4007">
        <w:rPr>
          <w:rFonts w:ascii="Times New Roman" w:hAnsi="Times New Roman" w:cs="Times New Roman"/>
          <w:color w:val="FF0000"/>
          <w:sz w:val="24"/>
          <w:szCs w:val="24"/>
          <w:rtl/>
        </w:rPr>
        <w:t>גלנה</w:t>
      </w:r>
      <w:proofErr w:type="spellEnd"/>
      <w:r w:rsidR="00344DEF" w:rsidRPr="00FB400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344DEF">
        <w:rPr>
          <w:rFonts w:ascii="Times New Roman" w:hAnsi="Times New Roman" w:cs="Times New Roman"/>
          <w:sz w:val="24"/>
          <w:szCs w:val="24"/>
          <w:rtl/>
        </w:rPr>
        <w:t>-</w:t>
      </w:r>
      <w:r w:rsidR="00344DEF" w:rsidRPr="00FB1DA6">
        <w:rPr>
          <w:rFonts w:ascii="Times New Roman" w:hAnsi="Times New Roman" w:cs="Times New Roman"/>
          <w:sz w:val="24"/>
          <w:szCs w:val="24"/>
          <w:rtl/>
        </w:rPr>
        <w:t xml:space="preserve"> יכינה </w:t>
      </w:r>
      <w:proofErr w:type="spellStart"/>
      <w:r w:rsidR="00344DEF" w:rsidRPr="00FB1DA6">
        <w:rPr>
          <w:rFonts w:ascii="Times New Roman" w:hAnsi="Times New Roman" w:cs="Times New Roman"/>
          <w:sz w:val="24"/>
          <w:szCs w:val="24"/>
          <w:rtl/>
        </w:rPr>
        <w:t>למטתו</w:t>
      </w:r>
      <w:proofErr w:type="spellEnd"/>
      <w:r w:rsidR="00344DE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344DEF" w:rsidRPr="00FB1DA6">
        <w:rPr>
          <w:rFonts w:ascii="Times New Roman" w:hAnsi="Times New Roman" w:cs="Times New Roman"/>
          <w:sz w:val="24"/>
          <w:szCs w:val="24"/>
          <w:rtl/>
        </w:rPr>
        <w:t xml:space="preserve"> כמו כן </w:t>
      </w:r>
      <w:r w:rsidR="00344DEF" w:rsidRPr="008A5D91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אם תבנה בית</w:t>
      </w:r>
      <w:r w:rsidR="00344DEF">
        <w:rPr>
          <w:rFonts w:ascii="Times New Roman" w:hAnsi="Times New Roman" w:cs="Times New Roman"/>
          <w:sz w:val="24"/>
          <w:szCs w:val="24"/>
          <w:rtl/>
        </w:rPr>
        <w:t>:</w:t>
      </w:r>
      <w:r w:rsidR="00344DE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F6DF6F3" w14:textId="04D142E8" w:rsidR="008020CB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30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כרם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תטע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8020C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ולא יצלח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שתחללנו</w:t>
      </w:r>
      <w:proofErr w:type="spellEnd"/>
      <w:r w:rsidR="00D72DC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מגזרת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ולא חללו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r w:rsidR="00695C0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610CA4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והטעם שיעשהו חול</w:t>
      </w:r>
      <w:r w:rsidR="0005787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8020C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כנזכר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ובשנה החמישית  תאכלו את פריו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(ויקרא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r w:rsidR="00A608A6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כה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8A7C6AE" w14:textId="0278DB7D" w:rsidR="008020CB" w:rsidRDefault="008020CB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188EFB9" w14:textId="74B1BB8D" w:rsidR="00584502" w:rsidRDefault="00584502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28:31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שֽׁוֹרְךָ֞ טָב֣וּחַ לְעֵינֶ֗יךָ וְלֹ֣א תֹאכַל֮ מִמֶּנּוּ֒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חֲמֹֽרְך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גָּז֣וּל מִלְּפָנֶ֔יךָ וְלֹ֥א יָשׁ֖וּב לָ֑ךְ צֹֽאנְךָ֙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נְתֻנ֣וֹת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לְאֹֽיְבֶ֔יך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וְאֵ֥ין לְךָ֖ מוֹשִֽׁיעַ׃</w:t>
      </w:r>
    </w:p>
    <w:p w14:paraId="077DEB8A" w14:textId="77777777" w:rsidR="008020CB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31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שורך טבוח ולא</w:t>
      </w:r>
      <w:r w:rsidR="008020CB" w:rsidRPr="009B081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תאכל וחמורך גזול מלפניך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מצד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השלטונים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264F4">
        <w:rPr>
          <w:rFonts w:ascii="Times New Roman" w:hAnsi="Times New Roman" w:cs="Times New Roman"/>
          <w:color w:val="FFC000"/>
          <w:sz w:val="24"/>
          <w:szCs w:val="24"/>
          <w:rtl/>
        </w:rPr>
        <w:t>ולא ישוב לך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6942308" w14:textId="30B464B8" w:rsidR="008020CB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31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צאנך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נתונות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8020C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שג</w:t>
      </w:r>
      <w:r w:rsidR="00566B99">
        <w:rPr>
          <w:rFonts w:ascii="Times New Roman" w:hAnsi="Times New Roman" w:cs="Times New Roman" w:hint="cs"/>
          <w:sz w:val="24"/>
          <w:szCs w:val="24"/>
          <w:rtl/>
        </w:rPr>
        <w:t>וז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לים לאכלם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C109776" w14:textId="34B02881" w:rsidR="008020CB" w:rsidRDefault="008020CB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50E9AAD" w14:textId="44009F2B" w:rsidR="00584502" w:rsidRDefault="00584502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28:32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בָּנֶ֨יךָ וּבְנֹתֶ֜יךָ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נְתֻנִ֨ים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לְעַ֤ם אַחֵר֙ וְעֵינֶ֣יךָ רֹא֔וֹת וְכָל֥וֹת אֲלֵיהֶ֖ם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כָּל־הַיּ֑וֹם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וְאֵ֥ין לְאֵ</w:t>
      </w:r>
      <w:r w:rsidRPr="00464166">
        <w:rPr>
          <w:rFonts w:asciiTheme="majorBidi" w:hAnsiTheme="majorBidi" w:cs="Times New Roman" w:hint="cs"/>
          <w:b/>
          <w:bCs/>
          <w:sz w:val="24"/>
          <w:szCs w:val="24"/>
          <w:rtl/>
        </w:rPr>
        <w:t>֖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ל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יָדֶֽךָ׃</w:t>
      </w:r>
    </w:p>
    <w:p w14:paraId="338F747E" w14:textId="2F022687" w:rsidR="008020CB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32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בניך ובנותיך נתונים לעם אחר ועיניך רואות וכלות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8020C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מגזרת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כלתה לתשועתך נפשי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(תהלים קיט</w:t>
      </w:r>
      <w:r w:rsidR="00593AE3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פא)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8AE1E80" w14:textId="3B993A8B" w:rsidR="00733FD8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32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ואין לאל ידך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D72DCB"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אין לך</w:t>
      </w:r>
      <w:r w:rsidR="00733FD8">
        <w:rPr>
          <w:rFonts w:ascii="Times New Roman" w:hAnsi="Times New Roman" w:cs="Times New Roman"/>
          <w:sz w:val="24"/>
          <w:szCs w:val="24"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יכולת לקחתם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AD4C38D" w14:textId="66E70192" w:rsidR="00733FD8" w:rsidRDefault="00733FD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7342CC8" w14:textId="249B8C4C" w:rsidR="00584502" w:rsidRDefault="00584502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28:33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פְּרִ֤י אַדְמָֽתְךָ֙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וְכָל־יְגִ֣יעֲך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ָ֔ יֹאכַ֥ל עַ֖ם אֲשֶׁ֣ר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לֹֽא־יָדָ֑עְת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ָּ וְהָיִ֗יתָ רַ֛ק עָשׁ֥וּק וְרָצ֖וּץ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כָּל־הַיָּמִֽים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7F5EFB1E" w14:textId="7C977B42" w:rsidR="00911EA6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33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פרי אדמתך וכל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יגיעך</w:t>
      </w:r>
      <w:proofErr w:type="spellEnd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יאכל עם אשר לא ידעת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3D4EEC">
        <w:rPr>
          <w:rFonts w:ascii="Times New Roman" w:hAnsi="Times New Roman" w:cs="Times New Roman"/>
          <w:sz w:val="24"/>
          <w:szCs w:val="24"/>
          <w:rtl/>
        </w:rPr>
        <w:t>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ותבואתה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מרבה למלכים אשר נתת עלינו </w:t>
      </w:r>
      <w:proofErr w:type="spellStart"/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בחטאתינו</w:t>
      </w:r>
      <w:proofErr w:type="spellEnd"/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וגו'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(נחמיה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r w:rsidR="005E35EF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לז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79D4BAAF" w14:textId="74CF5230" w:rsidR="00733FD8" w:rsidRDefault="00733FD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090E34A" w14:textId="575A191E" w:rsidR="00584502" w:rsidRDefault="00584502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28:34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וְהָיִ֖יתָ מְשֻׁגָּ֑ע מִמַּרְאֵ֥ה עֵינֶ֖יךָ אֲשֶׁ֥ר תִּרְאֶֽה׃</w:t>
      </w:r>
    </w:p>
    <w:p w14:paraId="710AD776" w14:textId="77777777" w:rsidR="00733FD8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34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והיית משוגע ממראה עיניך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7F8CEDD" w14:textId="310DA91B" w:rsidR="00733FD8" w:rsidRDefault="00733FD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41D451A" w14:textId="4D4838FC" w:rsidR="00584502" w:rsidRDefault="00584502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28:35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יַכְּכָ֨ה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יְהוָ֜ה בִּשְׁחִ֣ין רָ֗ע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עַל־הַבִּ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רְכַּ֨יִם</w:t>
      </w:r>
      <w:proofErr w:type="spellEnd"/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֙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וְעַל־הַשֹּׁקַ֔יִם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לֹֽא־תוּכַ֖ל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לְהֵֽרָפֵ֑א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מִכַּ֥ף רַגְלְךָ֖ וְעַ֥ד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קָדְקֳדֶֽך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2F24DE03" w14:textId="28D72312" w:rsidR="00733FD8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35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יככה</w:t>
      </w:r>
      <w:proofErr w:type="spellEnd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ה' בשחין רע על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הברכים</w:t>
      </w:r>
      <w:proofErr w:type="spellEnd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ועל</w:t>
      </w:r>
      <w:r w:rsidR="00733FD8" w:rsidRPr="009B081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השוקים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שמ</w:t>
      </w:r>
      <w:r w:rsidR="003D4EEC">
        <w:rPr>
          <w:rFonts w:ascii="Times New Roman" w:hAnsi="Times New Roman" w:cs="Times New Roman" w:hint="cs"/>
          <w:sz w:val="24"/>
          <w:szCs w:val="24"/>
          <w:rtl/>
        </w:rPr>
        <w:t>ש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ם יצמחו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השחינים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217B4D2" w14:textId="686EEFB0" w:rsidR="00733FD8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35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אשר לא תוכל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להרפא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מצד תדירות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תנועתם</w:t>
      </w:r>
      <w:r w:rsidR="00213EF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ומשם יתפשטו </w:t>
      </w:r>
      <w:r w:rsidR="005A3C0F" w:rsidRPr="009E71E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מכף רגלך ועד </w:t>
      </w:r>
      <w:proofErr w:type="spellStart"/>
      <w:r w:rsidR="005A3C0F" w:rsidRPr="009E71EA">
        <w:rPr>
          <w:rFonts w:ascii="Times New Roman" w:hAnsi="Times New Roman" w:cs="Times New Roman"/>
          <w:color w:val="FFC000"/>
          <w:sz w:val="24"/>
          <w:szCs w:val="24"/>
          <w:rtl/>
        </w:rPr>
        <w:t>קדקדך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280AD37" w14:textId="2AB2500E" w:rsidR="00733FD8" w:rsidRDefault="00733FD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5B5E315" w14:textId="11FC7387" w:rsidR="006B23F8" w:rsidRDefault="006B23F8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28:36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יוֹלֵ֨ךְ יְהוָ֜ה אֹֽתְךָ֗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וְאֶֽת־מַלְכְּך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אֲשֶׁ֣ר תָּקִ֣ים עָלֶ֔יךָ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אֶל־גּ֕וֹי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לֹֽא־יָדַ֖עְת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ָּ אַתָּ֣ה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וַֽאֲבֹתֶ֑יך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וְעָבַ֥דְתָּ שָּׁ֛ם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ִ֥ים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אֲחֵרִ֖ים עֵ֥ץ וָאָֽבֶן׃</w:t>
      </w:r>
    </w:p>
    <w:p w14:paraId="3D81D10D" w14:textId="0095A98C" w:rsidR="009E4B2A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36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יולך ה' אותך ואת מלכך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יש אומרים שזה אמור בשביל גלות בית שני</w:t>
      </w:r>
      <w:r w:rsidR="00213EF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כן נאמר </w:t>
      </w:r>
      <w:r w:rsidR="005A3C0F" w:rsidRPr="00610CA4">
        <w:rPr>
          <w:rFonts w:ascii="Times New Roman" w:hAnsi="Times New Roman" w:cs="Times New Roman"/>
          <w:color w:val="FFC000"/>
          <w:sz w:val="24"/>
          <w:szCs w:val="24"/>
          <w:rtl/>
        </w:rPr>
        <w:t>אל עם אשר</w:t>
      </w:r>
      <w:r w:rsidR="00733FD8" w:rsidRPr="00610CA4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610CA4">
        <w:rPr>
          <w:rFonts w:ascii="Times New Roman" w:hAnsi="Times New Roman" w:cs="Times New Roman"/>
          <w:color w:val="FFC000"/>
          <w:sz w:val="24"/>
          <w:szCs w:val="24"/>
          <w:rtl/>
        </w:rPr>
        <w:t>לא ידעת</w:t>
      </w:r>
      <w:r w:rsidR="00213EF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והיא מלכות רומי</w:t>
      </w:r>
      <w:r w:rsidR="003D4EE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מלכי אשור קרובים היו לארץ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83DB0CC" w14:textId="2E12F2F3" w:rsidR="005A3C0F" w:rsidRDefault="005A3C0F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7FF3011" w14:textId="1D366DB0" w:rsidR="006B23F8" w:rsidRPr="00FB1DA6" w:rsidRDefault="006B23F8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28:37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וְהָיִ֣יתָ לְשַׁמָּ֔ה לְמָשָׁ֖ל וְלִשְׁנִינָ֑ה בְּכֹל֙ הָֽעַמִּ֔ים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אֲשֶׁר־יְנַֽהֶגְך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ָ֥ יְהוָ֖ה שָֽׁמָּה׃</w:t>
      </w:r>
    </w:p>
    <w:p w14:paraId="31B44A1E" w14:textId="68BAF383" w:rsidR="00733FD8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37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והיית לשמה למשל ולשנינה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שהרואה אותם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</w:t>
      </w:r>
      <w:r w:rsidR="005536D0">
        <w:rPr>
          <w:rFonts w:ascii="Times New Roman" w:hAnsi="Times New Roman" w:cs="Times New Roman" w:hint="cs"/>
          <w:sz w:val="24"/>
          <w:szCs w:val="24"/>
          <w:rtl/>
        </w:rPr>
        <w:t>ִשּׁ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5536D0">
        <w:rPr>
          <w:rFonts w:ascii="Times New Roman" w:hAnsi="Times New Roman" w:cs="Times New Roman" w:hint="cs"/>
          <w:sz w:val="24"/>
          <w:szCs w:val="24"/>
          <w:rtl/>
        </w:rPr>
        <w:t>ֹ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829B3B0" w14:textId="1C298F3D" w:rsidR="009E4B2A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37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למשל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לספור מאורעות</w:t>
      </w:r>
      <w:r w:rsidR="0077696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הטעם שכן וכן יעשה כמו שנעשה לאומה פל</w:t>
      </w:r>
      <w:r w:rsidR="003D4EEC">
        <w:rPr>
          <w:rFonts w:ascii="Times New Roman" w:hAnsi="Times New Roman" w:cs="Times New Roman" w:hint="cs"/>
          <w:sz w:val="24"/>
          <w:szCs w:val="24"/>
          <w:rtl/>
        </w:rPr>
        <w:t>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נית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BECCB22" w14:textId="77777777" w:rsidR="00733FD8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37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ולשנינה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דרך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חרוף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וגדוף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639BF21" w14:textId="1475534C" w:rsidR="00733FD8" w:rsidRDefault="00733FD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4094C8B" w14:textId="36FBF3FD" w:rsidR="006B23F8" w:rsidRDefault="006B23F8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28:38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זֶ֥רַע רַ֖ב תּוֹצִ֣יא הַשָּׂדֶ֑ה וּמְעַ֣ט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תֶּֽאֱסֹ֔ף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כִּ֥י יַחְסְלֶ֖נּוּ הָֽאַרְבֶּֽה׃</w:t>
      </w:r>
    </w:p>
    <w:p w14:paraId="10661E6C" w14:textId="77777777" w:rsidR="00733FD8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38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זרע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רב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החל לבאר על איזה דבר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יהיו </w:t>
      </w:r>
      <w:r w:rsidR="005A3C0F" w:rsidRPr="001A4133">
        <w:rPr>
          <w:rFonts w:ascii="Times New Roman" w:hAnsi="Times New Roman" w:cs="Times New Roman"/>
          <w:color w:val="FFC000"/>
          <w:sz w:val="24"/>
          <w:szCs w:val="24"/>
          <w:rtl/>
        </w:rPr>
        <w:t>למשל ולשנינה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4913F45" w14:textId="09BFDB99" w:rsidR="00733FD8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38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זרע רב תוציא השדה ומעט תאסוף כי יחסלנו</w:t>
      </w:r>
      <w:r w:rsidR="00733FD8" w:rsidRPr="009B081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הארבה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החסיל</w:t>
      </w:r>
      <w:r w:rsidR="0027125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מין ממיני הארבה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3352956" w14:textId="23E168D4" w:rsidR="00733FD8" w:rsidRDefault="00733FD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97F63DC" w14:textId="054F4301" w:rsidR="006B23F8" w:rsidRDefault="006B23F8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28:39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כְּרָמִ֥ים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תִּטַּ֖ע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וְעָב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ָ֑דְתָּ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וְיַ֤יִן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לֹֽא־תִשְׁתֶּה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וְלֹ֣א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תֶֽאֱגֹ֔ר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כִּ֥י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תֹֽאכְלֶ֖נּו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ּ הַתֹּלָֽעַת׃</w:t>
      </w:r>
    </w:p>
    <w:p w14:paraId="453D791F" w14:textId="7E540A1A" w:rsidR="00733FD8" w:rsidRDefault="005D3AD3" w:rsidP="002B3BE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39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כרמים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תטע</w:t>
      </w:r>
      <w:proofErr w:type="spellEnd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ועבדת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עד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שיצליחו לפרי</w:t>
      </w:r>
      <w:r w:rsidR="002B3BEE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, </w:t>
      </w:r>
      <w:r w:rsidR="005A3C0F" w:rsidRPr="001A413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ויין לא תשתה כי </w:t>
      </w:r>
      <w:proofErr w:type="spellStart"/>
      <w:r w:rsidR="005A3C0F" w:rsidRPr="001A4133">
        <w:rPr>
          <w:rFonts w:ascii="Times New Roman" w:hAnsi="Times New Roman" w:cs="Times New Roman"/>
          <w:color w:val="FFC000"/>
          <w:sz w:val="24"/>
          <w:szCs w:val="24"/>
          <w:rtl/>
        </w:rPr>
        <w:t>תאכלנו</w:t>
      </w:r>
      <w:proofErr w:type="spellEnd"/>
      <w:r w:rsidR="005A3C0F" w:rsidRPr="001A413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התולעת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25C82A3" w14:textId="1C238E1D" w:rsidR="00733FD8" w:rsidRDefault="00733FD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B0FC010" w14:textId="37F59729" w:rsidR="006B23F8" w:rsidRDefault="006B23F8" w:rsidP="004452B1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28:40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זֵיתִ֛ים יִֽהְי֥וּ לְךָ֖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בְּכָל־גְּבוּלֶ֑ך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וְשֶׁ֨מֶן֙ לֹ֣א תָס֔וּךְ כִּ֥י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יִשַּׁ֖ל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זֵיתֶֽךָ׃</w:t>
      </w:r>
    </w:p>
    <w:p w14:paraId="5BD0AF12" w14:textId="77777777" w:rsidR="00EC76BD" w:rsidRDefault="00EC76BD" w:rsidP="00EC76BD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28:41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בָּנִ֥ים וּבָנ֖וֹת תּוֹלִ֑יד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וְלֹֽא־יִהְי֣ו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ּ לָ֔ךְ כִּ֥י יֵֽלְכ֖וּ בַּשֶּׁ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ֽבִי׃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</w:p>
    <w:p w14:paraId="63B4E0ED" w14:textId="6648DDC6" w:rsidR="00EC76BD" w:rsidRDefault="00EC76BD" w:rsidP="00EC76B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28:42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כָּל־עֵֽצְך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ָ֖ וּפְרִ֣י אַדְמָתֶ֑ךָ יְיָרֵ֖שׁ הַצְּלָצַֽל׃</w:t>
      </w:r>
    </w:p>
    <w:p w14:paraId="5E6F8AAB" w14:textId="47A6FFD4" w:rsidR="009519E6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40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זיתים יהיו לך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שאלו אינם צריכים עבודה</w:t>
      </w:r>
      <w:r w:rsidR="005536D0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536D0" w:rsidRPr="005536D0">
        <w:rPr>
          <w:rFonts w:ascii="Times New Roman" w:hAnsi="Times New Roman" w:cs="Times New Roman"/>
          <w:color w:val="FFC000"/>
          <w:sz w:val="24"/>
          <w:szCs w:val="24"/>
          <w:rtl/>
        </w:rPr>
        <w:t>ושמן לא תסוך</w:t>
      </w:r>
      <w:r w:rsidR="005536D0" w:rsidRPr="00C4724C">
        <w:rPr>
          <w:rFonts w:ascii="Times New Roman" w:hAnsi="Times New Roman" w:cs="Times New Roman"/>
          <w:sz w:val="24"/>
          <w:szCs w:val="24"/>
          <w:rtl/>
        </w:rPr>
        <w:t>:</w:t>
      </w:r>
    </w:p>
    <w:p w14:paraId="65F29771" w14:textId="1967DDF0" w:rsidR="00733FD8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C4724C">
        <w:rPr>
          <w:rFonts w:ascii="Times New Roman" w:hAnsi="Times New Roman" w:cs="Times New Roman"/>
          <w:color w:val="FF0000"/>
          <w:sz w:val="24"/>
          <w:szCs w:val="24"/>
          <w:rtl/>
        </w:rPr>
        <w:t>28:</w:t>
      </w:r>
      <w:r w:rsidR="00C018BE">
        <w:rPr>
          <w:rFonts w:ascii="Times New Roman" w:hAnsi="Times New Roman" w:cs="Times New Roman" w:hint="cs"/>
          <w:color w:val="FF0000"/>
          <w:sz w:val="24"/>
          <w:szCs w:val="24"/>
          <w:rtl/>
        </w:rPr>
        <w:t>39</w:t>
      </w:r>
      <w:r w:rsidR="00C018BE" w:rsidRPr="00C4724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C4724C">
        <w:rPr>
          <w:rFonts w:ascii="Times New Roman" w:hAnsi="Times New Roman" w:cs="Times New Roman"/>
          <w:color w:val="FF0000"/>
          <w:sz w:val="24"/>
          <w:szCs w:val="24"/>
          <w:rtl/>
        </w:rPr>
        <w:t>ולא תאגור</w:t>
      </w:r>
      <w:r w:rsidR="00C60C94" w:rsidRPr="00C4724C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C4724C">
        <w:rPr>
          <w:rFonts w:ascii="Times New Roman" w:hAnsi="Times New Roman" w:cs="Times New Roman"/>
          <w:sz w:val="24"/>
          <w:szCs w:val="24"/>
          <w:rtl/>
        </w:rPr>
        <w:t xml:space="preserve"> הטעם כאשר</w:t>
      </w:r>
      <w:r w:rsidR="00733FD8" w:rsidRPr="00C4724C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4724C">
        <w:rPr>
          <w:rFonts w:ascii="Times New Roman" w:hAnsi="Times New Roman" w:cs="Times New Roman"/>
          <w:sz w:val="24"/>
          <w:szCs w:val="24"/>
          <w:rtl/>
        </w:rPr>
        <w:t>לא תאגור</w:t>
      </w:r>
      <w:r w:rsidR="00C60C94" w:rsidRPr="00C4724C">
        <w:rPr>
          <w:rFonts w:ascii="Times New Roman" w:hAnsi="Times New Roman" w:cs="Times New Roman"/>
          <w:sz w:val="24"/>
          <w:szCs w:val="24"/>
          <w:rtl/>
        </w:rPr>
        <w:t>:</w:t>
      </w:r>
      <w:r w:rsidR="009519E6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66"/>
      </w:r>
    </w:p>
    <w:p w14:paraId="33613CED" w14:textId="4DB707F1" w:rsidR="00733FD8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610CA4">
        <w:rPr>
          <w:rFonts w:ascii="Times New Roman" w:hAnsi="Times New Roman" w:cs="Times New Roman" w:hint="cs"/>
          <w:color w:val="FF0000"/>
          <w:sz w:val="24"/>
          <w:szCs w:val="24"/>
          <w:rtl/>
        </w:rPr>
        <w:t>40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כי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ישל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</w:t>
      </w:r>
      <w:r w:rsidR="005536D0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ק</w:t>
      </w:r>
      <w:r w:rsidR="005536D0">
        <w:rPr>
          <w:rFonts w:ascii="Times New Roman" w:hAnsi="Times New Roman" w:cs="Times New Roman" w:hint="cs"/>
          <w:sz w:val="24"/>
          <w:szCs w:val="24"/>
          <w:rtl/>
        </w:rPr>
        <w:t>ָּ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רו</w:t>
      </w:r>
      <w:r w:rsidR="005536D0">
        <w:rPr>
          <w:rFonts w:ascii="Times New Roman" w:hAnsi="Times New Roman" w:cs="Times New Roman" w:hint="cs"/>
          <w:sz w:val="24"/>
          <w:szCs w:val="24"/>
          <w:rtl/>
        </w:rPr>
        <w:t>ֹ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מן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ונשל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r w:rsidR="00E733AF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200FF6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 ענינו השלכה</w:t>
      </w:r>
      <w:r w:rsidR="00610CA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ודג"ש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השי"ן לחסרון נו"ן</w:t>
      </w:r>
      <w:r w:rsidR="0028511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ואינו נפעל מלשון שלל</w:t>
      </w:r>
      <w:r w:rsidR="0028511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צריך להדמות במה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שקדם</w:t>
      </w:r>
      <w:r w:rsidR="00EC76BD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2161699A" w14:textId="0555AAC1" w:rsidR="00733FD8" w:rsidRDefault="00A37DDC" w:rsidP="00EC76B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28:42</w:t>
      </w:r>
      <w:r w:rsidR="001F1E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272C5" w:rsidRPr="0029110D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גם</w:t>
      </w:r>
      <w:r w:rsidR="003272C5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29110D">
        <w:rPr>
          <w:rFonts w:ascii="Times New Roman" w:hAnsi="Times New Roman" w:cs="Times New Roman"/>
          <w:color w:val="FFC000"/>
          <w:sz w:val="24"/>
          <w:szCs w:val="24"/>
          <w:rtl/>
        </w:rPr>
        <w:t>הצלצל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אינו שם למחנה האויב</w:t>
      </w:r>
      <w:r w:rsidR="001B241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אבל אפשר היותו מין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תולעת שאוכל פרי האילנות ופרי האדמה</w:t>
      </w:r>
      <w:r w:rsidR="00EC76BD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212BE7" w:rsidRPr="00FB1DA6">
        <w:rPr>
          <w:rFonts w:ascii="Times New Roman" w:hAnsi="Times New Roman" w:cs="Times New Roman"/>
          <w:sz w:val="24"/>
          <w:szCs w:val="24"/>
          <w:rtl/>
        </w:rPr>
        <w:t xml:space="preserve">ומלת </w:t>
      </w:r>
      <w:r w:rsidR="005A3C0F" w:rsidRPr="00EC76BD">
        <w:rPr>
          <w:rFonts w:ascii="Times New Roman" w:hAnsi="Times New Roman" w:cs="Times New Roman"/>
          <w:color w:val="FFC000"/>
          <w:sz w:val="24"/>
          <w:szCs w:val="24"/>
          <w:rtl/>
        </w:rPr>
        <w:t>יירש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מלשון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והוריש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r w:rsidR="00EC76B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r w:rsidR="001A2370">
        <w:rPr>
          <w:rFonts w:ascii="Times New Roman" w:hAnsi="Times New Roman" w:cs="Times New Roman" w:hint="cs"/>
          <w:color w:val="0070C0"/>
          <w:sz w:val="24"/>
          <w:szCs w:val="24"/>
          <w:rtl/>
        </w:rPr>
        <w:t>ג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6F2829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לשון יציאה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11D0AB1" w14:textId="1D9F09D6" w:rsidR="00733FD8" w:rsidRDefault="00733FD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9491E5F" w14:textId="52DD1041" w:rsidR="006B23F8" w:rsidRDefault="006B23F8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28:43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הַגֵּר֙ אֲשֶׁ֣ר בְּקִרְבְּךָ֔ יַֽעֲלֶ֥ה עָלֶ֖יךָ מַ֣עְלָה מָּ֑עְלָה וְאַתָּ֥ה תֵרֵ֖ד מַ֥טָּה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מָּֽטָּה׃</w:t>
      </w:r>
      <w:proofErr w:type="spellEnd"/>
    </w:p>
    <w:p w14:paraId="423008A9" w14:textId="1AA350C0" w:rsidR="00733FD8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212BE7">
        <w:rPr>
          <w:rFonts w:ascii="Times New Roman" w:hAnsi="Times New Roman" w:cs="Times New Roman" w:hint="cs"/>
          <w:color w:val="FF0000"/>
          <w:sz w:val="24"/>
          <w:szCs w:val="24"/>
          <w:rtl/>
        </w:rPr>
        <w:t>43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הגר אשר בקרבך יעלה עליך מעלה מעלה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6F2829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להפליא</w:t>
      </w:r>
      <w:r w:rsidR="006F282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והטעם בעושר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7C90580" w14:textId="37C82642" w:rsidR="00733FD8" w:rsidRDefault="00733FD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470738B" w14:textId="390A7BA1" w:rsidR="006B23F8" w:rsidRDefault="006B23F8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28:44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ה֣וּא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יַלְוְך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ָ֔ וְאַתָּ֖ה לֹ֣א תַלְוֶ֑נּוּ ה֚וּא יִֽהְיֶ֣ה לְרֹ֔אשׁ וְאַתָּ֖ה תּ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ִֽהְיֶ֥ה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לְזָנָֽב׃</w:t>
      </w:r>
    </w:p>
    <w:p w14:paraId="05E4CBA2" w14:textId="1CD02871" w:rsidR="00733FD8" w:rsidRDefault="005D3AD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>44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הוא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ילוך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 שיהיה עשיר ממך</w:t>
      </w:r>
      <w:r w:rsidR="00900DA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ואחרי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שילוך</w:t>
      </w:r>
      <w:proofErr w:type="spellEnd"/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42431">
        <w:rPr>
          <w:rFonts w:ascii="Times New Roman" w:hAnsi="Times New Roman" w:cs="Times New Roman"/>
          <w:color w:val="FFC000"/>
          <w:sz w:val="24"/>
          <w:szCs w:val="24"/>
          <w:rtl/>
        </w:rPr>
        <w:t>הוא יהיה לראש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1EC8758" w14:textId="1A112EA9" w:rsidR="006B23F8" w:rsidRDefault="006B23F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037CE42" w14:textId="53F10C71" w:rsidR="006B23F8" w:rsidRDefault="006B23F8" w:rsidP="004452B1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28:45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וּבָ֨אוּ עָלֶ֜יךָ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כָּל־הַקְּלָל֣וֹת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הָאֵ֗לֶּה וּרְדָפ֨וּךָ֙ וְהִשִּׂיג֔וּךָ עַ֖ד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הִשָּֽׁמְדָ֑ך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כִּי־לֹ֣א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שָׁמַ֗עְתָּ בְּקוֹל֙ יְהוָ֣ה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לִשְׁמֹ֛ר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מִצְוֺתָ֥יו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וְחֻקֹּתָ֖יו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צִוָּֽך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ְ׃</w:t>
      </w:r>
    </w:p>
    <w:p w14:paraId="617720EB" w14:textId="31A4925C" w:rsidR="005E773E" w:rsidRDefault="005E773E" w:rsidP="005E773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28:46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וְהָי֣וּ בְךָ֔ לְא֖וֹת וּלְמוֹפֵ</w:t>
      </w:r>
      <w:r w:rsidRPr="00464166">
        <w:rPr>
          <w:rFonts w:asciiTheme="majorBidi" w:hAnsiTheme="majorBidi" w:cs="Times New Roman" w:hint="cs"/>
          <w:b/>
          <w:bCs/>
          <w:sz w:val="24"/>
          <w:szCs w:val="24"/>
          <w:rtl/>
        </w:rPr>
        <w:t>֑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ת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וּֽבְזַרְעֲךָ֖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עַד־עוֹלָֽם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18991D32" w14:textId="0C261364" w:rsidR="00733FD8" w:rsidRDefault="005D3AD3" w:rsidP="005E773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>45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ובאו עליך כל הקללות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עקב </w:t>
      </w:r>
      <w:r w:rsidR="005A3C0F" w:rsidRPr="0068390B">
        <w:rPr>
          <w:rFonts w:ascii="Times New Roman" w:hAnsi="Times New Roman" w:cs="Times New Roman"/>
          <w:color w:val="FFC000"/>
          <w:sz w:val="24"/>
          <w:szCs w:val="24"/>
          <w:rtl/>
        </w:rPr>
        <w:t>לא שמעת בקול ה'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4501CB46" w14:textId="2F592B2F" w:rsidR="009E4B2A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28:</w:t>
      </w:r>
      <w:r w:rsid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 w:rsidR="005E773E">
        <w:rPr>
          <w:rFonts w:ascii="Times New Roman" w:hAnsi="Times New Roman" w:cs="Times New Roman" w:hint="cs"/>
          <w:color w:val="FF0000"/>
          <w:sz w:val="24"/>
          <w:szCs w:val="24"/>
          <w:rtl/>
        </w:rPr>
        <w:t>5-4</w:t>
      </w:r>
      <w:r w:rsid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והיו בך לאות ולמופת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 ואתה נוכח שאלו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היסורים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מכלל אומות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העולם</w:t>
      </w:r>
      <w:r w:rsidR="006F282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תדע כי בשביל שלא שמרת את מצות התורה חל בך מה שחל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70E01A89" w14:textId="3AEF4525" w:rsidR="00733FD8" w:rsidRDefault="00733FD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83C7C34" w14:textId="31103187" w:rsidR="006B23F8" w:rsidRDefault="006B23F8" w:rsidP="004452B1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28:47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תַּ֗חַת אֲשֶׁ֤ר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לֹֽא־עָבַ֨דְת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ָּ֙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אֶת־יְהוָ֣ה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בְּשִׂמְחָ֖ה וּבְט֣וּב לֵבָ֑ב מֵרֹ֖ב כֹּֽל׃</w:t>
      </w:r>
    </w:p>
    <w:p w14:paraId="5548CEED" w14:textId="65372D7E" w:rsidR="002F7786" w:rsidRDefault="002F7786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28:48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וְעָֽבַדְתָּ֣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אֶת־אֹֽיְבֶ֗יך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אֲשֶׁ֨ר יְשַׁלְּחֶ֤נּוּ יְהוָה֙ בָּ֔ךְ בְּרָעָ֧ב וּבְצָמָ֛א וּבְעֵירֹ֖ם וּבְחֹ֣סֶר כֹּ֑ל 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וְנָתַ֞ן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עֹ֤ל בַּרְזֶל֙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עַל־צַוָּארֶ֔ך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עַ֥ד הִשְׁמִיד֖וֹ אֹתָֽךְ׃</w:t>
      </w:r>
    </w:p>
    <w:p w14:paraId="5EE36CDC" w14:textId="27AE612F" w:rsidR="006B23F8" w:rsidRDefault="00A245D6" w:rsidP="002F7786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-48</w:t>
      </w:r>
      <w:r w:rsid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>47</w:t>
      </w:r>
      <w:r w:rsid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תחת אשר לא עבדת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תהיה עובד לאומות העולם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ED34E60" w14:textId="3A490EBB" w:rsidR="00733FD8" w:rsidRDefault="00D76DEF" w:rsidP="007756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>28:4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 w:rsidRP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D76DEF">
        <w:rPr>
          <w:rFonts w:ascii="Times New Roman" w:hAnsi="Times New Roman" w:cs="Times New Roman"/>
          <w:color w:val="FF0000"/>
          <w:sz w:val="24"/>
          <w:szCs w:val="24"/>
          <w:rtl/>
        </w:rPr>
        <w:t>ברעב ובצמא ובעירום</w:t>
      </w:r>
      <w:r w:rsidR="00733FD8" w:rsidRP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471077">
        <w:rPr>
          <w:rFonts w:ascii="Times New Roman" w:hAnsi="Times New Roman" w:cs="Times New Roman" w:hint="cs"/>
          <w:color w:val="FF0000"/>
          <w:sz w:val="24"/>
          <w:szCs w:val="24"/>
          <w:rtl/>
        </w:rPr>
        <w:t>{</w:t>
      </w:r>
      <w:r w:rsidR="005A3C0F" w:rsidRPr="00D76DEF">
        <w:rPr>
          <w:rFonts w:ascii="Times New Roman" w:hAnsi="Times New Roman" w:cs="Times New Roman"/>
          <w:color w:val="FF0000"/>
          <w:sz w:val="24"/>
          <w:szCs w:val="24"/>
          <w:rtl/>
        </w:rPr>
        <w:t>ובחוסר כל</w:t>
      </w:r>
      <w:r w:rsidR="00471077">
        <w:rPr>
          <w:rFonts w:ascii="Times New Roman" w:hAnsi="Times New Roman" w:cs="Times New Roman" w:hint="cs"/>
          <w:color w:val="FF0000"/>
          <w:sz w:val="24"/>
          <w:szCs w:val="24"/>
          <w:rtl/>
        </w:rPr>
        <w:t>}</w:t>
      </w:r>
      <w:r w:rsidR="00871D0E">
        <w:rPr>
          <w:rStyle w:val="FootnoteReference"/>
          <w:rFonts w:ascii="Times New Roman" w:hAnsi="Times New Roman" w:cs="Times New Roman"/>
          <w:color w:val="FF0000"/>
          <w:sz w:val="24"/>
          <w:szCs w:val="24"/>
          <w:rtl/>
        </w:rPr>
        <w:footnoteReference w:id="67"/>
      </w:r>
      <w:r w:rsidR="00C60C94" w:rsidRPr="00D76DE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133C3E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B70E12">
        <w:rPr>
          <w:rFonts w:ascii="Times New Roman" w:hAnsi="Times New Roman" w:cs="Times New Roman" w:hint="cs"/>
          <w:sz w:val="24"/>
          <w:szCs w:val="24"/>
          <w:rtl/>
        </w:rPr>
        <w:t>שֵׁ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ם</w:t>
      </w:r>
      <w:r w:rsidR="009441E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700AE">
        <w:rPr>
          <w:rFonts w:ascii="Times New Roman" w:hAnsi="Times New Roman" w:cs="Times New Roman" w:hint="cs"/>
          <w:sz w:val="24"/>
          <w:szCs w:val="24"/>
          <w:rtl/>
        </w:rPr>
        <w:t>&lt;ש&gt;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תהיה מחוסר כל טובה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72274D4" w14:textId="77777777" w:rsidR="00733FD8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>48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ונתן עול ברזל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לגבות מס ממך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FDB797A" w14:textId="55B275CE" w:rsidR="00733FD8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>48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עד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השמידו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עד בלתי השאיר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(מלכים ב</w:t>
      </w:r>
      <w:r w:rsidR="00F662B5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r w:rsidR="00F662B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1D038A8" w14:textId="7A655167" w:rsidR="00733FD8" w:rsidRDefault="00733FD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BF0CE16" w14:textId="674B95EA" w:rsidR="006B23F8" w:rsidRDefault="006B23F8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28:49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יִשָּׂ֣א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יְהוָה֩ עָלֶ֨יךָ גּ֤וֹי מֵֽרָחֹק֙ מִקְצֵ֣ה הָאָ֔רֶץ כַּֽאֲשֶׁ֥ר יִדְאֶ֖ה הַנָּ֑שֶׁר גּ֕וֹי אֲשֶׁ֥ר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לֹֽא־תִשְׁמַ֖ע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לְשֹׁנֽוֹ׃</w:t>
      </w:r>
    </w:p>
    <w:p w14:paraId="2C1A37C2" w14:textId="77777777" w:rsidR="00733FD8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>49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ישא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החל לבאר ענין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האויב הבא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85AE082" w14:textId="77777777" w:rsidR="003575E7" w:rsidRDefault="005D3AD3" w:rsidP="003575E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>49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גוי מרחוק מקצה הארץ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עם רומיים</w:t>
      </w:r>
      <w:r w:rsidR="003575E7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3575E7">
        <w:rPr>
          <w:rFonts w:ascii="Times New Roman" w:hAnsi="Times New Roman" w:cs="Times New Roman"/>
          <w:color w:val="FFC000"/>
          <w:sz w:val="24"/>
          <w:szCs w:val="24"/>
          <w:rtl/>
        </w:rPr>
        <w:t>כאשר ידאה הנשר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בעבור שיעבור בים על ידי ספינות</w:t>
      </w:r>
      <w:r w:rsidR="003575E7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2BE15193" w14:textId="38CC12C0" w:rsidR="00733FD8" w:rsidRDefault="005A3C0F" w:rsidP="003575E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ואינו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מרמיז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אל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הכשדים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שהם קרובים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לישראל</w:t>
      </w:r>
      <w:r w:rsidR="00D76DE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גם היו מבינים לשונם</w:t>
      </w:r>
      <w:r w:rsidR="00C371A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דבר נא אל עבדיך ארמית 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כי שומעים</w:t>
      </w:r>
      <w:r w:rsidR="00733FD8" w:rsidRPr="00183EA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אנחנו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(מלכים ב</w:t>
      </w:r>
      <w:r w:rsidR="00ED256C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r w:rsidR="00ED256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כו</w:t>
      </w:r>
      <w:proofErr w:type="spellEnd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E034E8A" w14:textId="1DE4EC3E" w:rsidR="00733FD8" w:rsidRDefault="00733FD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E7E35B1" w14:textId="77777777" w:rsidR="006B23F8" w:rsidRDefault="006B23F8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28:50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גּ֖וֹי עַ֣ז פָּנִ֑ים אֲשֶׁ֨ר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לֹֽא־יִשָּׂ֤א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פָנִים֙ לְזָקֵ֔ן וְנַ֖עַר לֹ֥א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יָחֹֽן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׃ </w:t>
      </w:r>
    </w:p>
    <w:p w14:paraId="7891027D" w14:textId="77777777" w:rsidR="006B23F8" w:rsidRDefault="006B23F8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7247B606" w14:textId="3526E871" w:rsidR="006B23F8" w:rsidRDefault="006B23F8" w:rsidP="004452B1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28:51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וְ֠אָכַל פְּרִ֨י בְהֶמְתְּךָ֥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וּפְרִֽי־אַדְמָתְך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ָ֮ עַ֣ד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הִשָּֽׁמְדָך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ְ֒ אֲשֶׁ֨ר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לֹֽא־יַשְׁאִ֜יר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לְךָ֗ דָּגָן֙ תִּיר֣וֹשׁ וְיִצְהָ֔ר שְׁגַ֥ר אֲלָפֶ֖יךָ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וְעַשְׁתְּרֹ֣ת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צֹאנֶ֑ךָ עַ֥ד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הַֽאֲבִיד֖ו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ֹ אֹתָֽךְ׃</w:t>
      </w:r>
    </w:p>
    <w:p w14:paraId="30AFFBB0" w14:textId="5EF814AD" w:rsidR="005D53B3" w:rsidRDefault="005D53B3" w:rsidP="004452B1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28:52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וְהֵצַ֨ר לְךָ֜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ְכָל־שְׁעָרֶ֗יך</w:t>
      </w:r>
      <w:proofErr w:type="spellEnd"/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ָ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עַ֣ד רֶ֤דֶת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חֹֽמֹתֶ֨יך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הַגְּבֹהֹ֣ת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וְהַבְּצֻר֔וֹת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אַתָּ֛ה בֹּטֵ֥חַ בָּהֵ֖ן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בְּכָל־אַרְצֶ֑ך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וְהֵצַ֤ר לְךָ֙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בְּכָל־שְׁעָרֶ֔יך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בְּכָ֨ל־אַרְצְך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ָ֔ אֲשֶׁ֥ר נָתַ֛ן יְהוָ֥ה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לָֽךְ׃</w:t>
      </w:r>
    </w:p>
    <w:p w14:paraId="6E3E15D9" w14:textId="03F4207A" w:rsidR="00C66965" w:rsidRPr="00A2548B" w:rsidRDefault="00C66965" w:rsidP="00C66965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28:53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וְאָֽכַלְתָּ֣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פְרִֽי־בִטְנְך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ָ֗ בְּשַׂ֤ר ב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ָּנֶ֨יךָ֙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וּבְנֹתֶ֔יךָ אֲשֶׁ֥ר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נָֽתַן־לְך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יְהוָ֣ה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אֱלֹהֶ֑יך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בְּמָצוֹר֙ וּבְמָצ֔וֹק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אֲשֶׁר־יָצִ֥יק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לְךָ֖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אֹֽיְבֶֽך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ָ׃ </w:t>
      </w:r>
    </w:p>
    <w:p w14:paraId="53AF335D" w14:textId="6A026A3F" w:rsidR="00733FD8" w:rsidRDefault="005D53B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-5</w:t>
      </w:r>
      <w:r w:rsidR="00C66965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>51</w:t>
      </w:r>
      <w:r w:rsid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עד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האבידו</w:t>
      </w:r>
      <w:proofErr w:type="spellEnd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אותך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תנו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4C0E54">
        <w:rPr>
          <w:rFonts w:ascii="Times New Roman" w:hAnsi="Times New Roman" w:cs="Times New Roman" w:hint="cs"/>
          <w:color w:val="FFC000"/>
          <w:sz w:val="24"/>
          <w:szCs w:val="24"/>
          <w:rtl/>
        </w:rPr>
        <w:t>שֵׁ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כ</w:t>
      </w:r>
      <w:r w:rsidR="004C0E54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ר ל</w:t>
      </w:r>
      <w:r w:rsidR="004C0E54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אובד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proofErr w:type="gram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לא</w:t>
      </w:r>
      <w:r w:rsidR="00003F7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proofErr w:type="spellEnd"/>
      <w:proofErr w:type="gram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6F2829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כי אחרי כן אומר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והצר לך בכל שעריך</w:t>
      </w:r>
      <w:r w:rsidR="00580225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ומרוב הרעבון תאכל</w:t>
      </w:r>
      <w:r w:rsidR="005A3C0F" w:rsidRPr="0075422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פרי בטנך</w:t>
      </w:r>
      <w:r w:rsidR="00F742F0">
        <w:rPr>
          <w:rFonts w:ascii="Times New Roman" w:hAnsi="Times New Roman" w:cs="Times New Roman" w:hint="cs"/>
          <w:color w:val="FFC000"/>
          <w:sz w:val="24"/>
          <w:szCs w:val="24"/>
          <w:rtl/>
        </w:rPr>
        <w:t>...</w:t>
      </w:r>
      <w:r w:rsidR="00733FD8" w:rsidRPr="0075422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742F0">
        <w:rPr>
          <w:rFonts w:ascii="Times New Roman" w:hAnsi="Times New Roman" w:cs="Times New Roman"/>
          <w:color w:val="FFC000"/>
          <w:sz w:val="24"/>
          <w:szCs w:val="24"/>
          <w:rtl/>
        </w:rPr>
        <w:t>במצור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r w:rsidR="005A3C0F" w:rsidRPr="00D76DEF">
        <w:rPr>
          <w:rFonts w:ascii="Times New Roman" w:hAnsi="Times New Roman" w:cs="Times New Roman"/>
          <w:color w:val="FFC000"/>
          <w:sz w:val="24"/>
          <w:szCs w:val="24"/>
          <w:rtl/>
        </w:rPr>
        <w:t>והצר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השני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D40A2EC" w14:textId="77777777" w:rsidR="006B23F8" w:rsidRDefault="006B23F8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631ACA43" w14:textId="03D58C0A" w:rsidR="006B23F8" w:rsidRDefault="006B23F8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28:54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הָאִישׁ֙ הָרַ֣ךְ בְּךָ֔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וְהֶֽעָנֹ֖ג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מְאֹ֑ד תֵּרַ֨ע עֵינ֤וֹ בְאָחִיו֙ וּבְאֵ֣שֶׁת חֵיק֔וֹ וּבְיֶ֥תֶר בָּנָ֖יו אֲשֶׁ֥ר יוֹתִֽיר׃</w:t>
      </w:r>
    </w:p>
    <w:p w14:paraId="08369870" w14:textId="537409FB" w:rsidR="00733FD8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28:</w:t>
      </w:r>
      <w:r w:rsid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>54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האיש הרך בך והענוג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6F2829">
        <w:rPr>
          <w:rFonts w:ascii="Times New Roman" w:hAnsi="Times New Roman" w:cs="Times New Roman" w:hint="cs"/>
          <w:sz w:val="24"/>
          <w:szCs w:val="24"/>
          <w:rtl/>
        </w:rPr>
        <w:t>ס</w:t>
      </w:r>
      <w:r w:rsidR="006F2829" w:rsidRPr="00FB1DA6">
        <w:rPr>
          <w:rFonts w:ascii="Times New Roman" w:hAnsi="Times New Roman" w:cs="Times New Roman"/>
          <w:sz w:val="24"/>
          <w:szCs w:val="24"/>
          <w:rtl/>
        </w:rPr>
        <w:t xml:space="preserve">גול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הה"א מפני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קמצות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העי"ן</w:t>
      </w:r>
      <w:r w:rsidR="00C6696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שכך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תקון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הקריאה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F660AFD" w14:textId="77777777" w:rsidR="00733FD8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>54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תרע עינו באחיו ובאשת חיקו וביתר</w:t>
      </w:r>
      <w:r w:rsidR="00733FD8" w:rsidRPr="009B081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בניו אשר יותיר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לזבחם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8C07D3E" w14:textId="45AF9F13" w:rsidR="00733FD8" w:rsidRDefault="00733FD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BC70757" w14:textId="77777777" w:rsidR="00FC08C2" w:rsidRDefault="00FC08C2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28:55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מִתּ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ֵ֣ת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׀ לְאַחַ֣ד מֵהֶ֗ם מִבְּשַׂ֤ר בָּנָיו֙ אֲשֶׁ֣ר יֹאכֵ֔ל מִבְּלִ֥י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הִשְׁאִֽיר־ל֖ו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כֹּ֑ל בְּמָצוֹר֙ וּבְמָצ֔וֹק אֲשֶׁ֨ר יָצִ֥יק לְךָ֛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אֹֽיִבְך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בְּכָל־שְׁעָרֶֽיך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ָ׃ </w:t>
      </w:r>
    </w:p>
    <w:p w14:paraId="1541EABF" w14:textId="77777777" w:rsidR="00FC08C2" w:rsidRDefault="00FC08C2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7D766614" w14:textId="2B7D8B19" w:rsidR="00FC08C2" w:rsidRDefault="00FC08C2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28:56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הָֽרַכָּ֨ה בְךָ֜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וְהָֽעֲנֻגָּ֗ה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אֲשֶׁ֨ר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לֹֽא־נִסְּתָ֤ה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כַף־רַגְלָה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ּ֙ הַצֵּ֣ג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עַל־הָאָ֔ר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ֶץ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מֵֽהִתְעַנֵּ֖ג וּמֵרֹ֑ךְ תֵּרַ֤ע עֵינָהּ֙ בְּאִ֣ישׁ חֵיקָ֔הּ וּבִבְנָ֖הּ וּבְבִתָּֽהּ׃</w:t>
      </w:r>
    </w:p>
    <w:p w14:paraId="5B916FFD" w14:textId="54B230CE" w:rsidR="00733FD8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>56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הרכה בך</w:t>
      </w:r>
      <w:r w:rsidR="001D288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והענוגה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1D2880"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כמו כן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5822D26" w14:textId="3998E186" w:rsidR="00733FD8" w:rsidRDefault="00733FD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9109258" w14:textId="0DDC1154" w:rsidR="00FC08C2" w:rsidRDefault="00FC08C2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28:57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וּֽבְשִׁלְיָתָ֞ה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הַיּוֹצֵ֣ת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׀ מִבֵּ֣ין רַגְלֶ֗יהָ וּבְבָנֶ֨יהָ֙ אֲשֶׁ֣ר תֵּלֵ֔ד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כִּֽי־תֹאכְלֵ֥ם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בְּחֹֽסֶר־כֹּ֖ל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בַּסָּ֑תֶר בְּמָצוֹר֙ וּבְמָצ֔וֹק אֲשֶׁ֨ר יָצִ֥יק 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לְךָ֛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אֹֽיִבְך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ָ֖ בִּשְׁעָרֶֽיךָ׃</w:t>
      </w:r>
    </w:p>
    <w:p w14:paraId="1E0B0EC1" w14:textId="341F5F9B" w:rsidR="00733FD8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6C10F6">
        <w:rPr>
          <w:rFonts w:ascii="Times New Roman" w:hAnsi="Times New Roman" w:cs="Times New Roman"/>
          <w:color w:val="FF0000"/>
          <w:sz w:val="24"/>
          <w:szCs w:val="24"/>
          <w:rtl/>
        </w:rPr>
        <w:t>28:</w:t>
      </w:r>
      <w:r w:rsidR="00D76DEF" w:rsidRPr="006C10F6">
        <w:rPr>
          <w:rFonts w:ascii="Times New Roman" w:hAnsi="Times New Roman" w:cs="Times New Roman"/>
          <w:color w:val="FF0000"/>
          <w:sz w:val="24"/>
          <w:szCs w:val="24"/>
          <w:rtl/>
        </w:rPr>
        <w:t>57</w:t>
      </w:r>
      <w:r w:rsidRPr="006C10F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203E88">
        <w:rPr>
          <w:rFonts w:ascii="Times New Roman" w:hAnsi="Times New Roman" w:cs="Times New Roman"/>
          <w:color w:val="FF0000"/>
          <w:sz w:val="24"/>
          <w:szCs w:val="24"/>
          <w:rtl/>
        </w:rPr>
        <w:t>ובשליתה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הו"ו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נוסף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DE239D9" w14:textId="77777777" w:rsidR="00733FD8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>57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היוצת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חסר האל"ף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78BC79FB" w14:textId="77777777" w:rsidR="009E4B2A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>57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מבין רגליה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דרך כנוי למקום הידוע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71A0868B" w14:textId="4E04AA0A" w:rsidR="00733FD8" w:rsidRDefault="00733FD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06518D4" w14:textId="1BC51689" w:rsidR="00733FD8" w:rsidRDefault="00FC08C2" w:rsidP="002729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28:58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אִם־לֹ֨א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תִשְׁמֹ֜ר לַֽעֲשׂ֗וֹת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אֶת־כָּל־דִּבְרֵי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הַתּוֹרָ֣ה הַזֹּ֔את הַכְּתֻבִ֖ים בַּסֵּ֣פֶר הַזֶּ֑ה לְ֠יִרְאָה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אֶת־הַשֵּׁ֞ם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הַנִּכְבָּ֤ד וְהַנּוֹרָא֙ הַזֶּ֔ה אֵ֖ת יְהוָ֥ה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אֱלֹהֶֽיך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71633563" w14:textId="655E9FB1" w:rsidR="00FC08C2" w:rsidRDefault="00FC08C2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28:59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וְהִפְלָ֤א יְהוָה֙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אֶת־מַכֹּ֣תְך</w:t>
      </w:r>
      <w:proofErr w:type="spellEnd"/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ָ֔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וְאֵ֖ת מַכּ֣וֹת זַרְעֶ֑ךָ מַכּ֤וֹת גְּדֹלֹת֙ וְנֶ֣אֱמָנ֔וֹת וָֽחֳלָיִ֖ם רָעִ֥ים וְנֶֽאֱמָנִֽים׃</w:t>
      </w:r>
    </w:p>
    <w:p w14:paraId="31763942" w14:textId="5064E2C5" w:rsidR="00733FD8" w:rsidRDefault="002729B1" w:rsidP="002729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28:58 </w:t>
      </w:r>
      <w:r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אם לא תשמור לעשות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...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והפלה ה' את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מכותך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התרה בהם כי אחרי בוא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עליהם כלל היעודים הרעים</w:t>
      </w:r>
      <w:r w:rsidR="00F539F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עוד יוסיף להם מכות על דרך פלא שאינם</w:t>
      </w:r>
      <w:r w:rsidR="005D3AD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כמנהג העולם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79E0B02" w14:textId="3CB40797" w:rsidR="00733FD8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>59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מכותך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מלה מורכבת מרבים ויחיד</w:t>
      </w:r>
      <w:r w:rsidR="006E22A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הפך זה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נ</w:t>
      </w:r>
      <w:r w:rsidR="005C4765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="005C4765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א</w:t>
      </w:r>
      <w:r w:rsidR="005C4765">
        <w:rPr>
          <w:rFonts w:ascii="Times New Roman" w:hAnsi="Times New Roman" w:cs="Times New Roman" w:hint="cs"/>
          <w:color w:val="FFC000"/>
          <w:sz w:val="24"/>
          <w:szCs w:val="24"/>
          <w:rtl/>
        </w:rPr>
        <w:t>ֵ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ית ברוב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ע</w:t>
      </w:r>
      <w:r w:rsidR="005C4765">
        <w:rPr>
          <w:rFonts w:ascii="Times New Roman" w:hAnsi="Times New Roman" w:cs="Times New Roman" w:hint="cs"/>
          <w:color w:val="FFC000"/>
          <w:sz w:val="24"/>
          <w:szCs w:val="24"/>
          <w:rtl/>
        </w:rPr>
        <w:t>ֲ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צ</w:t>
      </w:r>
      <w:r w:rsidR="005C4765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ת</w:t>
      </w:r>
      <w:r w:rsidR="005C4765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י</w:t>
      </w:r>
      <w:r w:rsidR="005C4765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ך</w:t>
      </w:r>
      <w:proofErr w:type="spellEnd"/>
      <w:r w:rsidR="005C4765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מז</w:t>
      </w:r>
      <w:r w:rsidR="00021B4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59705D0" w14:textId="1881807A" w:rsidR="00733FD8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>59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וחליים</w:t>
      </w:r>
      <w:proofErr w:type="spellEnd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רעים ונאמנים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יפסקו</w:t>
      </w:r>
      <w:r w:rsidR="006E22A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מים לא</w:t>
      </w:r>
      <w:r w:rsidR="00733FD8" w:rsidRPr="00183EA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נ</w:t>
      </w:r>
      <w:r w:rsidR="005C4765">
        <w:rPr>
          <w:rFonts w:ascii="Times New Roman" w:hAnsi="Times New Roman" w:cs="Times New Roman" w:hint="cs"/>
          <w:color w:val="FFC000"/>
          <w:sz w:val="24"/>
          <w:szCs w:val="24"/>
          <w:rtl/>
        </w:rPr>
        <w:t>ֶ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א</w:t>
      </w:r>
      <w:r w:rsidR="005C4765">
        <w:rPr>
          <w:rFonts w:ascii="Times New Roman" w:hAnsi="Times New Roman" w:cs="Times New Roman" w:hint="cs"/>
          <w:color w:val="FFC000"/>
          <w:sz w:val="24"/>
          <w:szCs w:val="24"/>
          <w:rtl/>
        </w:rPr>
        <w:t>ֱ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מ</w:t>
      </w:r>
      <w:r w:rsidR="005C4765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183EA5">
        <w:rPr>
          <w:rFonts w:ascii="Times New Roman" w:hAnsi="Times New Roman" w:cs="Times New Roman"/>
          <w:color w:val="FFC000"/>
          <w:sz w:val="24"/>
          <w:szCs w:val="24"/>
          <w:rtl/>
        </w:rPr>
        <w:t>נ</w:t>
      </w:r>
      <w:r w:rsidR="005C4765">
        <w:rPr>
          <w:rFonts w:ascii="Times New Roman" w:hAnsi="Times New Roman" w:cs="Times New Roman" w:hint="cs"/>
          <w:color w:val="FFC000"/>
          <w:sz w:val="24"/>
          <w:szCs w:val="24"/>
          <w:rtl/>
        </w:rPr>
        <w:t>וּ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(ירמיה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r w:rsidR="006B56C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DC6D593" w14:textId="7A213FE9" w:rsidR="00733FD8" w:rsidRDefault="00733FD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89DD317" w14:textId="131CDCBE" w:rsidR="00FC08C2" w:rsidRDefault="00FC08C2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28:60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וְהֵשִׁ֣יב בְּךָ֗ אֵ֚ת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כָּל־מַדְוֵ֣ה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מִצְרַ֔יִם אֲשֶׁ֥ר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יָגֹ֖רְת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ָּ מִפְּנֵיהֶ֑ם וְדָֽבְק֖וּ בָּֽךְ׃</w:t>
      </w:r>
    </w:p>
    <w:p w14:paraId="25AF0FB9" w14:textId="702C0409" w:rsidR="00A01DA3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>60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והשיב בך את כל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מדוה</w:t>
      </w:r>
      <w:proofErr w:type="spellEnd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מצרים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שמאותם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המכות היו קצתם לישראל</w:t>
      </w:r>
      <w:r w:rsidR="00D76DE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</w:t>
      </w:r>
      <w:r w:rsidR="00D76DE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BA711F">
        <w:rPr>
          <w:rFonts w:ascii="Times New Roman" w:hAnsi="Times New Roman" w:cs="Times New Roman"/>
          <w:color w:val="FFC000"/>
          <w:sz w:val="24"/>
          <w:szCs w:val="24"/>
          <w:rtl/>
        </w:rPr>
        <w:t>והשיב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D76DE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00B4339C" w14:textId="349D961B" w:rsidR="00A01DA3" w:rsidRDefault="00A01DA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  <w:highlight w:val="yellow"/>
          <w:rtl/>
        </w:rPr>
      </w:pPr>
    </w:p>
    <w:p w14:paraId="1C945018" w14:textId="7F329725" w:rsidR="00FC08C2" w:rsidRDefault="00FC08C2" w:rsidP="00BA711F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  <w:highlight w:val="yellow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28:61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גַּ֤ם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כָּל־חֳלִי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וְכָל־מַכָּ֔ה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אֲשֶׁר֙ לֹ֣א כָת֔וּב בְּסֵ֖פֶר הַתּוֹרָ֣ה הַזֹּ֑את יַעְלֵ֤ם יְהוָה֙ עָלֶ֔יךָ עַ֖ד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הִשָּֽׁמְדָֽך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ְ׃</w:t>
      </w:r>
    </w:p>
    <w:p w14:paraId="4FFC6083" w14:textId="6036CE7D" w:rsidR="00733FD8" w:rsidRDefault="00A01DA3" w:rsidP="0047591A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A711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28:61 </w:t>
      </w:r>
      <w:r w:rsidR="008C4F0B" w:rsidRPr="00BA711F">
        <w:rPr>
          <w:rFonts w:ascii="Times New Roman" w:hAnsi="Times New Roman" w:cs="Times New Roman"/>
          <w:color w:val="FF0000"/>
          <w:sz w:val="24"/>
          <w:szCs w:val="24"/>
          <w:rtl/>
        </w:rPr>
        <w:t>גם כל חלי וכל מכה אשר לא</w:t>
      </w:r>
      <w:r w:rsidR="008C4F0B" w:rsidRPr="00BA711F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8C4F0B" w:rsidRPr="00BA711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כתוב </w:t>
      </w:r>
      <w:r w:rsidR="005A3C0F" w:rsidRPr="00BA711F">
        <w:rPr>
          <w:rFonts w:ascii="Times New Roman" w:hAnsi="Times New Roman" w:cs="Times New Roman"/>
          <w:color w:val="FF0000"/>
          <w:sz w:val="24"/>
          <w:szCs w:val="24"/>
          <w:rtl/>
        </w:rPr>
        <w:t>יעלם</w:t>
      </w:r>
      <w:r w:rsidR="00C60C94" w:rsidRPr="00BA711F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 w:rsidRPr="00606979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יתכן היותו ענין עלייה</w:t>
      </w:r>
      <w:r w:rsidR="009E29B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אך בעבור שבאה העי"ן שוכנת</w:t>
      </w:r>
      <w:r w:rsidR="008C4F0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יתכן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היותו מלשון העלמה</w:t>
      </w:r>
      <w:r w:rsidR="00D76DE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והטעם יעלים עיניו</w:t>
      </w:r>
      <w:r w:rsidR="0047591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ישגיח בך</w:t>
      </w:r>
      <w:r w:rsidR="0047591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וכל היעודים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הרעים ידבקו בך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00F6206" w14:textId="38BFDEAA" w:rsidR="00733FD8" w:rsidRDefault="00733FD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D780F5B" w14:textId="77777777" w:rsidR="00FC08C2" w:rsidRDefault="00FC08C2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28:62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וְנִשְׁאַרְתֶּם֙ בִּמְתֵ֣י מְעָ֔ט תַּ֚חַת אֲשֶׁ֣ר הֱיִיתֶ֔ם כְּכֽוֹכְבֵ֥י הַשָּׁמַ֖יִם לָרֹ֑ב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כִּֽי־לֹ֣א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שָׁמַ֔עְתָּ בְּק֖וֹל יְהוָ֥ה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אֱלֹהֶֽיך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ָ׃ </w:t>
      </w:r>
    </w:p>
    <w:p w14:paraId="3CB203A1" w14:textId="77777777" w:rsidR="00FC08C2" w:rsidRDefault="00FC08C2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33CDDFAC" w14:textId="754DFAD2" w:rsidR="00FC08C2" w:rsidRDefault="00FC08C2" w:rsidP="005A15A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28:63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וְ֠הָיָה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כַּֽאֲשֶׁר־שָׂ֨ש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ׂ יְהוָ֜ה עֲלֵיכֶ֗ם לְהֵיטִ֣יב אֶתְכֶם֮ וּלְהַרְבּ֣וֹת אֶתְכֶם֒ כֵּ֣ן יָשִׂ֤ישׂ יְהוָה֙ עֲלֵיכֶ֔ם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לְהַֽאֲבִ֥יד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אֶתְכֶ֖ם וּלְהַשְׁמִ֣יד אֶתְכֶ֑ם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וְנִסַּחְתֶּם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מֵעַ֣ל הָֽאֲדָמָ֔ה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אֲשֶׁר־אַתָּ֥ה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בָא־שָׁ֖מָּה לְרִשְׁתָּֽהּ׃</w:t>
      </w:r>
    </w:p>
    <w:p w14:paraId="1BCD8698" w14:textId="49712E7A" w:rsidR="00733FD8" w:rsidRDefault="005D3AD3" w:rsidP="0002438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>63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והיה כאשר שש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024388"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עומד</w:t>
      </w:r>
      <w:r w:rsidR="00024388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024388">
        <w:rPr>
          <w:rFonts w:ascii="Times New Roman" w:hAnsi="Times New Roman" w:cs="Times New Roman"/>
          <w:color w:val="FFC000"/>
          <w:sz w:val="24"/>
          <w:szCs w:val="24"/>
          <w:rtl/>
        </w:rPr>
        <w:t>כן ישיש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833FCD">
        <w:rPr>
          <w:rFonts w:ascii="Times New Roman" w:hAnsi="Times New Roman" w:cs="Times New Roman"/>
          <w:sz w:val="24"/>
          <w:szCs w:val="24"/>
          <w:rtl/>
        </w:rPr>
        <w:t>–</w:t>
      </w:r>
      <w:r w:rsidR="006F282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יוצא</w:t>
      </w:r>
      <w:r w:rsidR="00833FC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והטעם בטובת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ישראל השם ירצה</w:t>
      </w:r>
      <w:r w:rsidR="005D769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6F2829">
        <w:rPr>
          <w:rFonts w:ascii="Times New Roman" w:hAnsi="Times New Roman" w:cs="Times New Roman" w:hint="cs"/>
          <w:sz w:val="24"/>
          <w:szCs w:val="24"/>
          <w:rtl/>
        </w:rPr>
        <w:t>כ</w:t>
      </w:r>
      <w:r w:rsidR="006F2829" w:rsidRPr="00FB1DA6">
        <w:rPr>
          <w:rFonts w:ascii="Times New Roman" w:hAnsi="Times New Roman" w:cs="Times New Roman"/>
          <w:sz w:val="24"/>
          <w:szCs w:val="24"/>
          <w:rtl/>
        </w:rPr>
        <w:t xml:space="preserve">דרך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ישמח ה' במעשיו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קד</w:t>
      </w:r>
      <w:r w:rsidR="00413FE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לא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76DEF" w:rsidRPr="00D76DE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אבל לאומות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העולם השם ממלא רצונם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8A3619B" w14:textId="14CD775E" w:rsidR="00733FD8" w:rsidRDefault="005D3AD3" w:rsidP="005A15A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>63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ונסחתם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נפעל בהבלעת פ"א הפעל</w:t>
      </w:r>
      <w:r w:rsidR="005D769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ענינו כמו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יחתך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ויסחך</w:t>
      </w:r>
      <w:proofErr w:type="spellEnd"/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מאהל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0B5EFF">
        <w:rPr>
          <w:rFonts w:ascii="Times New Roman" w:hAnsi="Times New Roman" w:cs="Times New Roman" w:hint="cs"/>
          <w:color w:val="0070C0"/>
          <w:sz w:val="24"/>
          <w:szCs w:val="24"/>
          <w:rtl/>
        </w:rPr>
        <w:t>תהלים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נב</w:t>
      </w:r>
      <w:r w:rsidR="009D3D9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EE46395" w14:textId="15039A51" w:rsidR="00733FD8" w:rsidRDefault="00733FD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643D171" w14:textId="728EA3AA" w:rsidR="00FC08C2" w:rsidRDefault="00FC08C2" w:rsidP="005D7690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28:64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וֶהֱפִֽיצְךָ֤ יְהוָה֙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בְּכָל־הָ֣ע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ַמִּ֔ים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מִקְצֵ֥ה הָאָ֖רֶץ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וְעַד־קְצֵ֣ה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הָאָ֑רֶץ וְעָבַ֨דְתָּ שָּׁ֜ם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אֱלֹהִ֣ים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אֲחֵרִ֗ים אֲשֶׁ֧ר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לֹֽא־יָדַ֛עְת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ָּ אַתָּ֥ה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וַֽאֲבֹתֶ֖יך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עֵ֥ץ וָאָֽבֶן׃</w:t>
      </w:r>
    </w:p>
    <w:p w14:paraId="5000F884" w14:textId="77777777" w:rsidR="001C2FAD" w:rsidRDefault="005D3AD3" w:rsidP="005D7690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>64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ועבדתם שם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אלהים</w:t>
      </w:r>
      <w:proofErr w:type="spellEnd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אחרים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עובדים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לעובדי ע"ז</w:t>
      </w:r>
      <w:r w:rsidR="001C2FA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ACD10A9" w14:textId="39CB86D9" w:rsidR="00733FD8" w:rsidRDefault="005A3C0F" w:rsidP="005D7690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ובעלי הקבלה אמרו הדר בחוצה לארץ כעובד ע"ז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80512D1" w14:textId="41D84672" w:rsidR="00733FD8" w:rsidRDefault="00733FD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1134A39" w14:textId="267C54D1" w:rsidR="00FC08C2" w:rsidRDefault="00FC08C2" w:rsidP="005D7690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28:65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וּבַגּוֹיִ֤ם הָהֵם֙ לֹ֣א תַרְגִּ֔יעַ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וְלֹֽא־יִהְיֶ֥ה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מָנ֖וֹחַ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לְכַף־רַגְלֶ֑ך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וְנָתַן֩ יְהוָ֨ה לְךָ֥ שָׁ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ם֙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לֵ֣ב רַגָּ֔ז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וְכִלְי֥וֹן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עֵינַ֖יִם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וְדַֽאֲב֥וֹן נָֽפֶשׁ׃</w:t>
      </w:r>
    </w:p>
    <w:p w14:paraId="45AF9339" w14:textId="60E404F7" w:rsidR="00733FD8" w:rsidRDefault="005D3AD3" w:rsidP="005D7690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D76DEF">
        <w:rPr>
          <w:rFonts w:ascii="Times New Roman" w:hAnsi="Times New Roman" w:cs="Times New Roman" w:hint="cs"/>
          <w:color w:val="FF0000"/>
          <w:sz w:val="24"/>
          <w:szCs w:val="24"/>
          <w:rtl/>
        </w:rPr>
        <w:t>65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ובגוים</w:t>
      </w:r>
      <w:r w:rsidR="00733FD8" w:rsidRPr="009B081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ההם לא תרגיע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תמצא מנוחה רגע אחד</w:t>
      </w:r>
      <w:r w:rsidR="006F282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יהיה לך </w:t>
      </w:r>
      <w:r w:rsidR="005A3C0F" w:rsidRPr="00AF4592">
        <w:rPr>
          <w:rFonts w:ascii="Times New Roman" w:hAnsi="Times New Roman" w:cs="Times New Roman"/>
          <w:color w:val="FFC000"/>
          <w:sz w:val="24"/>
          <w:szCs w:val="24"/>
          <w:rtl/>
        </w:rPr>
        <w:t>לב רגז</w:t>
      </w:r>
      <w:r w:rsidR="00733FD8" w:rsidRPr="00AF459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מרוב הדאגה והצרות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BAFCD7E" w14:textId="20A5442A" w:rsidR="00733FD8" w:rsidRDefault="00733FD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F34B20E" w14:textId="2CFEA624" w:rsidR="00FC08C2" w:rsidRDefault="00FC08C2" w:rsidP="005D7690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28:66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וְהָי֣וּ חַיֶּ֔יךָ תְּלֻאִ֥ים לְךָ֖ מִנֶּ֑גֶד וּפָֽחַדְתָּ֙ לַ֣יְלָה וְיוֹמָ֔ם וְלֹ֥א תַֽאֲמִ֖ין בְּחַיֶּֽיךָ׃</w:t>
      </w:r>
    </w:p>
    <w:p w14:paraId="226B482C" w14:textId="23529A4A" w:rsidR="00733FD8" w:rsidRDefault="005D3AD3" w:rsidP="005D7690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9C5619">
        <w:rPr>
          <w:rFonts w:ascii="Times New Roman" w:hAnsi="Times New Roman" w:cs="Times New Roman" w:hint="cs"/>
          <w:color w:val="FF0000"/>
          <w:sz w:val="24"/>
          <w:szCs w:val="24"/>
          <w:rtl/>
        </w:rPr>
        <w:t>66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והיו חייך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תלואים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הפוך יו"ד באל"ף</w:t>
      </w:r>
      <w:r w:rsidR="0069527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בלו</w:t>
      </w:r>
      <w:r w:rsidR="00AF4592">
        <w:rPr>
          <w:rFonts w:ascii="Times New Roman" w:hAnsi="Times New Roman" w:cs="Times New Roman" w:hint="cs"/>
          <w:color w:val="FFC000"/>
          <w:sz w:val="24"/>
          <w:szCs w:val="24"/>
          <w:rtl/>
        </w:rPr>
        <w:t>י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י</w:t>
      </w:r>
      <w:r w:rsidR="00AF4592">
        <w:rPr>
          <w:rFonts w:ascii="Times New Roman" w:hAnsi="Times New Roman" w:cs="Times New Roman" w:hint="cs"/>
          <w:color w:val="FFC000"/>
          <w:sz w:val="24"/>
          <w:szCs w:val="24"/>
          <w:rtl/>
        </w:rPr>
        <w:t>...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6C10F6">
        <w:rPr>
          <w:rFonts w:ascii="Times New Roman" w:hAnsi="Times New Roman" w:cs="Times New Roman"/>
          <w:color w:val="FFC000"/>
          <w:sz w:val="24"/>
          <w:szCs w:val="24"/>
          <w:rtl/>
        </w:rPr>
        <w:t>בלו</w:t>
      </w:r>
      <w:r w:rsidR="00AF4592">
        <w:rPr>
          <w:rFonts w:ascii="Times New Roman" w:hAnsi="Times New Roman" w:cs="Times New Roman" w:hint="cs"/>
          <w:color w:val="FFC000"/>
          <w:sz w:val="24"/>
          <w:szCs w:val="24"/>
          <w:rtl/>
        </w:rPr>
        <w:t>א</w:t>
      </w:r>
      <w:r w:rsidR="005A3C0F" w:rsidRPr="006C10F6">
        <w:rPr>
          <w:rFonts w:ascii="Times New Roman" w:hAnsi="Times New Roman" w:cs="Times New Roman"/>
          <w:color w:val="FFC000"/>
          <w:sz w:val="24"/>
          <w:szCs w:val="24"/>
          <w:rtl/>
        </w:rPr>
        <w:t>י</w:t>
      </w:r>
      <w:r w:rsidR="005A3C0F" w:rsidRPr="006C10F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C10F6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5A3C0F" w:rsidRPr="005D769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ירמיה </w:t>
      </w:r>
      <w:proofErr w:type="spellStart"/>
      <w:r w:rsidR="005A3C0F" w:rsidRPr="005D7690">
        <w:rPr>
          <w:rFonts w:ascii="Times New Roman" w:hAnsi="Times New Roman" w:cs="Times New Roman"/>
          <w:color w:val="0070C0"/>
          <w:sz w:val="24"/>
          <w:szCs w:val="24"/>
          <w:rtl/>
        </w:rPr>
        <w:t>לח</w:t>
      </w:r>
      <w:r w:rsidR="00BE480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5D7690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r w:rsidR="00AD49B3">
        <w:rPr>
          <w:rFonts w:ascii="Times New Roman" w:hAnsi="Times New Roman" w:cs="Times New Roman" w:hint="cs"/>
          <w:color w:val="0070C0"/>
          <w:sz w:val="24"/>
          <w:szCs w:val="24"/>
          <w:rtl/>
        </w:rPr>
        <w:t>-יב</w:t>
      </w:r>
      <w:proofErr w:type="spellEnd"/>
      <w:r w:rsidR="005A3C0F" w:rsidRPr="006C10F6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6C10F6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76B8DF2" w14:textId="39697AFC" w:rsidR="006F2829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>66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ופחדת לילה </w:t>
      </w:r>
      <w:r w:rsidR="006F2829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ויומם </w:t>
      </w:r>
      <w:r w:rsidR="006F2829">
        <w:rPr>
          <w:rFonts w:ascii="Times New Roman" w:hAnsi="Times New Roman" w:cs="Times New Roman"/>
          <w:sz w:val="24"/>
          <w:szCs w:val="24"/>
          <w:rtl/>
        </w:rPr>
        <w:t>–</w:t>
      </w:r>
      <w:r w:rsid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6F2829" w:rsidRPr="00FD14D7">
        <w:rPr>
          <w:rFonts w:ascii="Times New Roman" w:hAnsi="Times New Roman" w:cs="Times New Roman" w:hint="cs"/>
          <w:sz w:val="24"/>
          <w:szCs w:val="24"/>
          <w:rtl/>
        </w:rPr>
        <w:t>מפני</w:t>
      </w:r>
      <w:r w:rsidR="006F2829" w:rsidRPr="00FD14D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6F2829" w:rsidRPr="00FD14D7">
        <w:rPr>
          <w:rFonts w:ascii="Times New Roman" w:hAnsi="Times New Roman" w:cs="Times New Roman" w:hint="cs"/>
          <w:sz w:val="24"/>
          <w:szCs w:val="24"/>
          <w:rtl/>
        </w:rPr>
        <w:t>תגרת</w:t>
      </w:r>
      <w:r w:rsidR="006F2829" w:rsidRPr="00FD14D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6F2829" w:rsidRPr="00FD14D7">
        <w:rPr>
          <w:rFonts w:ascii="Times New Roman" w:hAnsi="Times New Roman" w:cs="Times New Roman" w:hint="cs"/>
          <w:sz w:val="24"/>
          <w:szCs w:val="24"/>
          <w:rtl/>
        </w:rPr>
        <w:t>האויב</w:t>
      </w:r>
      <w:r w:rsidR="006F2829" w:rsidRPr="00FD14D7">
        <w:rPr>
          <w:rFonts w:ascii="Times New Roman" w:hAnsi="Times New Roman" w:cs="Times New Roman"/>
          <w:sz w:val="24"/>
          <w:szCs w:val="24"/>
          <w:rtl/>
        </w:rPr>
        <w:t>:</w:t>
      </w:r>
    </w:p>
    <w:p w14:paraId="41C5BA9B" w14:textId="1A9DACA0" w:rsidR="00733FD8" w:rsidRPr="006F2829" w:rsidRDefault="006F282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28:66 ולא תאמין בחייך </w:t>
      </w:r>
      <w:r>
        <w:rPr>
          <w:rFonts w:ascii="Times New Roman" w:hAnsi="Times New Roman" w:cs="Times New Roman" w:hint="cs"/>
          <w:sz w:val="24"/>
          <w:szCs w:val="24"/>
          <w:rtl/>
        </w:rPr>
        <w:t>-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 w:hint="cs"/>
          <w:sz w:val="24"/>
          <w:szCs w:val="24"/>
          <w:rtl/>
        </w:rPr>
        <w:t>אלא</w:t>
      </w:r>
      <w:r w:rsidRPr="00FD14D7">
        <w:rPr>
          <w:rFonts w:ascii="Times New Roman" w:hAnsi="Times New Roman" w:cs="Times New Roman"/>
          <w:sz w:val="24"/>
          <w:szCs w:val="24"/>
          <w:rtl/>
        </w:rPr>
        <w:t xml:space="preserve"> תהיה דואג פן </w:t>
      </w:r>
      <w:proofErr w:type="spellStart"/>
      <w:r w:rsidR="005A3C0F" w:rsidRPr="006F2829">
        <w:rPr>
          <w:rFonts w:ascii="Times New Roman" w:hAnsi="Times New Roman" w:cs="Times New Roman"/>
          <w:sz w:val="24"/>
          <w:szCs w:val="24"/>
          <w:rtl/>
        </w:rPr>
        <w:t>תהרג</w:t>
      </w:r>
      <w:proofErr w:type="spellEnd"/>
      <w:r w:rsidR="00C60C94" w:rsidRPr="006F2829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6F2829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994AF96" w14:textId="40388A25" w:rsidR="00733FD8" w:rsidRDefault="00733FD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09DD815" w14:textId="77777777" w:rsidR="00FC08C2" w:rsidRDefault="00FC08C2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28:67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בַּבֹּ֤קֶר תֹּאמַר֙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מִֽי־יִתֵּ֣ן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עֶ֔רֶב וּבָעֶ֥רֶב תֹּאמַ֖ר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מִֽי־יִתֵּ֣ן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בֹּ֑קֶ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ר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מִפַּ֤חַד לְבָֽבְךָ֙ אֲשֶׁ֣ר תִּפְחָ֔ד וּמִמַּרְאֵ֥ה עֵינֶ֖יךָ אֲשֶׁ֥ר תִּרְאֶֽה׃</w:t>
      </w:r>
    </w:p>
    <w:p w14:paraId="08C80F74" w14:textId="77777777" w:rsidR="00FC08C2" w:rsidRDefault="00FC08C2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541889D4" w14:textId="195F01AC" w:rsidR="00FC08C2" w:rsidRPr="006F2829" w:rsidRDefault="00FC08C2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28:68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וֶהֱשִֽׁיבְךָ֨ יְהוָ֥ה ׀ מִצְרַיִם֮ בָּֽאֳנִיּוֹת֒ בַּדֶּ֨רֶךְ֙ אֲשֶׁ֣ר אָמַ֣רְתִּֽי לְךָ֔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לֹֽא־תֹסִ֥יף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ע֖וֹד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לִרְאֹתָ֑ה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וְהִתְמַכַּרְתֶּ֨ם שָׁ֧ם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לְאֹֽיְבֶ֛יך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לַֽעֲבָד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ִ֥ים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וְלִשְׁפָח֖וֹת וְאֵ֥ין קֹנֶֽה׃</w:t>
      </w:r>
    </w:p>
    <w:p w14:paraId="3821012F" w14:textId="6786FAAA" w:rsidR="00D75EC1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>68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והשיבך ה' מצרים באניות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זה על צד העונש שיול</w:t>
      </w:r>
      <w:r w:rsidR="00713CDA">
        <w:rPr>
          <w:rFonts w:ascii="Times New Roman" w:hAnsi="Times New Roman" w:cs="Times New Roman" w:hint="cs"/>
          <w:sz w:val="24"/>
          <w:szCs w:val="24"/>
          <w:rtl/>
        </w:rPr>
        <w:t>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כום במקום שלא ימכרו</w:t>
      </w:r>
      <w:r w:rsidR="00D75EC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שאם </w:t>
      </w:r>
      <w:r w:rsidR="006F2829" w:rsidRPr="00FB1DA6">
        <w:rPr>
          <w:rFonts w:ascii="Times New Roman" w:hAnsi="Times New Roman" w:cs="Times New Roman"/>
          <w:sz w:val="24"/>
          <w:szCs w:val="24"/>
          <w:rtl/>
        </w:rPr>
        <w:t>י</w:t>
      </w:r>
      <w:r w:rsidR="006F2829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6F2829" w:rsidRPr="00FB1DA6">
        <w:rPr>
          <w:rFonts w:ascii="Times New Roman" w:hAnsi="Times New Roman" w:cs="Times New Roman"/>
          <w:sz w:val="24"/>
          <w:szCs w:val="24"/>
          <w:rtl/>
        </w:rPr>
        <w:t xml:space="preserve">יו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נמכרים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הנה האדון חייב במזונות העבד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0C3A3E5" w14:textId="454E3834" w:rsidR="00733FD8" w:rsidRDefault="00D75EC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P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>68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A3C0F" w:rsidRPr="00D75EC1">
        <w:rPr>
          <w:rFonts w:ascii="Times New Roman" w:hAnsi="Times New Roman" w:cs="Times New Roman"/>
          <w:color w:val="FF0000"/>
          <w:sz w:val="24"/>
          <w:szCs w:val="24"/>
          <w:rtl/>
        </w:rPr>
        <w:t>והתמכרתם שם</w:t>
      </w:r>
      <w:r w:rsidR="00C60C94" w:rsidRPr="00D75EC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 שאמר </w:t>
      </w:r>
      <w:r w:rsidR="005A3C0F" w:rsidRPr="00D75EC1">
        <w:rPr>
          <w:rFonts w:ascii="Times New Roman" w:hAnsi="Times New Roman" w:cs="Times New Roman"/>
          <w:color w:val="FFC000"/>
          <w:sz w:val="24"/>
          <w:szCs w:val="24"/>
          <w:rtl/>
        </w:rPr>
        <w:t>ואין</w:t>
      </w:r>
      <w:r w:rsidR="00733FD8" w:rsidRPr="00D75EC1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D75EC1">
        <w:rPr>
          <w:rFonts w:ascii="Times New Roman" w:hAnsi="Times New Roman" w:cs="Times New Roman"/>
          <w:color w:val="FFC000"/>
          <w:sz w:val="24"/>
          <w:szCs w:val="24"/>
          <w:rtl/>
        </w:rPr>
        <w:t>קונה</w:t>
      </w:r>
      <w:r w:rsidR="001307F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הנה הוא כמו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יש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מתעשר ואין כל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ז)</w:t>
      </w:r>
      <w:r w:rsidRPr="00D75EC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והטעם מפני</w:t>
      </w:r>
      <w:r w:rsidR="00733F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שהמצריים לקו משעבוד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2E172C1" w14:textId="77777777" w:rsidR="00FC08C2" w:rsidRDefault="00FC08C2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C733E37" w14:textId="2C572643" w:rsidR="00733FD8" w:rsidRDefault="00FC08C2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28:69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אֵלֶּה֩ דִבְרֵ֨י הַבְּרִ֜ית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אֲֽשֶׁר־צִוָּ֧ה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אֶת־מֹשֶׁ֗ה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לִכְרֹ֛ת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אֶת־בְּנֵ֥י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יִשְׂרָאֵ֖ל בְּאֶ֣רֶץ מוֹאָ֑ב מִלְּבַ֣ד הַבְּרִ֔ית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אֲשֶׁר־כָּרַ֥ת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אִתָּ֖ם בְּחֹרֵֽב׃</w:t>
      </w:r>
    </w:p>
    <w:p w14:paraId="2C269C66" w14:textId="778A47D3" w:rsidR="005A3C0F" w:rsidRPr="00FB1DA6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28:</w:t>
      </w:r>
      <w:r w:rsid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>69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אלה דברי הברית אשר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צוה</w:t>
      </w:r>
      <w:proofErr w:type="spellEnd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הודיע</w:t>
      </w:r>
      <w:r w:rsidR="001309C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F92A8F" w:rsidRPr="00FB1DA6">
        <w:rPr>
          <w:rFonts w:ascii="Times New Roman" w:hAnsi="Times New Roman" w:cs="Times New Roman"/>
          <w:sz w:val="24"/>
          <w:szCs w:val="24"/>
          <w:rtl/>
        </w:rPr>
        <w:t>ש</w:t>
      </w:r>
      <w:r w:rsidR="00F92A8F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F92A8F" w:rsidRPr="00FB1DA6">
        <w:rPr>
          <w:rFonts w:ascii="Times New Roman" w:hAnsi="Times New Roman" w:cs="Times New Roman"/>
          <w:sz w:val="24"/>
          <w:szCs w:val="24"/>
          <w:rtl/>
        </w:rPr>
        <w:t xml:space="preserve">מצות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השם כרת הברית הזאת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604AB56B" w14:textId="60533021" w:rsidR="005A3C0F" w:rsidRDefault="005A3C0F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6A5719" w14:textId="48C50FA6" w:rsidR="00E14EC8" w:rsidRPr="00FB1DA6" w:rsidRDefault="00E14EC8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29:1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וַיִּקְרָ֥א מֹשֶׁ֛ה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אֶל־כָּל־יִשְׂרָאֵ֖ל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וַיֹּ֣אמֶר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אֲלֵהֶ֑ם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אַתֶּ֣ם רְאִיתֶ֗ם אֵ֣ת כָּל־אֲשֶׁר֩ עָשָׂ֨ה יְהוָ֤ה לְעֵֽינֵיכֶם֙ בְּאֶ֣רֶץ מִצְרַ֔יִם לְפַרְעֹ֥ה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וּלְכָל־עֲבָדָ֖יו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וּלְכָל־אַרְצֽו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ֹ׃</w:t>
      </w:r>
    </w:p>
    <w:p w14:paraId="2D1EA4D6" w14:textId="64CF099E" w:rsidR="009E4B2A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29:1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ויקרא משה אל כל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כן כתוב </w:t>
      </w:r>
      <w:r w:rsidR="005A3C0F" w:rsidRPr="00D75EC1">
        <w:rPr>
          <w:rFonts w:ascii="Times New Roman" w:hAnsi="Times New Roman" w:cs="Times New Roman"/>
          <w:color w:val="FFC000"/>
          <w:sz w:val="24"/>
          <w:szCs w:val="24"/>
          <w:rtl/>
        </w:rPr>
        <w:t>מלבד הברית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0AAAA923" w14:textId="77777777" w:rsidR="009E4B2A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29:1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אתם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ראיתם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רמז כי היו מי שהוא למטה מבן עשרים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0275132" w14:textId="4AF63144" w:rsidR="001309CD" w:rsidRDefault="001309C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1CCCF00" w14:textId="0E9023CB" w:rsidR="00E14EC8" w:rsidRDefault="000076E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29:2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הַמַּסּוֹת֙ הַגְּדֹלֹ֔ת אֲשֶׁ֥ר רָא֖וּ עֵינֶ֑יךָ הָֽאֹתֹ֧ת וְהַמֹּֽפְתִ֛ים הַגְּדֹלִ֖ים הָהֵֽם׃</w:t>
      </w:r>
    </w:p>
    <w:p w14:paraId="0F62CED2" w14:textId="099BDCD5" w:rsidR="001309CD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המסות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הגדולות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שראיתם בעינ</w:t>
      </w:r>
      <w:r w:rsidR="00024247">
        <w:rPr>
          <w:rFonts w:ascii="Times New Roman" w:hAnsi="Times New Roman" w:cs="Times New Roman" w:hint="cs"/>
          <w:sz w:val="24"/>
          <w:szCs w:val="24"/>
          <w:rtl/>
        </w:rPr>
        <w:t>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CA51818" w14:textId="227FEF65" w:rsidR="001309CD" w:rsidRDefault="001309C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10FC14C" w14:textId="3C66BC82" w:rsidR="000076E0" w:rsidRDefault="000076E0" w:rsidP="004452B1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29:3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וְלֹֽא־נָתַן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֩ יְהוָ֨ה לָכֶ֥ם לֵב֙ לָדַ֔עַת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וְעֵינַ֥יִם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לִרְא֖וֹת וְאָזְנַ֣יִם לִשְׁמֹ֑עַ עַ֖ד הַיּ֥וֹם הַזֶּֽה׃</w:t>
      </w:r>
    </w:p>
    <w:p w14:paraId="4C5AA230" w14:textId="314CEFB8" w:rsidR="00EB5A18" w:rsidRDefault="00EB5A18" w:rsidP="00EB5A18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29:4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וָֽאוֹלֵ֥ךְ אֶתְכֶ֛ם אַרְבָּעִ֥ים שָׁנָ֖ה בַּמִּדְבָּ֑ר לֹֽא־בָל֤וּ שַׂלְמֹֽתֵיכֶם֙ מֵֽעֲלֵיכֶ֔ם וְנַֽעַלְךָ֥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לֹֽא־בָלְתָ֖ה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מֵעַ֥ל רַגְלֶֽךָ׃</w:t>
      </w:r>
    </w:p>
    <w:p w14:paraId="1746557A" w14:textId="78678E89" w:rsidR="00EB5A18" w:rsidRDefault="00EB5A18" w:rsidP="00EB5A18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29:5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לֶ֚חֶם לֹ֣א אֲכַלְתֶּ֔ם וְיַ֥יִן וְשֵׁכָ֖ר לֹ֣א שְׁתִיתֶ֑ם לְמַ֨עַן֙ תֵּֽדְע֔וּ כִּ֛י אֲנִ֥י יְהוָ֖ה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אֱלֹֽהֵיכֶֽם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׃ </w:t>
      </w:r>
    </w:p>
    <w:p w14:paraId="2CDEED53" w14:textId="36FA022D" w:rsidR="00EB5A18" w:rsidRDefault="00EB5A18" w:rsidP="00EB5A18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29:6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וַתָּבֹ֖או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אֶל־הַמָּק֣וֹם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הַזֶּ֑ה וַיֵּצֵ֣א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סִיחֹ֣ן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מֶֽלֶךְ־חֶ֠שְׁבּוֹן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וְע֨וֹג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מֶֽלֶךְ־הַבָּשָׁ֧ן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לִקְרָאתֵ֛נוּ לַמִּלְחָמָ֖ה וַנַּכֵּֽם׃ </w:t>
      </w:r>
    </w:p>
    <w:p w14:paraId="6F9520CF" w14:textId="318C84A7" w:rsidR="00EB5A18" w:rsidRDefault="00EB5A18" w:rsidP="00EB5A18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29:7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וַנִּקַּח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אֶת־אַרְצָ֔ם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וַנִּתְּנָ֣הּ לְנַֽחֲלָ֔ה לָרֽאוּבֵנִ֖י וְלַגָּדִ֑י וְלַֽחֲצִ֖י שֵׁ֥בֶט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הַֽמְנַשִּֽׁי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׃ </w:t>
      </w:r>
    </w:p>
    <w:p w14:paraId="76C9BF39" w14:textId="52F901D1" w:rsidR="00122425" w:rsidRPr="00122425" w:rsidRDefault="00122425" w:rsidP="00122425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29:8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וּשְׁמַרְתֶּ֗ם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אֶת־דִּבְרֵי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הַבְּרִ֣ית הַזֹּ֔את וַֽעֲשִׂיתֶ֖ם אֹתָ֑ם לְמַ֣עַן תַּשְׂכִּ֔ילוּ אֵ֖ת כָּל־אֲשֶׁ֥ר תַּֽעֲשֽׂוּן׃ </w:t>
      </w:r>
    </w:p>
    <w:p w14:paraId="68E3E72E" w14:textId="07EED44A" w:rsidR="001309CD" w:rsidRDefault="005D3AD3" w:rsidP="00EB5A1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="00EB5A18">
        <w:rPr>
          <w:rFonts w:ascii="Times New Roman" w:hAnsi="Times New Roman" w:cs="Times New Roman" w:hint="cs"/>
          <w:color w:val="FF0000"/>
          <w:sz w:val="24"/>
          <w:szCs w:val="24"/>
          <w:rtl/>
        </w:rPr>
        <w:t>-4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ולא נתן ה' לכם לב לדעת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</w:t>
      </w:r>
      <w:r w:rsidR="001309C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דרך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תימה</w:t>
      </w:r>
      <w:proofErr w:type="spellEnd"/>
      <w:r w:rsidR="00F92A8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עוד אלא מה שהוליך אתכם במדבר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D97BA2A" w14:textId="73083187" w:rsidR="000076E0" w:rsidRDefault="005D3AD3" w:rsidP="00024247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 w:rsidR="00122425">
        <w:rPr>
          <w:rFonts w:ascii="Times New Roman" w:hAnsi="Times New Roman" w:cs="Times New Roman" w:hint="cs"/>
          <w:color w:val="FF0000"/>
          <w:sz w:val="24"/>
          <w:szCs w:val="24"/>
          <w:rtl/>
        </w:rPr>
        <w:t>-8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שמלותיכם לא בלו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1309C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והספיק לכם במזון ארבעים שנה</w:t>
      </w:r>
      <w:r w:rsidR="004A6E7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עוד מה שיש לכם להשים לב לדעת מה</w:t>
      </w:r>
      <w:r w:rsidR="001309C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עשה השם לשני המלכים</w:t>
      </w:r>
      <w:r w:rsidR="004A6E7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מלכי האמורי שהיו עצומים מכם</w:t>
      </w:r>
      <w:r w:rsidR="004A6E7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שנצחתם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אותם</w:t>
      </w:r>
      <w:r w:rsidR="00F92A8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309C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וכל זה בהשגחתו ובעזרתו של 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D75EC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מכאן יש לכם להשים לב</w:t>
      </w:r>
      <w:r w:rsidR="0012242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122425" w:rsidRPr="00122425">
        <w:rPr>
          <w:rFonts w:ascii="Times New Roman" w:hAnsi="Times New Roman" w:cs="Times New Roman"/>
          <w:color w:val="FFC000"/>
          <w:sz w:val="24"/>
          <w:szCs w:val="24"/>
          <w:rtl/>
        </w:rPr>
        <w:t>ושמרתם את דברי הברית הזאת</w:t>
      </w:r>
      <w:r w:rsidR="00122425">
        <w:rPr>
          <w:rFonts w:ascii="Times New Roman" w:hAnsi="Times New Roman" w:cs="Times New Roman"/>
          <w:sz w:val="24"/>
          <w:szCs w:val="24"/>
          <w:rtl/>
        </w:rPr>
        <w:t>:</w:t>
      </w:r>
    </w:p>
    <w:p w14:paraId="587B4FAC" w14:textId="43FBCBAF" w:rsidR="005A3C0F" w:rsidRPr="00FB1DA6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למען תשכילו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תצליחו</w:t>
      </w:r>
      <w:r w:rsidR="0002424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ויהי</w:t>
      </w:r>
      <w:r w:rsidR="001309CD" w:rsidRPr="00DB764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דוד לכל דרכיו משכיל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(שמואל א</w:t>
      </w:r>
      <w:r w:rsidR="00EB5A18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r w:rsidR="00EB5A1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יד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0DAC6995" w14:textId="6B494B14" w:rsidR="005A3C0F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D22A76" w14:textId="5A282DE3" w:rsidR="00953044" w:rsidRPr="00ED1ADC" w:rsidRDefault="00BF3A5F" w:rsidP="00953044">
      <w:pPr>
        <w:tabs>
          <w:tab w:val="left" w:pos="3304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נשלמה פרשת והיה כי תבוא / בשם יוצר רוח אדם בקרבו</w:t>
      </w:r>
      <w:r w:rsidR="00833FCD" w:rsidRPr="00ED1ADC">
        <w:rPr>
          <w:rStyle w:val="FootnoteReference"/>
          <w:rFonts w:ascii="Times New Roman" w:hAnsi="Times New Roman" w:cs="Times New Roman"/>
          <w:b/>
          <w:bCs/>
          <w:sz w:val="24"/>
          <w:szCs w:val="24"/>
          <w:rtl/>
        </w:rPr>
        <w:footnoteReference w:id="68"/>
      </w:r>
    </w:p>
    <w:p w14:paraId="2A5B226B" w14:textId="77777777" w:rsidR="005A3C0F" w:rsidRPr="00FB1DA6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DE4AA6" wp14:editId="5DE281B1">
                <wp:simplePos x="0" y="0"/>
                <wp:positionH relativeFrom="column">
                  <wp:posOffset>1153160</wp:posOffset>
                </wp:positionH>
                <wp:positionV relativeFrom="paragraph">
                  <wp:posOffset>205418</wp:posOffset>
                </wp:positionV>
                <wp:extent cx="3343275" cy="0"/>
                <wp:effectExtent l="0" t="0" r="9525" b="19050"/>
                <wp:wrapNone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AD1099" id="מחבר ישר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8pt,16.15pt" to="354.0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" strokecolor="windowText"/>
            </w:pict>
          </mc:Fallback>
        </mc:AlternateContent>
      </w:r>
    </w:p>
    <w:p w14:paraId="05441993" w14:textId="77777777" w:rsidR="005A3C0F" w:rsidRPr="00FB1DA6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095C072" w14:textId="600BEE3D" w:rsidR="005A3C0F" w:rsidRDefault="005A3C0F" w:rsidP="004452B1">
      <w:pPr>
        <w:tabs>
          <w:tab w:val="left" w:pos="3304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3FCD">
        <w:rPr>
          <w:rFonts w:ascii="Times New Roman" w:hAnsi="Times New Roman" w:cs="Times New Roman"/>
          <w:b/>
          <w:bCs/>
          <w:sz w:val="28"/>
          <w:szCs w:val="28"/>
          <w:rtl/>
        </w:rPr>
        <w:t>פרשת נצבים</w:t>
      </w:r>
    </w:p>
    <w:p w14:paraId="44BF96D7" w14:textId="77777777" w:rsidR="00833FCD" w:rsidRPr="00833FCD" w:rsidRDefault="00833FCD" w:rsidP="004452B1">
      <w:pPr>
        <w:tabs>
          <w:tab w:val="left" w:pos="3304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rtl/>
        </w:rPr>
      </w:pPr>
    </w:p>
    <w:p w14:paraId="2C04970E" w14:textId="43287DB1" w:rsidR="005A3C0F" w:rsidRPr="00FB1DA6" w:rsidRDefault="000076E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29:9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אַתֶּ֨ם נִצָּבִ֤ים הַיּוֹם֙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כֻּלְּכֶ֔ם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לִפְנֵ֖י יְהוָ֣ה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אֱלֹֽהֵיכֶ֑ם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רָֽאשֵׁיכֶ֣ם שִׁבְטֵיכֶ֗ם זִקְנֵיכֶם֙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וְשֹׁ֣טְרֵיכֶ֔ם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כֹּ֖ל אִ֥ישׁ יִשְׂרָאֵֽל׃</w:t>
      </w:r>
    </w:p>
    <w:p w14:paraId="4723AC0F" w14:textId="19D183D0" w:rsidR="001309CD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אתם נצבים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לפי שקראם לכרות ברית</w:t>
      </w:r>
      <w:r w:rsidR="00193B7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ויקרא משה אל כל</w:t>
      </w:r>
      <w:r w:rsidR="001309CD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ישראל</w:t>
      </w:r>
      <w:r w:rsidR="00405A3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על כן אמר </w:t>
      </w:r>
      <w:proofErr w:type="spellStart"/>
      <w:r w:rsidR="005A3C0F" w:rsidRPr="00D75EC1">
        <w:rPr>
          <w:rFonts w:ascii="Times New Roman" w:hAnsi="Times New Roman" w:cs="Times New Roman"/>
          <w:color w:val="FFC000"/>
          <w:sz w:val="24"/>
          <w:szCs w:val="24"/>
          <w:rtl/>
        </w:rPr>
        <w:t>כלכם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FDF27C3" w14:textId="77777777" w:rsidR="00BB0DEB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לפני ה'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אלהיכם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לפני משכן</w:t>
      </w:r>
      <w:r w:rsidR="001309C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ה'</w:t>
      </w:r>
      <w:r w:rsidR="00BB0DEB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30793E61" w14:textId="4F053A3B" w:rsidR="001309CD" w:rsidRDefault="00BB0DEB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אחרי כן פרט</w:t>
      </w:r>
      <w:r>
        <w:rPr>
          <w:rFonts w:ascii="Times New Roman" w:hAnsi="Times New Roman" w:cs="Times New Roman"/>
          <w:sz w:val="24"/>
          <w:szCs w:val="24"/>
          <w:rtl/>
        </w:rPr>
        <w:t>:</w:t>
      </w:r>
    </w:p>
    <w:p w14:paraId="548D8566" w14:textId="48C8BE6A" w:rsidR="001309CD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ראשיכם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 הנשיאים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D206E93" w14:textId="0EF267C3" w:rsidR="00827834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שבטיכם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 </w:t>
      </w:r>
      <w:r w:rsidR="00A864DE" w:rsidRPr="00FB1DA6">
        <w:rPr>
          <w:rFonts w:ascii="Times New Roman" w:hAnsi="Times New Roman" w:cs="Times New Roman"/>
          <w:sz w:val="24"/>
          <w:szCs w:val="24"/>
          <w:rtl/>
        </w:rPr>
        <w:t>ר</w:t>
      </w:r>
      <w:r w:rsidR="00A864DE">
        <w:rPr>
          <w:rFonts w:ascii="Times New Roman" w:hAnsi="Times New Roman" w:cs="Times New Roman" w:hint="cs"/>
          <w:sz w:val="24"/>
          <w:szCs w:val="24"/>
          <w:rtl/>
        </w:rPr>
        <w:t>אש</w:t>
      </w:r>
      <w:r w:rsidR="00A864DE" w:rsidRPr="00FB1DA6">
        <w:rPr>
          <w:rFonts w:ascii="Times New Roman" w:hAnsi="Times New Roman" w:cs="Times New Roman"/>
          <w:sz w:val="24"/>
          <w:szCs w:val="24"/>
          <w:rtl/>
        </w:rPr>
        <w:t xml:space="preserve">י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שבטיכם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203EE39B" w14:textId="45801106" w:rsidR="009E4B2A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זקניכם ושוטריכם כל איש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המון העם היו מחיצות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מחיצות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27AE81DC" w14:textId="036ABF07" w:rsidR="00827834" w:rsidRDefault="00827834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12F2D36" w14:textId="092B4EA1" w:rsidR="000076E0" w:rsidRDefault="000076E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29:10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טַפְּכֶ֣ם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נְשֵׁיכֶ֔ם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וְגֵ֣רְך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ָ֔ אֲשֶׁ֖ר בְּקֶ֣רֶב מַֽחֲנֶ֑יךָ מֵֽחֹטֵ֣ב עֵצֶ֔יךָ עַ֖ד שֹׁאֵ֥ב מֵימֶֽיךָ׃</w:t>
      </w:r>
    </w:p>
    <w:p w14:paraId="6CB89283" w14:textId="2407D55B" w:rsidR="00827834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טפכם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נשיכם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כנראה שכלם</w:t>
      </w:r>
      <w:r w:rsidR="00193B7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מקטנם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ועד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גדולם</w:t>
      </w:r>
      <w:proofErr w:type="spellEnd"/>
      <w:r w:rsidR="00193B7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התקבצו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8A6CA46" w14:textId="390BD851" w:rsidR="00827834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מחוטב עציך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82783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עם </w:t>
      </w:r>
      <w:r w:rsidR="00746927">
        <w:rPr>
          <w:rFonts w:ascii="Times New Roman" w:hAnsi="Times New Roman" w:cs="Times New Roman" w:hint="cs"/>
          <w:sz w:val="24"/>
          <w:szCs w:val="24"/>
          <w:rtl/>
        </w:rPr>
        <w:t>שַׁ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</w:t>
      </w:r>
      <w:r w:rsidR="00746927">
        <w:rPr>
          <w:rFonts w:ascii="Times New Roman" w:hAnsi="Times New Roman" w:cs="Times New Roman" w:hint="cs"/>
          <w:sz w:val="24"/>
          <w:szCs w:val="24"/>
          <w:rtl/>
        </w:rPr>
        <w:t>ָּ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</w:t>
      </w:r>
      <w:r w:rsidR="00746927">
        <w:rPr>
          <w:rFonts w:ascii="Times New Roman" w:hAnsi="Times New Roman" w:cs="Times New Roman" w:hint="cs"/>
          <w:sz w:val="24"/>
          <w:szCs w:val="24"/>
          <w:rtl/>
        </w:rPr>
        <w:t>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יה</w:t>
      </w:r>
      <w:r w:rsidR="00746927">
        <w:rPr>
          <w:rFonts w:ascii="Times New Roman" w:hAnsi="Times New Roman" w:cs="Times New Roman" w:hint="cs"/>
          <w:sz w:val="24"/>
          <w:szCs w:val="24"/>
          <w:rtl/>
        </w:rPr>
        <w:t>ֶ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1AAC0EA" w14:textId="5D743BDF" w:rsidR="00827834" w:rsidRDefault="00827834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F29BB7E" w14:textId="4C585084" w:rsidR="000076E0" w:rsidRDefault="000076E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29:11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לְעָבְרְךָ֗ בִּבְרִ֛ית יְהוָ֥ה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וּבְאָֽלָת֑וֹ אֲשֶׁר֙ יְהוָ֣ה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כֹּרֵ֥ת עִמְּךָ֖ הַיּֽוֹם׃</w:t>
      </w:r>
    </w:p>
    <w:p w14:paraId="5EB7908C" w14:textId="701BFD3E" w:rsidR="00B16813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לעברך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בברית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גם יתכן היות דמיון בברית של חורב</w:t>
      </w:r>
      <w:r w:rsidR="00B1681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מהקרבת קרבנות וזריקת דם ואם לא הוזכר</w:t>
      </w:r>
      <w:r w:rsidR="002D03C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שהוזכר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האלה</w:t>
      </w:r>
      <w:r w:rsidR="00B1681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והשבועה כאשר נזכר בפרשת אם בחקותי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F87B6A1" w14:textId="19BCEA76" w:rsidR="00B16813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לעברך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בברית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אינו כמו</w:t>
      </w:r>
      <w:r w:rsidR="00B1681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B9296F">
        <w:rPr>
          <w:rFonts w:ascii="Times New Roman" w:hAnsi="Times New Roman" w:cs="Times New Roman"/>
          <w:color w:val="FFC000"/>
          <w:sz w:val="24"/>
          <w:szCs w:val="24"/>
          <w:rtl/>
        </w:rPr>
        <w:t>לעבור בריתו</w:t>
      </w:r>
      <w:r w:rsidR="00F8229C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F8229C" w:rsidRPr="00F8229C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F8229C" w:rsidRPr="00F8229C">
        <w:rPr>
          <w:rFonts w:ascii="Times New Roman" w:hAnsi="Times New Roman" w:cs="Times New Roman" w:hint="cs"/>
          <w:color w:val="0070C0"/>
          <w:sz w:val="24"/>
          <w:szCs w:val="24"/>
          <w:rtl/>
        </w:rPr>
        <w:t>יז:ב</w:t>
      </w:r>
      <w:proofErr w:type="spellEnd"/>
      <w:r w:rsidR="00F8229C" w:rsidRPr="00F8229C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193B7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שהוא ענין הכנסה</w:t>
      </w:r>
      <w:r w:rsidR="003D1B0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בי</w:t>
      </w:r>
      <w:r w:rsidR="001D2533">
        <w:rPr>
          <w:rFonts w:ascii="Times New Roman" w:hAnsi="Times New Roman" w:cs="Times New Roman" w:hint="cs"/>
          <w:sz w:val="24"/>
          <w:szCs w:val="24"/>
          <w:rtl/>
        </w:rPr>
        <w:t>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השמוש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47622AB" w14:textId="7315B60F" w:rsidR="00B16813" w:rsidRDefault="00B1681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2F6630C" w14:textId="5DD18956" w:rsidR="000076E0" w:rsidRDefault="000076E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29:12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לְמַ֣עַן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הָקִֽים־אֹתְך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ָ֩ הַיּ֨וֹם ׀ ל֜וֹ לְעָ֗ם וְה֤וּא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יִֽהְיֶה־לְּך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לֵֽאלֹהִ֔ים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כַּֽאֲשֶׁ֖ר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דִּבֶּר־לָ֑ך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וְכַֽאֲשֶׁ֤ר נִשְׁבַּע֙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לַֽאֲבֹתֶ֔יך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לְאַבְרָהָ֥ם לְיִצְחָ֖ק וּֽלְיַעֲקֹֽב׃</w:t>
      </w:r>
    </w:p>
    <w:p w14:paraId="3458319F" w14:textId="77777777" w:rsidR="007143A9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למען</w:t>
      </w:r>
      <w:r w:rsidR="00B1681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הקים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על זה כרת זאת הברית</w:t>
      </w:r>
      <w:r w:rsidR="00A864D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ונתחיבו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להיות לו לעם</w:t>
      </w:r>
      <w:r w:rsidR="007143A9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D75EC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631CCE57" w14:textId="169B48CD" w:rsidR="009E4B2A" w:rsidRDefault="007143A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7143A9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29:12 </w:t>
      </w:r>
      <w:r w:rsidR="005A3C0F" w:rsidRPr="007143A9">
        <w:rPr>
          <w:rFonts w:ascii="Times New Roman" w:hAnsi="Times New Roman" w:cs="Times New Roman"/>
          <w:color w:val="FF0000"/>
          <w:sz w:val="24"/>
          <w:szCs w:val="24"/>
          <w:rtl/>
        </w:rPr>
        <w:t>והוא יהיה</w:t>
      </w:r>
      <w:r w:rsidR="00B16813" w:rsidRPr="007143A9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143A9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לך </w:t>
      </w:r>
      <w:proofErr w:type="spellStart"/>
      <w:r w:rsidR="005A3C0F" w:rsidRPr="007143A9">
        <w:rPr>
          <w:rFonts w:ascii="Times New Roman" w:hAnsi="Times New Roman" w:cs="Times New Roman"/>
          <w:color w:val="FF0000"/>
          <w:sz w:val="24"/>
          <w:szCs w:val="24"/>
          <w:rtl/>
        </w:rPr>
        <w:t>לאלהים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שכך נשבע לאבות הקדושים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6324BFBD" w14:textId="4A8E8B26" w:rsidR="00B16813" w:rsidRDefault="00B1681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97D01A7" w14:textId="75705447" w:rsidR="000076E0" w:rsidRDefault="000076E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29:13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וְלֹ֥א אִתְּכֶ֖ם לְבַדְּכֶ֑ם אָֽנֹכִ֗י כֹּרֵת֙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אֶת־הַבְּרִ֣ית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הַזֹּ֔את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וְאֶת־הָֽאָלָ֖ה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הַזֹּֽאת׃</w:t>
      </w:r>
    </w:p>
    <w:p w14:paraId="13DC913A" w14:textId="5DF792FF" w:rsidR="00B16813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ולא אתכם לבדכם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המפרש</w:t>
      </w:r>
      <w:r w:rsidR="00B1681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שהטעם להכניס אומות </w:t>
      </w:r>
      <w:r w:rsidR="00833030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עולם לא אמר כלום</w:t>
      </w:r>
      <w:r w:rsidR="003D1B0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שמן הדין היה ראוי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שיתחיבו</w:t>
      </w:r>
      <w:proofErr w:type="spellEnd"/>
      <w:r w:rsidR="00B1681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בענש</w:t>
      </w:r>
      <w:proofErr w:type="spellEnd"/>
      <w:r w:rsidR="003D1B0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ואולם הרצון על הדורות הבאות</w:t>
      </w:r>
      <w:r w:rsidR="003D1B0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כנרמז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ומל ה' </w:t>
      </w:r>
      <w:proofErr w:type="spellStart"/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את לבבך</w:t>
      </w:r>
      <w:r w:rsidR="0083303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ואת לבב זרעך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ל</w:t>
      </w:r>
      <w:r w:rsidR="00F2562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FBC1033" w14:textId="715E0CB8" w:rsidR="00B16813" w:rsidRDefault="00B1681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01AE275" w14:textId="10B6C2B3" w:rsidR="000076E0" w:rsidRDefault="000076E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29:14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כִּי֩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אֶת־אֲשֶׁ֨ר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יֶשְׁנ֜וֹ פֹּ֗ה עִמָּ֨נוּ֙ עֹמֵ֣ד הַיּ֔וֹם לִפְנֵ֖י יְהוָ֣ה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אֱלֹהֵ֑ינו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ּ וְאֵ֨ת אֲשֶׁ֥ר אֵינֶ֛נּוּ פֹּ֖ה עִמָּ֥נוּ הַיּֽוֹם׃</w:t>
      </w:r>
    </w:p>
    <w:p w14:paraId="3CC63BDC" w14:textId="72502913" w:rsidR="00B16813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ישנו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פה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D75EC1">
        <w:rPr>
          <w:rFonts w:ascii="Times New Roman" w:hAnsi="Times New Roman" w:cs="Times New Roman"/>
          <w:sz w:val="24"/>
          <w:szCs w:val="24"/>
          <w:rtl/>
        </w:rPr>
        <w:t>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מלת</w:t>
      </w:r>
      <w:r w:rsidR="00D75EC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75EC1">
        <w:rPr>
          <w:rFonts w:ascii="Times New Roman" w:hAnsi="Times New Roman" w:cs="Times New Roman"/>
          <w:color w:val="FFC000"/>
          <w:sz w:val="24"/>
          <w:szCs w:val="24"/>
          <w:rtl/>
        </w:rPr>
        <w:t>ישנו</w:t>
      </w:r>
      <w:r w:rsidR="00C60C94" w:rsidRPr="00D75EC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בנו"ן ו"ו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לכנוי</w:t>
      </w:r>
      <w:proofErr w:type="spellEnd"/>
      <w:r w:rsidR="00B1681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הנסתר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בחול"ם</w:t>
      </w:r>
      <w:proofErr w:type="spellEnd"/>
      <w:r w:rsidR="004E387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עונותיו י</w:t>
      </w:r>
      <w:r w:rsidR="00985E68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="00985E68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כ</w:t>
      </w:r>
      <w:r w:rsidR="00985E68">
        <w:rPr>
          <w:rFonts w:ascii="Times New Roman" w:hAnsi="Times New Roman" w:cs="Times New Roman" w:hint="cs"/>
          <w:color w:val="FFC000"/>
          <w:sz w:val="24"/>
          <w:szCs w:val="24"/>
          <w:rtl/>
        </w:rPr>
        <w:t>ְּ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ד</w:t>
      </w:r>
      <w:r w:rsidR="00985E68">
        <w:rPr>
          <w:rFonts w:ascii="Times New Roman" w:hAnsi="Times New Roman" w:cs="Times New Roman" w:hint="cs"/>
          <w:color w:val="FFC000"/>
          <w:sz w:val="24"/>
          <w:szCs w:val="24"/>
          <w:rtl/>
        </w:rPr>
        <w:t>וּ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נו</w:t>
      </w:r>
      <w:r w:rsidR="00985E68">
        <w:rPr>
          <w:rFonts w:ascii="Times New Roman" w:hAnsi="Times New Roman" w:cs="Times New Roman" w:hint="cs"/>
          <w:color w:val="FFC000"/>
          <w:sz w:val="24"/>
          <w:szCs w:val="24"/>
          <w:rtl/>
        </w:rPr>
        <w:t>ֹ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</w:t>
      </w:r>
      <w:r w:rsidR="00985E68">
        <w:rPr>
          <w:rFonts w:ascii="Times New Roman" w:hAnsi="Times New Roman" w:cs="Times New Roman" w:hint="cs"/>
          <w:color w:val="FFC000"/>
          <w:sz w:val="24"/>
          <w:szCs w:val="24"/>
          <w:rtl/>
        </w:rPr>
        <w:t>ת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הרשע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r w:rsidR="00985E6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BF33DC4" w14:textId="7F1A3171" w:rsidR="00B16813" w:rsidRDefault="00B1681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AE7C6F8" w14:textId="6CDD2EBB" w:rsidR="000076E0" w:rsidRDefault="000076E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29:15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כִּֽי־אַתֶּ֣ם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יְדַעְתֶּ֔ם אֵ֥ת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אֲשֶׁר־יָשַׁ֖בְנו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בְּאֶ֣רֶץ מִצְרָ֑יִם וְאֵ֧ת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אֲשֶׁר־עָבַ֛רְנו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בְּקֶ֥רֶב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הַגּוֹיִ֖ם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עֲבַרְתֶּֽם</w:t>
      </w:r>
      <w:r w:rsidR="00AB3427">
        <w:rPr>
          <w:rFonts w:asciiTheme="majorBidi" w:hAnsiTheme="majorBidi" w:cs="Times New Roman" w:hint="cs"/>
          <w:b/>
          <w:bCs/>
          <w:sz w:val="24"/>
          <w:szCs w:val="24"/>
          <w:rtl/>
        </w:rPr>
        <w:t>:</w:t>
      </w:r>
    </w:p>
    <w:p w14:paraId="5D954FAF" w14:textId="190B0918" w:rsidR="009E4B2A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כי אתם</w:t>
      </w:r>
      <w:r w:rsidR="00B16813" w:rsidRPr="009B081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ידעתם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אינני כורת עמכם ברית שתזהרו מדבר שלא ידעתם אותו</w:t>
      </w:r>
      <w:r w:rsidR="00B1681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בין טוב ובין רע</w:t>
      </w:r>
      <w:r w:rsidR="004E387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בשכבר אתם ידעתם </w:t>
      </w:r>
      <w:r w:rsidR="005A3C0F" w:rsidRPr="00211DF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בקרב </w:t>
      </w:r>
      <w:proofErr w:type="spellStart"/>
      <w:r w:rsidR="005A3C0F" w:rsidRPr="00211DF1">
        <w:rPr>
          <w:rFonts w:ascii="Times New Roman" w:hAnsi="Times New Roman" w:cs="Times New Roman"/>
          <w:color w:val="FFC000"/>
          <w:sz w:val="24"/>
          <w:szCs w:val="24"/>
          <w:rtl/>
        </w:rPr>
        <w:t>הגוים</w:t>
      </w:r>
      <w:proofErr w:type="spellEnd"/>
      <w:r w:rsidR="005A3C0F" w:rsidRPr="00211DF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אשר עברתם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מה טיבם</w:t>
      </w:r>
      <w:r w:rsidR="0052257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B1681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כאדום</w:t>
      </w:r>
      <w:r w:rsidR="0052257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ומצרים</w:t>
      </w:r>
      <w:r w:rsidR="0052257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ומואב</w:t>
      </w:r>
      <w:r w:rsidR="0052257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ועמון</w:t>
      </w:r>
      <w:r w:rsidR="0052257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גם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לסיחון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22575" w:rsidRPr="00FB1DA6">
        <w:rPr>
          <w:rFonts w:ascii="Times New Roman" w:hAnsi="Times New Roman" w:cs="Times New Roman"/>
          <w:sz w:val="24"/>
          <w:szCs w:val="24"/>
          <w:rtl/>
        </w:rPr>
        <w:t>ולעו</w:t>
      </w:r>
      <w:r w:rsidR="00522575">
        <w:rPr>
          <w:rFonts w:ascii="Times New Roman" w:hAnsi="Times New Roman" w:cs="Times New Roman" w:hint="cs"/>
          <w:sz w:val="24"/>
          <w:szCs w:val="24"/>
          <w:rtl/>
        </w:rPr>
        <w:t>ג</w:t>
      </w:r>
      <w:r w:rsidR="00522575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שלא הועילו לעובדיהם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441ED15A" w14:textId="5BDBC202" w:rsidR="00B16813" w:rsidRDefault="00B1681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8AEAECE" w14:textId="45081196" w:rsidR="000076E0" w:rsidRDefault="000076E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29:16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וַתִּרְאוּ֙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אֶת־שִׁקּ֣וּצֵיהֶ֔ם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וְאֵ֖ת גִּלֻּֽלֵיהֶ֑ם עֵ֣ץ וָאֶ֔בֶן כֶּ֥סֶף וְזָהָ֖ב אֲשֶׁ֥ר עִמָּהֶֽם׃</w:t>
      </w:r>
    </w:p>
    <w:p w14:paraId="55565DDA" w14:textId="77777777" w:rsidR="00522575" w:rsidRDefault="005D3AD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עץ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ואבן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דברים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נקפאים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6543049E" w14:textId="61976F1F" w:rsidR="00522575" w:rsidRDefault="00522575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98EEAFB" w14:textId="6F01F470" w:rsidR="000076E0" w:rsidRDefault="000076E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29:17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פֶּן־יֵ֣ש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בָּ֠כֶם אִ֣ישׁ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אֽוֹ־אִשָּׁ֞ה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א֧וֹ מִשְׁפָּחָ֣ה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אוֹ־שֵׁ֗בֶט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אֲשֶׁר֩ לְבָב֨וֹ פֹנֶ֤ה הַיּוֹם֙ מֵעִם֙ יְהוָ֣ה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אֱלֹהֵ֔ינו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לָלֶ֣כֶת לַֽעֲבֹ֔ד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אֶת־אֱלֹהֵ֖י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הַגּוֹיִ֣ם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הָהֵ֑ם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פֶּן־יֵ֣ש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ׁ בָּכֶ֗ם שֹׁ֛רֶשׁ פֹּרֶ֥ה רֹ֖אשׁ וְלַֽעֲנָֽה׃</w:t>
      </w:r>
    </w:p>
    <w:p w14:paraId="6D524F4C" w14:textId="28616D4E" w:rsidR="00B16813" w:rsidRDefault="00522575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29:17 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פן</w:t>
      </w:r>
      <w:r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יש בכם איש או </w:t>
      </w:r>
      <w:proofErr w:type="spellStart"/>
      <w:r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אשה</w:t>
      </w:r>
      <w:proofErr w:type="spellEnd"/>
      <w:r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או משפחה או שבט </w:t>
      </w:r>
      <w:r>
        <w:rPr>
          <w:rFonts w:ascii="Times New Roman" w:hAnsi="Times New Roman" w:cs="Times New Roman"/>
          <w:sz w:val="24"/>
          <w:szCs w:val="24"/>
          <w:rtl/>
        </w:rPr>
        <w:t>–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שלבבו פונה לע</w:t>
      </w:r>
      <w:r w:rsidR="00AB3427">
        <w:rPr>
          <w:rFonts w:ascii="Times New Roman" w:hAnsi="Times New Roman" w:cs="Times New Roman" w:hint="cs"/>
          <w:sz w:val="24"/>
          <w:szCs w:val="24"/>
          <w:rtl/>
        </w:rPr>
        <w:t>״ז</w:t>
      </w:r>
      <w:r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8ADA95A" w14:textId="77777777" w:rsidR="00D75EC1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פן יש בכם שורש פורה ראש ולענה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צמיחת</w:t>
      </w:r>
      <w:r w:rsidR="00B1681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הדתות הרעות</w:t>
      </w:r>
      <w:r w:rsidR="00D75EC1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06340F5F" w14:textId="75EA1954" w:rsidR="00592009" w:rsidRDefault="00D75EC1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D75EC1">
        <w:rPr>
          <w:rFonts w:ascii="Times New Roman" w:hAnsi="Times New Roman" w:cs="Times New Roman" w:hint="cs"/>
          <w:color w:val="FF0000"/>
          <w:sz w:val="24"/>
          <w:szCs w:val="24"/>
          <w:rtl/>
        </w:rPr>
        <w:t>29:17</w:t>
      </w:r>
      <w:r w:rsidR="005A3C0F" w:rsidRPr="00D75EC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ראש ולענה</w:t>
      </w:r>
      <w:r w:rsidR="00C60C94" w:rsidRPr="00D75EC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דברים שמזיקים לשלמים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</w:t>
      </w:r>
      <w:r w:rsidR="005A3C0F" w:rsidRPr="00F636B1">
        <w:rPr>
          <w:rFonts w:ascii="Times New Roman" w:hAnsi="Times New Roman" w:cs="Times New Roman"/>
          <w:color w:val="FFC000"/>
          <w:sz w:val="24"/>
          <w:szCs w:val="24"/>
          <w:rtl/>
        </w:rPr>
        <w:t>שורש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הרב</w:t>
      </w:r>
      <w:r w:rsidR="008077B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920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5A3C0F" w:rsidRPr="00F636B1">
        <w:rPr>
          <w:rFonts w:ascii="Times New Roman" w:hAnsi="Times New Roman" w:cs="Times New Roman"/>
          <w:color w:val="FFC000"/>
          <w:sz w:val="24"/>
          <w:szCs w:val="24"/>
          <w:rtl/>
        </w:rPr>
        <w:t>ראש ולענה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הם התלמידים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163E6F5A" w14:textId="17EA2D24" w:rsidR="00B16813" w:rsidRDefault="005A3C0F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DD26AD0" w14:textId="5DE69E1D" w:rsidR="000076E0" w:rsidRDefault="000076E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29:18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וְהָיָ֡ה בְּשָׁמְעוֹ֩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אֶת־דִּבְרֵ֨י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הָֽאָלָ֜ה הַזֹּ֗את וְהִתְבָּרֵ֨ךְ בִּלְבָב֤וֹ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לֵאמֹר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שָׁל֣וֹם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יִֽהְיֶה־לִּ֔י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כִּ֛י בִּשְׁרִר֥וּת לִבִּ֖י אֵלֵ֑ךְ לְמַ֛עַן סְפ֥וֹת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הָֽרָוָ֖ה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אֶת־הַצְּמֵאָֽה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7442A03E" w14:textId="1BC6C0AD" w:rsidR="00B16813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67761A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והיה בשמעו את דברי האלה הזאת והתברך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B1681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כמו </w:t>
      </w:r>
      <w:proofErr w:type="spellStart"/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ממתכבד</w:t>
      </w:r>
      <w:proofErr w:type="spellEnd"/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וחסר </w:t>
      </w:r>
      <w:r w:rsidR="00522575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="00522575">
        <w:rPr>
          <w:rFonts w:ascii="Times New Roman" w:hAnsi="Times New Roman" w:cs="Times New Roman" w:hint="cs"/>
          <w:color w:val="FFC000"/>
          <w:sz w:val="24"/>
          <w:szCs w:val="24"/>
          <w:rtl/>
        </w:rPr>
        <w:t>ח</w:t>
      </w:r>
      <w:r w:rsidR="00522575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ם</w:t>
      </w:r>
      <w:r w:rsidR="00522575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DA685A">
        <w:rPr>
          <w:rFonts w:ascii="Times New Roman" w:hAnsi="Times New Roman" w:cs="Times New Roman" w:hint="cs"/>
          <w:color w:val="0070C0"/>
          <w:sz w:val="24"/>
          <w:szCs w:val="24"/>
          <w:rtl/>
        </w:rPr>
        <w:t>משלי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r w:rsidR="00DA685A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67761A" w:rsidRPr="0067761A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ומה היא הברכה</w:t>
      </w:r>
      <w:r w:rsidR="00A4497D">
        <w:rPr>
          <w:rFonts w:ascii="Times New Roman" w:hAnsi="Times New Roman" w:cs="Times New Roman" w:hint="cs"/>
          <w:sz w:val="24"/>
          <w:szCs w:val="24"/>
          <w:rtl/>
        </w:rPr>
        <w:t xml:space="preserve">? </w:t>
      </w:r>
      <w:r w:rsidR="005A3C0F" w:rsidRPr="0067761A">
        <w:rPr>
          <w:rFonts w:ascii="Times New Roman" w:hAnsi="Times New Roman" w:cs="Times New Roman"/>
          <w:color w:val="FFC000"/>
          <w:sz w:val="24"/>
          <w:szCs w:val="24"/>
          <w:rtl/>
        </w:rPr>
        <w:t>שלום יהיה לי כי</w:t>
      </w:r>
      <w:r w:rsidR="00B16813" w:rsidRPr="0067761A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67761A">
        <w:rPr>
          <w:rFonts w:ascii="Times New Roman" w:hAnsi="Times New Roman" w:cs="Times New Roman"/>
          <w:color w:val="FFC000"/>
          <w:sz w:val="24"/>
          <w:szCs w:val="24"/>
          <w:rtl/>
        </w:rPr>
        <w:t>בשרירות לבי אלך</w:t>
      </w:r>
      <w:r w:rsidR="0052257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22575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כמו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כי רכב ברזל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לו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439CE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(יהושע </w:t>
      </w:r>
      <w:proofErr w:type="spellStart"/>
      <w:r w:rsidR="005A3C0F" w:rsidRPr="00D439CE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r w:rsidR="00985E6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439CE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proofErr w:type="spellEnd"/>
      <w:r w:rsidR="005A3C0F" w:rsidRPr="00D439CE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522575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C5A0FEC" w14:textId="424B790A" w:rsidR="00A7760C" w:rsidRPr="00D33369" w:rsidRDefault="00592009" w:rsidP="00D33369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67761A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למען ספות</w:t>
      </w:r>
      <w:r w:rsidR="00B16813" w:rsidRPr="009B081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הרוה</w:t>
      </w:r>
      <w:proofErr w:type="spellEnd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את הצמאה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שאם אני יחיד והם רבים</w:t>
      </w:r>
      <w:r w:rsidR="00F32B9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67761A" w:rsidRPr="00FB1DA6">
        <w:rPr>
          <w:rFonts w:ascii="Times New Roman" w:hAnsi="Times New Roman" w:cs="Times New Roman"/>
          <w:sz w:val="24"/>
          <w:szCs w:val="24"/>
          <w:rtl/>
        </w:rPr>
        <w:t xml:space="preserve">ומלת </w:t>
      </w:r>
      <w:r w:rsidR="005A3C0F" w:rsidRPr="00F32B9C">
        <w:rPr>
          <w:rFonts w:ascii="Times New Roman" w:hAnsi="Times New Roman" w:cs="Times New Roman"/>
          <w:color w:val="FFC000"/>
          <w:sz w:val="24"/>
          <w:szCs w:val="24"/>
          <w:rtl/>
        </w:rPr>
        <w:t>ספות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F64104">
        <w:rPr>
          <w:rFonts w:ascii="Times New Roman" w:hAnsi="Times New Roman" w:cs="Times New Roman" w:hint="cs"/>
          <w:sz w:val="24"/>
          <w:szCs w:val="24"/>
          <w:rtl/>
        </w:rPr>
        <w:t>{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</w:t>
      </w:r>
      <w:r w:rsidR="00F64104">
        <w:rPr>
          <w:rFonts w:ascii="Times New Roman" w:hAnsi="Times New Roman" w:cs="Times New Roman" w:hint="cs"/>
          <w:sz w:val="24"/>
          <w:szCs w:val="24"/>
          <w:rtl/>
        </w:rPr>
        <w:t>}&lt;מ&gt;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טעם</w:t>
      </w:r>
      <w:r w:rsidR="00BA1C97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69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למען</w:t>
      </w:r>
      <w:r w:rsidR="00B16813" w:rsidRPr="00DB764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ספות חטאת על חטאת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ל</w:t>
      </w:r>
      <w:r w:rsidR="002561E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67761A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הטעם בזכות הצדיקים ינצל גם הוא</w:t>
      </w:r>
      <w:r w:rsidR="0067761A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67761A">
        <w:rPr>
          <w:rFonts w:ascii="Times New Roman" w:hAnsi="Times New Roman" w:cs="Times New Roman"/>
          <w:color w:val="FFC000"/>
          <w:sz w:val="24"/>
          <w:szCs w:val="24"/>
          <w:rtl/>
        </w:rPr>
        <w:t>לא יאבה ה' סלוח לו</w:t>
      </w:r>
      <w:r w:rsidR="00D439CE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proofErr w:type="spellStart"/>
      <w:r w:rsidR="005A3C0F" w:rsidRPr="00D439CE">
        <w:rPr>
          <w:rFonts w:ascii="Times New Roman" w:hAnsi="Times New Roman" w:cs="Times New Roman"/>
          <w:color w:val="FFC000"/>
          <w:sz w:val="24"/>
          <w:szCs w:val="24"/>
          <w:rtl/>
        </w:rPr>
        <w:t>ורוה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על הצדיק</w:t>
      </w:r>
      <w:r w:rsidR="00AB1DC9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</w:t>
      </w:r>
      <w:r w:rsidR="005A3C0F" w:rsidRPr="00D439CE">
        <w:rPr>
          <w:rFonts w:ascii="Times New Roman" w:hAnsi="Times New Roman" w:cs="Times New Roman"/>
          <w:color w:val="FFC000"/>
          <w:sz w:val="24"/>
          <w:szCs w:val="24"/>
          <w:rtl/>
        </w:rPr>
        <w:t>צמאה</w:t>
      </w:r>
      <w:r w:rsidR="0067761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22575">
        <w:rPr>
          <w:rFonts w:ascii="Times New Roman" w:hAnsi="Times New Roman" w:cs="Times New Roman" w:hint="cs"/>
          <w:sz w:val="24"/>
          <w:szCs w:val="24"/>
          <w:rtl/>
        </w:rPr>
        <w:t>ע</w:t>
      </w:r>
      <w:r w:rsidR="005A3C0F" w:rsidRPr="0067761A">
        <w:rPr>
          <w:rFonts w:ascii="Times New Roman" w:hAnsi="Times New Roman" w:cs="Times New Roman"/>
          <w:sz w:val="24"/>
          <w:szCs w:val="24"/>
          <w:rtl/>
        </w:rPr>
        <w:t>ל הרשע</w:t>
      </w:r>
      <w:r w:rsidR="00AB1DC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ואין</w:t>
      </w:r>
      <w:r w:rsidR="00B1681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הכונה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שזה מאמר הנבואה</w:t>
      </w:r>
      <w:r w:rsidR="00CD123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שבדעתו הרשע הוא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</w:t>
      </w:r>
      <w:r w:rsidR="005A3C0F" w:rsidRPr="00830C11">
        <w:rPr>
          <w:rFonts w:ascii="Times New Roman" w:hAnsi="Times New Roman" w:cs="Times New Roman"/>
          <w:color w:val="FFC000"/>
          <w:sz w:val="24"/>
          <w:szCs w:val="24"/>
          <w:rtl/>
        </w:rPr>
        <w:t>רוה</w:t>
      </w:r>
      <w:proofErr w:type="spellEnd"/>
      <w:r w:rsidR="0067761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אמנם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בידעו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שהוא</w:t>
      </w:r>
      <w:r w:rsidR="00B1681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עומד כנגד האמת למלאת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תאותיו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יסבור שינצל בזכות הצדיק ולא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יענש</w:t>
      </w:r>
      <w:proofErr w:type="spellEnd"/>
      <w:r w:rsidR="00AB1DC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B1681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על כן </w:t>
      </w:r>
      <w:r w:rsidR="005A3C0F" w:rsidRPr="0067761A">
        <w:rPr>
          <w:rFonts w:ascii="Times New Roman" w:hAnsi="Times New Roman" w:cs="Times New Roman"/>
          <w:color w:val="FFC000"/>
          <w:sz w:val="24"/>
          <w:szCs w:val="24"/>
          <w:rtl/>
        </w:rPr>
        <w:t>לא יאבה ה' סלוח לו</w:t>
      </w:r>
      <w:r w:rsidR="0067761A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06CB5B8" w14:textId="3F3DE4B2" w:rsidR="00E029AC" w:rsidRDefault="005A3C0F" w:rsidP="007B5DC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ולהיות מלת</w:t>
      </w:r>
      <w:r w:rsidR="0067761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רוה</w:t>
      </w:r>
      <w:proofErr w:type="spellEnd"/>
      <w:r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על הברכה שיברך הוא</w:t>
      </w:r>
      <w:r w:rsidR="00B1681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לעצמו</w:t>
      </w:r>
      <w:r w:rsidR="00522575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830C11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ו</w:t>
      </w:r>
      <w:r w:rsidR="00E67652">
        <w:rPr>
          <w:rFonts w:ascii="Times New Roman" w:hAnsi="Times New Roman" w:cs="Times New Roman" w:hint="cs"/>
          <w:color w:val="FFC000"/>
          <w:sz w:val="24"/>
          <w:szCs w:val="24"/>
          <w:rtl/>
        </w:rPr>
        <w:t>ה</w:t>
      </w:r>
      <w:r w:rsidRPr="0067761A">
        <w:rPr>
          <w:rFonts w:ascii="Times New Roman" w:hAnsi="Times New Roman" w:cs="Times New Roman"/>
          <w:color w:val="FFC000"/>
          <w:sz w:val="24"/>
          <w:szCs w:val="24"/>
          <w:rtl/>
        </w:rPr>
        <w:t>צמאה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על הקללה</w:t>
      </w:r>
      <w:r w:rsidR="0067761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כדין השיב הטוען כי היה ראוי לומר הרווי</w:t>
      </w:r>
      <w:r w:rsidR="00B1681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את הצמא</w:t>
      </w:r>
      <w:r w:rsidR="001E3BE5">
        <w:rPr>
          <w:rFonts w:ascii="Times New Roman" w:hAnsi="Times New Roman" w:cs="Times New Roman" w:hint="cs"/>
          <w:sz w:val="24"/>
          <w:szCs w:val="24"/>
          <w:rtl/>
        </w:rPr>
        <w:t>{</w:t>
      </w:r>
      <w:r w:rsidRPr="00FB1DA6">
        <w:rPr>
          <w:rFonts w:ascii="Times New Roman" w:hAnsi="Times New Roman" w:cs="Times New Roman"/>
          <w:sz w:val="24"/>
          <w:szCs w:val="24"/>
          <w:rtl/>
        </w:rPr>
        <w:t>ה</w:t>
      </w:r>
      <w:r w:rsidR="001E3BE5">
        <w:rPr>
          <w:rFonts w:ascii="Times New Roman" w:hAnsi="Times New Roman" w:cs="Times New Roman" w:hint="cs"/>
          <w:sz w:val="24"/>
          <w:szCs w:val="24"/>
          <w:rtl/>
        </w:rPr>
        <w:t>}</w:t>
      </w:r>
      <w:r w:rsidR="0067761A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1E3BE5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70"/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ולא יתכן להיות</w:t>
      </w:r>
      <w:r w:rsidR="0067761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67761A">
        <w:rPr>
          <w:rFonts w:ascii="Times New Roman" w:hAnsi="Times New Roman" w:cs="Times New Roman"/>
          <w:color w:val="FFC000"/>
          <w:sz w:val="24"/>
          <w:szCs w:val="24"/>
          <w:rtl/>
        </w:rPr>
        <w:t>למען ספות</w:t>
      </w:r>
      <w:r w:rsidR="0067761A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מלשון </w:t>
      </w:r>
      <w:r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האף הספה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(בראשית</w:t>
      </w:r>
      <w:r w:rsidR="00B16813" w:rsidRPr="00C15E1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r w:rsidR="00946EA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כד</w:t>
      </w:r>
      <w:proofErr w:type="spellEnd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67761A" w:rsidRPr="0067761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הוא מבקש טובה לעצמו</w:t>
      </w:r>
      <w:r w:rsidR="00946EA3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7DACE08F" w14:textId="0060A75E" w:rsidR="00FA71B1" w:rsidRDefault="00522575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D14D7">
        <w:rPr>
          <w:rFonts w:ascii="Times New Roman" w:hAnsi="Times New Roman" w:cs="Times New Roman"/>
          <w:sz w:val="24"/>
          <w:szCs w:val="24"/>
          <w:rtl/>
        </w:rPr>
        <w:t>ו</w:t>
      </w:r>
      <w:r w:rsidRPr="00FD14D7">
        <w:rPr>
          <w:rFonts w:ascii="Times New Roman" w:hAnsi="Times New Roman" w:cs="Times New Roman" w:hint="cs"/>
          <w:sz w:val="24"/>
          <w:szCs w:val="24"/>
          <w:rtl/>
        </w:rPr>
        <w:t>ה</w:t>
      </w:r>
      <w:r w:rsidRPr="00FD14D7">
        <w:rPr>
          <w:rFonts w:ascii="Times New Roman" w:hAnsi="Times New Roman" w:cs="Times New Roman"/>
          <w:sz w:val="24"/>
          <w:szCs w:val="24"/>
          <w:rtl/>
        </w:rPr>
        <w:t>מפרש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למען תוסיף הנפש</w:t>
      </w:r>
      <w:r w:rsidR="005B763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שהיא</w:t>
      </w:r>
      <w:r w:rsidR="00E029A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A71B1">
        <w:rPr>
          <w:rFonts w:ascii="Times New Roman" w:hAnsi="Times New Roman" w:cs="Times New Roman"/>
          <w:color w:val="FFC000"/>
          <w:sz w:val="24"/>
          <w:szCs w:val="24"/>
          <w:rtl/>
        </w:rPr>
        <w:t>רוה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ואינה מצטרכת</w:t>
      </w:r>
      <w:r w:rsidR="005B763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עם הג</w:t>
      </w:r>
      <w:r w:rsidR="00F228C7">
        <w:rPr>
          <w:rFonts w:ascii="Times New Roman" w:hAnsi="Times New Roman" w:cs="Times New Roman" w:hint="cs"/>
          <w:sz w:val="24"/>
          <w:szCs w:val="24"/>
          <w:rtl/>
        </w:rPr>
        <w:t>ְּ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F228C7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</w:t>
      </w:r>
      <w:r w:rsidR="00F228C7">
        <w:rPr>
          <w:rFonts w:ascii="Times New Roman" w:hAnsi="Times New Roman" w:cs="Times New Roman" w:hint="cs"/>
          <w:sz w:val="24"/>
          <w:szCs w:val="24"/>
          <w:rtl/>
        </w:rPr>
        <w:t>ָּ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</w:t>
      </w:r>
      <w:r w:rsidR="005B763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שהיא </w:t>
      </w:r>
      <w:r w:rsidR="005A3C0F" w:rsidRPr="00FA71B1">
        <w:rPr>
          <w:rFonts w:ascii="Times New Roman" w:hAnsi="Times New Roman" w:cs="Times New Roman"/>
          <w:color w:val="FFC000"/>
          <w:sz w:val="24"/>
          <w:szCs w:val="24"/>
          <w:rtl/>
        </w:rPr>
        <w:t>צמאה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לכל פשע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ועון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וחטאת</w:t>
      </w:r>
      <w:r w:rsidR="0067761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אין זה</w:t>
      </w:r>
      <w:r w:rsidR="00B1681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הפירוש נאות</w:t>
      </w:r>
      <w:r w:rsidR="00FA71B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מה טעם במילת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67761A">
        <w:rPr>
          <w:rFonts w:ascii="Times New Roman" w:hAnsi="Times New Roman" w:cs="Times New Roman"/>
          <w:color w:val="FFC000"/>
          <w:sz w:val="24"/>
          <w:szCs w:val="24"/>
          <w:rtl/>
        </w:rPr>
        <w:t>למען</w:t>
      </w:r>
      <w:r w:rsidR="005A7371">
        <w:rPr>
          <w:rFonts w:ascii="Times New Roman" w:hAnsi="Times New Roman" w:cs="Times New Roman" w:hint="cs"/>
          <w:sz w:val="24"/>
          <w:szCs w:val="24"/>
          <w:rtl/>
        </w:rPr>
        <w:t>?</w:t>
      </w:r>
    </w:p>
    <w:p w14:paraId="4E2D8D29" w14:textId="77777777" w:rsidR="00874027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027">
        <w:rPr>
          <w:rFonts w:ascii="Times New Roman" w:hAnsi="Times New Roman" w:cs="Times New Roman"/>
          <w:sz w:val="24"/>
          <w:szCs w:val="24"/>
          <w:rtl/>
        </w:rPr>
        <w:lastRenderedPageBreak/>
        <w:t>ולהיות הטעם שזה הרשע</w:t>
      </w:r>
      <w:r w:rsidR="00B16813" w:rsidRPr="0087402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874027">
        <w:rPr>
          <w:rFonts w:ascii="Times New Roman" w:hAnsi="Times New Roman" w:cs="Times New Roman"/>
          <w:sz w:val="24"/>
          <w:szCs w:val="24"/>
          <w:rtl/>
        </w:rPr>
        <w:t xml:space="preserve">כשלא ישלים </w:t>
      </w:r>
      <w:proofErr w:type="spellStart"/>
      <w:r w:rsidRPr="00874027">
        <w:rPr>
          <w:rFonts w:ascii="Times New Roman" w:hAnsi="Times New Roman" w:cs="Times New Roman"/>
          <w:sz w:val="24"/>
          <w:szCs w:val="24"/>
          <w:rtl/>
        </w:rPr>
        <w:t>תאותיו</w:t>
      </w:r>
      <w:proofErr w:type="spellEnd"/>
      <w:r w:rsidRPr="00874027">
        <w:rPr>
          <w:rFonts w:ascii="Times New Roman" w:hAnsi="Times New Roman" w:cs="Times New Roman"/>
          <w:sz w:val="24"/>
          <w:szCs w:val="24"/>
          <w:rtl/>
        </w:rPr>
        <w:t xml:space="preserve"> הוא צמא</w:t>
      </w:r>
      <w:r w:rsidR="0067761A" w:rsidRPr="0087402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874027">
        <w:rPr>
          <w:rFonts w:ascii="Times New Roman" w:hAnsi="Times New Roman" w:cs="Times New Roman"/>
          <w:sz w:val="24"/>
          <w:szCs w:val="24"/>
          <w:rtl/>
        </w:rPr>
        <w:t xml:space="preserve"> וכשיתגברו באמור</w:t>
      </w:r>
      <w:r w:rsidR="00522575" w:rsidRPr="00874027">
        <w:rPr>
          <w:rFonts w:ascii="Times New Roman" w:hAnsi="Times New Roman" w:cs="Times New Roman" w:hint="cs"/>
          <w:sz w:val="24"/>
          <w:szCs w:val="24"/>
          <w:rtl/>
        </w:rPr>
        <w:t>:</w:t>
      </w:r>
      <w:r w:rsidRPr="0087402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874027">
        <w:rPr>
          <w:rFonts w:ascii="Times New Roman" w:hAnsi="Times New Roman" w:cs="Times New Roman"/>
          <w:color w:val="FFC000"/>
          <w:sz w:val="24"/>
          <w:szCs w:val="24"/>
          <w:rtl/>
        </w:rPr>
        <w:t>בשרירות לבי אלך</w:t>
      </w:r>
      <w:r w:rsidR="00522575" w:rsidRPr="00874027">
        <w:rPr>
          <w:rFonts w:ascii="Times New Roman" w:hAnsi="Times New Roman" w:cs="Times New Roman"/>
          <w:sz w:val="24"/>
          <w:szCs w:val="24"/>
          <w:rtl/>
        </w:rPr>
        <w:t>,</w:t>
      </w:r>
      <w:r w:rsidR="00B16813" w:rsidRPr="00874027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874027">
        <w:rPr>
          <w:rFonts w:ascii="Times New Roman" w:hAnsi="Times New Roman" w:cs="Times New Roman"/>
          <w:sz w:val="24"/>
          <w:szCs w:val="24"/>
          <w:rtl/>
        </w:rPr>
        <w:t xml:space="preserve">הנה הוא משל על </w:t>
      </w:r>
      <w:proofErr w:type="spellStart"/>
      <w:r w:rsidRPr="00874027">
        <w:rPr>
          <w:rFonts w:ascii="Times New Roman" w:hAnsi="Times New Roman" w:cs="Times New Roman"/>
          <w:sz w:val="24"/>
          <w:szCs w:val="24"/>
          <w:rtl/>
        </w:rPr>
        <w:t>הרוה</w:t>
      </w:r>
      <w:proofErr w:type="spellEnd"/>
      <w:r w:rsidR="0067761A" w:rsidRPr="00874027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874027">
        <w:rPr>
          <w:rFonts w:ascii="Times New Roman" w:hAnsi="Times New Roman" w:cs="Times New Roman"/>
          <w:sz w:val="24"/>
          <w:szCs w:val="24"/>
          <w:rtl/>
        </w:rPr>
        <w:t>וטעם</w:t>
      </w:r>
      <w:r w:rsidR="0067761A" w:rsidRPr="0087402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874027">
        <w:rPr>
          <w:rFonts w:ascii="Times New Roman" w:hAnsi="Times New Roman" w:cs="Times New Roman"/>
          <w:color w:val="FFC000"/>
          <w:sz w:val="24"/>
          <w:szCs w:val="24"/>
          <w:rtl/>
        </w:rPr>
        <w:t>בשרירות לבי</w:t>
      </w:r>
      <w:r w:rsidR="00C60C94" w:rsidRPr="0087402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C60C94" w:rsidRPr="00874027">
        <w:rPr>
          <w:rFonts w:ascii="Times New Roman" w:hAnsi="Times New Roman" w:cs="Times New Roman"/>
          <w:sz w:val="24"/>
          <w:szCs w:val="24"/>
          <w:rtl/>
        </w:rPr>
        <w:t>-</w:t>
      </w:r>
      <w:r w:rsidRPr="00874027">
        <w:rPr>
          <w:rFonts w:ascii="Times New Roman" w:hAnsi="Times New Roman" w:cs="Times New Roman"/>
          <w:sz w:val="24"/>
          <w:szCs w:val="24"/>
          <w:rtl/>
        </w:rPr>
        <w:t xml:space="preserve"> הבטת מחשבת הלב</w:t>
      </w:r>
      <w:r w:rsidR="0067761A" w:rsidRPr="00874027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7BD10CD4" w14:textId="33C88F55" w:rsidR="00B16813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ויתכן לפרש טעם </w:t>
      </w:r>
      <w:proofErr w:type="spellStart"/>
      <w:r w:rsidRPr="0067761A">
        <w:rPr>
          <w:rFonts w:ascii="Times New Roman" w:hAnsi="Times New Roman" w:cs="Times New Roman"/>
          <w:color w:val="FFC000"/>
          <w:sz w:val="24"/>
          <w:szCs w:val="24"/>
          <w:rtl/>
        </w:rPr>
        <w:t>רוה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רבוי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הזונים</w:t>
      </w:r>
      <w:r w:rsidR="0067761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2041BA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ו</w:t>
      </w:r>
      <w:r w:rsidRPr="0067761A">
        <w:rPr>
          <w:rFonts w:ascii="Times New Roman" w:hAnsi="Times New Roman" w:cs="Times New Roman"/>
          <w:color w:val="FFC000"/>
          <w:sz w:val="24"/>
          <w:szCs w:val="24"/>
          <w:rtl/>
        </w:rPr>
        <w:t>הצמאה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שאני יחיד</w:t>
      </w:r>
      <w:r w:rsidR="00283D9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שבאמת</w:t>
      </w:r>
      <w:r w:rsidR="00B1681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הוא חושק ללכת אחר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תאותיו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וסובר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להנצל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מענש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</w:t>
      </w:r>
      <w:r w:rsidR="0023084C">
        <w:rPr>
          <w:rFonts w:ascii="Times New Roman" w:hAnsi="Times New Roman" w:cs="Times New Roman" w:hint="cs"/>
          <w:sz w:val="24"/>
          <w:szCs w:val="24"/>
          <w:rtl/>
        </w:rPr>
        <w:t>ָ</w:t>
      </w:r>
      <w:r w:rsidRPr="00FB1DA6">
        <w:rPr>
          <w:rFonts w:ascii="Times New Roman" w:hAnsi="Times New Roman" w:cs="Times New Roman"/>
          <w:sz w:val="24"/>
          <w:szCs w:val="24"/>
          <w:rtl/>
        </w:rPr>
        <w:t>א</w:t>
      </w:r>
      <w:r w:rsidR="0023084C">
        <w:rPr>
          <w:rFonts w:ascii="Times New Roman" w:hAnsi="Times New Roman" w:cs="Times New Roman" w:hint="cs"/>
          <w:sz w:val="24"/>
          <w:szCs w:val="24"/>
          <w:rtl/>
        </w:rPr>
        <w:t>ָ</w:t>
      </w:r>
      <w:r w:rsidRPr="00FB1DA6">
        <w:rPr>
          <w:rFonts w:ascii="Times New Roman" w:hAnsi="Times New Roman" w:cs="Times New Roman"/>
          <w:sz w:val="24"/>
          <w:szCs w:val="24"/>
          <w:rtl/>
        </w:rPr>
        <w:t>ל</w:t>
      </w:r>
      <w:r w:rsidR="0023084C">
        <w:rPr>
          <w:rFonts w:ascii="Times New Roman" w:hAnsi="Times New Roman" w:cs="Times New Roman" w:hint="cs"/>
          <w:sz w:val="24"/>
          <w:szCs w:val="24"/>
          <w:rtl/>
        </w:rPr>
        <w:t>ָ</w:t>
      </w:r>
      <w:r w:rsidRPr="00FB1DA6">
        <w:rPr>
          <w:rFonts w:ascii="Times New Roman" w:hAnsi="Times New Roman" w:cs="Times New Roman"/>
          <w:sz w:val="24"/>
          <w:szCs w:val="24"/>
          <w:rtl/>
        </w:rPr>
        <w:t>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DE62D5C" w14:textId="3D7AF32A" w:rsidR="00B16813" w:rsidRDefault="00B1681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0CF5F23" w14:textId="38DEC6A3" w:rsidR="000076E0" w:rsidRDefault="000076E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29:19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לֹֽא־יֹאבֶ֣ה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יְהוָה֮ סְלֹ֣חַֽ לוֹ֒ כִּ֣י אָ</w:t>
      </w:r>
      <w:r w:rsidRPr="00464166">
        <w:rPr>
          <w:rFonts w:asciiTheme="majorBidi" w:hAnsiTheme="majorBidi" w:cs="Times New Roman" w:hint="cs"/>
          <w:b/>
          <w:bCs/>
          <w:sz w:val="24"/>
          <w:szCs w:val="24"/>
          <w:rtl/>
        </w:rPr>
        <w:t>֠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ז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יֶעְשַׁ֨ן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אַף־יְהוָ֤ה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וְקִנְאָתוֹ֙ בָּאִ֣ישׁ הַה֔וּא וְרָ֤בְצָה בּוֹ֙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כָּל־הָ֣אָלָ֔ה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הַכְּתוּבָ֖ה בַּסֵּ֣פֶר הַזֶּ֑ה וּמָחָ֤ה יְהוָה֙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אֶת־שְׁמ֔ו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ֹ מִתַּ֖חַת הַשָּׁמָֽיִם׃</w:t>
      </w:r>
    </w:p>
    <w:p w14:paraId="2266DE24" w14:textId="77777777" w:rsidR="00B16813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67761A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לא יאבה ה'</w:t>
      </w:r>
      <w:r w:rsidR="00B16813" w:rsidRPr="009B081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סלוח לו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שהשם ינקם ממנו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B58CC6F" w14:textId="77777777" w:rsidR="009E4B2A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67761A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וקנאתו באיש ההוא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שעבד ע"ז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2F350410" w14:textId="76EA719A" w:rsidR="00C9687B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67761A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ורבצה בו כל האלה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 ה</w:t>
      </w:r>
      <w:r w:rsidR="009A4AA3">
        <w:rPr>
          <w:rFonts w:ascii="Times New Roman" w:hAnsi="Times New Roman" w:cs="Times New Roman" w:hint="cs"/>
          <w:sz w:val="24"/>
          <w:szCs w:val="24"/>
          <w:rtl/>
        </w:rPr>
        <w:t>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 משפחה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1115CB2" w14:textId="423233C1" w:rsidR="00C9687B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CA00F9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התורה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הזה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חוזר על </w:t>
      </w:r>
      <w:r w:rsidR="005A3C0F" w:rsidRPr="00CA00F9">
        <w:rPr>
          <w:rFonts w:ascii="Times New Roman" w:hAnsi="Times New Roman" w:cs="Times New Roman"/>
          <w:color w:val="FFC000"/>
          <w:sz w:val="24"/>
          <w:szCs w:val="24"/>
          <w:rtl/>
        </w:rPr>
        <w:t>הספר</w:t>
      </w:r>
      <w:r w:rsidR="0067761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ובעל הטעמים דקדק בטעמים בין </w:t>
      </w:r>
      <w:r w:rsidR="005A3C0F" w:rsidRPr="006425F6">
        <w:rPr>
          <w:rFonts w:ascii="Times New Roman" w:hAnsi="Times New Roman" w:cs="Times New Roman"/>
          <w:color w:val="FFC000"/>
          <w:sz w:val="24"/>
          <w:szCs w:val="24"/>
          <w:rtl/>
        </w:rPr>
        <w:t>הזה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ובין הזאת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CA00F9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71"/>
      </w:r>
    </w:p>
    <w:p w14:paraId="041217D6" w14:textId="3DF87C7B" w:rsidR="0067761A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67761A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ומחה ה' את שמו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תרבץ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האלה בו עד שימחה שמו</w:t>
      </w:r>
      <w:r w:rsidR="00187FC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יהיה לו זכר</w:t>
      </w:r>
      <w:r w:rsidR="0067761A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הנה זמרי יחיד היה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בפרענות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ונשמדה </w:t>
      </w:r>
      <w:r w:rsidR="005A3C0F" w:rsidRPr="004452B1">
        <w:rPr>
          <w:rFonts w:ascii="Times New Roman" w:hAnsi="Times New Roman" w:cs="Times New Roman"/>
          <w:sz w:val="24"/>
          <w:szCs w:val="24"/>
          <w:rtl/>
        </w:rPr>
        <w:t>משפחת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6425F6">
        <w:rPr>
          <w:rFonts w:ascii="Times New Roman" w:hAnsi="Times New Roman" w:cs="Times New Roman" w:hint="cs"/>
          <w:sz w:val="24"/>
          <w:szCs w:val="24"/>
          <w:rtl/>
        </w:rPr>
        <w:t>{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אחד</w:t>
      </w:r>
      <w:r w:rsidR="006425F6">
        <w:rPr>
          <w:rFonts w:ascii="Times New Roman" w:hAnsi="Times New Roman" w:cs="Times New Roman" w:hint="cs"/>
          <w:sz w:val="24"/>
          <w:szCs w:val="24"/>
          <w:rtl/>
        </w:rPr>
        <w:t>}&lt;אֹהַד&gt;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E83E48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72"/>
      </w:r>
    </w:p>
    <w:p w14:paraId="4529325A" w14:textId="679DEB71" w:rsidR="0067761A" w:rsidRDefault="0067761A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05E4783" w14:textId="47406131" w:rsidR="000076E0" w:rsidRDefault="000076E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29:20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וְהִבְדִּיל֤וֹ יְהוָה֙ לְרָעָ֔ה מִכֹּ֖ל שִׁבְטֵ֣י יִשְׂרָאֵ֑ל כְּכֹל֙ אָל֣וֹת הַב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ְּרִ֔ית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הַכְּתוּבָ֕ה בְּסֵ֥פֶר הַתּוֹרָ֖ה הַזֶּֽה׃ </w:t>
      </w:r>
    </w:p>
    <w:p w14:paraId="587D76B8" w14:textId="6FF2B581" w:rsidR="00C9687B" w:rsidRDefault="0067761A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67761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29:20 </w:t>
      </w:r>
      <w:r w:rsidR="005A3C0F" w:rsidRPr="0067761A">
        <w:rPr>
          <w:rFonts w:ascii="Times New Roman" w:hAnsi="Times New Roman" w:cs="Times New Roman"/>
          <w:color w:val="FF0000"/>
          <w:sz w:val="24"/>
          <w:szCs w:val="24"/>
          <w:rtl/>
        </w:rPr>
        <w:t>והבד</w:t>
      </w:r>
      <w:r w:rsidR="00522575">
        <w:rPr>
          <w:rFonts w:ascii="Times New Roman" w:hAnsi="Times New Roman" w:cs="Times New Roman" w:hint="cs"/>
          <w:color w:val="FF0000"/>
          <w:sz w:val="24"/>
          <w:szCs w:val="24"/>
          <w:rtl/>
        </w:rPr>
        <w:t>י</w:t>
      </w:r>
      <w:r w:rsidR="005A3C0F" w:rsidRPr="0067761A">
        <w:rPr>
          <w:rFonts w:ascii="Times New Roman" w:hAnsi="Times New Roman" w:cs="Times New Roman"/>
          <w:color w:val="FF0000"/>
          <w:sz w:val="24"/>
          <w:szCs w:val="24"/>
          <w:rtl/>
        </w:rPr>
        <w:t>לו ה' לרעה</w:t>
      </w:r>
      <w:r w:rsidR="00C60C94" w:rsidRPr="0067761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 הוא שבט</w:t>
      </w:r>
      <w:r w:rsidR="00C6228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</w:t>
      </w:r>
      <w:r w:rsidR="00592009"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67761A">
        <w:rPr>
          <w:rFonts w:ascii="Times New Roman" w:hAnsi="Times New Roman" w:cs="Times New Roman"/>
          <w:color w:val="FFC000"/>
          <w:sz w:val="24"/>
          <w:szCs w:val="24"/>
          <w:rtl/>
        </w:rPr>
        <w:t>מכל שבטי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0404A62" w14:textId="5D23CBF1" w:rsidR="00C9687B" w:rsidRDefault="00C9687B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153CF31" w14:textId="0840F230" w:rsidR="000076E0" w:rsidRDefault="00F308F5" w:rsidP="004452B1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29:21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וְאָמַ֞ר הַדּ֣וֹר הָאַֽחֲר֗וֹן בְּנֵיכֶם֙ אֲשֶׁ֤ר יָק֨וּמוּ֙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מֵאַ֣חֲרֵיכֶ֔ם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וְהַ֨נָּכְרִ֔י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יָבֹ֖א מֵאֶ֣רֶץ רְחוֹקָ֑ה וְ֠רָאוּ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אֶת־מַכּ֞וֹת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הָאָ֤רֶץ הַהִוא֙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וְאֶת־תַּ֣חֲלֻאֶ֔יה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אֲשֶׁר־חִלָּ֥ה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הוָ֖ה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בָּֽהּ׃</w:t>
      </w:r>
    </w:p>
    <w:p w14:paraId="3E97E04C" w14:textId="3C6D9AEE" w:rsidR="0060675C" w:rsidRDefault="0060675C" w:rsidP="004452B1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29:22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גָּפְרִ֣ית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וָמֶלַח֮ שְׂרֵפָ֣ה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כָל־אַרְצָה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ּ֒ לֹ֤א תִזָּרַע֙ וְלֹ֣א תַצְמִ֔חַ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וְלֹֽא־יַעֲלֶ֥ה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בָ֖הּ כָּל־עֵ֑שֶׂב כְּֽמַהְפֵּכַ֞ת סְדֹ֤ם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וַֽעֲמֹרָה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֙ אַדְמָ֣ה וּצְבֹיִ֔ים אֲשֶׁר֙ הָפַ֣ךְ יְהוָ֔ה בְּאַפּ֖וֹ וּבַֽחֲמָתֽוֹ׃</w:t>
      </w:r>
    </w:p>
    <w:p w14:paraId="6F167BEA" w14:textId="77777777" w:rsidR="00AF3CB8" w:rsidRDefault="00AF3CB8" w:rsidP="00AF3CB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29:23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וְאָֽמְרוּ֙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כָּל־הַ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גּוֹיִ֔ם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עַל־מֶ֨ה עָשָׂ֧ה יְהוָ֛ה כָּ֖כָה לָאָ֣רֶץ הַזֹּ֑את מֶ֥ה חֳרִ֛י הָאַ֥ף הַגָּד֖וֹל הַזֶּֽה׃</w:t>
      </w:r>
    </w:p>
    <w:p w14:paraId="53DD6271" w14:textId="2CA900B7" w:rsidR="00AF3CB8" w:rsidRDefault="00AF3CB8" w:rsidP="00AF3CB8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29:24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וְאָ֣מְר֔וּ עַ֚ל אֲשֶׁ֣ר עָֽזְב֔וּ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אֶת־בְּרִ֥ית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יְהוָ֖ה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אֱלֹהֵ֣י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אֲבֹתָ֑ם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אֲשֶׁר֙ כָּרַ֣ת עִמָּ֔ם בְּהֽוֹצִיא֥וֹ אֹתָ֖ם מֵאֶ֥רֶץ מִצְרָֽיִם׃ </w:t>
      </w:r>
    </w:p>
    <w:p w14:paraId="6A8D3143" w14:textId="0674F7FB" w:rsidR="009B0465" w:rsidRPr="00AF3CB8" w:rsidRDefault="009B0465" w:rsidP="00AF3CB8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29:25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וַיֵּֽלְכ֗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וּ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וַיַּֽעַבְדוּ֙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אֱלֹהִ֣ים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אֲחֵרִ֔ים וַיִּֽשְׁתַּחֲו֖וּ לָהֶ֑ם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אֱלֹהִים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אֲשֶׁ֣ר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לֹֽא־יְדָע֔וּם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וְלֹ֥א חָלַ֖ק לָהֶֽם׃ </w:t>
      </w:r>
    </w:p>
    <w:p w14:paraId="5B7AC86A" w14:textId="34F59C29" w:rsidR="00F308F5" w:rsidRDefault="00592009" w:rsidP="00AF3CB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67761A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ואמר הדור האחרון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הזכיר המאמר</w:t>
      </w:r>
      <w:r w:rsidR="0067761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אמנם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הכונה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כשישאל ישיבו לשואלים</w:t>
      </w:r>
      <w:r w:rsidR="0052257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 מה שאמר</w:t>
      </w:r>
      <w:r w:rsidR="0067761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67761A">
        <w:rPr>
          <w:rFonts w:ascii="Times New Roman" w:hAnsi="Times New Roman" w:cs="Times New Roman"/>
          <w:color w:val="FFC000"/>
          <w:sz w:val="24"/>
          <w:szCs w:val="24"/>
          <w:rtl/>
        </w:rPr>
        <w:t>והנכרי</w:t>
      </w:r>
      <w:proofErr w:type="spellEnd"/>
      <w:r w:rsidR="00745D3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בראותם </w:t>
      </w:r>
      <w:r w:rsidR="005A3C0F" w:rsidRPr="00AF3CB8">
        <w:rPr>
          <w:rFonts w:ascii="Times New Roman" w:hAnsi="Times New Roman" w:cs="Times New Roman"/>
          <w:color w:val="FFC000"/>
          <w:sz w:val="24"/>
          <w:szCs w:val="24"/>
          <w:rtl/>
        </w:rPr>
        <w:t>את</w:t>
      </w:r>
      <w:r w:rsidR="00C9687B" w:rsidRPr="00AF3CB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AF3CB8">
        <w:rPr>
          <w:rFonts w:ascii="Times New Roman" w:hAnsi="Times New Roman" w:cs="Times New Roman"/>
          <w:color w:val="FFC000"/>
          <w:sz w:val="24"/>
          <w:szCs w:val="24"/>
          <w:rtl/>
        </w:rPr>
        <w:t>מכות הארץ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DBA5319" w14:textId="705760BC" w:rsidR="00C9687B" w:rsidRDefault="00592009" w:rsidP="00AF3CB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67761A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גפרית</w:t>
      </w:r>
      <w:proofErr w:type="spellEnd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ומלח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כפי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כח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המשרת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BE0CD4A" w14:textId="4CDE97DD" w:rsidR="00C9687B" w:rsidRDefault="00592009" w:rsidP="009B0465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67761A">
        <w:rPr>
          <w:rFonts w:ascii="Times New Roman" w:hAnsi="Times New Roman" w:cs="Times New Roman" w:hint="cs"/>
          <w:color w:val="FF0000"/>
          <w:sz w:val="24"/>
          <w:szCs w:val="24"/>
          <w:rtl/>
        </w:rPr>
        <w:t>23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ואמרו כל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הגוים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 שאלת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852868">
        <w:rPr>
          <w:rFonts w:ascii="Times New Roman" w:hAnsi="Times New Roman" w:cs="Times New Roman"/>
          <w:color w:val="FFC000"/>
          <w:sz w:val="24"/>
          <w:szCs w:val="24"/>
          <w:rtl/>
        </w:rPr>
        <w:t>הנכרי</w:t>
      </w:r>
      <w:proofErr w:type="spellEnd"/>
      <w:r w:rsidR="005A3C0F" w:rsidRPr="0085286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אשר יבוא בראותם </w:t>
      </w:r>
      <w:r w:rsidR="005A3C0F" w:rsidRPr="00FD1CBF">
        <w:rPr>
          <w:rFonts w:ascii="Times New Roman" w:hAnsi="Times New Roman" w:cs="Times New Roman"/>
          <w:color w:val="FFC000"/>
          <w:sz w:val="24"/>
          <w:szCs w:val="24"/>
          <w:rtl/>
        </w:rPr>
        <w:t>את מכות הארץ</w:t>
      </w:r>
      <w:r w:rsidR="00F9526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ואמרו על מה עשה ה' ככה</w:t>
      </w:r>
      <w:r w:rsidR="002070CB">
        <w:rPr>
          <w:rFonts w:ascii="Times New Roman" w:hAnsi="Times New Roman" w:cs="Times New Roman" w:hint="cs"/>
          <w:color w:val="FFC000"/>
          <w:sz w:val="24"/>
          <w:szCs w:val="24"/>
          <w:rtl/>
        </w:rPr>
        <w:t>?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C915376" w14:textId="4C3D3226" w:rsidR="0084562B" w:rsidRDefault="00F71565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-25</w:t>
      </w:r>
      <w:r w:rsidR="00592009"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67761A">
        <w:rPr>
          <w:rFonts w:ascii="Times New Roman" w:hAnsi="Times New Roman" w:cs="Times New Roman" w:hint="cs"/>
          <w:color w:val="FF0000"/>
          <w:sz w:val="24"/>
          <w:szCs w:val="24"/>
          <w:rtl/>
        </w:rPr>
        <w:t>24</w:t>
      </w:r>
      <w:r w:rsidR="00592009"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ואמרו</w:t>
      </w:r>
      <w:r w:rsidR="00C9687B" w:rsidRPr="009B081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על אשר עזבו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זהו מה שאמר </w:t>
      </w:r>
      <w:r w:rsidR="005A3C0F" w:rsidRPr="00D33A93">
        <w:rPr>
          <w:rFonts w:ascii="Times New Roman" w:hAnsi="Times New Roman" w:cs="Times New Roman"/>
          <w:color w:val="FFC000"/>
          <w:sz w:val="24"/>
          <w:szCs w:val="24"/>
          <w:rtl/>
        </w:rPr>
        <w:t>ואמר הדור האחרון</w:t>
      </w:r>
      <w:r w:rsidR="00642811" w:rsidRPr="00642811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:</w:t>
      </w:r>
      <w:r w:rsidR="005A3C0F" w:rsidRPr="00D33A9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על אשר עזבו את</w:t>
      </w:r>
      <w:r w:rsidR="00C9687B" w:rsidRPr="00D33A93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D33A9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ברית ה' </w:t>
      </w:r>
      <w:proofErr w:type="spellStart"/>
      <w:r w:rsidR="005A3C0F" w:rsidRPr="00D33A93">
        <w:rPr>
          <w:rFonts w:ascii="Times New Roman" w:hAnsi="Times New Roman" w:cs="Times New Roman"/>
          <w:color w:val="FFC000"/>
          <w:sz w:val="24"/>
          <w:szCs w:val="24"/>
          <w:rtl/>
        </w:rPr>
        <w:t>אלהי</w:t>
      </w:r>
      <w:proofErr w:type="spellEnd"/>
      <w:r w:rsidR="005A3C0F" w:rsidRPr="00D33A9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="005A3C0F" w:rsidRPr="00D33A93">
        <w:rPr>
          <w:rFonts w:ascii="Times New Roman" w:hAnsi="Times New Roman" w:cs="Times New Roman"/>
          <w:color w:val="FFC000"/>
          <w:sz w:val="24"/>
          <w:szCs w:val="24"/>
          <w:rtl/>
        </w:rPr>
        <w:t>אבותם</w:t>
      </w:r>
      <w:proofErr w:type="spellEnd"/>
      <w:r w:rsidR="005A3C0F" w:rsidRPr="00D33A9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וילכו ויעבדו </w:t>
      </w:r>
      <w:proofErr w:type="spellStart"/>
      <w:r w:rsidR="005A3C0F" w:rsidRPr="00D33A93">
        <w:rPr>
          <w:rFonts w:ascii="Times New Roman" w:hAnsi="Times New Roman" w:cs="Times New Roman"/>
          <w:color w:val="FFC000"/>
          <w:sz w:val="24"/>
          <w:szCs w:val="24"/>
          <w:rtl/>
        </w:rPr>
        <w:t>אלהים</w:t>
      </w:r>
      <w:proofErr w:type="spellEnd"/>
      <w:r w:rsidR="005A3C0F" w:rsidRPr="00D33A9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אחרים אשר לא ידעום</w:t>
      </w:r>
      <w:r w:rsidR="0084562B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7A308238" w14:textId="3C443779" w:rsidR="009E4B2A" w:rsidRDefault="0084562B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84562B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29:25 </w:t>
      </w:r>
      <w:r w:rsidRPr="0084562B">
        <w:rPr>
          <w:rFonts w:ascii="Times New Roman" w:hAnsi="Times New Roman" w:cs="Times New Roman"/>
          <w:color w:val="FF0000"/>
          <w:sz w:val="24"/>
          <w:szCs w:val="24"/>
          <w:rtl/>
        </w:rPr>
        <w:t>ולא</w:t>
      </w:r>
      <w:r w:rsidRPr="0084562B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84562B">
        <w:rPr>
          <w:rFonts w:ascii="Times New Roman" w:hAnsi="Times New Roman" w:cs="Times New Roman"/>
          <w:color w:val="FF0000"/>
          <w:sz w:val="24"/>
          <w:szCs w:val="24"/>
          <w:rtl/>
        </w:rPr>
        <w:t>חלק להם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  <w:rtl/>
        </w:rPr>
        <w:t>–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לישראל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אם לאומות העולם</w:t>
      </w:r>
      <w:r w:rsidR="00BF67B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אשר חלק ה' </w:t>
      </w:r>
      <w:proofErr w:type="spellStart"/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C9687B" w:rsidRPr="00DB764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אותם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r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33A93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אבל ישראל הם סגולתו ועמו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נסגלים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ליחוד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שמו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0D8AEC53" w14:textId="77777777" w:rsidR="00F308F5" w:rsidRDefault="00F308F5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0A16A4A0" w14:textId="5D0FF3C2" w:rsidR="00F308F5" w:rsidRDefault="00F308F5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29:26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וַיִּֽחַר־אַ֥ף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יְהוָ֖ה בָּאָ֣רֶץ הַהִ֑וא לְהָבִ֤יא עָלֶ֨יהָ֙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אֶת־כָּל־הַקְּלָלָ֔ה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הַכְּתוּבָ֖ה בַּסֵּ֥פֶר הַזֶּֽה׃</w:t>
      </w:r>
    </w:p>
    <w:p w14:paraId="4807490B" w14:textId="7A3C95B2" w:rsidR="00F71565" w:rsidRDefault="00F71565" w:rsidP="00F71565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29:27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וַיִּתְּשֵׁ֤ם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הוָה֙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מֵעַ֣ל אַדְמָתָ֔ם בְּאַ֥ף וּבְחֵמָ֖ה וּבְקֶ֣צֶף גָּד֑וֹל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וַיַּשְׁלִכֵ֛ם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אֶל־אֶ֥רֶץ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אַחֶ֖רֶת כַּיּ֥וֹם הַזֶּֽה׃</w:t>
      </w:r>
    </w:p>
    <w:p w14:paraId="5DE32630" w14:textId="4585A25A" w:rsidR="00D33A93" w:rsidRDefault="00592009" w:rsidP="00F71565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D33A93">
        <w:rPr>
          <w:rFonts w:ascii="Times New Roman" w:hAnsi="Times New Roman" w:cs="Times New Roman" w:hint="cs"/>
          <w:color w:val="FF0000"/>
          <w:sz w:val="24"/>
          <w:szCs w:val="24"/>
          <w:rtl/>
        </w:rPr>
        <w:t>26</w:t>
      </w:r>
      <w:r w:rsidR="00F71565">
        <w:rPr>
          <w:rFonts w:ascii="Times New Roman" w:hAnsi="Times New Roman" w:cs="Times New Roman" w:hint="cs"/>
          <w:color w:val="FF0000"/>
          <w:sz w:val="24"/>
          <w:szCs w:val="24"/>
          <w:rtl/>
        </w:rPr>
        <w:t>-27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ויחר</w:t>
      </w:r>
      <w:proofErr w:type="spellEnd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אף ה' בארץ ההיא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נאמר </w:t>
      </w:r>
      <w:proofErr w:type="spellStart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ויתשם</w:t>
      </w:r>
      <w:proofErr w:type="spellEnd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ה' מ</w:t>
      </w:r>
      <w:r w:rsidR="00435678">
        <w:rPr>
          <w:rFonts w:ascii="Times New Roman" w:hAnsi="Times New Roman" w:cs="Times New Roman" w:hint="cs"/>
          <w:color w:val="FFC000"/>
          <w:sz w:val="24"/>
          <w:szCs w:val="24"/>
          <w:rtl/>
        </w:rPr>
        <w:t>ע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ל אדמתם</w:t>
      </w:r>
      <w:r w:rsidR="00D33A9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כן נאמר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בארץ ההיא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E3CFA2B" w14:textId="7A417ADF" w:rsidR="00C9687B" w:rsidRDefault="00D33A9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D33A9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29:27 </w:t>
      </w:r>
      <w:proofErr w:type="spellStart"/>
      <w:r w:rsidR="005A3C0F" w:rsidRPr="00D33A93">
        <w:rPr>
          <w:rFonts w:ascii="Times New Roman" w:hAnsi="Times New Roman" w:cs="Times New Roman"/>
          <w:color w:val="FF0000"/>
          <w:sz w:val="24"/>
          <w:szCs w:val="24"/>
          <w:rtl/>
        </w:rPr>
        <w:t>ויתשם</w:t>
      </w:r>
      <w:proofErr w:type="spellEnd"/>
      <w:r w:rsidR="00C60C94" w:rsidRPr="00D33A9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נו"ן פ"א הפעל מובלע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בדג"ש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התי"ו</w:t>
      </w:r>
      <w:r w:rsidR="00A8744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והוא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מבנין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הקל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9BD26B2" w14:textId="2D5851CB" w:rsidR="00C9687B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95262">
        <w:rPr>
          <w:rFonts w:ascii="Times New Roman" w:hAnsi="Times New Roman" w:cs="Times New Roman"/>
          <w:color w:val="FF0000"/>
          <w:sz w:val="24"/>
          <w:szCs w:val="24"/>
          <w:rtl/>
        </w:rPr>
        <w:t>29:</w:t>
      </w:r>
      <w:r w:rsidR="00D33A93" w:rsidRPr="00F95262">
        <w:rPr>
          <w:rFonts w:ascii="Times New Roman" w:hAnsi="Times New Roman" w:cs="Times New Roman"/>
          <w:color w:val="FF0000"/>
          <w:sz w:val="24"/>
          <w:szCs w:val="24"/>
          <w:rtl/>
        </w:rPr>
        <w:t>27</w:t>
      </w:r>
      <w:r w:rsidRPr="00F9526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F95262" w:rsidRPr="00FD14D7">
        <w:rPr>
          <w:rFonts w:ascii="Times New Roman" w:hAnsi="Times New Roman" w:cs="Times New Roman" w:hint="cs"/>
          <w:color w:val="FF0000"/>
          <w:sz w:val="24"/>
          <w:szCs w:val="24"/>
          <w:rtl/>
        </w:rPr>
        <w:t>כ</w:t>
      </w:r>
      <w:r w:rsidR="00F95262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יום</w:t>
      </w:r>
      <w:r w:rsidR="00F95262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הזה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עד כאן דברי המשיבים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8825AE0" w14:textId="4A67A8DE" w:rsidR="00C9687B" w:rsidRDefault="00C9687B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5C636FA" w14:textId="06E4BC38" w:rsidR="00F308F5" w:rsidRDefault="00F308F5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29:28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הַנִּ֨סְתָּרֹ֔ת לַֽיהוָ֖ה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אֱלֹהֵ֑ינו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וְהַנִּגְלֹ֞ת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לָ֤ׄנׄוּׄ וּׄלְׄבָׄנֵ֨ׄיׄנׄוּ֙ׄ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עַׄד־עוֹלָ֔ם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לַֽעֲשׂ֕וֹת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אֶת־כָּל־דִּבְרֵ֖י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הַתּוֹרָ</w:t>
      </w:r>
      <w:r w:rsidRPr="00464166">
        <w:rPr>
          <w:rFonts w:asciiTheme="majorBidi" w:hAnsiTheme="majorBidi" w:cs="Times New Roman" w:hint="cs"/>
          <w:b/>
          <w:bCs/>
          <w:sz w:val="24"/>
          <w:szCs w:val="24"/>
          <w:rtl/>
        </w:rPr>
        <w:t>֥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ה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הַזֹּֽאת׃</w:t>
      </w:r>
    </w:p>
    <w:p w14:paraId="5BE4FF8B" w14:textId="1E227637" w:rsidR="009E4B2A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D33A93">
        <w:rPr>
          <w:rFonts w:ascii="Times New Roman" w:hAnsi="Times New Roman" w:cs="Times New Roman" w:hint="cs"/>
          <w:color w:val="FF0000"/>
          <w:sz w:val="24"/>
          <w:szCs w:val="24"/>
          <w:rtl/>
        </w:rPr>
        <w:t>28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הנסתרות לה'</w:t>
      </w:r>
      <w:r w:rsidR="00C9687B" w:rsidRPr="009B081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אלהינו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מה שנעשו בשגגה</w:t>
      </w:r>
      <w:r w:rsidR="00552B9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וכון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לפטור לעושה בשגגה מן ה</w:t>
      </w:r>
      <w:r w:rsidR="00942850">
        <w:rPr>
          <w:rFonts w:ascii="Times New Roman" w:hAnsi="Times New Roman" w:cs="Times New Roman" w:hint="cs"/>
          <w:sz w:val="24"/>
          <w:szCs w:val="24"/>
          <w:rtl/>
        </w:rPr>
        <w:t>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</w:t>
      </w:r>
      <w:r w:rsidR="00942850">
        <w:rPr>
          <w:rFonts w:ascii="Times New Roman" w:hAnsi="Times New Roman" w:cs="Times New Roman" w:hint="cs"/>
          <w:sz w:val="24"/>
          <w:szCs w:val="24"/>
          <w:rtl/>
        </w:rPr>
        <w:t>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</w:t>
      </w:r>
      <w:r w:rsidR="00942850">
        <w:rPr>
          <w:rFonts w:ascii="Times New Roman" w:hAnsi="Times New Roman" w:cs="Times New Roman" w:hint="cs"/>
          <w:sz w:val="24"/>
          <w:szCs w:val="24"/>
          <w:rtl/>
        </w:rPr>
        <w:t>ָ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DBE1789" w14:textId="6C1B46C2" w:rsidR="00D0780D" w:rsidRDefault="00592009" w:rsidP="0060010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>29:</w:t>
      </w:r>
      <w:r w:rsidR="00D33A93">
        <w:rPr>
          <w:rFonts w:ascii="Times New Roman" w:hAnsi="Times New Roman" w:cs="Times New Roman" w:hint="cs"/>
          <w:color w:val="FF0000"/>
          <w:sz w:val="24"/>
          <w:szCs w:val="24"/>
          <w:rtl/>
        </w:rPr>
        <w:t>28</w:t>
      </w:r>
      <w:r w:rsidRPr="005D3AD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והנגלות לנו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יתכן לומר בעבור שאמר הכתוב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לא יאבה ה' סלוח לו</w:t>
      </w:r>
      <w:r w:rsidR="0094285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942850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942850">
        <w:rPr>
          <w:rFonts w:ascii="Times New Roman" w:hAnsi="Times New Roman" w:cs="Times New Roman" w:hint="cs"/>
          <w:color w:val="0070C0"/>
          <w:sz w:val="24"/>
          <w:szCs w:val="24"/>
          <w:rtl/>
        </w:rPr>
        <w:t>כט:יט</w:t>
      </w:r>
      <w:proofErr w:type="spellEnd"/>
      <w:r w:rsidR="00942850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F95262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תהא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הכונה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 אינו נודע ילקה הוא לבד</w:t>
      </w:r>
      <w:r w:rsidR="00D33A9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אכן אם נודע לרבים ויעלימו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עין</w:t>
      </w:r>
      <w:r w:rsidR="00832A5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ילקו כלם</w:t>
      </w:r>
      <w:r w:rsidR="00D33A9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E1C1B3C" w14:textId="37C5E3BA" w:rsidR="00600108" w:rsidRDefault="005A3C0F" w:rsidP="0060010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ויתכן לומר שזה מאמר הגולים</w:t>
      </w:r>
      <w:r w:rsidR="00DA7F3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שישראל חטאו ולא היה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חטאם מפורסם והם לקו</w:t>
      </w:r>
      <w:r w:rsidR="00F9526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וכנראה שבלי חטא לקו</w:t>
      </w:r>
      <w:r w:rsidR="00DA7F3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כן אמר </w:t>
      </w:r>
      <w:r w:rsidRPr="00D33A93">
        <w:rPr>
          <w:rFonts w:ascii="Times New Roman" w:hAnsi="Times New Roman" w:cs="Times New Roman"/>
          <w:color w:val="FFC000"/>
          <w:sz w:val="24"/>
          <w:szCs w:val="24"/>
          <w:rtl/>
        </w:rPr>
        <w:t>הנסתרות</w:t>
      </w:r>
      <w:r w:rsidR="00C9687B" w:rsidRPr="00D33A93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D33A9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לה' </w:t>
      </w:r>
      <w:proofErr w:type="spellStart"/>
      <w:r w:rsidRPr="00D33A93">
        <w:rPr>
          <w:rFonts w:ascii="Times New Roman" w:hAnsi="Times New Roman" w:cs="Times New Roman"/>
          <w:color w:val="FFC000"/>
          <w:sz w:val="24"/>
          <w:szCs w:val="24"/>
          <w:rtl/>
        </w:rPr>
        <w:t>אלהינו</w:t>
      </w:r>
      <w:proofErr w:type="spellEnd"/>
      <w:r w:rsidR="00D33A9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והוא ידע חטאם על כן לקו</w:t>
      </w:r>
      <w:r w:rsidR="00D33A93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62998D12" w14:textId="2B43FC32" w:rsidR="00D0780D" w:rsidRDefault="005A3C0F" w:rsidP="0060010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ואין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הכונה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כדעת בעלי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הקבלה שעד עברם הירדן היה נפרע מהיחיד אם לא היה חטאו נודע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לצבור</w:t>
      </w:r>
      <w:r w:rsidR="00F9526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ומזמן שקבלו עליהם האלה והשבועה בהר גריזים הם ערבים זה בזה</w:t>
      </w:r>
      <w:r w:rsidR="00D33A9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שהרי אז נאמר </w:t>
      </w:r>
      <w:r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ארור האיש אשר יעשה פסל ומסכה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כז</w:t>
      </w:r>
      <w:r w:rsidR="00DF3F7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proofErr w:type="spellEnd"/>
      <w:r w:rsidR="00F95262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F95262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</w:p>
    <w:p w14:paraId="6D674B5A" w14:textId="20CF5E41" w:rsidR="005A3C0F" w:rsidRPr="00FB1DA6" w:rsidRDefault="005A3C0F" w:rsidP="0060010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יתכן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לומר שזהו מאמר הבנים כל עוד שהם בגלות ואומות העולם תמהים מאורך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הגלות</w:t>
      </w:r>
      <w:r w:rsidR="00F9526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כל עוד שבנראה אנחנו שומרים התורה</w:t>
      </w:r>
      <w:r w:rsidR="009769AD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תהא הטענה </w:t>
      </w:r>
      <w:r w:rsidRPr="00D33A93">
        <w:rPr>
          <w:rFonts w:ascii="Times New Roman" w:hAnsi="Times New Roman" w:cs="Times New Roman"/>
          <w:color w:val="FFC000"/>
          <w:sz w:val="24"/>
          <w:szCs w:val="24"/>
          <w:rtl/>
        </w:rPr>
        <w:t>הנסתרות</w:t>
      </w:r>
      <w:r w:rsidR="00C9687B" w:rsidRPr="00D33A93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D33A9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לה' </w:t>
      </w:r>
      <w:proofErr w:type="spellStart"/>
      <w:r w:rsidRPr="00D33A93">
        <w:rPr>
          <w:rFonts w:ascii="Times New Roman" w:hAnsi="Times New Roman" w:cs="Times New Roman"/>
          <w:color w:val="FFC000"/>
          <w:sz w:val="24"/>
          <w:szCs w:val="24"/>
          <w:rtl/>
        </w:rPr>
        <w:t>אלהינ</w:t>
      </w:r>
      <w:r w:rsidRPr="00F95262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proofErr w:type="spellEnd"/>
      <w:r w:rsidR="00F95262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Pr="00F95262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ועל כן אנחנו לוקים בהם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2EC2B575" w14:textId="33357464" w:rsidR="005A3C0F" w:rsidRDefault="005A3C0F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4BEE0C5" w14:textId="18291402" w:rsidR="00F308F5" w:rsidRPr="00FB1DA6" w:rsidRDefault="00F308F5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30:1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וְהָיָה֩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כִֽי־יָבֹ֨או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עָלֶ֜יךָ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כָּל־הַדְּבָרִ֣ים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הָאֵ֗לֶּה הַבְּרָכָה֙ וְהַקְּלָלָ֔ה אֲשֶׁ֥ר נָתַ֖תִּי לְפָנֶ֑יךָ וַהֲשֵֽׁבֹתָ֙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אֶל־לְבָבֶ֔ך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בְּכָ֨ל־הַגּוֹיִ֔ם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אֲשֶׁ֧ר הִדִּֽיחֲךָ֛ יְהוָ֥ה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שָֽׁמָּה׃</w:t>
      </w:r>
    </w:p>
    <w:p w14:paraId="7EB8036C" w14:textId="164CE96F" w:rsidR="00C9687B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30:1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והיה כי יבואו עליך כל הדברים האלה הברכה והקללה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שהם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מסודרות ב</w:t>
      </w:r>
      <w:r w:rsidR="005A3C0F" w:rsidRPr="007B7CF3">
        <w:rPr>
          <w:rFonts w:ascii="Times New Roman" w:hAnsi="Times New Roman" w:cs="Times New Roman"/>
          <w:color w:val="FFC000"/>
          <w:sz w:val="24"/>
          <w:szCs w:val="24"/>
          <w:rtl/>
        </w:rPr>
        <w:t>שמוע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DF3F79" w:rsidRPr="00DF3F79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DF3F79" w:rsidRPr="00DF3F79">
        <w:rPr>
          <w:rFonts w:ascii="Times New Roman" w:hAnsi="Times New Roman" w:cs="Times New Roman" w:hint="cs"/>
          <w:color w:val="0070C0"/>
          <w:sz w:val="24"/>
          <w:szCs w:val="24"/>
          <w:rtl/>
        </w:rPr>
        <w:t>כח:א-יד</w:t>
      </w:r>
      <w:proofErr w:type="spellEnd"/>
      <w:r w:rsidR="00DF3F79" w:rsidRPr="00DF3F79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DF3F7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5A3C0F" w:rsidRPr="007B7CF3">
        <w:rPr>
          <w:rFonts w:ascii="Times New Roman" w:hAnsi="Times New Roman" w:cs="Times New Roman"/>
          <w:color w:val="FFC000"/>
          <w:sz w:val="24"/>
          <w:szCs w:val="24"/>
          <w:rtl/>
        </w:rPr>
        <w:t>אם לא תשמע</w:t>
      </w:r>
      <w:r w:rsidR="00DF3F7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DF3F79" w:rsidRPr="00DF3F79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DF3F79" w:rsidRPr="00DF3F79">
        <w:rPr>
          <w:rFonts w:ascii="Times New Roman" w:hAnsi="Times New Roman" w:cs="Times New Roman" w:hint="cs"/>
          <w:color w:val="0070C0"/>
          <w:sz w:val="24"/>
          <w:szCs w:val="24"/>
          <w:rtl/>
        </w:rPr>
        <w:t>כח:</w:t>
      </w:r>
      <w:r w:rsidR="00DF3F79">
        <w:rPr>
          <w:rFonts w:ascii="Times New Roman" w:hAnsi="Times New Roman" w:cs="Times New Roman" w:hint="cs"/>
          <w:color w:val="0070C0"/>
          <w:sz w:val="24"/>
          <w:szCs w:val="24"/>
          <w:rtl/>
        </w:rPr>
        <w:t>טו-סח</w:t>
      </w:r>
      <w:proofErr w:type="spellEnd"/>
      <w:r w:rsidR="00DF3F79" w:rsidRPr="00DF3F79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BFC0F8B" w14:textId="10D30696" w:rsidR="00C9687B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30:1 </w:t>
      </w:r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והשבות אל לבבך בכל</w:t>
      </w:r>
      <w:r w:rsidR="00C9687B" w:rsidRPr="009B081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9B081C">
        <w:rPr>
          <w:rFonts w:ascii="Times New Roman" w:hAnsi="Times New Roman" w:cs="Times New Roman"/>
          <w:color w:val="FF0000"/>
          <w:sz w:val="24"/>
          <w:szCs w:val="24"/>
          <w:rtl/>
        </w:rPr>
        <w:t>הגוים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זו הבטחה בזו הגלות</w:t>
      </w:r>
      <w:r w:rsidR="009B0E7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כיון שאמר </w:t>
      </w:r>
      <w:r w:rsidR="005A3C0F" w:rsidRPr="00D33A9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בכל </w:t>
      </w:r>
      <w:proofErr w:type="spellStart"/>
      <w:r w:rsidR="005A3C0F" w:rsidRPr="00D33A93">
        <w:rPr>
          <w:rFonts w:ascii="Times New Roman" w:hAnsi="Times New Roman" w:cs="Times New Roman"/>
          <w:color w:val="FFC000"/>
          <w:sz w:val="24"/>
          <w:szCs w:val="24"/>
          <w:rtl/>
        </w:rPr>
        <w:t>הגוים</w:t>
      </w:r>
      <w:proofErr w:type="spellEnd"/>
      <w:r w:rsidR="009B0E7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D33A9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ולכלל ישראל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הכתוב מדבר</w:t>
      </w:r>
      <w:r w:rsidR="009B0E7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כשתבחין היעודים הטובים והרעים איך השיגוך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FED3603" w14:textId="7AF13E81" w:rsidR="00C9687B" w:rsidRDefault="00C9687B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3F7DA65" w14:textId="4A39FA1E" w:rsidR="00F308F5" w:rsidRDefault="00F308F5" w:rsidP="004452B1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30:2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וְשַׁבְתָּ֞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עַד־יְהוָ֤ה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אֱלֹהֶ֨יך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וְשָֽׁמַעְתָּ֣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בְקֹל֔ו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כְּכֹ֛ל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אֲשֶׁר־אָֽנֹכִ֥י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מְצַוְּך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הַיּ֑וֹם אַתָּ֣ה וּבָנֶ֔יךָ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בְּכָל־לְבָֽבְך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וּבְכָל־נַפְשֶֽׁך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2D3D2532" w14:textId="1DC8AFE8" w:rsidR="00242CDB" w:rsidRDefault="00242CDB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30:3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וְשָׁ֨ב יְהוָ֧ה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אֱלֹהֶ֛יך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אֶת־שְׁבֽוּתְך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וְרִֽחֲמֶ֑ךָ וְשָׁ֗ב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וְקִבֶּצְך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מִכָּל־הָ֣עַמִּ֔ים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אֲשֶׁ֧ר הֱפִֽיצְךָ֛ יְהוָ֥ה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אֱלֹהֶ֖יך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שָֽׁמָּה׃</w:t>
      </w:r>
    </w:p>
    <w:p w14:paraId="7A3E0E38" w14:textId="2AD48F3A" w:rsidR="00C9687B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30:</w:t>
      </w:r>
      <w:r w:rsidR="00D33A93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ושבת עד</w:t>
      </w:r>
      <w:r w:rsidR="00C9687B" w:rsidRPr="00F919F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ה'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ושמעת בקולו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667855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האמונה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ביחודו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והעסק בתורה</w:t>
      </w:r>
      <w:r w:rsidR="009B0E7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לשמור המצות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כפי היכולת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4595B63" w14:textId="12E7E867" w:rsidR="0072258D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30:</w:t>
      </w:r>
      <w:r w:rsidR="00D33A93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אתה ובניך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אינו דבק עם </w:t>
      </w:r>
      <w:r w:rsidR="005A3C0F" w:rsidRPr="00D33A9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אשר אנכי </w:t>
      </w:r>
      <w:proofErr w:type="spellStart"/>
      <w:r w:rsidR="005A3C0F" w:rsidRPr="00D33A93">
        <w:rPr>
          <w:rFonts w:ascii="Times New Roman" w:hAnsi="Times New Roman" w:cs="Times New Roman"/>
          <w:color w:val="FFC000"/>
          <w:sz w:val="24"/>
          <w:szCs w:val="24"/>
          <w:rtl/>
        </w:rPr>
        <w:t>מצוך</w:t>
      </w:r>
      <w:proofErr w:type="spellEnd"/>
      <w:r w:rsidR="005A3C0F" w:rsidRPr="00D33A9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היום</w:t>
      </w:r>
      <w:r w:rsidR="00D33A9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עד שיהיה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אתה</w:t>
      </w:r>
      <w:r w:rsidR="00F9526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במקום לך</w:t>
      </w:r>
      <w:r w:rsidR="00D33A9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אבל הוא דבק עם</w:t>
      </w:r>
      <w:r w:rsidR="00D33A9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33A93">
        <w:rPr>
          <w:rFonts w:ascii="Times New Roman" w:hAnsi="Times New Roman" w:cs="Times New Roman"/>
          <w:color w:val="FFC000"/>
          <w:sz w:val="24"/>
          <w:szCs w:val="24"/>
          <w:rtl/>
        </w:rPr>
        <w:t>ושבת</w:t>
      </w:r>
      <w:r w:rsidR="00D33A9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ADD44D0" w14:textId="77777777" w:rsidR="00A273AC" w:rsidRDefault="00364A6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30:2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וכנראה כי אחרי שוב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ישראל לשם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 בהמשך זמן תבוא הגאולה</w:t>
      </w:r>
      <w:r w:rsidR="00EB760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r w:rsidR="00A273AC">
        <w:rPr>
          <w:rFonts w:ascii="Times New Roman" w:hAnsi="Times New Roman" w:cs="Times New Roman" w:hint="cs"/>
          <w:sz w:val="24"/>
          <w:szCs w:val="24"/>
          <w:rtl/>
        </w:rPr>
        <w:t>[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ושב ה' </w:t>
      </w:r>
      <w:proofErr w:type="spellStart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את</w:t>
      </w:r>
      <w:r w:rsidR="00C9687B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שבותך</w:t>
      </w:r>
      <w:r w:rsidR="00A273AC">
        <w:rPr>
          <w:rFonts w:ascii="Times New Roman" w:hAnsi="Times New Roman" w:cs="Times New Roman" w:hint="cs"/>
          <w:sz w:val="24"/>
          <w:szCs w:val="24"/>
          <w:rtl/>
        </w:rPr>
        <w:t>]:</w:t>
      </w:r>
    </w:p>
    <w:p w14:paraId="58084A0F" w14:textId="2D8C8218" w:rsidR="00C9687B" w:rsidRPr="00A273AC" w:rsidRDefault="00A273AC" w:rsidP="00A273A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 w:rsidRPr="00A273A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30:3 </w:t>
      </w:r>
      <w:r w:rsidRPr="00A273A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ושב ה' </w:t>
      </w:r>
      <w:proofErr w:type="spellStart"/>
      <w:r w:rsidRPr="00A273AC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Pr="00A273A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את שבותך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>- 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וצא</w:t>
      </w:r>
      <w:r w:rsidR="00D33A9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מנוחה</w:t>
      </w:r>
      <w:r w:rsidR="00F9526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והטעם ימציא להם מנוחה </w:t>
      </w:r>
      <w:r w:rsidR="0061037B">
        <w:rPr>
          <w:rFonts w:ascii="Times New Roman" w:hAnsi="Times New Roman" w:cs="Times New Roman" w:hint="cs"/>
          <w:sz w:val="24"/>
          <w:szCs w:val="24"/>
          <w:rtl/>
        </w:rPr>
        <w:t>{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באורך</w:t>
      </w:r>
      <w:r w:rsidR="0061037B">
        <w:rPr>
          <w:rFonts w:ascii="Times New Roman" w:hAnsi="Times New Roman" w:cs="Times New Roman" w:hint="cs"/>
          <w:sz w:val="24"/>
          <w:szCs w:val="24"/>
          <w:rtl/>
        </w:rPr>
        <w:t>} &lt;בארץ&gt;</w:t>
      </w:r>
      <w:r w:rsidR="0061037B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73"/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גלותם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10E0567" w14:textId="6631E6E9" w:rsidR="00C9687B" w:rsidRDefault="00C9687B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3746A3D" w14:textId="7BB10953" w:rsidR="00F308F5" w:rsidRDefault="00F308F5" w:rsidP="004452B1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30:4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אִם־יִֽהְיֶ֥ה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נִֽדַּחֲךָ֖ בִּקְצֵ֣ה הַשָּׁמָ֑יִם מִשָּׁ֗ם יְקַבֶּצְךָ֙ יְהוָ֣ה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וּמִשָּׁ֖ם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יִקָּחֶֽך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51BFB820" w14:textId="55EE1BA5" w:rsidR="00CD1CD8" w:rsidRDefault="00CD1CD8" w:rsidP="00CD1CD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30:5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וֶהֱבִֽיאֲךָ֞ יְהוָ֣ה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אֱלֹהֶ֗יך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אֶל־הָאָ֛רֶץ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אֲשֶׁר־יָֽרְשׁ֥ו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אֲבֹתֶ֖יך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וִֽירִשְׁתָּ֑הּ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וְהֵיטִֽבְך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ָ֥ וְהִרְבְּךָ֖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מֵֽאֲבֹתֶֽיך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21F22619" w14:textId="7965B13B" w:rsidR="00C9687B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30:</w:t>
      </w:r>
      <w:r w:rsidR="00630705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אם יהיה נדחך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נפעל מתפעל</w:t>
      </w:r>
      <w:r w:rsidR="0063070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ונו"ן פ"א הפעל נבלע בעי"ן </w:t>
      </w:r>
      <w:r w:rsidR="00C00B9B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C00B9B" w:rsidRPr="00FB1DA6">
        <w:rPr>
          <w:rFonts w:ascii="Times New Roman" w:hAnsi="Times New Roman" w:cs="Times New Roman"/>
          <w:sz w:val="24"/>
          <w:szCs w:val="24"/>
          <w:rtl/>
        </w:rPr>
        <w:t>פעל</w:t>
      </w:r>
      <w:r w:rsidR="005C7FB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C00B9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והדל"ת פתוחה</w:t>
      </w:r>
      <w:r w:rsidR="0063070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והיה ראוי לבוא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בקמ"ץ</w:t>
      </w:r>
      <w:proofErr w:type="spellEnd"/>
      <w:r w:rsidR="00F9526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אך מפני שהוא מן הדגושים</w:t>
      </w:r>
      <w:r w:rsidR="005C7FB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כמו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להקל כל נ</w:t>
      </w:r>
      <w:r w:rsidR="00B264E8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כ</w:t>
      </w:r>
      <w:r w:rsidR="00B264E8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ב</w:t>
      </w:r>
      <w:r w:rsidR="00B264E8">
        <w:rPr>
          <w:rFonts w:ascii="Times New Roman" w:hAnsi="Times New Roman" w:cs="Times New Roman" w:hint="cs"/>
          <w:color w:val="FFC000"/>
          <w:sz w:val="24"/>
          <w:szCs w:val="24"/>
          <w:rtl/>
        </w:rPr>
        <w:t>ַּ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ד</w:t>
      </w:r>
      <w:r w:rsidR="00B264E8">
        <w:rPr>
          <w:rFonts w:ascii="Times New Roman" w:hAnsi="Times New Roman" w:cs="Times New Roman" w:hint="cs"/>
          <w:color w:val="FFC000"/>
          <w:sz w:val="24"/>
          <w:szCs w:val="24"/>
          <w:rtl/>
        </w:rPr>
        <w:t>ֵּ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י ארץ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כג</w:t>
      </w:r>
      <w:r w:rsidR="009A6CA6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630705" w:rsidRPr="00630705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ואין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ממלאין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החי"ת</w:t>
      </w:r>
      <w:r w:rsidR="005C7FB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באה הדל"ת פתוחה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B013F6C" w14:textId="77777777" w:rsidR="00C9687B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C00B9B">
        <w:rPr>
          <w:rFonts w:ascii="Times New Roman" w:hAnsi="Times New Roman" w:cs="Times New Roman"/>
          <w:color w:val="FF0000"/>
          <w:sz w:val="24"/>
          <w:szCs w:val="24"/>
          <w:rtl/>
        </w:rPr>
        <w:t>30:</w:t>
      </w:r>
      <w:r w:rsidR="00630705" w:rsidRPr="00C00B9B">
        <w:rPr>
          <w:rFonts w:ascii="Times New Roman" w:hAnsi="Times New Roman" w:cs="Times New Roman"/>
          <w:color w:val="FF0000"/>
          <w:sz w:val="24"/>
          <w:szCs w:val="24"/>
          <w:rtl/>
        </w:rPr>
        <w:t>4</w:t>
      </w:r>
      <w:r w:rsidRPr="00C00B9B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מקצה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השמים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כנגד ארץ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FC00752" w14:textId="3127B71C" w:rsidR="00C9687B" w:rsidRDefault="00CD1CD8" w:rsidP="00CD1CD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-5</w:t>
      </w:r>
      <w:r w:rsidR="00592009">
        <w:rPr>
          <w:rFonts w:ascii="Times New Roman" w:hAnsi="Times New Roman" w:cs="Times New Roman" w:hint="cs"/>
          <w:color w:val="FF0000"/>
          <w:sz w:val="24"/>
          <w:szCs w:val="24"/>
          <w:rtl/>
        </w:rPr>
        <w:t>30:</w:t>
      </w:r>
      <w:r w:rsidR="00630705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 w:rsidR="00592009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משם יקבצך ה'</w:t>
      </w:r>
      <w:r w:rsidR="00C9687B" w:rsidRPr="00F919F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ומשם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יקחך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 מראה כי בשביל זו הגלות הכתוב מדבר</w:t>
      </w:r>
      <w:r w:rsidR="00C00B9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בגלות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השנייה לא עלו כי אם מבבל</w:t>
      </w:r>
      <w:r w:rsidR="0066785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ועוד לשם נשארו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CD1CD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והביאך ה' </w:t>
      </w:r>
      <w:proofErr w:type="spellStart"/>
      <w:r w:rsidRPr="00CD1CD8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Pr="00CD1CD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אל</w:t>
      </w:r>
      <w:r w:rsidRPr="00CD1CD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CD1CD8">
        <w:rPr>
          <w:rFonts w:ascii="Times New Roman" w:hAnsi="Times New Roman" w:cs="Times New Roman"/>
          <w:color w:val="FFC000"/>
          <w:sz w:val="24"/>
          <w:szCs w:val="24"/>
          <w:rtl/>
        </w:rPr>
        <w:t>הארץ אשר ירשו אבותיך וירשתה</w:t>
      </w:r>
      <w:r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64E5D118" w14:textId="4C8ED1B0" w:rsidR="009E4B2A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30:</w:t>
      </w:r>
      <w:r w:rsidR="00630705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 w:rsidR="00CD1CD8" w:rsidRPr="00CD1C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CD1CD8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והטיבך</w:t>
      </w:r>
      <w:proofErr w:type="spellEnd"/>
      <w:r w:rsidR="00CD1CD8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והרבך מאב</w:t>
      </w:r>
      <w:r w:rsidR="00CD1CD8" w:rsidRPr="00DA24EB">
        <w:rPr>
          <w:rFonts w:ascii="Times New Roman" w:hAnsi="Times New Roman" w:cs="Times New Roman"/>
          <w:color w:val="FF0000"/>
          <w:sz w:val="24"/>
          <w:szCs w:val="24"/>
          <w:rtl/>
        </w:rPr>
        <w:t>ותיך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C60C94" w:rsidRPr="00DA24EB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DA24E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511FE7">
        <w:rPr>
          <w:rFonts w:ascii="Times New Roman" w:hAnsi="Times New Roman" w:cs="Times New Roman"/>
          <w:sz w:val="24"/>
          <w:szCs w:val="24"/>
          <w:rtl/>
        </w:rPr>
        <w:t>יתכן היותו</w:t>
      </w:r>
      <w:r w:rsidR="00C9687B" w:rsidRPr="005F325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5F3259">
        <w:rPr>
          <w:rFonts w:ascii="Times New Roman" w:hAnsi="Times New Roman" w:cs="Times New Roman"/>
          <w:sz w:val="24"/>
          <w:szCs w:val="24"/>
          <w:rtl/>
        </w:rPr>
        <w:t xml:space="preserve">מטעם </w:t>
      </w:r>
      <w:r w:rsidR="005A3C0F" w:rsidRPr="002B0E54">
        <w:rPr>
          <w:rFonts w:ascii="Times New Roman" w:hAnsi="Times New Roman" w:cs="Times New Roman"/>
          <w:color w:val="FFC000"/>
          <w:sz w:val="24"/>
          <w:szCs w:val="24"/>
          <w:rtl/>
        </w:rPr>
        <w:t>ר</w:t>
      </w:r>
      <w:r w:rsidR="00BE0045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2B0E54">
        <w:rPr>
          <w:rFonts w:ascii="Times New Roman" w:hAnsi="Times New Roman" w:cs="Times New Roman"/>
          <w:color w:val="FFC000"/>
          <w:sz w:val="24"/>
          <w:szCs w:val="24"/>
          <w:rtl/>
        </w:rPr>
        <w:t>ב</w:t>
      </w:r>
      <w:r w:rsidR="00BE0045">
        <w:rPr>
          <w:rFonts w:ascii="Times New Roman" w:hAnsi="Times New Roman" w:cs="Times New Roman" w:hint="cs"/>
          <w:color w:val="FFC000"/>
          <w:sz w:val="24"/>
          <w:szCs w:val="24"/>
          <w:rtl/>
        </w:rPr>
        <w:t>ֵּ</w:t>
      </w:r>
      <w:r w:rsidR="005A3C0F" w:rsidRPr="002B0E54">
        <w:rPr>
          <w:rFonts w:ascii="Times New Roman" w:hAnsi="Times New Roman" w:cs="Times New Roman"/>
          <w:color w:val="FFC000"/>
          <w:sz w:val="24"/>
          <w:szCs w:val="24"/>
          <w:rtl/>
        </w:rPr>
        <w:t>י</w:t>
      </w:r>
      <w:r w:rsidR="005A3C0F" w:rsidRPr="0066515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1B1E">
        <w:rPr>
          <w:rFonts w:ascii="Times New Roman" w:hAnsi="Times New Roman" w:cs="Times New Roman"/>
          <w:color w:val="FFC000"/>
          <w:sz w:val="24"/>
          <w:szCs w:val="24"/>
          <w:rtl/>
        </w:rPr>
        <w:t>המלך</w:t>
      </w:r>
      <w:r w:rsidR="005A3C0F" w:rsidRPr="00351478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0F431B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(ירמיה </w:t>
      </w:r>
      <w:proofErr w:type="spellStart"/>
      <w:r w:rsidR="005A3C0F" w:rsidRPr="000F431B">
        <w:rPr>
          <w:rFonts w:ascii="Times New Roman" w:hAnsi="Times New Roman" w:cs="Times New Roman"/>
          <w:color w:val="0070C0"/>
          <w:sz w:val="24"/>
          <w:szCs w:val="24"/>
          <w:rtl/>
        </w:rPr>
        <w:t>לט</w:t>
      </w:r>
      <w:r w:rsidR="002D5F1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0F431B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proofErr w:type="spellEnd"/>
      <w:r w:rsidR="005A3C0F" w:rsidRPr="000F431B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0F431B">
        <w:rPr>
          <w:rFonts w:ascii="Times New Roman" w:hAnsi="Times New Roman" w:cs="Times New Roman"/>
          <w:sz w:val="24"/>
          <w:szCs w:val="24"/>
          <w:rtl/>
        </w:rPr>
        <w:t>:</w:t>
      </w:r>
    </w:p>
    <w:p w14:paraId="5F936CAB" w14:textId="4783F41E" w:rsidR="00C9687B" w:rsidRDefault="00C9687B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C391025" w14:textId="2AA71700" w:rsidR="00F308F5" w:rsidRDefault="00F308F5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30:6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וּמָ֨ל יְהוָ֧ה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אֱלֹהֶ֛יך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אֶת־לְבָֽבְך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וְאֶת־לְבַ֣ב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זַרְעֶ֑ךָ לְאַֽהֲבָ֞ה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אֶת־יְהוָ֧ה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אֱלֹהֶ֛יך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בְּכָל־לְבָֽבְך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ָ֥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וּבְכָל־נַפְשְׁך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ָ֖ לְמַ֥עַן חַיֶּֽיךָ׃</w:t>
      </w:r>
    </w:p>
    <w:p w14:paraId="35BCCBFD" w14:textId="1256D3CA" w:rsidR="009E4B2A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30:</w:t>
      </w:r>
      <w:r w:rsidR="00630705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ומל ה'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את לבבך ואת לבב</w:t>
      </w:r>
      <w:r w:rsidR="00C9687B" w:rsidRPr="00F919F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זרעך </w:t>
      </w:r>
      <w:r w:rsidR="00C00B9B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-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זו הבטחה</w:t>
      </w:r>
      <w:r w:rsidR="00C00B9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בתחלה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אמר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ומלתם ערלת לבבכם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r w:rsidR="009A73A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00B9B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עד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סוף כל הדורות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0EBDA4E1" w14:textId="77777777" w:rsidR="00C9687B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30:</w:t>
      </w:r>
      <w:r w:rsidR="00630705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למען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חייך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הם חיי העולם הבא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C6B1505" w14:textId="63A17345" w:rsidR="00C9687B" w:rsidRDefault="00C9687B" w:rsidP="00384030">
      <w:pPr>
        <w:tabs>
          <w:tab w:val="left" w:pos="3304"/>
        </w:tabs>
        <w:bidi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FF954" w14:textId="0E08338A" w:rsidR="00F308F5" w:rsidRDefault="00F308F5" w:rsidP="004452B1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30:7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וְנָתַן֙ יְהוָ֣ה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אֵ֥ת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כָּל־הָֽאָל֖וֹת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הָאֵ֑לֶּה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עַל־אֹֽיְבֶ֥יך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וְעַל־שֹֽׂנְאֶ֖יך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אֲשֶׁ֥ר רְדָפֽוּךָ׃</w:t>
      </w:r>
    </w:p>
    <w:p w14:paraId="6FA768F8" w14:textId="4FD9943E" w:rsidR="00384030" w:rsidRDefault="00384030" w:rsidP="00384030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30:8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וְאַתָּ֣ה תָשׁ֔וּב וְשָֽׁמַעְתָּ֖ בְּק֣וֹל יְהוָ֑ה וְעָשִׂ֨יתָ֙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אֶת־כָּל־מִצְוֺתָ֔יו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אֲשֶׁ֛ר אָֽנֹכִ֥י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מְצַוְּך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הַיּֽוֹם׃ </w:t>
      </w:r>
    </w:p>
    <w:p w14:paraId="6BADFF89" w14:textId="3E83B458" w:rsidR="00384030" w:rsidRDefault="00384030" w:rsidP="00384030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30:9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וְהוֹתִֽירְךָ֩ יְהוָ֨ה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אֱלֹהֶ֜יך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בְּכֹ֣ל ׀ מַֽעֲשֵׂ֣ה יָדֶ֗ךָ בִּפְרִ֨י בִטְנְךָ֜ וּבִפְרִ֧י בְהֶמְתְּךָ֛ וּבִפְרִ֥י אַדְמָֽתְךָ֖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לְטֹבָ֑ה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כִּ֣י ׀ יָשׁ֣וּב יְהוָ֗ה לָשׂ֤וּשׂ עָלֶ֨יךָ֙ לְט֔וֹב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כַּֽאֲשֶׁר־שָׂ֖ש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ׂ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עַל־אֲבֹתֶֽיך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66BA9705" w14:textId="67682379" w:rsidR="00B128FB" w:rsidRDefault="00AB1F85" w:rsidP="00384030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-</w:t>
      </w:r>
      <w:r w:rsidR="00592009">
        <w:rPr>
          <w:rFonts w:ascii="Times New Roman" w:hAnsi="Times New Roman" w:cs="Times New Roman" w:hint="cs"/>
          <w:color w:val="FF0000"/>
          <w:sz w:val="24"/>
          <w:szCs w:val="24"/>
          <w:rtl/>
        </w:rPr>
        <w:t>30:</w:t>
      </w:r>
      <w:r w:rsidR="00630705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 w:rsidR="00592009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ונתן ה'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את</w:t>
      </w:r>
      <w:r w:rsidR="00C9687B" w:rsidRPr="00F919F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כל האלות האלה על אויביך ועל שונאיך אשר רדפוך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r w:rsidR="00B128FB">
        <w:rPr>
          <w:rFonts w:ascii="Times New Roman" w:hAnsi="Times New Roman" w:cs="Times New Roman" w:hint="cs"/>
          <w:sz w:val="24"/>
          <w:szCs w:val="24"/>
          <w:rtl/>
        </w:rPr>
        <w:t>[</w:t>
      </w:r>
      <w:r w:rsidR="005A3C0F" w:rsidRPr="00630705">
        <w:rPr>
          <w:rFonts w:ascii="Times New Roman" w:hAnsi="Times New Roman" w:cs="Times New Roman"/>
          <w:color w:val="FFC000"/>
          <w:sz w:val="24"/>
          <w:szCs w:val="24"/>
          <w:rtl/>
        </w:rPr>
        <w:t>והותירך</w:t>
      </w:r>
      <w:r w:rsidR="00C9687B" w:rsidRPr="0063070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630705">
        <w:rPr>
          <w:rFonts w:ascii="Times New Roman" w:hAnsi="Times New Roman" w:cs="Times New Roman"/>
          <w:color w:val="FFC000"/>
          <w:sz w:val="24"/>
          <w:szCs w:val="24"/>
          <w:rtl/>
        </w:rPr>
        <w:t>ה' לטובה</w:t>
      </w:r>
      <w:r w:rsidR="00B128FB">
        <w:rPr>
          <w:rFonts w:ascii="Times New Roman" w:hAnsi="Times New Roman" w:cs="Times New Roman" w:hint="cs"/>
          <w:sz w:val="24"/>
          <w:szCs w:val="24"/>
          <w:rtl/>
        </w:rPr>
        <w:t>]: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B9FC6B6" w14:textId="3E45BB91" w:rsidR="00F308F5" w:rsidRPr="00384030" w:rsidRDefault="00B128FB" w:rsidP="00384030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B128FB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30:9 </w:t>
      </w:r>
      <w:proofErr w:type="spellStart"/>
      <w:r w:rsidRPr="00B128FB">
        <w:rPr>
          <w:rFonts w:ascii="Times New Roman" w:hAnsi="Times New Roman" w:cs="Times New Roman" w:hint="cs"/>
          <w:color w:val="FF0000"/>
          <w:sz w:val="24"/>
          <w:szCs w:val="24"/>
          <w:rtl/>
        </w:rPr>
        <w:t>והותריך</w:t>
      </w:r>
      <w:proofErr w:type="spellEnd"/>
      <w:r w:rsidRPr="00B128FB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ה׳ לטובה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בכל היעודים הטובים שיזכו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9BB5AAE" w14:textId="6AFFF03B" w:rsidR="00C9687B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30:</w:t>
      </w:r>
      <w:r w:rsidR="00630705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כי ישוב ה' לשוש עליך</w:t>
      </w:r>
      <w:r w:rsidR="00C9687B" w:rsidRPr="00F919F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לטוב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דברה תורה כלשון בני אדם</w:t>
      </w:r>
      <w:r w:rsidR="0063070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והנה לאומות העולם אומר </w:t>
      </w:r>
      <w:r w:rsidR="005A3C0F" w:rsidRPr="009238F5">
        <w:rPr>
          <w:rFonts w:ascii="Times New Roman" w:hAnsi="Times New Roman" w:cs="Times New Roman"/>
          <w:color w:val="FFC000"/>
          <w:sz w:val="24"/>
          <w:szCs w:val="24"/>
          <w:rtl/>
        </w:rPr>
        <w:t>כן ישיש</w:t>
      </w:r>
      <w:r w:rsidR="009238F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9238F5" w:rsidRPr="009238F5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9238F5" w:rsidRPr="009238F5">
        <w:rPr>
          <w:rFonts w:ascii="Times New Roman" w:hAnsi="Times New Roman" w:cs="Times New Roman" w:hint="cs"/>
          <w:color w:val="0070C0"/>
          <w:sz w:val="24"/>
          <w:szCs w:val="24"/>
          <w:rtl/>
        </w:rPr>
        <w:t>כח:סג</w:t>
      </w:r>
      <w:proofErr w:type="spellEnd"/>
      <w:r w:rsidR="009238F5" w:rsidRPr="009238F5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9238F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9238F5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בנין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הפעיל יוצא</w:t>
      </w:r>
      <w:r w:rsidR="0063070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ובטובת ישראל מפעלי הקל עומד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3929C0E" w14:textId="41882E8D" w:rsidR="00C9687B" w:rsidRDefault="00C9687B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06EA586" w14:textId="22C90805" w:rsidR="00F308F5" w:rsidRDefault="00F308F5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30:10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כִּ֣י תִשְׁמַ֗ע בְּקוֹל֙ יְהוָ֣ה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לִשְׁמֹ֤ר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מִצְוֺתָיו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וְחֻקֹּתָ֔יו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הַכְּתוּבָ֕ה בְּסֵ֥פֶר הַתּוֹרָ֖ה הַזֶּ֑ה כִּ֤י תָשׁוּב֙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אֶל־יְהוָ֣ה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בְּכָל־לְבָֽבְך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וּבְכָל־נַפְשֶֽׁך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7A798C90" w14:textId="5CC1B647" w:rsidR="00C9687B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30:</w:t>
      </w:r>
      <w:r w:rsidR="00630705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וחקותיו</w:t>
      </w:r>
      <w:proofErr w:type="spellEnd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הכתובה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כל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אחת ואחת</w:t>
      </w:r>
      <w:r w:rsidR="00166AC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C00B9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ולא האמורה</w:t>
      </w:r>
      <w:r w:rsidR="005B309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כדעת בעלי הקבלה על תורה שבעל פה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416F6D1" w14:textId="035805DA" w:rsidR="00C9687B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30:</w:t>
      </w:r>
      <w:r w:rsidR="00630705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כי</w:t>
      </w:r>
      <w:r w:rsidR="00C9687B" w:rsidRPr="00F919F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תשוב אל ה'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כל אלו הבטחות</w:t>
      </w:r>
      <w:r w:rsidR="0071429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חשש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לאמר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30705">
        <w:rPr>
          <w:rFonts w:ascii="Times New Roman" w:hAnsi="Times New Roman" w:cs="Times New Roman"/>
          <w:color w:val="FFC000"/>
          <w:sz w:val="24"/>
          <w:szCs w:val="24"/>
          <w:rtl/>
        </w:rPr>
        <w:t>הכתובה</w:t>
      </w:r>
      <w:r w:rsidR="00864EC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כנגד אותו הדור</w:t>
      </w:r>
      <w:r w:rsidR="00C00B9B">
        <w:rPr>
          <w:rFonts w:ascii="Times New Roman" w:hAnsi="Times New Roman" w:cs="Times New Roman" w:hint="cs"/>
          <w:sz w:val="24"/>
          <w:szCs w:val="24"/>
          <w:rtl/>
        </w:rPr>
        <w:t xml:space="preserve"> מדבר</w:t>
      </w:r>
      <w:r w:rsidR="00A861B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שישראל עתה חלוקים ואומרים תורה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שבעל פה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0079C6C" w14:textId="1545633D" w:rsidR="00C9687B" w:rsidRDefault="00C9687B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1FCD036" w14:textId="1BFA458D" w:rsidR="00F308F5" w:rsidRDefault="000C17D4" w:rsidP="004452B1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30:11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כִּ֚י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הַמִּצְוָ֣ה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הַזֹּ֔את אֲשֶׁ֛ר אָֽנֹכִ֥י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מְצַוְּך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הַיּ֑וֹם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לֹֽא־נִפְלֵ֥את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הִוא֙ מִמְּךָ֔ וְלֹ֥א רְחֹקָ֖ה הִֽוא׃</w:t>
      </w:r>
    </w:p>
    <w:p w14:paraId="05CA830A" w14:textId="1E919898" w:rsidR="00835F33" w:rsidRDefault="00835F33" w:rsidP="00835F33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30:12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לֹ֥א בַשָּׁמַ֖יִם הִ֑וא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לֵאמֹ֗ר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מִ֣י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יַֽעֲלֶה־לָּ֤נו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הַשָּׁמַ֨יְמָה֙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וְיִקָּחֶ֣ה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לָּ֔נוּ וְיַשְׁמִעֵ֥נוּ אֹתָ֖הּ וְנַֽעֲשֶֽׂנָּה׃ </w:t>
      </w:r>
    </w:p>
    <w:p w14:paraId="6B4AE087" w14:textId="44E2F0C5" w:rsidR="00835F33" w:rsidRDefault="00835F33" w:rsidP="00835F3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30:13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וְלֹֽא־מֵעֵ֥בֶר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לַיָּ֖ם הִ֑וא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לֵאמֹ֗ר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מִ֣י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יַֽעֲבָר־לָ֜נו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אֶל־עֵ֤בֶר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הַיָּם֙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וְיִקָּחֶ֣ה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לָּ֔נוּ וְיַשְׁמִעֵ֥נוּ אֹתָ֖הּ וְנַֽעֲשֶֽׂנָּה׃ </w:t>
      </w:r>
    </w:p>
    <w:p w14:paraId="1BBA0EEB" w14:textId="02764A66" w:rsidR="00C9687B" w:rsidRDefault="00835F33" w:rsidP="00835F3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-13</w:t>
      </w:r>
      <w:r w:rsidR="00592009">
        <w:rPr>
          <w:rFonts w:ascii="Times New Roman" w:hAnsi="Times New Roman" w:cs="Times New Roman" w:hint="cs"/>
          <w:color w:val="FF0000"/>
          <w:sz w:val="24"/>
          <w:szCs w:val="24"/>
          <w:rtl/>
        </w:rPr>
        <w:t>30:</w:t>
      </w:r>
      <w:r w:rsidR="005B7990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 w:rsidR="00592009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כי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המצוה</w:t>
      </w:r>
      <w:proofErr w:type="spellEnd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הזאת אשר אנכי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מצוך</w:t>
      </w:r>
      <w:proofErr w:type="spellEnd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היום לא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נפלאת</w:t>
      </w:r>
      <w:proofErr w:type="spellEnd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היא ממך</w:t>
      </w:r>
      <w:r w:rsidR="00C9687B" w:rsidRPr="00F919F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ולא רחוקה היא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שבאר על דרך הבטחה שישראל עתידים לשמור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התורה</w:t>
      </w:r>
      <w:r w:rsidR="008D1CD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ועל ידי שמירת התורה יזכו לחיי העולם הבא</w:t>
      </w:r>
      <w:r w:rsidR="00C00B9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אמר לאנשי אותו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הדור </w:t>
      </w:r>
      <w:r w:rsidR="005A3C0F" w:rsidRPr="004B5ED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</w:t>
      </w:r>
      <w:proofErr w:type="spellStart"/>
      <w:r w:rsidR="005A3C0F" w:rsidRPr="004B5EDB">
        <w:rPr>
          <w:rFonts w:ascii="Times New Roman" w:hAnsi="Times New Roman" w:cs="Times New Roman"/>
          <w:color w:val="FFC000"/>
          <w:sz w:val="24"/>
          <w:szCs w:val="24"/>
          <w:rtl/>
        </w:rPr>
        <w:t>המצוה</w:t>
      </w:r>
      <w:proofErr w:type="spellEnd"/>
      <w:r w:rsidR="005A3C0F" w:rsidRPr="004B5ED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הזאת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אינה</w:t>
      </w:r>
      <w:r w:rsidR="005B799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5B7990">
        <w:rPr>
          <w:rFonts w:ascii="Times New Roman" w:hAnsi="Times New Roman" w:cs="Times New Roman"/>
          <w:color w:val="FFC000"/>
          <w:sz w:val="24"/>
          <w:szCs w:val="24"/>
          <w:rtl/>
        </w:rPr>
        <w:t>נפלאת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מכוסה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4B5EDB">
        <w:rPr>
          <w:rFonts w:ascii="Times New Roman" w:hAnsi="Times New Roman" w:cs="Times New Roman"/>
          <w:color w:val="FFC000"/>
          <w:sz w:val="24"/>
          <w:szCs w:val="24"/>
          <w:rtl/>
        </w:rPr>
        <w:t>ולא רחוקה</w:t>
      </w:r>
      <w:r w:rsidR="00C60C94" w:rsidRPr="004B5ED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>-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מלהשיגה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>.</w:t>
      </w:r>
      <w:r w:rsidR="00C00B9B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וכנגד</w:t>
      </w:r>
      <w:r w:rsidR="005B799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5B7990">
        <w:rPr>
          <w:rFonts w:ascii="Times New Roman" w:hAnsi="Times New Roman" w:cs="Times New Roman"/>
          <w:color w:val="FFC000"/>
          <w:sz w:val="24"/>
          <w:szCs w:val="24"/>
          <w:rtl/>
        </w:rPr>
        <w:t>נפלאת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אמר </w:t>
      </w:r>
      <w:r w:rsidR="005A3C0F" w:rsidRPr="005B7990">
        <w:rPr>
          <w:rFonts w:ascii="Times New Roman" w:hAnsi="Times New Roman" w:cs="Times New Roman"/>
          <w:color w:val="FFC000"/>
          <w:sz w:val="24"/>
          <w:szCs w:val="24"/>
          <w:rtl/>
        </w:rPr>
        <w:t>לא בשמים היא</w:t>
      </w:r>
      <w:r w:rsidR="005B799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וכנגד </w:t>
      </w:r>
      <w:r w:rsidR="005A3C0F" w:rsidRPr="007B378B">
        <w:rPr>
          <w:rFonts w:ascii="Times New Roman" w:hAnsi="Times New Roman" w:cs="Times New Roman"/>
          <w:color w:val="FFC000"/>
          <w:sz w:val="24"/>
          <w:szCs w:val="24"/>
          <w:rtl/>
        </w:rPr>
        <w:t>רחוקה</w:t>
      </w:r>
      <w:r w:rsidR="00C60C94" w:rsidRPr="007B378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אמר</w:t>
      </w:r>
      <w:r w:rsidR="00592009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5B7990">
        <w:rPr>
          <w:rFonts w:ascii="Times New Roman" w:hAnsi="Times New Roman" w:cs="Times New Roman"/>
          <w:color w:val="FFC000"/>
          <w:sz w:val="24"/>
          <w:szCs w:val="24"/>
          <w:rtl/>
        </w:rPr>
        <w:t>ולא מעבר לים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5577F78" w14:textId="77777777" w:rsidR="000C17D4" w:rsidRDefault="000C17D4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46938EEA" w14:textId="2DA40FEE" w:rsidR="000C17D4" w:rsidRDefault="000C17D4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30:14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כִּֽי־קָר֥וֹב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אֵלֶ֛יךָ הַדָּבָ֖ר מְאֹ֑ד בְּפִ֥יךָ וּבִֽלְבָבְךָ֖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לַֽעֲשֹׂתֽו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ֹ׃</w:t>
      </w:r>
    </w:p>
    <w:p w14:paraId="30346309" w14:textId="7D1F92F1" w:rsidR="00C9687B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30:</w:t>
      </w:r>
      <w:r w:rsidR="005B7990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כי קרוב אליך הדבר מאד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שמצד עצם התורה אין לכם שום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מניעה</w:t>
      </w:r>
      <w:r w:rsidR="00835F3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ויש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בכחך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להשיג ממנה כל מבוקשך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99D788A" w14:textId="7A91C54A" w:rsidR="005673C4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30:</w:t>
      </w:r>
      <w:r w:rsidR="005B7990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בפיך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תהגה</w:t>
      </w:r>
      <w:r w:rsidR="00835F3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</w:t>
      </w:r>
      <w:r w:rsidR="00C968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והגית בו יומם ולילה</w:t>
      </w:r>
      <w:r w:rsidR="0068662A">
        <w:rPr>
          <w:rFonts w:ascii="Times New Roman" w:hAnsi="Times New Roman" w:cs="Times New Roman" w:hint="cs"/>
          <w:color w:val="FFC000"/>
          <w:sz w:val="24"/>
          <w:szCs w:val="24"/>
          <w:rtl/>
        </w:rPr>
        <w:t>...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למען תשכיל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(יהושע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r w:rsidR="002F3BDF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5B7990" w:rsidRPr="005B799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5B7990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sz w:val="24"/>
          <w:szCs w:val="24"/>
          <w:rtl/>
        </w:rPr>
        <w:t xml:space="preserve">זהו טעם </w:t>
      </w:r>
      <w:r w:rsidR="005A3C0F" w:rsidRPr="005B7990">
        <w:rPr>
          <w:rFonts w:ascii="Times New Roman" w:hAnsi="Times New Roman" w:cs="Times New Roman"/>
          <w:color w:val="FFC000"/>
          <w:sz w:val="24"/>
          <w:szCs w:val="24"/>
          <w:rtl/>
        </w:rPr>
        <w:t>ובלבבך</w:t>
      </w:r>
      <w:r w:rsidR="005673C4" w:rsidRPr="005B799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5B7990">
        <w:rPr>
          <w:rFonts w:ascii="Times New Roman" w:hAnsi="Times New Roman" w:cs="Times New Roman"/>
          <w:color w:val="FFC000"/>
          <w:sz w:val="24"/>
          <w:szCs w:val="24"/>
          <w:rtl/>
        </w:rPr>
        <w:t>לעשותו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92623B8" w14:textId="7760481C" w:rsidR="005673C4" w:rsidRDefault="005673C4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3BB5C79" w14:textId="5D0AEF4A" w:rsidR="000C17D4" w:rsidRDefault="000C17D4" w:rsidP="004452B1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30:15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רְאֵ֨ה נָתַ֤תִּי לְפָנֶ֨יךָ֙ הַיּ֔וֹם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אֶת־הַֽחַיִּ֖ים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וְאֶת־הַטּ֑וֹב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וְאֶת־הַמָּ֖וֶת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וְאֶת־הָרָֽע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078AC406" w14:textId="78BBC7D7" w:rsidR="00174092" w:rsidRDefault="00174092" w:rsidP="00174092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30:16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אֲשֶׁ֨ר אָֽנֹכִ֣י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מְצַוְּך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ָ֮ הַיּוֹם֒ לְאַֽהֲבָ֞ה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אֶת־יְהוָ֤ה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אֱלֹהֶ֨יך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לָלֶ֣כֶת בִּדְרָכָ֔יו וְלִשְׁמֹ֛ר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מִצְוֺתָ֥יו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וְחֻקֹּתָ֖יו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וּמִשְׁפָּטָ֑יו וְחָיִ֣יתָ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וְרָבִ֔ית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וּבֵֽרַכְךָ֙ יְהוָ֣ה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בָּאָ֕רֶץ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אֲשֶׁר־אַתָּ֥ה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בָא־שָׁ֖מָּה לְרִשְׁתָּֽהּ׃</w:t>
      </w:r>
    </w:p>
    <w:p w14:paraId="700C4A6D" w14:textId="56EE815C" w:rsidR="00E23912" w:rsidRDefault="00592009" w:rsidP="00E23912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30:</w:t>
      </w:r>
      <w:r w:rsidR="005B7990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ראה נתתי לפניך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עוד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שצויתי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לך התורה ונשאר הדבר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לפי שלמות טבעך</w:t>
      </w:r>
      <w:r w:rsidR="00835F3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</w:t>
      </w:r>
      <w:r w:rsidR="005A3C0F" w:rsidRPr="00A95E68">
        <w:rPr>
          <w:rFonts w:ascii="Times New Roman" w:hAnsi="Times New Roman" w:cs="Times New Roman"/>
          <w:color w:val="FFC000"/>
          <w:sz w:val="24"/>
          <w:szCs w:val="24"/>
          <w:rtl/>
        </w:rPr>
        <w:t>ראה נתתי לפניך היום את החיים ואת הטוב</w:t>
      </w:r>
      <w:r w:rsidR="005B799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E23912"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הגמול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והענש</w:t>
      </w:r>
      <w:r w:rsidR="00E2391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E2391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ואת </w:t>
      </w:r>
      <w:proofErr w:type="spellStart"/>
      <w:r w:rsidR="005A3C0F" w:rsidRPr="00E23912">
        <w:rPr>
          <w:rFonts w:ascii="Times New Roman" w:hAnsi="Times New Roman" w:cs="Times New Roman"/>
          <w:color w:val="FFC000"/>
          <w:sz w:val="24"/>
          <w:szCs w:val="24"/>
          <w:rtl/>
        </w:rPr>
        <w:t>המות</w:t>
      </w:r>
      <w:proofErr w:type="spellEnd"/>
      <w:r w:rsidR="005A3C0F" w:rsidRPr="00E2391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ואת הרע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גמול העולם הזה וגמול העולם הבא</w:t>
      </w:r>
      <w:r w:rsidR="00B9668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והנה </w:t>
      </w:r>
      <w:r w:rsidR="005A3C0F" w:rsidRPr="00A95E68">
        <w:rPr>
          <w:rFonts w:ascii="Times New Roman" w:hAnsi="Times New Roman" w:cs="Times New Roman"/>
          <w:color w:val="FFC000"/>
          <w:sz w:val="24"/>
          <w:szCs w:val="24"/>
          <w:rtl/>
        </w:rPr>
        <w:t>החיים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5A3C0F" w:rsidRPr="00A95E68">
        <w:rPr>
          <w:rFonts w:ascii="Times New Roman" w:hAnsi="Times New Roman" w:cs="Times New Roman"/>
          <w:color w:val="FFC000"/>
          <w:sz w:val="24"/>
          <w:szCs w:val="24"/>
          <w:rtl/>
        </w:rPr>
        <w:t>המות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כנגד העולם הבא</w:t>
      </w:r>
      <w:r w:rsidR="005B799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</w:t>
      </w:r>
      <w:r w:rsidR="005A3C0F" w:rsidRPr="00A95E68">
        <w:rPr>
          <w:rFonts w:ascii="Times New Roman" w:hAnsi="Times New Roman" w:cs="Times New Roman"/>
          <w:color w:val="FFC000"/>
          <w:sz w:val="24"/>
          <w:szCs w:val="24"/>
          <w:rtl/>
        </w:rPr>
        <w:t>הטוב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</w:t>
      </w:r>
      <w:r w:rsidR="00775D2D" w:rsidRPr="00A95E68">
        <w:rPr>
          <w:rFonts w:ascii="Times New Roman" w:hAnsi="Times New Roman" w:cs="Times New Roman" w:hint="eastAsia"/>
          <w:color w:val="FFC000"/>
          <w:sz w:val="24"/>
          <w:szCs w:val="24"/>
          <w:rtl/>
        </w:rPr>
        <w:t>ה</w:t>
      </w:r>
      <w:r w:rsidR="005A3C0F" w:rsidRPr="00A95E68">
        <w:rPr>
          <w:rFonts w:ascii="Times New Roman" w:hAnsi="Times New Roman" w:cs="Times New Roman"/>
          <w:color w:val="FFC000"/>
          <w:sz w:val="24"/>
          <w:szCs w:val="24"/>
          <w:rtl/>
        </w:rPr>
        <w:t>רע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כנגד העולם הזה</w:t>
      </w:r>
      <w:r w:rsidR="005B799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ועל כן בעניין ה</w:t>
      </w:r>
      <w:r w:rsidR="005A3C0F" w:rsidRPr="00A95E68">
        <w:rPr>
          <w:rFonts w:ascii="Times New Roman" w:hAnsi="Times New Roman" w:cs="Times New Roman"/>
          <w:color w:val="FFC000"/>
          <w:sz w:val="24"/>
          <w:szCs w:val="24"/>
          <w:rtl/>
        </w:rPr>
        <w:t>חיים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5A3C0F" w:rsidRPr="00A95E68">
        <w:rPr>
          <w:rFonts w:ascii="Times New Roman" w:hAnsi="Times New Roman" w:cs="Times New Roman"/>
          <w:color w:val="FFC000"/>
          <w:sz w:val="24"/>
          <w:szCs w:val="24"/>
          <w:rtl/>
        </w:rPr>
        <w:t>המות</w:t>
      </w:r>
      <w:proofErr w:type="spellEnd"/>
      <w:r w:rsidR="005A3C0F" w:rsidRPr="00A95E6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היות קיום והעדר</w:t>
      </w:r>
      <w:r w:rsidR="004655D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ומאמר </w:t>
      </w:r>
      <w:r w:rsidR="005A3C0F" w:rsidRPr="00A95E68">
        <w:rPr>
          <w:rFonts w:ascii="Times New Roman" w:hAnsi="Times New Roman" w:cs="Times New Roman"/>
          <w:color w:val="FFC000"/>
          <w:sz w:val="24"/>
          <w:szCs w:val="24"/>
          <w:rtl/>
        </w:rPr>
        <w:t>הטוב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</w:t>
      </w:r>
      <w:r w:rsidR="005A3C0F" w:rsidRPr="00A95E68">
        <w:rPr>
          <w:rFonts w:ascii="Times New Roman" w:hAnsi="Times New Roman" w:cs="Times New Roman"/>
          <w:color w:val="FFC000"/>
          <w:sz w:val="24"/>
          <w:szCs w:val="24"/>
          <w:rtl/>
        </w:rPr>
        <w:t>הרע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היות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שני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קיומים</w:t>
      </w:r>
      <w:proofErr w:type="spellEnd"/>
      <w:r w:rsidR="005B799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1E0B63B" w14:textId="660EC8C3" w:rsidR="009522ED" w:rsidRDefault="005A3C0F" w:rsidP="00E23912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ולא יתכן מאמר אומר כי כל הרעות כלם העדרים</w:t>
      </w:r>
      <w:r w:rsidR="005B799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הנה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מצאנו אומר </w:t>
      </w:r>
      <w:r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הוי האומרים לרע טוב ולטוב רע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r w:rsidR="00193CA1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proofErr w:type="spellEnd"/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746E" w:rsidRPr="00C6746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והם כללים</w:t>
      </w:r>
      <w:r w:rsidR="00C6746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ואמר שני מינים</w:t>
      </w:r>
      <w:r w:rsidR="00C6746E">
        <w:rPr>
          <w:rFonts w:ascii="Times New Roman" w:hAnsi="Times New Roman" w:cs="Times New Roman" w:hint="cs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האחד קיום והעדר</w:t>
      </w:r>
      <w:r w:rsidR="00775D2D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והאח</w:t>
      </w:r>
      <w:r w:rsidR="00030431">
        <w:rPr>
          <w:rFonts w:ascii="Times New Roman" w:hAnsi="Times New Roman" w:cs="Times New Roman" w:hint="cs"/>
          <w:sz w:val="24"/>
          <w:szCs w:val="24"/>
          <w:rtl/>
        </w:rPr>
        <w:t>ר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שני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קיומים</w:t>
      </w:r>
      <w:proofErr w:type="spellEnd"/>
      <w:r w:rsidR="0003043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שמים חשך</w:t>
      </w:r>
      <w:r w:rsidR="005673C4" w:rsidRPr="00DB764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לאו</w:t>
      </w:r>
      <w:r w:rsidR="00775D2D">
        <w:rPr>
          <w:rFonts w:ascii="Times New Roman" w:hAnsi="Times New Roman" w:cs="Times New Roman" w:hint="cs"/>
          <w:color w:val="FFC000"/>
          <w:sz w:val="24"/>
          <w:szCs w:val="24"/>
          <w:rtl/>
        </w:rPr>
        <w:t>ר</w:t>
      </w:r>
      <w:r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ואור לחשך שמים מר למתוק ומתוק למר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(שם)</w:t>
      </w:r>
      <w:r w:rsidR="00C6746E" w:rsidRPr="00C6746E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E5BA86E" w14:textId="30E52878" w:rsidR="005673C4" w:rsidRPr="00E12BE0" w:rsidRDefault="00BF6903" w:rsidP="00E12BE0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 w:rsidRPr="00BF6903">
        <w:rPr>
          <w:rFonts w:ascii="Times New Roman" w:hAnsi="Times New Roman" w:cs="Times New Roman" w:hint="cs"/>
          <w:color w:val="FF0000"/>
          <w:sz w:val="24"/>
          <w:szCs w:val="24"/>
          <w:rtl/>
        </w:rPr>
        <w:t>30:15-16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והנה מצד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הבטחת הגמול והענש יש לך </w:t>
      </w:r>
      <w:r w:rsidR="005A3C0F" w:rsidRPr="0000124B">
        <w:rPr>
          <w:rFonts w:ascii="Times New Roman" w:hAnsi="Times New Roman" w:cs="Times New Roman"/>
          <w:color w:val="FFC000"/>
          <w:sz w:val="24"/>
          <w:szCs w:val="24"/>
          <w:rtl/>
        </w:rPr>
        <w:t>לאהבה את ה'</w:t>
      </w:r>
      <w:r w:rsidR="00E12BE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היא ידיעת השם</w:t>
      </w:r>
      <w:r w:rsidR="00775D2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שלא נתן לך המצות כי אם להיטיב לך</w:t>
      </w:r>
      <w:r w:rsidR="00775D2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 ואין שמירת התורה לתועלת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</w:t>
      </w:r>
      <w:r w:rsidR="0047491A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</w:t>
      </w:r>
      <w:r w:rsidR="0000124B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47491A">
        <w:rPr>
          <w:rFonts w:ascii="Times New Roman" w:hAnsi="Times New Roman" w:cs="Times New Roman" w:hint="cs"/>
          <w:sz w:val="24"/>
          <w:szCs w:val="24"/>
          <w:rtl/>
        </w:rPr>
        <w:t>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צ</w:t>
      </w:r>
      <w:r w:rsidR="0000124B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00124B">
        <w:rPr>
          <w:rFonts w:ascii="Times New Roman" w:hAnsi="Times New Roman" w:cs="Times New Roman" w:hint="cs"/>
          <w:sz w:val="24"/>
          <w:szCs w:val="24"/>
          <w:rtl/>
        </w:rPr>
        <w:t>ֶּ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D597BD8" w14:textId="77777777" w:rsidR="009E4B2A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30:</w:t>
      </w:r>
      <w:r w:rsidR="00C6746E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לשמור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מצותיו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וחקותיו</w:t>
      </w:r>
      <w:proofErr w:type="spellEnd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ומשפטיו וחיית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ורבית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זהו שכר השמירה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6CF0FF48" w14:textId="73EB4B91" w:rsidR="005673C4" w:rsidRDefault="005673C4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4BEEC05" w14:textId="5969EEFC" w:rsidR="000C17D4" w:rsidRDefault="000C17D4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30:17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וְאִם־יִפְנֶ֥ה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לְבָֽבְךָ֖ וְלֹ֣א תִשְׁמָ֑ע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וְנִדַּחְת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ָּ֗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וְהִֽשְׁתַּחֲוִ֛ית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לֵֽאלֹהִ֥ים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אֲחֵרִ֖ים וַֽעֲבַדְתָּֽם׃</w:t>
      </w:r>
    </w:p>
    <w:p w14:paraId="747E6A0F" w14:textId="77777777" w:rsidR="005673C4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30:</w:t>
      </w:r>
      <w:r w:rsidR="00C6746E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ואם יפנה לבבך ולא תשמע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ונדחת</w:t>
      </w:r>
      <w:proofErr w:type="spellEnd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והשתחוית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לע"ז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0B7B9DC" w14:textId="6443E267" w:rsidR="005673C4" w:rsidRDefault="005673C4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B5173BE" w14:textId="1004B47F" w:rsidR="000C17D4" w:rsidRDefault="000C17D4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30:18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הִגַּ֤דְתִּי לָכֶם֙ הַיּ֔וֹם כִּ֥י אָבֹ֖ד תֹּֽאבֵד֑וּן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לֹֽא־תַאֲרִיכֻ֤ן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יָמִים֙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עַל־הָ֣אֲדָמָ֔ה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אֲשֶׁ֨ר אַתָּ֤ה עֹבֵר֙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אֶת־הַיַּרְדֵּ֔ן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לָב֥וֹא שָׁ֖מָּה לְרִשְׁתָּֽהּ׃</w:t>
      </w:r>
    </w:p>
    <w:p w14:paraId="136202DE" w14:textId="5BF9CCA3" w:rsidR="005673C4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30:</w:t>
      </w:r>
      <w:r w:rsidR="00C6746E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הגדתי לכם היום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שתתחייבו גלות</w:t>
      </w:r>
      <w:r w:rsidR="00775D2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ואע"פ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שתתישבו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בארץ </w:t>
      </w:r>
      <w:r w:rsidR="005A3C0F" w:rsidRPr="00732B1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 תאריכון ימים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עליה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214BF3D" w14:textId="2829ED5E" w:rsidR="005673C4" w:rsidRDefault="005673C4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4FB0751" w14:textId="78528725" w:rsidR="000E2EC2" w:rsidRPr="003C0BC2" w:rsidRDefault="000C17D4" w:rsidP="003C0BC2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30:19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הַֽעִדֹ֨תִי בָכֶ֣ם הַיּוֹם֮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אֶת־הַשָּׁמַ֣יִם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וְאֶת־הָאָרֶץ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֒ הַֽחַיִּ֤ים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וְהַמָּ֨וֶת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נָתַ֣תִּי לְפָנֶ֔יךָ הַבְּרָכָ֖ה וְהַקְּלָלָ֑ה וּבָֽחַרְתָּ֙ בַּֽחַיִּ֔ים לְמַ֥עַן </w:t>
      </w:r>
      <w:r w:rsidR="003C0BC2"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תִּֽחְיֶ֖ה אַתָּ֥ה וְזַרְעֶֽךָ׃</w:t>
      </w:r>
    </w:p>
    <w:p w14:paraId="6B83EE3C" w14:textId="4DC4F07C" w:rsidR="000C17D4" w:rsidRDefault="000E2EC2" w:rsidP="003C0BC2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30:20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לְאַֽהֲבָה֙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אֶת־יְהוָ֣ה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לִשְׁמֹ֥עַ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בְּקֹל֖ו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וּלְדָבְקָה־ב֑ו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כִּ֣י ה֤וּא חַיֶּ֨יךָ֙ וְאֹ֣רֶךְ יָמֶ֔יךָ לָשֶׁ֣בֶת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עַל־הָֽאֲדָמָ֗ה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אֲשֶׁר֩ נִשְׁבַּ֨ע יְהוָ֧ה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לַֽאֲבֹתֶ֛יך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לְאַבְרָהָ֛ם לְיִצְחָ֥ק וּֽלְיַעֲקֹ֖ב לָתֵ֥ת לָהֶֽם׃ </w:t>
      </w:r>
    </w:p>
    <w:p w14:paraId="60F950AA" w14:textId="6C8DB8F0" w:rsidR="005673C4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30:</w:t>
      </w:r>
      <w:r w:rsidR="00C6746E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העידותי</w:t>
      </w:r>
      <w:r w:rsidR="005673C4" w:rsidRPr="00F919F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בכם היום את השמים ואת הארץ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919F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אלו עדים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קימים</w:t>
      </w:r>
      <w:proofErr w:type="spellEnd"/>
      <w:r w:rsidR="00F770D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נאמר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האזינו</w:t>
      </w:r>
      <w:r w:rsidR="005673C4" w:rsidRPr="00DB764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השמים </w:t>
      </w:r>
      <w:proofErr w:type="spellStart"/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ואדברה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(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דברים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r w:rsidR="00FC1A26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746E" w:rsidRPr="00C6746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 יתכן שהטעם בעת שיבעטו יהיו לוקים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 ידיהם</w:t>
      </w:r>
      <w:r w:rsidR="00F770D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והיו שמיך אשר על ראשך </w:t>
      </w:r>
      <w:proofErr w:type="spellStart"/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נחשת</w:t>
      </w:r>
      <w:proofErr w:type="spellEnd"/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והארץ אשר תחתיך</w:t>
      </w:r>
      <w:r w:rsidR="005673C4" w:rsidRPr="00DB764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ברזל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(שם </w:t>
      </w:r>
      <w:proofErr w:type="spellStart"/>
      <w:r w:rsidR="00775D2D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r w:rsidR="00775D2D">
        <w:rPr>
          <w:rFonts w:ascii="Times New Roman" w:hAnsi="Times New Roman" w:cs="Times New Roman" w:hint="cs"/>
          <w:color w:val="0070C0"/>
          <w:sz w:val="24"/>
          <w:szCs w:val="24"/>
          <w:rtl/>
        </w:rPr>
        <w:t>ח</w:t>
      </w:r>
      <w:r w:rsidR="00776EF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כג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746E" w:rsidRPr="00C6746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וטעם זו העדות</w:t>
      </w:r>
      <w:r w:rsidR="00573E1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6746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החיים </w:t>
      </w:r>
      <w:proofErr w:type="spellStart"/>
      <w:r w:rsidR="005A3C0F" w:rsidRPr="00C6746E">
        <w:rPr>
          <w:rFonts w:ascii="Times New Roman" w:hAnsi="Times New Roman" w:cs="Times New Roman"/>
          <w:color w:val="FFC000"/>
          <w:sz w:val="24"/>
          <w:szCs w:val="24"/>
          <w:rtl/>
        </w:rPr>
        <w:t>והמות</w:t>
      </w:r>
      <w:proofErr w:type="spellEnd"/>
      <w:r w:rsidR="005A3C0F" w:rsidRPr="00C6746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נתתי לפניך הברכה</w:t>
      </w:r>
      <w:r w:rsidR="005673C4" w:rsidRPr="00C6746E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C6746E">
        <w:rPr>
          <w:rFonts w:ascii="Times New Roman" w:hAnsi="Times New Roman" w:cs="Times New Roman"/>
          <w:color w:val="FFC000"/>
          <w:sz w:val="24"/>
          <w:szCs w:val="24"/>
          <w:rtl/>
        </w:rPr>
        <w:t>והקללה</w:t>
      </w:r>
      <w:r w:rsidR="00573E1A">
        <w:rPr>
          <w:rFonts w:ascii="Times New Roman" w:hAnsi="Times New Roman" w:cs="Times New Roman" w:hint="cs"/>
          <w:color w:val="FFC000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6746E">
        <w:rPr>
          <w:rFonts w:ascii="Times New Roman" w:hAnsi="Times New Roman" w:cs="Times New Roman"/>
          <w:color w:val="FFC000"/>
          <w:sz w:val="24"/>
          <w:szCs w:val="24"/>
          <w:rtl/>
        </w:rPr>
        <w:t>ובחרת בחיים</w:t>
      </w:r>
      <w:r w:rsidR="00C6746E" w:rsidRPr="00C6746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C6746E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שהוא על צד הבחירה</w:t>
      </w:r>
      <w:r w:rsidR="00783D0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שאין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שהבטחתי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לדור העתיד</w:t>
      </w:r>
      <w:r w:rsidR="004278C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כגון ימי המשיח</w:t>
      </w:r>
      <w:r w:rsidR="004278C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באמור </w:t>
      </w:r>
      <w:r w:rsidR="005A3C0F" w:rsidRPr="00C6746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ומל ה' </w:t>
      </w:r>
      <w:proofErr w:type="spellStart"/>
      <w:r w:rsidR="005A3C0F" w:rsidRPr="00C6746E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5A3C0F" w:rsidRPr="00C6746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את לבבך</w:t>
      </w:r>
      <w:r w:rsidR="00C6746E" w:rsidRPr="00C6746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C6746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ואמר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והסירותי את לב האבן מבשרכם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3D1316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r w:rsidR="003D1316">
        <w:rPr>
          <w:rFonts w:ascii="Times New Roman" w:hAnsi="Times New Roman" w:cs="Times New Roman" w:hint="cs"/>
          <w:color w:val="0070C0"/>
          <w:sz w:val="24"/>
          <w:szCs w:val="24"/>
          <w:rtl/>
        </w:rPr>
        <w:t>חזקאל</w:t>
      </w:r>
      <w:r w:rsidR="003D1316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לו</w:t>
      </w:r>
      <w:r w:rsidR="00D41E6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כו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D4889B6" w14:textId="55B95166" w:rsidR="005673C4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30:</w:t>
      </w:r>
      <w:r w:rsidR="00C6746E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ובחרת בחיים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והאדם בן בחירה</w:t>
      </w:r>
      <w:r w:rsidR="00F7257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ועתה פן ישלח ידו ולקח גם מעץ החיים ואכל</w:t>
      </w:r>
      <w:r w:rsidR="005673C4" w:rsidRPr="00DB764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וחי לעולם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r w:rsidR="0071432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5A3C0F" w:rsidRPr="00C6746E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60F4F60" w14:textId="674DB7CD" w:rsidR="000C17D4" w:rsidRDefault="00592009" w:rsidP="000E2EC2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30:</w:t>
      </w:r>
      <w:r w:rsidR="00C6746E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 w:rsidR="00F900AC">
        <w:rPr>
          <w:rFonts w:ascii="Times New Roman" w:hAnsi="Times New Roman" w:cs="Times New Roman" w:hint="cs"/>
          <w:color w:val="FF0000"/>
          <w:sz w:val="24"/>
          <w:szCs w:val="24"/>
          <w:rtl/>
        </w:rPr>
        <w:t>-20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למען תחיה אתה וזרעך</w:t>
      </w:r>
      <w:r w:rsidR="00F900AC">
        <w:rPr>
          <w:rFonts w:ascii="Times New Roman" w:hAnsi="Times New Roman" w:cs="Times New Roman" w:hint="cs"/>
          <w:sz w:val="24"/>
          <w:szCs w:val="24"/>
          <w:rtl/>
        </w:rPr>
        <w:t xml:space="preserve"> [</w:t>
      </w:r>
      <w:r w:rsidR="00F900AC" w:rsidRPr="00F900AC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לאהבה את ה׳ </w:t>
      </w:r>
      <w:proofErr w:type="spellStart"/>
      <w:r w:rsidR="00F900AC" w:rsidRPr="00F900AC">
        <w:rPr>
          <w:rFonts w:ascii="Times New Roman" w:hAnsi="Times New Roman" w:cs="Times New Roman" w:hint="cs"/>
          <w:color w:val="FFC000"/>
          <w:sz w:val="24"/>
          <w:szCs w:val="24"/>
          <w:rtl/>
        </w:rPr>
        <w:t>אלהיך</w:t>
      </w:r>
      <w:proofErr w:type="spellEnd"/>
      <w:r w:rsidR="00F900AC">
        <w:rPr>
          <w:rFonts w:ascii="Times New Roman" w:hAnsi="Times New Roman" w:cs="Times New Roman" w:hint="cs"/>
          <w:sz w:val="24"/>
          <w:szCs w:val="24"/>
          <w:rtl/>
        </w:rPr>
        <w:t>]:</w:t>
      </w:r>
    </w:p>
    <w:p w14:paraId="5AB9554E" w14:textId="2DAA9E14" w:rsidR="008E347A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30:</w:t>
      </w:r>
      <w:r w:rsidR="00C6746E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E4B2A">
        <w:rPr>
          <w:rFonts w:ascii="Times New Roman" w:hAnsi="Times New Roman" w:cs="Times New Roman"/>
          <w:color w:val="FF0000"/>
          <w:sz w:val="24"/>
          <w:szCs w:val="24"/>
          <w:rtl/>
        </w:rPr>
        <w:t>לאהבה את ה'</w:t>
      </w:r>
      <w:r w:rsidR="005673C4" w:rsidRPr="009E4B2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9E4B2A">
        <w:rPr>
          <w:rFonts w:ascii="Times New Roman" w:hAnsi="Times New Roman" w:cs="Times New Roman"/>
          <w:color w:val="FF0000"/>
          <w:sz w:val="24"/>
          <w:szCs w:val="24"/>
          <w:rtl/>
        </w:rPr>
        <w:t>אלהיך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ואיזהו גבול האהבה</w:t>
      </w:r>
      <w:r w:rsidR="00F002FC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6746E">
        <w:rPr>
          <w:rFonts w:ascii="Times New Roman" w:hAnsi="Times New Roman" w:cs="Times New Roman"/>
          <w:color w:val="FFC000"/>
          <w:sz w:val="24"/>
          <w:szCs w:val="24"/>
          <w:rtl/>
        </w:rPr>
        <w:t>לשמוע בקולו</w:t>
      </w:r>
      <w:r w:rsidR="00F002F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שמירת התורה שרוב מצותיה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ממין המפורסמות</w:t>
      </w:r>
      <w:r w:rsidR="001E794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יספיק לך</w:t>
      </w:r>
      <w:r w:rsidR="001E794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הן האדם היה כאחד ממנו לדעת</w:t>
      </w:r>
      <w:r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טוב ורע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852F77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בראשית </w:t>
      </w:r>
      <w:proofErr w:type="spellStart"/>
      <w:r w:rsidR="00852F77">
        <w:rPr>
          <w:rFonts w:ascii="Times New Roman" w:hAnsi="Times New Roman" w:cs="Times New Roman" w:hint="cs"/>
          <w:color w:val="0070C0"/>
          <w:sz w:val="24"/>
          <w:szCs w:val="24"/>
          <w:rtl/>
        </w:rPr>
        <w:t>ג:כב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746E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כי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גם בלא דעת נפש לא טוב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r w:rsidR="006D712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746E" w:rsidRPr="00C6746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6746E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וכתוב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וחוטאי חומס נפשו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(שם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r w:rsidR="006D712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לו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746E" w:rsidRPr="00C6746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אבל צריך שידבק </w:t>
      </w:r>
      <w:r w:rsidR="005A3C0F" w:rsidRPr="00511FE7">
        <w:rPr>
          <w:rFonts w:ascii="Times New Roman" w:hAnsi="Times New Roman" w:cs="Times New Roman"/>
          <w:sz w:val="24"/>
          <w:szCs w:val="24"/>
          <w:rtl/>
        </w:rPr>
        <w:t>בו</w:t>
      </w:r>
      <w:r w:rsidR="00D11EE7" w:rsidRPr="00511FE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6733DA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5F3259">
        <w:rPr>
          <w:rFonts w:ascii="Times New Roman" w:hAnsi="Times New Roman" w:cs="Times New Roman"/>
          <w:sz w:val="24"/>
          <w:szCs w:val="24"/>
          <w:rtl/>
        </w:rPr>
        <w:t>וזהו בצאת</w:t>
      </w:r>
      <w:r w:rsidR="005673C4" w:rsidRPr="005F325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B0E54">
        <w:rPr>
          <w:rFonts w:ascii="Times New Roman" w:hAnsi="Times New Roman" w:cs="Times New Roman"/>
          <w:sz w:val="24"/>
          <w:szCs w:val="24"/>
          <w:rtl/>
        </w:rPr>
        <w:t xml:space="preserve">הנפש </w:t>
      </w:r>
      <w:r w:rsidR="00D11EE7" w:rsidRPr="00D71B1E">
        <w:rPr>
          <w:rFonts w:ascii="Times New Roman" w:hAnsi="Times New Roman" w:cs="Times New Roman"/>
          <w:sz w:val="24"/>
          <w:szCs w:val="24"/>
          <w:rtl/>
        </w:rPr>
        <w:t>לי</w:t>
      </w:r>
      <w:r w:rsidR="00D11EE7" w:rsidRPr="00D71B1E">
        <w:rPr>
          <w:rFonts w:ascii="Times New Roman" w:hAnsi="Times New Roman" w:cs="Times New Roman" w:hint="eastAsia"/>
          <w:sz w:val="24"/>
          <w:szCs w:val="24"/>
          <w:rtl/>
        </w:rPr>
        <w:t>ד</w:t>
      </w:r>
      <w:r w:rsidR="00D11EE7" w:rsidRPr="00351478">
        <w:rPr>
          <w:rFonts w:ascii="Times New Roman" w:hAnsi="Times New Roman" w:cs="Times New Roman"/>
          <w:sz w:val="24"/>
          <w:szCs w:val="24"/>
          <w:rtl/>
        </w:rPr>
        <w:t xml:space="preserve">י </w:t>
      </w:r>
      <w:r w:rsidR="005A3C0F" w:rsidRPr="000F431B">
        <w:rPr>
          <w:rFonts w:ascii="Times New Roman" w:hAnsi="Times New Roman" w:cs="Times New Roman"/>
          <w:sz w:val="24"/>
          <w:szCs w:val="24"/>
          <w:rtl/>
        </w:rPr>
        <w:t xml:space="preserve">פעל </w:t>
      </w:r>
      <w:proofErr w:type="spellStart"/>
      <w:r w:rsidR="005A3C0F" w:rsidRPr="000F431B">
        <w:rPr>
          <w:rFonts w:ascii="Times New Roman" w:hAnsi="Times New Roman" w:cs="Times New Roman"/>
          <w:sz w:val="24"/>
          <w:szCs w:val="24"/>
          <w:rtl/>
        </w:rPr>
        <w:t>במושכליה</w:t>
      </w:r>
      <w:proofErr w:type="spellEnd"/>
      <w:r w:rsidR="005A3C0F" w:rsidRPr="000F431B">
        <w:rPr>
          <w:rFonts w:ascii="Times New Roman" w:hAnsi="Times New Roman" w:cs="Times New Roman"/>
          <w:sz w:val="24"/>
          <w:szCs w:val="24"/>
          <w:rtl/>
        </w:rPr>
        <w:t xml:space="preserve"> להיות קיומה כקיום הדבר הידוע לה</w:t>
      </w:r>
      <w:r w:rsidR="00C6746E" w:rsidRPr="000F431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וזהו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טעם </w:t>
      </w:r>
      <w:r w:rsidR="005A3C0F" w:rsidRPr="00C6746E">
        <w:rPr>
          <w:rFonts w:ascii="Times New Roman" w:hAnsi="Times New Roman" w:cs="Times New Roman"/>
          <w:color w:val="FFC000"/>
          <w:sz w:val="24"/>
          <w:szCs w:val="24"/>
          <w:rtl/>
        </w:rPr>
        <w:t>כי הוא חייך</w:t>
      </w:r>
      <w:r w:rsidR="00D11EE7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ואז תאריך ימים </w:t>
      </w:r>
      <w:r w:rsidR="005A3C0F" w:rsidRPr="000E2EC2">
        <w:rPr>
          <w:rFonts w:ascii="Times New Roman" w:hAnsi="Times New Roman" w:cs="Times New Roman"/>
          <w:color w:val="FFC000"/>
          <w:sz w:val="24"/>
          <w:szCs w:val="24"/>
          <w:rtl/>
        </w:rPr>
        <w:t>לשבת על האדמה</w:t>
      </w:r>
      <w:r w:rsidR="00990871">
        <w:rPr>
          <w:rFonts w:ascii="Times New Roman" w:hAnsi="Times New Roman" w:cs="Times New Roman" w:hint="cs"/>
          <w:color w:val="FFC000"/>
          <w:sz w:val="24"/>
          <w:szCs w:val="24"/>
          <w:rtl/>
        </w:rPr>
        <w:t>,</w:t>
      </w:r>
      <w:r w:rsidR="005A3C0F" w:rsidRPr="000E2EC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כי לא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ישלוט בך כל יעוד רע שתלוי על ידי האמצעיים</w:t>
      </w:r>
      <w:r w:rsidR="0099087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זהו טעם </w:t>
      </w:r>
      <w:r w:rsidR="005A3C0F" w:rsidRPr="00C6746E">
        <w:rPr>
          <w:rFonts w:ascii="Times New Roman" w:hAnsi="Times New Roman" w:cs="Times New Roman"/>
          <w:color w:val="FFC000"/>
          <w:sz w:val="24"/>
          <w:szCs w:val="24"/>
          <w:rtl/>
        </w:rPr>
        <w:t>ואורך</w:t>
      </w:r>
      <w:r w:rsidR="005673C4" w:rsidRPr="00C6746E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C6746E">
        <w:rPr>
          <w:rFonts w:ascii="Times New Roman" w:hAnsi="Times New Roman" w:cs="Times New Roman"/>
          <w:color w:val="FFC000"/>
          <w:sz w:val="24"/>
          <w:szCs w:val="24"/>
          <w:rtl/>
        </w:rPr>
        <w:t>ימיך לשבת על האדמה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851DF93" w14:textId="7C947310" w:rsidR="005A3C0F" w:rsidRDefault="008E347A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8E347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30:20 </w:t>
      </w:r>
      <w:r w:rsidRPr="008E347A">
        <w:rPr>
          <w:rFonts w:ascii="Times New Roman" w:hAnsi="Times New Roman" w:cs="Times New Roman"/>
          <w:color w:val="FF0000"/>
          <w:sz w:val="24"/>
          <w:szCs w:val="24"/>
          <w:rtl/>
        </w:rPr>
        <w:t>אשר נשבע לאבותיך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להורות </w:t>
      </w:r>
      <w:r>
        <w:rPr>
          <w:rFonts w:ascii="Times New Roman" w:hAnsi="Times New Roman" w:cs="Times New Roman" w:hint="cs"/>
          <w:sz w:val="24"/>
          <w:szCs w:val="24"/>
          <w:rtl/>
        </w:rPr>
        <w:t>כ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י לא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הבחירה בהם כי אם מזכות האבות</w:t>
      </w:r>
      <w:r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7B4E9208" w14:textId="4278A67D" w:rsidR="005A3C0F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997EDAA" w14:textId="77777777" w:rsidR="00DF0E9E" w:rsidRPr="00FB1DA6" w:rsidRDefault="00DF0E9E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0454880" w14:textId="1365F0F3" w:rsidR="005A3C0F" w:rsidRDefault="0047491A" w:rsidP="004452B1">
      <w:pPr>
        <w:tabs>
          <w:tab w:val="left" w:pos="3304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rtl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>[</w:t>
      </w:r>
      <w:r w:rsidR="005A3C0F" w:rsidRPr="0047491A">
        <w:rPr>
          <w:rFonts w:ascii="Times New Roman" w:hAnsi="Times New Roman" w:cs="Times New Roman"/>
          <w:b/>
          <w:bCs/>
          <w:sz w:val="28"/>
          <w:szCs w:val="28"/>
          <w:rtl/>
        </w:rPr>
        <w:t>פרשת וילך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>]</w:t>
      </w:r>
      <w:r>
        <w:rPr>
          <w:rStyle w:val="FootnoteReference"/>
          <w:rFonts w:ascii="Times New Roman" w:hAnsi="Times New Roman" w:cs="Times New Roman"/>
          <w:b/>
          <w:bCs/>
          <w:sz w:val="28"/>
          <w:szCs w:val="28"/>
        </w:rPr>
        <w:footnoteReference w:id="74"/>
      </w:r>
    </w:p>
    <w:p w14:paraId="797073CD" w14:textId="77777777" w:rsidR="0047491A" w:rsidRPr="0047491A" w:rsidRDefault="0047491A" w:rsidP="004452B1">
      <w:pPr>
        <w:tabs>
          <w:tab w:val="left" w:pos="3304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rtl/>
        </w:rPr>
      </w:pPr>
    </w:p>
    <w:p w14:paraId="4CFB1943" w14:textId="5CB76AF9" w:rsidR="005A3C0F" w:rsidRDefault="000C17D4" w:rsidP="004452B1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31:1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וַיֵּ֖לֶךְ מֹשֶׁ֑ה וַיְדַבֵּ֛ר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אֶת־הַדְּבָרִ֥ים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הָאֵ֖לֶּה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אֶל־כָּל־יִשְׂרָאֵֽל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7F6546A3" w14:textId="18DFB7AF" w:rsidR="0012680D" w:rsidRDefault="0012680D" w:rsidP="0012680D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31:2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וַיֹּ֣אמֶר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אֲלֵהֶ֗ם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בֶּן־מֵאָה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֩ וְעֶשְׂרִ֨ים שָׁנָ֤ה אָֽנֹכִי֙ הַיּ֔וֹם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לֹֽא־אוּכַ֥ל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ע֖וֹד לָצֵ֣את וְלָב֑וֹא וַֽיהוָה֙ אָמַ֣ר אֵלַ֔י לֹ֥א תַֽעֲבֹ֖ר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אֶת־הַיַּרְדֵּ֥ן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הַזֶּֽה׃ </w:t>
      </w:r>
    </w:p>
    <w:p w14:paraId="038FB059" w14:textId="6B53E408" w:rsidR="0012680D" w:rsidRPr="00FB1DA6" w:rsidRDefault="0012680D" w:rsidP="0012680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31:3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יְהוָ֨ה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אֱלֹהֶ֜יך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ה֣וּא ׀ עֹבֵ֣ר לְפָנֶ֗יךָ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הֽוּא־יַשְׁמִ֞יד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אֶת־הַגּוֹיִ֥ם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הָאֵ֛לֶּה מִלְּפָנֶ֖יךָ וִֽירִשְׁתָּ֑ם יְהוֹשֻׁ֗עַ ה֚וּא עֹבֵ֣ר לְפָנֶ֔יךָ כַּֽאֲשֶׁ֖ר דִּבֶּ֥ר יְהוָֽה׃</w:t>
      </w:r>
    </w:p>
    <w:p w14:paraId="5804F31C" w14:textId="42FF3EF0" w:rsidR="00C6746E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31:1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וילך משה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שכתוב </w:t>
      </w:r>
      <w:r w:rsidR="005A3C0F" w:rsidRPr="00C6746E">
        <w:rPr>
          <w:rFonts w:ascii="Times New Roman" w:hAnsi="Times New Roman" w:cs="Times New Roman"/>
          <w:color w:val="FFC000"/>
          <w:sz w:val="24"/>
          <w:szCs w:val="24"/>
          <w:rtl/>
        </w:rPr>
        <w:t>אתם נצבים</w:t>
      </w:r>
      <w:r w:rsidR="0050602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06023" w:rsidRPr="00506023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506023" w:rsidRPr="00506023">
        <w:rPr>
          <w:rFonts w:ascii="Times New Roman" w:hAnsi="Times New Roman" w:cs="Times New Roman" w:hint="cs"/>
          <w:color w:val="0070C0"/>
          <w:sz w:val="24"/>
          <w:szCs w:val="24"/>
          <w:rtl/>
        </w:rPr>
        <w:t>כט:ט</w:t>
      </w:r>
      <w:proofErr w:type="spellEnd"/>
      <w:r w:rsidR="00506023" w:rsidRPr="00506023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50602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C6746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יתכן זה אחר שהלכו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</w:t>
      </w:r>
      <w:r w:rsidR="000436EF">
        <w:rPr>
          <w:rFonts w:ascii="Times New Roman" w:hAnsi="Times New Roman" w:cs="Times New Roman" w:hint="cs"/>
          <w:sz w:val="24"/>
          <w:szCs w:val="24"/>
          <w:rtl/>
        </w:rPr>
        <w:t>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בתיהם</w:t>
      </w:r>
      <w:r w:rsidR="0078195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ויסבול היות ביום אחד</w:t>
      </w:r>
      <w:r w:rsidR="0078195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ויאות לומר שהלך</w:t>
      </w:r>
      <w:r w:rsidR="00D11EE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אל כל שבט ושבט ושבעים זקנים עמו</w:t>
      </w:r>
      <w:r w:rsidR="00D11EE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נאמר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אל כל ישראל</w:t>
      </w:r>
      <w:r w:rsidR="0078195D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EB6A912" w14:textId="57C94320" w:rsidR="005673C4" w:rsidRDefault="00C6746E" w:rsidP="0012680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C6746E">
        <w:rPr>
          <w:rFonts w:ascii="Times New Roman" w:hAnsi="Times New Roman" w:cs="Times New Roman" w:hint="cs"/>
          <w:color w:val="FF0000"/>
          <w:sz w:val="24"/>
          <w:szCs w:val="24"/>
          <w:rtl/>
        </w:rPr>
        <w:t>31:1</w:t>
      </w:r>
      <w:r w:rsidR="00954821">
        <w:rPr>
          <w:rFonts w:ascii="Times New Roman" w:hAnsi="Times New Roman" w:cs="Times New Roman" w:hint="cs"/>
          <w:color w:val="FF0000"/>
          <w:sz w:val="24"/>
          <w:szCs w:val="24"/>
          <w:rtl/>
        </w:rPr>
        <w:t>-3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וטעם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E245BE">
        <w:rPr>
          <w:rFonts w:ascii="Times New Roman" w:hAnsi="Times New Roman" w:cs="Times New Roman"/>
          <w:color w:val="FFC000"/>
          <w:sz w:val="24"/>
          <w:szCs w:val="24"/>
          <w:rtl/>
        </w:rPr>
        <w:t>את הדברים האלה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מה שמפרש והולך</w:t>
      </w:r>
      <w:r w:rsidR="007E20D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כדי להחזיק לבם בעבור שמשה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לא יעבור</w:t>
      </w:r>
      <w:r w:rsidR="007E20D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ואמר משה</w:t>
      </w:r>
      <w:r w:rsidR="009065EC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ואם הייתי עובר</w:t>
      </w:r>
      <w:r w:rsidR="009065E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כבר אני זקן </w:t>
      </w:r>
      <w:r w:rsidR="005A3C0F" w:rsidRPr="00F24D46">
        <w:rPr>
          <w:rFonts w:ascii="Times New Roman" w:hAnsi="Times New Roman" w:cs="Times New Roman"/>
          <w:color w:val="FFC000"/>
          <w:sz w:val="24"/>
          <w:szCs w:val="24"/>
          <w:rtl/>
        </w:rPr>
        <w:t>בן מאה ועשרים</w:t>
      </w:r>
      <w:r w:rsidR="005673C4" w:rsidRPr="00F24D46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24D46">
        <w:rPr>
          <w:rFonts w:ascii="Times New Roman" w:hAnsi="Times New Roman" w:cs="Times New Roman"/>
          <w:color w:val="FFC000"/>
          <w:sz w:val="24"/>
          <w:szCs w:val="24"/>
          <w:rtl/>
        </w:rPr>
        <w:t>שנה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לא אוכל לצאת ולבוא</w:t>
      </w:r>
      <w:r w:rsidR="00AF15BC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,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ואלהיכם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חי וקים</w:t>
      </w:r>
      <w:r w:rsidR="0012680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הנה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הוא עובר לפניך</w:t>
      </w:r>
      <w:r w:rsidR="0012680D">
        <w:rPr>
          <w:rFonts w:ascii="Times New Roman" w:hAnsi="Times New Roman" w:cs="Times New Roman" w:hint="cs"/>
          <w:color w:val="FFC000"/>
          <w:sz w:val="24"/>
          <w:szCs w:val="24"/>
          <w:rtl/>
        </w:rPr>
        <w:t>,</w:t>
      </w:r>
      <w:r w:rsidR="005673C4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הוא ישמיד את </w:t>
      </w:r>
      <w:proofErr w:type="spellStart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הגוים</w:t>
      </w:r>
      <w:proofErr w:type="spellEnd"/>
      <w:r w:rsidR="00AF15B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ואם תצטרכו</w:t>
      </w:r>
      <w:r w:rsidR="0012680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מי יהיה לפניכם</w:t>
      </w:r>
      <w:r w:rsidR="0012680D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הנה יהושע יעמוד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תמורי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522B8">
        <w:rPr>
          <w:rFonts w:ascii="Times New Roman" w:hAnsi="Times New Roman" w:cs="Times New Roman"/>
          <w:sz w:val="24"/>
          <w:szCs w:val="24"/>
          <w:rtl/>
        </w:rPr>
        <w:t>ו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הוא עובר לפניך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5AD75D9" w14:textId="229212D1" w:rsidR="000C17D4" w:rsidRDefault="000C17D4" w:rsidP="0012680D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</w:p>
    <w:p w14:paraId="33DCF7ED" w14:textId="5BCAAF74" w:rsidR="000C17D4" w:rsidRDefault="000C17D4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31:4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וְעָשָׂ֤ה יְהוָה֙ לָהֶ֔ם כַּֽאֲשֶׁ֣ר עָשָׂ֗ה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לְסִיח֥וֹן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וּלְע֛וֹג מַלְכֵ֥י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הָֽאֱמֹרִ֖י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וּלְאַרְצָ֑ם אֲשֶׁ֥ר הִשְׁמִ֖יד אֹתָֽם׃</w:t>
      </w:r>
    </w:p>
    <w:p w14:paraId="70811A5C" w14:textId="344F6CD6" w:rsidR="005673C4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ועשה ה' להם כאשר עשה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בדבר קרוב </w:t>
      </w:r>
      <w:r w:rsidR="00405A39" w:rsidRPr="00FB1DA6">
        <w:rPr>
          <w:rFonts w:ascii="Times New Roman" w:hAnsi="Times New Roman" w:cs="Times New Roman"/>
          <w:sz w:val="24"/>
          <w:szCs w:val="24"/>
          <w:rtl/>
        </w:rPr>
        <w:t>שר</w:t>
      </w:r>
      <w:r w:rsidR="00405A39">
        <w:rPr>
          <w:rFonts w:ascii="Times New Roman" w:hAnsi="Times New Roman" w:cs="Times New Roman" w:hint="cs"/>
          <w:sz w:val="24"/>
          <w:szCs w:val="24"/>
          <w:rtl/>
        </w:rPr>
        <w:t>אי</w:t>
      </w:r>
      <w:r w:rsidR="00405A39" w:rsidRPr="00FB1DA6">
        <w:rPr>
          <w:rFonts w:ascii="Times New Roman" w:hAnsi="Times New Roman" w:cs="Times New Roman"/>
          <w:sz w:val="24"/>
          <w:szCs w:val="24"/>
          <w:rtl/>
        </w:rPr>
        <w:t>תם</w:t>
      </w:r>
      <w:r w:rsidR="00405A3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בעינכם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3DD4152" w14:textId="70CD7633" w:rsidR="005673C4" w:rsidRDefault="005673C4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53C6EBA" w14:textId="06861817" w:rsidR="000C17D4" w:rsidRDefault="000C17D4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31:5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וּנְתָנָ֥ם יְהוָ֖ה לִפְנֵיכֶ֑ם וַֽעֲשִׂיתֶ֣ם לָהֶ֔ם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כְּכָ֨ל־הַמִּצְוָ֔ה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צִוִּ֖יתִי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אֶתְכֶֽם׃</w:t>
      </w:r>
    </w:p>
    <w:p w14:paraId="7A1FB10A" w14:textId="38851F8B" w:rsidR="005673C4" w:rsidRDefault="00592009" w:rsidP="0043062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ועשיתם להם ככל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המצוה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 </w:t>
      </w:r>
      <w:r w:rsidR="0043062C" w:rsidRPr="0043062C">
        <w:rPr>
          <w:rFonts w:ascii="Times New Roman" w:hAnsi="Times New Roman" w:cs="Times New Roman"/>
          <w:color w:val="FFC000"/>
          <w:sz w:val="24"/>
          <w:szCs w:val="24"/>
          <w:rtl/>
        </w:rPr>
        <w:t>ת</w:t>
      </w:r>
      <w:r w:rsidR="0043062C" w:rsidRPr="0043062C">
        <w:rPr>
          <w:rFonts w:ascii="Times New Roman" w:hAnsi="Times New Roman" w:cs="Times New Roman" w:hint="cs"/>
          <w:color w:val="FFC000"/>
          <w:sz w:val="24"/>
          <w:szCs w:val="24"/>
          <w:rtl/>
        </w:rPr>
        <w:t>ְּ</w:t>
      </w:r>
      <w:r w:rsidR="0043062C" w:rsidRPr="0043062C">
        <w:rPr>
          <w:rFonts w:ascii="Times New Roman" w:hAnsi="Times New Roman" w:cs="Times New Roman"/>
          <w:color w:val="FFC000"/>
          <w:sz w:val="24"/>
          <w:szCs w:val="24"/>
          <w:rtl/>
        </w:rPr>
        <w:t>ח</w:t>
      </w:r>
      <w:r w:rsidR="0043062C" w:rsidRPr="0043062C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43062C" w:rsidRPr="0043062C">
        <w:rPr>
          <w:rFonts w:ascii="Times New Roman" w:hAnsi="Times New Roman" w:cs="Times New Roman"/>
          <w:color w:val="FFC000"/>
          <w:sz w:val="24"/>
          <w:szCs w:val="24"/>
          <w:rtl/>
        </w:rPr>
        <w:t>י</w:t>
      </w:r>
      <w:r w:rsidR="0043062C" w:rsidRPr="0043062C">
        <w:rPr>
          <w:rFonts w:ascii="Times New Roman" w:hAnsi="Times New Roman" w:cs="Times New Roman" w:hint="cs"/>
          <w:color w:val="FFC000"/>
          <w:sz w:val="24"/>
          <w:szCs w:val="24"/>
          <w:rtl/>
        </w:rPr>
        <w:t>ֶּ</w:t>
      </w:r>
      <w:r w:rsidR="0043062C" w:rsidRPr="0043062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כל נשמה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r w:rsidR="00AB732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FD14D7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BDA0CE7" w14:textId="77777777" w:rsidR="000C17D4" w:rsidRDefault="000C17D4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CD7CD10" w14:textId="36FF3500" w:rsidR="005673C4" w:rsidRDefault="000C17D4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31:6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חִזְק֣וּ וְאִמְצ֔וּ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אַל־תִּֽירְא֥ו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וְאַל־תַּֽעַרְצ֖ו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מִפְּנֵיהֶ֑ם כִּ֣י ׀ יְהוָ֣ה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אֱלֹהֶ֗יך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ה֚וּא הַֽהֹלֵ֣ךְ עִמָּ֔ךְ לֹ֥א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יַרְפְּך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ָ֖ וְלֹ֥א יַֽעַזְבֶֽךָּ׃ </w:t>
      </w:r>
    </w:p>
    <w:p w14:paraId="6DE29F2C" w14:textId="0DB7873E" w:rsidR="005673C4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חזקו</w:t>
      </w:r>
      <w:r w:rsidR="005673C4" w:rsidRPr="00F919F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ואמצו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7D558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94B3D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כי</w:t>
      </w:r>
      <w:r w:rsidR="005A3C0F" w:rsidRPr="00794B3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הוא י</w:t>
      </w:r>
      <w:r w:rsidR="0043062C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5A3C0F" w:rsidRPr="00794B3D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="0043062C">
        <w:rPr>
          <w:rFonts w:ascii="Times New Roman" w:hAnsi="Times New Roman" w:cs="Times New Roman" w:hint="cs"/>
          <w:color w:val="FFC000"/>
          <w:sz w:val="24"/>
          <w:szCs w:val="24"/>
          <w:rtl/>
        </w:rPr>
        <w:t>ָּ</w:t>
      </w:r>
      <w:r w:rsidR="005A3C0F" w:rsidRPr="00794B3D">
        <w:rPr>
          <w:rFonts w:ascii="Times New Roman" w:hAnsi="Times New Roman" w:cs="Times New Roman"/>
          <w:color w:val="FFC000"/>
          <w:sz w:val="24"/>
          <w:szCs w:val="24"/>
          <w:rtl/>
        </w:rPr>
        <w:t>ח</w:t>
      </w:r>
      <w:r w:rsidR="0043062C">
        <w:rPr>
          <w:rFonts w:ascii="Times New Roman" w:hAnsi="Times New Roman" w:cs="Times New Roman" w:hint="cs"/>
          <w:color w:val="FFC000"/>
          <w:sz w:val="24"/>
          <w:szCs w:val="24"/>
          <w:rtl/>
        </w:rPr>
        <w:t>ֵ</w:t>
      </w:r>
      <w:r w:rsidR="005A3C0F" w:rsidRPr="00794B3D">
        <w:rPr>
          <w:rFonts w:ascii="Times New Roman" w:hAnsi="Times New Roman" w:cs="Times New Roman"/>
          <w:color w:val="FFC000"/>
          <w:sz w:val="24"/>
          <w:szCs w:val="24"/>
          <w:rtl/>
        </w:rPr>
        <w:t>ם לכם</w:t>
      </w:r>
      <w:r w:rsidR="007D558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7D558B" w:rsidRPr="007D558B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7D558B" w:rsidRPr="007D558B">
        <w:rPr>
          <w:rFonts w:ascii="Times New Roman" w:hAnsi="Times New Roman" w:cs="Times New Roman" w:hint="cs"/>
          <w:color w:val="0070C0"/>
          <w:sz w:val="24"/>
          <w:szCs w:val="24"/>
          <w:rtl/>
        </w:rPr>
        <w:t>א:ל</w:t>
      </w:r>
      <w:proofErr w:type="spellEnd"/>
      <w:r w:rsidR="007D558B" w:rsidRPr="007D558B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7D558B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13F3053" w14:textId="77777777" w:rsidR="005673C4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לא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ירפך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שישלוט בך שום יעוד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רע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E070A5D" w14:textId="47887E7C" w:rsidR="00926140" w:rsidRDefault="00592009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ולא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יעזבך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מכל יעוד טוב</w:t>
      </w:r>
      <w:r w:rsidR="00D557F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שהוא ה</w:t>
      </w:r>
      <w:r w:rsidR="0043062C">
        <w:rPr>
          <w:rFonts w:ascii="Times New Roman" w:hAnsi="Times New Roman" w:cs="Times New Roman" w:hint="cs"/>
          <w:sz w:val="24"/>
          <w:szCs w:val="24"/>
          <w:rtl/>
        </w:rPr>
        <w:t>ַשַׁ</w:t>
      </w:r>
      <w:r w:rsidR="00B05474">
        <w:rPr>
          <w:rFonts w:ascii="Times New Roman" w:hAnsi="Times New Roman" w:cs="Times New Roman" w:hint="cs"/>
          <w:sz w:val="24"/>
          <w:szCs w:val="24"/>
          <w:rtl/>
        </w:rPr>
        <w:t>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</w:t>
      </w:r>
      <w:r w:rsidR="0043062C">
        <w:rPr>
          <w:rFonts w:ascii="Times New Roman" w:hAnsi="Times New Roman" w:cs="Times New Roman" w:hint="cs"/>
          <w:sz w:val="24"/>
          <w:szCs w:val="24"/>
          <w:rtl/>
        </w:rPr>
        <w:t>ִּ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יט על כל צבא מרום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29822D2" w14:textId="77777777" w:rsidR="000C17D4" w:rsidRDefault="000C17D4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F254FD3" w14:textId="58B5A70A" w:rsidR="005673C4" w:rsidRDefault="000C17D4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31:7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וַיִּקְרָ֨א מֹשֶׁ֜ה לִֽיהוֹשֻׁ֗עַ וַיֹּ֨אמֶר אֵלָ֜יו לְעֵינֵ֣י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כָל־יִשְׂרָאֵל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֮ חֲזַ֣ק וֶֽאֱמָץ֒ כִּ֣י אַתָּ֗ה תָּבוֹא֙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אֶת־הָעָ֣ם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הַזֶּ֔ה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אֶל־הָאָ֕רֶץ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אֲשֶׁ֨ר נִשְׁבַּ֧ע יְהוָ֛ה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לַֽאֲבֹתָ֖ם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לָתֵ֣ת לָהֶ֑ם וְאַתָּ֖ה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תַּנְחִילֶ֥נָּה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אוֹתָֽם׃</w:t>
      </w:r>
    </w:p>
    <w:p w14:paraId="35743AC7" w14:textId="0B8B2118" w:rsidR="005673C4" w:rsidRDefault="00592009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ויקרא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מש</w:t>
      </w:r>
      <w:r w:rsidR="006522B8" w:rsidRPr="00FD14D7">
        <w:rPr>
          <w:rFonts w:ascii="Times New Roman" w:hAnsi="Times New Roman" w:cs="Times New Roman" w:hint="cs"/>
          <w:color w:val="FF0000"/>
          <w:sz w:val="24"/>
          <w:szCs w:val="24"/>
          <w:rtl/>
        </w:rPr>
        <w:t>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ליהושע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לחזקו נגד כל ישראל</w:t>
      </w:r>
      <w:r w:rsidR="00D43BE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הבטחה שיעד לו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כי אתה</w:t>
      </w:r>
      <w:r w:rsidR="005673C4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תבוא ואתה </w:t>
      </w:r>
      <w:proofErr w:type="spellStart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תנחילנה</w:t>
      </w:r>
      <w:proofErr w:type="spellEnd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בעזרתו של 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6522B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ועזר השם יהיה עמו כל ימי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חייו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FD05092" w14:textId="77777777" w:rsidR="000C17D4" w:rsidRDefault="000C17D4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DAA7467" w14:textId="41B0833E" w:rsidR="000C17D4" w:rsidRDefault="000C17D4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31:8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וַֽיהוָ֞ה ה֣וּא ׀ הַֽהֹלֵ֣ךְ לְפָנֶ֗יךָ ה֚וּא יִֽהְיֶ֣ה עִמָּ֔ךְ לֹ֥א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יַרְפְּך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ָ֖ וְלֹ֣א יַֽעַזְבֶ֑ךָּ לֹ֥א תִירָ֖א וְלֹ֥א תֵחָֽת׃</w:t>
      </w:r>
    </w:p>
    <w:p w14:paraId="5B451A7F" w14:textId="0F75416B" w:rsidR="00AF15BC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לא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תירא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מלהלחם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89721D7" w14:textId="77777777" w:rsidR="005673C4" w:rsidRDefault="00AF15BC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31:8 </w:t>
      </w:r>
      <w:r w:rsidR="005A3C0F" w:rsidRPr="00AF15BC">
        <w:rPr>
          <w:rFonts w:ascii="Times New Roman" w:hAnsi="Times New Roman" w:cs="Times New Roman"/>
          <w:color w:val="FF0000"/>
          <w:sz w:val="24"/>
          <w:szCs w:val="24"/>
          <w:rtl/>
        </w:rPr>
        <w:t>ולא תחת</w:t>
      </w:r>
      <w:r w:rsidR="00C60C94" w:rsidRPr="00AF15B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פן ינצחוך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8FA1191" w14:textId="53E368ED" w:rsidR="005673C4" w:rsidRDefault="005673C4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63D2569" w14:textId="756FFFCF" w:rsidR="00B80506" w:rsidRDefault="00B80506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>31:9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וַיִּכְתֹּ֣ב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מֹשֶׁה֮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אֶת־הַתּוֹרָ֣ה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הַזֹּאת֒ וַֽיִּתְּנָ֗הּ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אֶל־הַכֹּֽהֲנִים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בְּנֵ֣י לֵוִ֔י הַנֹּ֣שְׂאִ֔ים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אֶת־אֲר֖וֹן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בְּרִ֣ית יְהוָ֑ה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וְאֶל־כָּל־זִקְנֵ֖י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יִשְׂרָאֵֽל׃ </w:t>
      </w:r>
    </w:p>
    <w:p w14:paraId="5C80C70F" w14:textId="77777777" w:rsidR="005673C4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ויכתוב משה את</w:t>
      </w:r>
      <w:r w:rsidR="005673C4" w:rsidRPr="00F919F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התורה הזאת ויתנה אל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הכהנים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הם המורים לישראל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BA18D6C" w14:textId="6CD718E6" w:rsidR="005673C4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בני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לוי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צריך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ולבני לוי</w:t>
      </w:r>
      <w:r w:rsidR="00630CD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שהם נושאי הארון</w:t>
      </w:r>
      <w:r w:rsidR="00AF15B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 בני קהת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04CA8C5" w14:textId="77777777" w:rsidR="005673C4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ואל כל זקני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שבעים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זקנים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7F3634A" w14:textId="19E61957" w:rsidR="005673C4" w:rsidRDefault="005673C4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B66CD96" w14:textId="2CEEE004" w:rsidR="00B80506" w:rsidRDefault="00B80506" w:rsidP="004452B1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31:10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וַיְצַ֥ו מֹשֶׁ֖ה אוֹתָ֣ם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לֵאמֹ֑ר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מִקֵּ֣ץ ׀ שֶׁ֣בַע שָׁנִ֗ים בְּמֹעֵ֛ד שְׁנַ֥ת הַשְּׁמִטָּ֖ה בְּחַ֥ג הַסֻּכּֽוֹת׃</w:t>
      </w:r>
    </w:p>
    <w:p w14:paraId="1FF9A3CA" w14:textId="77777777" w:rsidR="00EE65E5" w:rsidRDefault="00EE65E5" w:rsidP="00EE65E5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31:11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בְּב֣וֹא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כָל־יִשְׂרָאֵ֗ל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לֵֽרָאוֹת</w:t>
      </w:r>
      <w:r w:rsidRPr="00464166">
        <w:rPr>
          <w:rFonts w:asciiTheme="majorBidi" w:hAnsiTheme="majorBidi" w:cs="Times New Roman" w:hint="cs"/>
          <w:b/>
          <w:bCs/>
          <w:sz w:val="24"/>
          <w:szCs w:val="24"/>
          <w:rtl/>
        </w:rPr>
        <w:t>֙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אֶת־פְּנֵי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יְהוָ֣ה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אֱלֹהֶ֔יך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בַּמָּק֖וֹם אֲשֶׁ֣ר יִבְחָ֑ר תִּקְרָ֞א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אֶת־הַתּוֹרָ֥ה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הַזֹּ֛את נֶ֥גֶד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כָּל־יִשְׂרָאֵ֖ל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בְּאָזְנֵיהֶֽם׃</w:t>
      </w:r>
    </w:p>
    <w:p w14:paraId="470D4BF5" w14:textId="77777777" w:rsidR="00EE65E5" w:rsidRDefault="00EE65E5" w:rsidP="00EE65E5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31:12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הַקְהֵ֣ל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אֶת־הָעָ֗ם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הָֽאֲנָשִׁ֤ים וְהַנָּשִׁים֙ וְהַטַּ֔ף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וְגֵֽרְך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ָ֖ אֲשֶׁ֣ר בִּשְׁעָרֶ֑יךָ לְמַ֨עַן יִשְׁמְע֜וּ וּלְ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מַ֣עַן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יִלְמְד֗וּ וְיָֽרְאוּ֙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אֶת־יְהוָ֣ה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אֱלֹֽהֵיכֶ֔ם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וְשָֽׁמְר֣וּ לַֽעֲשׂ֔וֹת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אֶת־כָּל־דִּבְרֵ֖י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הַתּוֹרָ֥ה הַזֹּֽאת׃</w:t>
      </w:r>
    </w:p>
    <w:p w14:paraId="6314BB8A" w14:textId="6427CC18" w:rsidR="00EE65E5" w:rsidRDefault="00EE65E5" w:rsidP="00EE65E5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31:13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וּבְנֵיהֶ֞ם אֲשֶׁ֣ר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לֹֽא־יָדְע֗ו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יִשְׁמְעוּ֙ וְלָ֣מְד֔וּ לְיִרְאָ֖ה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אֶת־יְהוָ֣ה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אֱלֹֽהֵיכֶ֑ם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כָּל־הַיָּמִ֗ים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אֲשֶׁ֨ר אַתֶּ֤ם חַיִּים</w:t>
      </w:r>
      <w:r w:rsidRPr="00464166">
        <w:rPr>
          <w:rFonts w:asciiTheme="majorBidi" w:hAnsiTheme="majorBidi" w:cs="Times New Roman" w:hint="cs"/>
          <w:b/>
          <w:bCs/>
          <w:sz w:val="24"/>
          <w:szCs w:val="24"/>
          <w:rtl/>
        </w:rPr>
        <w:t>֙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עַל־הָ֣אֲדָמָ֔ה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אֲשֶׁ֨ר אַתֶּ֜ם עֹֽבְרִ֧ים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אֶת־הַיַּרְדֵּ֛ן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שָׁ֖מָּה לְרִשְׁתָּֽהּ׃</w:t>
      </w:r>
    </w:p>
    <w:p w14:paraId="0C0A457C" w14:textId="2D9E1CDC" w:rsidR="005673C4" w:rsidRDefault="00592009" w:rsidP="002F7C5F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 w:rsidR="002F7C5F">
        <w:rPr>
          <w:rFonts w:ascii="Times New Roman" w:hAnsi="Times New Roman" w:cs="Times New Roman" w:hint="cs"/>
          <w:color w:val="FF0000"/>
          <w:sz w:val="24"/>
          <w:szCs w:val="24"/>
          <w:rtl/>
        </w:rPr>
        <w:t>-11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מקץ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2F7C5F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מסוף</w:t>
      </w:r>
      <w:r w:rsidR="002F7C5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EE65E5">
        <w:rPr>
          <w:rFonts w:ascii="Times New Roman" w:hAnsi="Times New Roman" w:cs="Times New Roman"/>
          <w:color w:val="FF0000"/>
          <w:sz w:val="24"/>
          <w:szCs w:val="24"/>
          <w:rtl/>
        </w:rPr>
        <w:t>שבע שנים במועד שנת השמטה</w:t>
      </w:r>
      <w:r w:rsidR="00EE65E5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...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בבוא כל</w:t>
      </w:r>
      <w:r w:rsidR="005673C4" w:rsidRPr="00F919F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אז כל ישראל פנויים מעסק מלאכה ומתקבצים כלם בבית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הבחירה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C5AB06F" w14:textId="1AE8E7B9" w:rsidR="00926140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תקרא את התורה הזאת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בראשית </w:t>
      </w:r>
      <w:r w:rsidR="009D5F08" w:rsidRPr="009D5F0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(בראשית </w:t>
      </w:r>
      <w:proofErr w:type="spellStart"/>
      <w:r w:rsidR="009D5F08" w:rsidRPr="009D5F08">
        <w:rPr>
          <w:rFonts w:ascii="Times New Roman" w:hAnsi="Times New Roman" w:cs="Times New Roman" w:hint="cs"/>
          <w:color w:val="0070C0"/>
          <w:sz w:val="24"/>
          <w:szCs w:val="24"/>
          <w:rtl/>
        </w:rPr>
        <w:t>א:א</w:t>
      </w:r>
      <w:proofErr w:type="spellEnd"/>
      <w:r w:rsidR="009D5F08" w:rsidRPr="009D5F0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)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עד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לעיני כל ישראל</w:t>
      </w:r>
      <w:r w:rsidR="009D5F08">
        <w:rPr>
          <w:rFonts w:ascii="Times New Roman" w:hAnsi="Times New Roman" w:cs="Times New Roman" w:hint="cs"/>
          <w:color w:val="FFC000"/>
          <w:sz w:val="24"/>
          <w:szCs w:val="24"/>
        </w:rPr>
        <w:t xml:space="preserve"> </w:t>
      </w:r>
      <w:r w:rsidR="009D5F08" w:rsidRPr="009D5F0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9D5F08" w:rsidRPr="009D5F08">
        <w:rPr>
          <w:rFonts w:ascii="Times New Roman" w:hAnsi="Times New Roman" w:cs="Times New Roman" w:hint="cs"/>
          <w:color w:val="0070C0"/>
          <w:sz w:val="24"/>
          <w:szCs w:val="24"/>
          <w:rtl/>
        </w:rPr>
        <w:t>לד:יב</w:t>
      </w:r>
      <w:proofErr w:type="spellEnd"/>
      <w:r w:rsidR="009D5F08" w:rsidRPr="009D5F08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DF1DA8D" w14:textId="7226705B" w:rsidR="00B80506" w:rsidRDefault="00526F7E" w:rsidP="00526F7E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-13</w:t>
      </w:r>
      <w:r w:rsidR="00592009"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 w:rsidR="00592009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נגד כל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גדולים וקטנים</w:t>
      </w:r>
      <w:r w:rsidR="006522B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כדי להרגילם לירוא את השם הנכבד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בשמעם ענשי הדינים והיעודים הרעים אל העוברים במצות התורה</w:t>
      </w:r>
      <w:r w:rsidR="00AF15B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וילמדו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ליראה באיזה ענין יתנהגו להיותם יראים את השם על פי מורא האבות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4F851232" w14:textId="3F17D710" w:rsidR="00B80506" w:rsidRDefault="00B80506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10A264EB" w14:textId="75452D59" w:rsidR="00B80506" w:rsidRDefault="00B80506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31:14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וַיֹּ֨אמֶר יְהוָ֜ה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אֶל־מֹשֶׁ֗ה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הֵ֣ן קָֽרְב֣וּ יָמֶיךָ֮ לָמוּת֒ קְרָ֣א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אֶת־יְהוֹשֻׁ֗ע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ַ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וְהִֽתְיַצְּב֛ו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בְּאֹ֥הֶל מוֹעֵ֖ד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וַֽאֲצַוֶּ֑נּו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וַיֵּ֤לֶךְ מֹשֶׁה֙ וִֽיהוֹשֻׁ֔עַ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וַיִּֽתְיַצְּב֖ו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ּ בְּאֹ֥הֶל מוֹעֵֽד׃</w:t>
      </w:r>
    </w:p>
    <w:p w14:paraId="27D69277" w14:textId="5F8BDAF7" w:rsidR="005673C4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ויאמר ה' אל משה הן קרבו ימיך למות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נזכרה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קריבה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לעת מיתה לשלשה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יסודי עולם</w:t>
      </w:r>
      <w:r w:rsidR="00526F7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הם האיתנים מוסדי ארץ</w:t>
      </w:r>
      <w:r w:rsidR="00AF15B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7461E">
        <w:rPr>
          <w:rFonts w:ascii="Times New Roman" w:hAnsi="Times New Roman" w:cs="Times New Roman"/>
          <w:sz w:val="24"/>
          <w:szCs w:val="24"/>
          <w:rtl/>
        </w:rPr>
        <w:t xml:space="preserve">בעבור דבר </w:t>
      </w:r>
      <w:r w:rsidR="006733DA" w:rsidRPr="0067461E">
        <w:rPr>
          <w:rFonts w:ascii="Times New Roman" w:hAnsi="Times New Roman" w:cs="Times New Roman"/>
          <w:sz w:val="24"/>
          <w:szCs w:val="24"/>
          <w:rtl/>
        </w:rPr>
        <w:t>ה</w:t>
      </w:r>
      <w:r w:rsidR="006733DA" w:rsidRPr="00EA24D0">
        <w:rPr>
          <w:rFonts w:ascii="Times New Roman" w:hAnsi="Times New Roman" w:cs="Times New Roman" w:hint="eastAsia"/>
          <w:sz w:val="24"/>
          <w:szCs w:val="24"/>
          <w:rtl/>
        </w:rPr>
        <w:t>צו</w:t>
      </w:r>
      <w:r w:rsidR="006733DA" w:rsidRPr="0067461E">
        <w:rPr>
          <w:rFonts w:ascii="Times New Roman" w:hAnsi="Times New Roman" w:cs="Times New Roman"/>
          <w:sz w:val="24"/>
          <w:szCs w:val="24"/>
          <w:rtl/>
        </w:rPr>
        <w:t>אה</w:t>
      </w:r>
      <w:r w:rsidR="006733DA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ליעקב אבינו</w:t>
      </w:r>
      <w:r w:rsidR="00EA24D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למשה</w:t>
      </w:r>
      <w:r w:rsidR="00EA24D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ולדוד</w:t>
      </w:r>
      <w:r w:rsidR="006522B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6522B8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וסמוך למותו היה כדי לחנכו במעלת הנבואה</w:t>
      </w:r>
      <w:r w:rsidR="00EA24D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וכתוב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ויהושע בן נון מלא רוח חכמה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כי סמך משה את ידיו עליו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(דברים לד ט)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6DBD9939" w14:textId="6DC34A26" w:rsidR="005673C4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והתיצבו</w:t>
      </w:r>
      <w:proofErr w:type="spellEnd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באהל מועד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המשכן</w:t>
      </w:r>
      <w:r w:rsidR="00AF15B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באהל משה היו שניהם</w:t>
      </w:r>
      <w:r w:rsidR="00EA24D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ששם בית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מדרשו של משה</w:t>
      </w:r>
      <w:r w:rsidR="006522B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וכתוב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ומשרתו יהושע בן נון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נער לא </w:t>
      </w:r>
      <w:proofErr w:type="spellStart"/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ימיש</w:t>
      </w:r>
      <w:proofErr w:type="spellEnd"/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מתוך</w:t>
      </w:r>
      <w:r w:rsidR="005673C4" w:rsidRPr="00DB764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האהל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לג</w:t>
      </w:r>
      <w:r w:rsidR="007125E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DAC102D" w14:textId="79E9A02C" w:rsidR="005673C4" w:rsidRDefault="005673C4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2B2A71B" w14:textId="0E51152F" w:rsidR="00B80506" w:rsidRDefault="00B80506" w:rsidP="004452B1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31:15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וַיֵּרָ֧א יְהוָ֛ה בָּאֹ֖הֶל בְּעַמּ֣וּד עָנ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ָ֑ן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וַֽיַּעֲמֹ֛ד עַמּ֥וּד הֶֽעָנָ֖ן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עַל־פֶּ֥תַח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הָאֹֽהֶל׃</w:t>
      </w:r>
    </w:p>
    <w:p w14:paraId="57A65416" w14:textId="22F4A9AF" w:rsidR="008543FA" w:rsidRDefault="008543FA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31:16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וַיֹּ֤אמֶר יְהוָה֙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אֶל־מֹשֶׁ֔ה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הִנְּךָ֥ שֹׁכֵ֖ב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עִם־אֲבֹתֶ֑יך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וְקָם֩ הָעָ֨ם הַזֶּ֜ה וְזָנָ֣ה ׀ אַֽחֲרֵ֣י ׀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אֱלֹהֵ֣י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נֵֽכַר־הָאָ֗רֶץ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אֲשֶׁ֨ר ה֤וּא בָא־שָׁ֨מָּה֙ בְּקִרְבּ֔וֹ וַֽעֲזָבַ֕נִי וְהֵפֵר</w:t>
      </w:r>
      <w:r w:rsidRPr="00464166">
        <w:rPr>
          <w:rFonts w:asciiTheme="majorBidi" w:hAnsiTheme="majorBidi" w:cs="Times New Roman" w:hint="cs"/>
          <w:b/>
          <w:bCs/>
          <w:sz w:val="24"/>
          <w:szCs w:val="24"/>
          <w:rtl/>
        </w:rPr>
        <w:t>֙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אֶת־בְּרִיתִ֔י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כָּרַ֖תִּי אִתּֽוֹ׃</w:t>
      </w:r>
    </w:p>
    <w:p w14:paraId="502BDD40" w14:textId="5994D520" w:rsidR="00B80506" w:rsidRDefault="00592009" w:rsidP="008543FA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 w:rsidR="00823C44">
        <w:rPr>
          <w:rFonts w:ascii="Times New Roman" w:hAnsi="Times New Roman" w:cs="Times New Roman" w:hint="cs"/>
          <w:color w:val="FF0000"/>
          <w:sz w:val="24"/>
          <w:szCs w:val="24"/>
          <w:rtl/>
        </w:rPr>
        <w:t>-16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ויעמוד עמוד הענן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ודבר עם משה</w:t>
      </w:r>
      <w:r w:rsidR="00AF15B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וכל זה היה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כנגד כל ישראל</w:t>
      </w:r>
      <w:r w:rsidR="006522B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ואמר לו פרשת </w:t>
      </w:r>
      <w:r w:rsidR="005A3C0F" w:rsidRPr="00AF15BC">
        <w:rPr>
          <w:rFonts w:ascii="Times New Roman" w:hAnsi="Times New Roman" w:cs="Times New Roman"/>
          <w:color w:val="FFC000"/>
          <w:sz w:val="24"/>
          <w:szCs w:val="24"/>
          <w:rtl/>
        </w:rPr>
        <w:t>הנך שוכב עם אבותיך</w:t>
      </w:r>
      <w:r w:rsidR="00823C44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וענין</w:t>
      </w:r>
      <w:r w:rsidR="006522B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ויצו את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יהושע</w:t>
      </w:r>
      <w:r w:rsidR="00E6783F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E6783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E6783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דברים</w:t>
      </w:r>
      <w:r w:rsidR="00E6783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E6783F">
        <w:rPr>
          <w:rFonts w:ascii="Times New Roman" w:hAnsi="Times New Roman" w:cs="Times New Roman" w:hint="cs"/>
          <w:color w:val="0070C0"/>
          <w:sz w:val="24"/>
          <w:szCs w:val="24"/>
          <w:rtl/>
        </w:rPr>
        <w:t>לא</w:t>
      </w:r>
      <w:r w:rsidR="00734A1B">
        <w:rPr>
          <w:rFonts w:ascii="Times New Roman" w:hAnsi="Times New Roman" w:cs="Times New Roman" w:hint="cs"/>
          <w:color w:val="0070C0"/>
          <w:sz w:val="24"/>
          <w:szCs w:val="24"/>
          <w:rtl/>
        </w:rPr>
        <w:t>:כג</w:t>
      </w:r>
      <w:proofErr w:type="spellEnd"/>
      <w:r w:rsidR="00E6783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6522B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6522B8">
        <w:rPr>
          <w:rFonts w:ascii="Times New Roman" w:hAnsi="Times New Roman" w:cs="Times New Roman" w:hint="cs"/>
          <w:sz w:val="24"/>
          <w:szCs w:val="24"/>
          <w:rtl/>
        </w:rPr>
        <w:t>כ</w:t>
      </w:r>
      <w:r w:rsidR="006522B8" w:rsidRPr="00FB1DA6">
        <w:rPr>
          <w:rFonts w:ascii="Times New Roman" w:hAnsi="Times New Roman" w:cs="Times New Roman"/>
          <w:sz w:val="24"/>
          <w:szCs w:val="24"/>
          <w:rtl/>
        </w:rPr>
        <w:t>סדר</w:t>
      </w:r>
      <w:r w:rsidR="006522B8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ובעבור שהיה רוצה לסדר פרשת האזינו</w:t>
      </w:r>
      <w:r w:rsidR="00CB722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הרמיזם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למעלה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העידותי בכם היום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דברי</w:t>
      </w:r>
      <w:r w:rsidR="00011645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ם </w:t>
      </w:r>
      <w:proofErr w:type="spellStart"/>
      <w:r w:rsidR="00011645">
        <w:rPr>
          <w:rFonts w:ascii="Times New Roman" w:hAnsi="Times New Roman" w:cs="Times New Roman" w:hint="cs"/>
          <w:color w:val="0070C0"/>
          <w:sz w:val="24"/>
          <w:szCs w:val="24"/>
          <w:rtl/>
        </w:rPr>
        <w:t>ל:יט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6522B8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הקדים ענין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הנך שוכב</w:t>
      </w:r>
      <w:r w:rsidR="005673C4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עם אבותיך</w:t>
      </w:r>
      <w:r w:rsidR="00AF15BC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והראה שישראל יבעטו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ויתקימו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עליהם כלל היעודים הרעים</w:t>
      </w:r>
      <w:r w:rsidR="00AF15B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ואיך ינחמו לשוב</w:t>
      </w:r>
      <w:r w:rsidR="006522B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ואחרי שובם איך ישגיח בהם ויהיו נושעים בשמו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תשועת עולמים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62F8276" w14:textId="50D13849" w:rsidR="003E33CC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וקם העם הזה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והנה קמתם תחת אבותיכם</w:t>
      </w:r>
      <w:r w:rsidR="005673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r w:rsidR="00442AB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יד</w:t>
      </w:r>
      <w:proofErr w:type="spellEnd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6522B8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הטעם עזות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09017D9" w14:textId="77777777" w:rsidR="00904A87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אלהי</w:t>
      </w:r>
      <w:proofErr w:type="spellEnd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נכר</w:t>
      </w:r>
      <w:proofErr w:type="spellEnd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הארץ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6522B8">
        <w:rPr>
          <w:rFonts w:ascii="Times New Roman" w:hAnsi="Times New Roman" w:cs="Times New Roman"/>
          <w:sz w:val="24"/>
          <w:szCs w:val="24"/>
          <w:rtl/>
        </w:rPr>
        <w:t>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וכתוב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את משפט </w:t>
      </w:r>
      <w:proofErr w:type="spellStart"/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אלהי</w:t>
      </w:r>
      <w:proofErr w:type="spellEnd"/>
      <w:r w:rsidR="003E33C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הארץ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(מלכים ב</w:t>
      </w:r>
      <w:r w:rsidR="005E77CF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r w:rsidR="005E77CF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C15E18">
        <w:rPr>
          <w:rFonts w:ascii="Times New Roman" w:hAnsi="Times New Roman" w:cs="Times New Roman"/>
          <w:color w:val="0070C0"/>
          <w:sz w:val="24"/>
          <w:szCs w:val="24"/>
          <w:rtl/>
        </w:rPr>
        <w:t>כו</w:t>
      </w:r>
      <w:proofErr w:type="spellEnd"/>
      <w:r w:rsidR="006522B8" w:rsidRPr="00FB1DA6">
        <w:rPr>
          <w:rFonts w:ascii="Times New Roman" w:hAnsi="Times New Roman" w:cs="Times New Roman"/>
          <w:sz w:val="24"/>
          <w:szCs w:val="24"/>
          <w:rtl/>
        </w:rPr>
        <w:t>)</w:t>
      </w:r>
      <w:r w:rsidR="006522B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6522B8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D0CFF">
        <w:rPr>
          <w:rFonts w:ascii="Times New Roman" w:hAnsi="Times New Roman" w:cs="Times New Roman"/>
          <w:sz w:val="24"/>
          <w:szCs w:val="24"/>
          <w:rtl/>
        </w:rPr>
        <w:t xml:space="preserve">יש אומרים </w:t>
      </w:r>
      <w:r w:rsidR="007D0CFF" w:rsidRPr="00FD14D7">
        <w:rPr>
          <w:rFonts w:ascii="Times New Roman" w:hAnsi="Times New Roman" w:cs="Times New Roman"/>
          <w:sz w:val="24"/>
          <w:szCs w:val="24"/>
          <w:rtl/>
        </w:rPr>
        <w:t>א</w:t>
      </w:r>
      <w:r w:rsidR="007D0CFF" w:rsidRPr="00FD14D7">
        <w:rPr>
          <w:rFonts w:ascii="Times New Roman" w:hAnsi="Times New Roman" w:cs="Times New Roman" w:hint="cs"/>
          <w:sz w:val="24"/>
          <w:szCs w:val="24"/>
          <w:rtl/>
        </w:rPr>
        <w:t>מ</w:t>
      </w:r>
      <w:r w:rsidR="007D0CFF" w:rsidRPr="00FD14D7">
        <w:rPr>
          <w:rFonts w:ascii="Times New Roman" w:hAnsi="Times New Roman" w:cs="Times New Roman"/>
          <w:sz w:val="24"/>
          <w:szCs w:val="24"/>
          <w:rtl/>
        </w:rPr>
        <w:t>ר</w:t>
      </w:r>
      <w:r w:rsidR="007D0CFF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7D0CF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2A1EE5">
        <w:rPr>
          <w:rFonts w:ascii="Times New Roman" w:hAnsi="Times New Roman" w:cs="Times New Roman"/>
          <w:color w:val="FFC000"/>
          <w:sz w:val="24"/>
          <w:szCs w:val="24"/>
          <w:rtl/>
        </w:rPr>
        <w:t>נכר</w:t>
      </w:r>
      <w:proofErr w:type="spellEnd"/>
      <w:r w:rsidR="005A3C0F" w:rsidRPr="002A1EE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הארץ</w:t>
      </w:r>
      <w:r w:rsidR="007D0CFF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כי לה' הארץ</w:t>
      </w:r>
      <w:r w:rsidR="003E33CC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ומלואה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907BD">
        <w:rPr>
          <w:rFonts w:ascii="Times New Roman" w:hAnsi="Times New Roman" w:cs="Times New Roman"/>
          <w:color w:val="0070C0"/>
          <w:sz w:val="24"/>
          <w:szCs w:val="24"/>
          <w:rtl/>
        </w:rPr>
        <w:t>(תהלים כד</w:t>
      </w:r>
      <w:r w:rsidR="00023B10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5A3C0F" w:rsidRPr="009907BD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r w:rsidR="007D0CFF" w:rsidRPr="009907BD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D0CFF" w:rsidRPr="001C0B87">
        <w:rPr>
          <w:rFonts w:ascii="Times New Roman" w:hAnsi="Times New Roman" w:cs="Times New Roman"/>
          <w:sz w:val="24"/>
          <w:szCs w:val="24"/>
          <w:rtl/>
        </w:rPr>
        <w:t>.</w:t>
      </w:r>
    </w:p>
    <w:p w14:paraId="572859B9" w14:textId="22EFAB96" w:rsidR="00904A87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ונראה לומר כאשר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נתיחדו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ישראל בהשגחת</w:t>
      </w:r>
      <w:r w:rsidR="003E33C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השם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AF15B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ולשאר האמות אמר </w:t>
      </w:r>
      <w:r w:rsidRPr="009907B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אשר חלק ה' </w:t>
      </w:r>
      <w:proofErr w:type="spellStart"/>
      <w:r w:rsidRPr="009907BD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Pr="009907B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אתם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9907BD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Pr="009907BD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r w:rsidR="00023B1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9907BD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proofErr w:type="spellEnd"/>
      <w:r w:rsidRPr="009907BD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F15BC" w:rsidRPr="001C0B87">
        <w:rPr>
          <w:rFonts w:ascii="Times New Roman" w:hAnsi="Times New Roman" w:cs="Times New Roman"/>
          <w:sz w:val="24"/>
          <w:szCs w:val="24"/>
          <w:rtl/>
        </w:rPr>
        <w:t>,</w:t>
      </w:r>
      <w:r w:rsidR="003E33CC" w:rsidRPr="001C0B8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ונאמר לארץ ישראל </w:t>
      </w:r>
      <w:r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ארץ אשר ה' </w:t>
      </w:r>
      <w:proofErr w:type="spellStart"/>
      <w:r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דורש אותה תמיד עיני ה' </w:t>
      </w:r>
      <w:proofErr w:type="spellStart"/>
      <w:r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בה</w:t>
      </w:r>
      <w:r w:rsidR="003E33C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(שם </w:t>
      </w:r>
      <w:proofErr w:type="spellStart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r w:rsidR="00B06E51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proofErr w:type="spellEnd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904A87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AF15BC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B2D63EC" w14:textId="4E36FF73" w:rsidR="00904A87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לא לפי דעת האומר לשמור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כח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הקבול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כפי המקום</w:t>
      </w:r>
      <w:r w:rsidR="00904A8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D0CFF">
        <w:rPr>
          <w:rFonts w:ascii="Times New Roman" w:hAnsi="Times New Roman" w:cs="Times New Roman" w:hint="cs"/>
          <w:sz w:val="24"/>
          <w:szCs w:val="24"/>
          <w:rtl/>
        </w:rPr>
        <w:t>ח</w:t>
      </w:r>
      <w:r w:rsidR="007D0CFF" w:rsidRPr="00FB1DA6">
        <w:rPr>
          <w:rFonts w:ascii="Times New Roman" w:hAnsi="Times New Roman" w:cs="Times New Roman"/>
          <w:sz w:val="24"/>
          <w:szCs w:val="24"/>
          <w:rtl/>
        </w:rPr>
        <w:t>לילה</w:t>
      </w:r>
      <w:r w:rsidR="007D0CF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לו מהאמין זה</w:t>
      </w:r>
      <w:r w:rsidR="00AF15BC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94090BB" w14:textId="10147085" w:rsidR="003E33CC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אכן יש לומר בעבור שבזה המקום יש מדת דין ומדת</w:t>
      </w:r>
      <w:r w:rsidR="003E33C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רחמים</w:t>
      </w:r>
      <w:r w:rsidR="007E636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כן נבחר זה המקום</w:t>
      </w:r>
      <w:r w:rsidR="007E636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שנאמר </w:t>
      </w:r>
      <w:r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מציון מכלל יופי </w:t>
      </w:r>
      <w:proofErr w:type="spellStart"/>
      <w:r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אלהים</w:t>
      </w:r>
      <w:proofErr w:type="spellEnd"/>
      <w:r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הופיע</w:t>
      </w:r>
      <w:r w:rsidR="003E33C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נ</w:t>
      </w:r>
      <w:r w:rsidR="001250B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proofErr w:type="spellEnd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F15BC" w:rsidRPr="00AF15B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וכתוב </w:t>
      </w:r>
      <w:r w:rsidRPr="00AF15B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יבוא </w:t>
      </w:r>
      <w:proofErr w:type="spellStart"/>
      <w:r w:rsidRPr="00AF15BC">
        <w:rPr>
          <w:rFonts w:ascii="Times New Roman" w:hAnsi="Times New Roman" w:cs="Times New Roman"/>
          <w:color w:val="FFC000"/>
          <w:sz w:val="24"/>
          <w:szCs w:val="24"/>
          <w:rtl/>
        </w:rPr>
        <w:t>אלהינו</w:t>
      </w:r>
      <w:proofErr w:type="spellEnd"/>
      <w:r w:rsidRPr="00AF15B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ואל </w:t>
      </w:r>
      <w:proofErr w:type="spellStart"/>
      <w:r w:rsidRPr="00AF15BC">
        <w:rPr>
          <w:rFonts w:ascii="Times New Roman" w:hAnsi="Times New Roman" w:cs="Times New Roman"/>
          <w:color w:val="FFC000"/>
          <w:sz w:val="24"/>
          <w:szCs w:val="24"/>
          <w:rtl/>
        </w:rPr>
        <w:t>יחרש</w:t>
      </w:r>
      <w:proofErr w:type="spellEnd"/>
      <w:r w:rsidRPr="00AF15B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AF15BC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(שם </w:t>
      </w:r>
      <w:proofErr w:type="spellStart"/>
      <w:r w:rsidR="00F07D28">
        <w:rPr>
          <w:rFonts w:ascii="Times New Roman" w:hAnsi="Times New Roman" w:cs="Times New Roman" w:hint="cs"/>
          <w:color w:val="0070C0"/>
          <w:sz w:val="24"/>
          <w:szCs w:val="24"/>
          <w:rtl/>
        </w:rPr>
        <w:t>נב:</w:t>
      </w:r>
      <w:r w:rsidRPr="00AF15BC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proofErr w:type="spellEnd"/>
      <w:r w:rsidRPr="00AF15BC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F15BC" w:rsidRPr="00AF15BC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והמעיין</w:t>
      </w:r>
      <w:r w:rsidR="003E33C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904A87">
        <w:rPr>
          <w:rFonts w:ascii="Times New Roman" w:hAnsi="Times New Roman" w:cs="Times New Roman"/>
          <w:sz w:val="24"/>
          <w:szCs w:val="24"/>
          <w:rtl/>
        </w:rPr>
        <w:t>במענה המזמור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ההוא יבין סוד גדול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4A378B2" w14:textId="77777777" w:rsidR="003E33CC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נכר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הארץ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נשתנה בסמיכות</w:t>
      </w:r>
      <w:r w:rsidR="003E33C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בעבור שבא מלעיל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E3ABB9C" w14:textId="6D281641" w:rsidR="003E33CC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בא שמה בקרבו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ולא נשא אותם הארץ</w:t>
      </w:r>
      <w:r w:rsidR="003E33C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2C2451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r w:rsidR="002C2451">
        <w:rPr>
          <w:rFonts w:ascii="Times New Roman" w:hAnsi="Times New Roman" w:cs="Times New Roman" w:hint="cs"/>
          <w:color w:val="0070C0"/>
          <w:sz w:val="24"/>
          <w:szCs w:val="24"/>
          <w:rtl/>
        </w:rPr>
        <w:t>ג</w:t>
      </w:r>
      <w:r w:rsidR="00F8664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F8664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AF15BC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 אפשר להיות בחסרון עם הארץ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5959251" w14:textId="77777777" w:rsidR="00AF15BC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ועזבני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לעבוד</w:t>
      </w:r>
      <w:r w:rsidR="00D463F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ע"ז</w:t>
      </w:r>
      <w:r w:rsidR="00AF15BC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261AE2B4" w14:textId="555316D0" w:rsidR="00AF15BC" w:rsidRDefault="00AF15B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F9F09B1" w14:textId="3667B13E" w:rsidR="00B80506" w:rsidRDefault="00B80506" w:rsidP="004452B1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31:17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וְחָרָ֣ה אַפִּ֣י ב֣וֹ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בַיּוֹם־הַ֠הוּא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וַֽעֲזַבְתִּ֞ים וְהִסְתַּרְתִּ֨י פָנַ֤י מֵהֶם֙ וְהָיָ֣ה לֶֽאֱכֹ֔ל וּמְצָאֻ֛הוּ רָע֥וֹת רַבּ֖וֹת וְצָר֑וֹת וְאָמַר֙ בַּיּ֣וֹם הַה֔וּא הֲלֹ֗א עַ֣ל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כִּי־אֵ֤ין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אֱלֹהַי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֙ בְּקִ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רְבִּ֔י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מְצָא֖וּנִי הָֽרָע֥וֹת הָאֵֽלֶּה׃</w:t>
      </w:r>
    </w:p>
    <w:p w14:paraId="4307751C" w14:textId="7238B117" w:rsidR="003E4A13" w:rsidRDefault="003E4A13" w:rsidP="003E4A1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31:18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וְאָֽנֹכִ֗י הַסְתֵּ֨ר אַסְתִּ֤יר פָּנַי֙ בַּיּ֣וֹם הַה֔וּא עַ֥ל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כָּל־הָֽרָעָ֖ה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אֲשֶׁ֣ר עָשָׂ֑ה כִּ֣י פָנָ֔ה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אֶל־אֱלֹהִ֖ים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אֲחֵרִֽים׃</w:t>
      </w:r>
    </w:p>
    <w:p w14:paraId="7077CC7C" w14:textId="77777777" w:rsidR="00D463F1" w:rsidRDefault="00AF15BC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31:1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F15BC">
        <w:rPr>
          <w:rFonts w:ascii="Times New Roman" w:hAnsi="Times New Roman" w:cs="Times New Roman"/>
          <w:color w:val="FF0000"/>
          <w:sz w:val="24"/>
          <w:szCs w:val="24"/>
          <w:rtl/>
        </w:rPr>
        <w:t>וחרה אפי</w:t>
      </w:r>
      <w:r w:rsidR="00C60C94" w:rsidRPr="00AF15B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חרון אף בע"ז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5F49D0E" w14:textId="77777777" w:rsidR="00926140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והסתרתי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פני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להסיר השגחתי מהם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1D467E82" w14:textId="77777777" w:rsidR="00D463F1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והיה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לאכול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כשישלטו האמות הסכלות עליהם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824F6E1" w14:textId="77777777" w:rsidR="00D463F1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ומצאוהו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כל היעודים</w:t>
      </w:r>
      <w:r w:rsidR="00D463F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הרעים אשר סדר בפרשת והיה כי תבוא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9C08F27" w14:textId="4B58D65F" w:rsidR="00D463F1" w:rsidRPr="00F919F4" w:rsidRDefault="003E4A13" w:rsidP="003E4A1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-18</w:t>
      </w:r>
      <w:r w:rsidR="00592009"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 w:rsidR="00592009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ואמר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F15BC">
        <w:rPr>
          <w:rFonts w:ascii="Times New Roman" w:hAnsi="Times New Roman" w:cs="Times New Roman"/>
          <w:color w:val="FF0000"/>
          <w:sz w:val="24"/>
          <w:szCs w:val="24"/>
          <w:rtl/>
        </w:rPr>
        <w:t>ביום ההוא הלא על כי</w:t>
      </w:r>
      <w:r w:rsidR="00D463F1" w:rsidRPr="00AF15BC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AF15B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אין </w:t>
      </w:r>
      <w:proofErr w:type="spellStart"/>
      <w:r w:rsidR="005A3C0F" w:rsidRPr="00AF15BC">
        <w:rPr>
          <w:rFonts w:ascii="Times New Roman" w:hAnsi="Times New Roman" w:cs="Times New Roman"/>
          <w:color w:val="FF0000"/>
          <w:sz w:val="24"/>
          <w:szCs w:val="24"/>
          <w:rtl/>
        </w:rPr>
        <w:t>אלהי</w:t>
      </w:r>
      <w:proofErr w:type="spellEnd"/>
      <w:r w:rsidR="005A3C0F" w:rsidRPr="00AF15B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בקרבי</w:t>
      </w:r>
      <w:r w:rsidR="00F1630B">
        <w:rPr>
          <w:rFonts w:ascii="Times New Roman" w:hAnsi="Times New Roman" w:cs="Times New Roman" w:hint="cs"/>
          <w:color w:val="FF0000"/>
          <w:sz w:val="24"/>
          <w:szCs w:val="24"/>
          <w:rtl/>
        </w:rPr>
        <w:t>...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ואנכי הסתר אסתיר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כאשר יאמר </w:t>
      </w:r>
      <w:r w:rsidR="005A3C0F" w:rsidRPr="00FB4839">
        <w:rPr>
          <w:rFonts w:ascii="Times New Roman" w:hAnsi="Times New Roman" w:cs="Times New Roman"/>
          <w:color w:val="FFC000"/>
          <w:sz w:val="24"/>
          <w:szCs w:val="24"/>
          <w:rtl/>
        </w:rPr>
        <w:t>הלא על</w:t>
      </w:r>
      <w:r w:rsidR="00D463F1" w:rsidRPr="00FB483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FB483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אין </w:t>
      </w:r>
      <w:proofErr w:type="spellStart"/>
      <w:r w:rsidR="005A3C0F" w:rsidRPr="00FB4839">
        <w:rPr>
          <w:rFonts w:ascii="Times New Roman" w:hAnsi="Times New Roman" w:cs="Times New Roman"/>
          <w:color w:val="FFC000"/>
          <w:sz w:val="24"/>
          <w:szCs w:val="24"/>
          <w:rtl/>
        </w:rPr>
        <w:t>אלהי</w:t>
      </w:r>
      <w:proofErr w:type="spellEnd"/>
      <w:r w:rsidR="005A3C0F" w:rsidRPr="00FB483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בקרבי</w:t>
      </w:r>
      <w:r w:rsidR="00906F0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906F0E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sz w:val="24"/>
          <w:szCs w:val="24"/>
          <w:rtl/>
        </w:rPr>
        <w:t xml:space="preserve">כן יאמר </w:t>
      </w:r>
      <w:r w:rsidR="005A3C0F" w:rsidRPr="00FB483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ואנכי הסתרתי פני מהם </w:t>
      </w:r>
      <w:r w:rsidR="005A3C0F" w:rsidRPr="00F919F4">
        <w:rPr>
          <w:rFonts w:ascii="Times New Roman" w:hAnsi="Times New Roman" w:cs="Times New Roman"/>
          <w:sz w:val="24"/>
          <w:szCs w:val="24"/>
          <w:rtl/>
        </w:rPr>
        <w:t>בעבור שעזבוני</w:t>
      </w:r>
      <w:r w:rsidR="00D463F1" w:rsidRPr="00F919F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sz w:val="24"/>
          <w:szCs w:val="24"/>
          <w:rtl/>
        </w:rPr>
        <w:t>ועבדו ע"ז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919F4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B408AB5" w14:textId="67A27EC6" w:rsidR="00D463F1" w:rsidRDefault="00D463F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FE65967" w14:textId="15AE2C15" w:rsidR="00B80506" w:rsidRDefault="00B80506" w:rsidP="004452B1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31:19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וְעַתָּ֗ה כִּתְב֤וּ לָכֶם֙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אֶת־הַשִּׁירָ֣ה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הַזֹּ֔את וְלַמְּדָ֥הּ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אֶת־בְּנֵֽ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י־יִשְׂרָאֵ֖ל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שִׂימָ֣הּ בְּפִיהֶ֑ם לְמַ֨עַן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תִּֽהְיֶה־לִּ֜י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הַשִּׁירָ֥ה הַזֹּ֛את לְעֵ֖ד בִּבְנֵ֥י יִשְׂרָאֵֽל׃</w:t>
      </w:r>
    </w:p>
    <w:p w14:paraId="55DDDEFF" w14:textId="745FB883" w:rsidR="0080758E" w:rsidRPr="00F919F4" w:rsidRDefault="0080758E" w:rsidP="0060526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31:20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כִּֽי־אֲבִיאֶ֜נּו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אֶֽל־הָאֲדָמָ֣ה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׀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אֲשֶׁר־נִשְׁבַּ֣עְתִּי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לַֽאֲבֹתָ֗יו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זָבַ֤ת חָלָב֙ וּדְבַ֔שׁ וְאָכַ֥ל וְשָׂבַ֖ע וְדָשֵׁ֑ן וּפָנָ֞ה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אֶל־אֱלֹ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הִ֤ים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אֲחֵרִים֙ וַֽעֲבָד֔וּם וְנִ֣אֲצ֔וּנִי וְהֵפֵ֖ר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אֶת־בְּרִיתִֽי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׃ </w:t>
      </w:r>
    </w:p>
    <w:p w14:paraId="095B65D3" w14:textId="3F196761" w:rsidR="00D463F1" w:rsidRDefault="0080758E" w:rsidP="0060526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-20</w:t>
      </w:r>
      <w:r w:rsidR="00592009"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FB4839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 w:rsidR="00592009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ועתה כתבו לכם את השירה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8F5B50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40128C">
        <w:rPr>
          <w:rFonts w:ascii="Times New Roman" w:hAnsi="Times New Roman" w:cs="Times New Roman"/>
          <w:color w:val="FFC000"/>
          <w:sz w:val="24"/>
          <w:szCs w:val="24"/>
          <w:rtl/>
        </w:rPr>
        <w:t>לעד</w:t>
      </w:r>
      <w:r w:rsidR="0040128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שקדמה לי הידיעה</w:t>
      </w:r>
      <w:r w:rsidR="00906F0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</w:t>
      </w:r>
      <w:r w:rsidR="00D463F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אחרי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</w:t>
      </w:r>
      <w:r w:rsidR="005A3C0F" w:rsidRPr="008F5B50">
        <w:rPr>
          <w:rFonts w:ascii="Times New Roman" w:hAnsi="Times New Roman" w:cs="Times New Roman"/>
          <w:color w:val="FFC000"/>
          <w:sz w:val="24"/>
          <w:szCs w:val="24"/>
          <w:rtl/>
        </w:rPr>
        <w:t>אביאנו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4839">
        <w:rPr>
          <w:rFonts w:ascii="Times New Roman" w:hAnsi="Times New Roman" w:cs="Times New Roman"/>
          <w:color w:val="FFC000"/>
          <w:sz w:val="24"/>
          <w:szCs w:val="24"/>
          <w:rtl/>
        </w:rPr>
        <w:t>ואכל ושבע ודשן</w:t>
      </w:r>
      <w:r>
        <w:rPr>
          <w:rFonts w:ascii="Times New Roman" w:hAnsi="Times New Roman" w:cs="Times New Roman" w:hint="cs"/>
          <w:color w:val="FFC000"/>
          <w:sz w:val="24"/>
          <w:szCs w:val="24"/>
          <w:rtl/>
        </w:rPr>
        <w:t>,</w:t>
      </w:r>
      <w:r w:rsidR="005A3C0F" w:rsidRPr="00FB483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ופנה אל </w:t>
      </w:r>
      <w:proofErr w:type="spellStart"/>
      <w:r w:rsidR="005A3C0F" w:rsidRPr="00FB4839">
        <w:rPr>
          <w:rFonts w:ascii="Times New Roman" w:hAnsi="Times New Roman" w:cs="Times New Roman"/>
          <w:color w:val="FFC000"/>
          <w:sz w:val="24"/>
          <w:szCs w:val="24"/>
          <w:rtl/>
        </w:rPr>
        <w:t>אלהים</w:t>
      </w:r>
      <w:proofErr w:type="spellEnd"/>
      <w:r w:rsidR="005A3C0F" w:rsidRPr="00FB483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אחרים</w:t>
      </w:r>
      <w:r w:rsidR="00FB483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ועם כל זה</w:t>
      </w:r>
      <w:r w:rsidR="00D463F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הביאותים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 הארץ</w:t>
      </w:r>
      <w:r w:rsidR="00906F0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קדימת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ידיעתי שיבעטו לא מנעתני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מלהביאו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7B456C0" w14:textId="77777777" w:rsidR="00B80506" w:rsidRDefault="00B80506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3AC00775" w14:textId="146F47E4" w:rsidR="00B80506" w:rsidRDefault="00B80506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31:21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וְ֠הָיָה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כִּֽי־תִמְצֶ֨אן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אֹת֜וֹ רָע֣וֹת רַבּוֹת֮ וְצָרוֹת֒ וְ֠עָֽנְתָה הַשִּׁירָ֨ה הַזֹּ֤את לְפָנָיו֙ לְעֵ֔ד כִּ֛י לֹ֥א תִשָּׁכַ֖ח מִפִּ֣י זַרְע֑וֹ כִּ֧י יָדַ֣עְתִּי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אֶת־יִצְר֗ו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ֹ אֲשׁ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ֶ֨ר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ה֤וּא עֹשֶׂה֙ הַיּ֔וֹם בְּטֶ֣רֶם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אֲבִיאֶ֔נּו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אֶל־הָאָ֖רֶץ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אֲשֶׁ֥ר נִשְׁבַּֽעְתִּי׃</w:t>
      </w:r>
    </w:p>
    <w:p w14:paraId="125E0D79" w14:textId="77777777" w:rsidR="00D463F1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31:</w:t>
      </w:r>
      <w:r w:rsidR="00FB4839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והיה כי תמצאן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שיבוא עליהם כל יעוד רע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68873B3" w14:textId="5E3AB156" w:rsidR="00D463F1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FB4839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וענתה השירה הזאת</w:t>
      </w:r>
      <w:r w:rsidR="00D463F1" w:rsidRPr="00F919F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לפניו לעד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שעל כלל אלו העתידות קדמה לי הידיעה</w:t>
      </w:r>
      <w:r w:rsidR="00906F0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כי ידעתי את יצרו</w:t>
      </w:r>
      <w:r w:rsidR="00641E34">
        <w:rPr>
          <w:rFonts w:ascii="Times New Roman" w:hAnsi="Times New Roman" w:cs="Times New Roman" w:hint="cs"/>
          <w:color w:val="FFC000"/>
          <w:sz w:val="24"/>
          <w:szCs w:val="24"/>
          <w:rtl/>
        </w:rPr>
        <w:t>...</w:t>
      </w:r>
      <w:r w:rsidR="00D463F1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בטרם </w:t>
      </w:r>
      <w:proofErr w:type="spellStart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אביאנו</w:t>
      </w:r>
      <w:proofErr w:type="spellEnd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אל הארץ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BCB4F3B" w14:textId="1CFA5B08" w:rsidR="00D463F1" w:rsidRDefault="00D463F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6AA5006" w14:textId="31666077" w:rsidR="00B80506" w:rsidRDefault="00B80506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31:22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וַיִּכְתֹּ֥ב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מֹשֶׁ֛ה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אֶת־הַשִּׁירָ֥ה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הַזֹּ֖את בַּיּ֣וֹם הַה֑וּא וַֽיְלַמְּדָ֖הּ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אֶת־בְּנֵ֥י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יִשְׂרָאֵֽל׃</w:t>
      </w:r>
    </w:p>
    <w:p w14:paraId="6F67ACC0" w14:textId="77777777" w:rsidR="00CC1B07" w:rsidRDefault="00592009" w:rsidP="00A03155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FB4839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ויכתוב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משה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ואם כתוב </w:t>
      </w:r>
      <w:r w:rsidR="005A3C0F" w:rsidRPr="00FB4839">
        <w:rPr>
          <w:rFonts w:ascii="Times New Roman" w:hAnsi="Times New Roman" w:cs="Times New Roman"/>
          <w:color w:val="FFC000"/>
          <w:sz w:val="24"/>
          <w:szCs w:val="24"/>
          <w:rtl/>
        </w:rPr>
        <w:t>ועתה כתבו</w:t>
      </w:r>
      <w:r w:rsidR="00DF14C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DF14C1" w:rsidRPr="00DF14C1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DF14C1" w:rsidRPr="00DF14C1">
        <w:rPr>
          <w:rFonts w:ascii="Times New Roman" w:hAnsi="Times New Roman" w:cs="Times New Roman" w:hint="cs"/>
          <w:color w:val="0070C0"/>
          <w:sz w:val="24"/>
          <w:szCs w:val="24"/>
          <w:rtl/>
        </w:rPr>
        <w:t>לא:יט</w:t>
      </w:r>
      <w:proofErr w:type="spellEnd"/>
      <w:r w:rsidR="00DF14C1" w:rsidRPr="00DF14C1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DF14C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3155">
        <w:rPr>
          <w:rFonts w:ascii="Times New Roman" w:hAnsi="Times New Roman" w:cs="Times New Roman"/>
          <w:sz w:val="24"/>
          <w:szCs w:val="24"/>
          <w:rtl/>
        </w:rPr>
        <w:t>יש</w:t>
      </w:r>
      <w:r w:rsidR="00D463F1" w:rsidRPr="00A03155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3155">
        <w:rPr>
          <w:rFonts w:ascii="Times New Roman" w:hAnsi="Times New Roman" w:cs="Times New Roman"/>
          <w:sz w:val="24"/>
          <w:szCs w:val="24"/>
          <w:rtl/>
        </w:rPr>
        <w:t xml:space="preserve">אומרים שהוא כמו </w:t>
      </w:r>
      <w:r w:rsidR="005A3C0F" w:rsidRPr="00A0315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עד אנה </w:t>
      </w:r>
      <w:proofErr w:type="spellStart"/>
      <w:r w:rsidR="005A3C0F" w:rsidRPr="00A03155">
        <w:rPr>
          <w:rFonts w:ascii="Times New Roman" w:hAnsi="Times New Roman" w:cs="Times New Roman"/>
          <w:color w:val="FFC000"/>
          <w:sz w:val="24"/>
          <w:szCs w:val="24"/>
          <w:rtl/>
        </w:rPr>
        <w:t>מאנתם</w:t>
      </w:r>
      <w:proofErr w:type="spellEnd"/>
      <w:r w:rsidR="005A3C0F" w:rsidRPr="00A03155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315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A03155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r w:rsidR="000C3E0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3155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proofErr w:type="spellEnd"/>
      <w:r w:rsidR="005A3C0F" w:rsidRPr="00A0315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FB4839" w:rsidRPr="00A03155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A03155">
        <w:rPr>
          <w:rFonts w:ascii="Times New Roman" w:hAnsi="Times New Roman" w:cs="Times New Roman"/>
          <w:sz w:val="24"/>
          <w:szCs w:val="24"/>
          <w:rtl/>
        </w:rPr>
        <w:t xml:space="preserve"> שצריך לומר </w:t>
      </w:r>
      <w:commentRangeStart w:id="15"/>
      <w:r w:rsidR="005A3C0F" w:rsidRPr="00A03155">
        <w:rPr>
          <w:rFonts w:ascii="Times New Roman" w:hAnsi="Times New Roman" w:cs="Times New Roman"/>
          <w:sz w:val="24"/>
          <w:szCs w:val="24"/>
          <w:rtl/>
        </w:rPr>
        <w:t>לישראל</w:t>
      </w:r>
      <w:r w:rsidR="00CC1B07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11AB3C90" w14:textId="1A4144B9" w:rsidR="00D463F1" w:rsidRDefault="005A3C0F" w:rsidP="00A03155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A03155">
        <w:rPr>
          <w:rFonts w:ascii="Times New Roman" w:hAnsi="Times New Roman" w:cs="Times New Roman"/>
          <w:sz w:val="24"/>
          <w:szCs w:val="24"/>
          <w:rtl/>
        </w:rPr>
        <w:t>אחר</w:t>
      </w:r>
      <w:commentRangeEnd w:id="15"/>
      <w:r w:rsidR="00DE1E0F">
        <w:rPr>
          <w:rStyle w:val="CommentReference"/>
        </w:rPr>
        <w:commentReference w:id="15"/>
      </w:r>
      <w:r w:rsidRPr="00A03155">
        <w:rPr>
          <w:rFonts w:ascii="Times New Roman" w:hAnsi="Times New Roman" w:cs="Times New Roman"/>
          <w:sz w:val="24"/>
          <w:szCs w:val="24"/>
          <w:rtl/>
        </w:rPr>
        <w:t xml:space="preserve"> שאמר </w:t>
      </w:r>
      <w:r w:rsidR="00906F0E" w:rsidRPr="00FA4037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906F0E" w:rsidRPr="00FA4037">
        <w:rPr>
          <w:rFonts w:ascii="Times New Roman" w:hAnsi="Times New Roman" w:cs="Times New Roman" w:hint="cs"/>
          <w:color w:val="FFC000"/>
          <w:sz w:val="24"/>
          <w:szCs w:val="24"/>
          <w:rtl/>
        </w:rPr>
        <w:t>ע</w:t>
      </w:r>
      <w:r w:rsidR="00906F0E" w:rsidRPr="00FA403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תה </w:t>
      </w:r>
      <w:r w:rsidRPr="00FA4037">
        <w:rPr>
          <w:rFonts w:ascii="Times New Roman" w:hAnsi="Times New Roman" w:cs="Times New Roman"/>
          <w:color w:val="FFC000"/>
          <w:sz w:val="24"/>
          <w:szCs w:val="24"/>
          <w:rtl/>
        </w:rPr>
        <w:t>כתבו</w:t>
      </w:r>
      <w:r w:rsidRPr="00FA4037">
        <w:rPr>
          <w:rFonts w:ascii="Times New Roman" w:hAnsi="Times New Roman" w:cs="Times New Roman"/>
          <w:sz w:val="24"/>
          <w:szCs w:val="24"/>
          <w:rtl/>
        </w:rPr>
        <w:t xml:space="preserve"> בעבור חברת יהושע</w:t>
      </w:r>
      <w:r w:rsidR="0025641F" w:rsidRPr="00FA4037">
        <w:rPr>
          <w:rFonts w:ascii="Times New Roman" w:hAnsi="Times New Roman" w:cs="Times New Roman"/>
          <w:sz w:val="24"/>
          <w:szCs w:val="24"/>
          <w:rtl/>
        </w:rPr>
        <w:t>,</w:t>
      </w:r>
      <w:r w:rsidR="0025641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ואמנם נאמר </w:t>
      </w:r>
      <w:r w:rsidRPr="00FB4839">
        <w:rPr>
          <w:rFonts w:ascii="Times New Roman" w:hAnsi="Times New Roman" w:cs="Times New Roman"/>
          <w:color w:val="FFC000"/>
          <w:sz w:val="24"/>
          <w:szCs w:val="24"/>
          <w:rtl/>
        </w:rPr>
        <w:t>ולמדה</w:t>
      </w:r>
      <w:r w:rsidR="00DF14C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DF14C1" w:rsidRPr="00DF14C1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DF14C1" w:rsidRPr="00DF14C1">
        <w:rPr>
          <w:rFonts w:ascii="Times New Roman" w:hAnsi="Times New Roman" w:cs="Times New Roman" w:hint="cs"/>
          <w:color w:val="0070C0"/>
          <w:sz w:val="24"/>
          <w:szCs w:val="24"/>
          <w:rtl/>
        </w:rPr>
        <w:t>לא:יט</w:t>
      </w:r>
      <w:proofErr w:type="spellEnd"/>
      <w:r w:rsidR="00DF14C1" w:rsidRPr="00DF14C1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DF14C1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אמנם עתה נאמר </w:t>
      </w:r>
      <w:r w:rsidRPr="00FB4839">
        <w:rPr>
          <w:rFonts w:ascii="Times New Roman" w:hAnsi="Times New Roman" w:cs="Times New Roman"/>
          <w:color w:val="FFC000"/>
          <w:sz w:val="24"/>
          <w:szCs w:val="24"/>
          <w:rtl/>
        </w:rPr>
        <w:t>ויכתוב וילמדה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13F27A4" w14:textId="4F29BB33" w:rsidR="00D463F1" w:rsidRDefault="00D463F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EFF70F7" w14:textId="4A81185A" w:rsidR="00B80506" w:rsidRDefault="00B80506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31:23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וַיְצַ֞ו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אֶת־יְהוֹשֻׁ֣ע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ַ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בִּן־נ֗וּן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וַיֹּאמֶר֮ חֲזַ֣ק וֶֽ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אֱמָץ֒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כִּ֣י אַתָּ֗ה תָּבִיא֙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אֶת־בְּנֵ֣י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יִשְׂרָאֵ֔ל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אֶל־הָאָ֖רֶץ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אֲשֶׁר־נִשְׁבַּ֣עְתִּי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לָהֶ֑ם וְאָֽנֹכִ֖י אֶֽהְיֶ֥ה עִמָּֽךְ׃</w:t>
      </w:r>
    </w:p>
    <w:p w14:paraId="1EE0BBC9" w14:textId="61BA2902" w:rsidR="00926140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FB4839">
        <w:rPr>
          <w:rFonts w:ascii="Times New Roman" w:hAnsi="Times New Roman" w:cs="Times New Roman" w:hint="cs"/>
          <w:color w:val="FF0000"/>
          <w:sz w:val="24"/>
          <w:szCs w:val="24"/>
          <w:rtl/>
        </w:rPr>
        <w:t>23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ויצו את יהושע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הנזכר </w:t>
      </w:r>
      <w:proofErr w:type="spellStart"/>
      <w:r w:rsidR="005A3C0F" w:rsidRPr="004452B1">
        <w:rPr>
          <w:rFonts w:ascii="Times New Roman" w:hAnsi="Times New Roman" w:cs="Times New Roman"/>
          <w:color w:val="FFC000"/>
          <w:sz w:val="24"/>
          <w:szCs w:val="24"/>
          <w:rtl/>
        </w:rPr>
        <w:t>ואצונו</w:t>
      </w:r>
      <w:proofErr w:type="spellEnd"/>
      <w:r w:rsidR="00D0155F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 w:rsidR="00D0155F" w:rsidRPr="00DF14C1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D0155F" w:rsidRPr="00DF14C1">
        <w:rPr>
          <w:rFonts w:ascii="Times New Roman" w:hAnsi="Times New Roman" w:cs="Times New Roman" w:hint="cs"/>
          <w:color w:val="0070C0"/>
          <w:sz w:val="24"/>
          <w:szCs w:val="24"/>
          <w:rtl/>
        </w:rPr>
        <w:t>לא:י</w:t>
      </w:r>
      <w:r w:rsidR="00D0155F">
        <w:rPr>
          <w:rFonts w:ascii="Times New Roman" w:hAnsi="Times New Roman" w:cs="Times New Roman" w:hint="cs"/>
          <w:color w:val="0070C0"/>
          <w:sz w:val="24"/>
          <w:szCs w:val="24"/>
          <w:rtl/>
        </w:rPr>
        <w:t>ד</w:t>
      </w:r>
      <w:proofErr w:type="spellEnd"/>
      <w:r w:rsidR="00D0155F" w:rsidRPr="00DF14C1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2E90D594" w14:textId="3631CC43" w:rsidR="00D463F1" w:rsidRDefault="00D463F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F75F744" w14:textId="6A8BF178" w:rsidR="00B80506" w:rsidRDefault="00B80506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31:24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וַיְהִ֣י ׀ כְּכַלּ֣וֹת מֹשֶׁ֗ה לִכְתֹּ֛ב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אֶת־דִּבְרֵ֥י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הַתּוֹרָֽה־הַזֹּ֖את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עַל־סֵ֑פֶר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עַ֖ד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תֻּמָּֽם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055E5427" w14:textId="73F1360F" w:rsidR="00D463F1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FB4839">
        <w:rPr>
          <w:rFonts w:ascii="Times New Roman" w:hAnsi="Times New Roman" w:cs="Times New Roman" w:hint="cs"/>
          <w:color w:val="FF0000"/>
          <w:sz w:val="24"/>
          <w:szCs w:val="24"/>
          <w:rtl/>
        </w:rPr>
        <w:t>24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ויהי ככלות משה לכתוב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C60C94" w:rsidRPr="00192F0C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192F0C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192F0C">
        <w:rPr>
          <w:rFonts w:ascii="Times New Roman" w:hAnsi="Times New Roman" w:cs="Times New Roman"/>
          <w:color w:val="FFC000"/>
          <w:sz w:val="24"/>
          <w:szCs w:val="24"/>
          <w:rtl/>
        </w:rPr>
        <w:t>צעקו וה' שמע</w:t>
      </w:r>
      <w:r w:rsidR="005A3C0F" w:rsidRPr="00192F0C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5F3259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5A3C0F" w:rsidRPr="005F3259">
        <w:rPr>
          <w:rFonts w:ascii="Times New Roman" w:hAnsi="Times New Roman" w:cs="Times New Roman"/>
          <w:color w:val="0070C0"/>
          <w:sz w:val="24"/>
          <w:szCs w:val="24"/>
          <w:rtl/>
        </w:rPr>
        <w:t>לד</w:t>
      </w:r>
      <w:r w:rsidR="002F6CB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5F3259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proofErr w:type="spellEnd"/>
      <w:r w:rsidR="005A3C0F" w:rsidRPr="005F3259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5F3259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9BD316C" w14:textId="4DF56D55" w:rsidR="00D463F1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FB4839">
        <w:rPr>
          <w:rFonts w:ascii="Times New Roman" w:hAnsi="Times New Roman" w:cs="Times New Roman" w:hint="cs"/>
          <w:color w:val="FF0000"/>
          <w:sz w:val="24"/>
          <w:szCs w:val="24"/>
          <w:rtl/>
        </w:rPr>
        <w:t>24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את</w:t>
      </w:r>
      <w:r w:rsidR="00D463F1" w:rsidRPr="00F919F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דברי התורה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בראשית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2F6CBE" w:rsidRPr="002F6CBE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(בראשית </w:t>
      </w:r>
      <w:proofErr w:type="spellStart"/>
      <w:r w:rsidR="002F6CBE" w:rsidRPr="002F6CBE">
        <w:rPr>
          <w:rFonts w:ascii="Times New Roman" w:hAnsi="Times New Roman" w:cs="Times New Roman" w:hint="cs"/>
          <w:color w:val="0070C0"/>
          <w:sz w:val="24"/>
          <w:szCs w:val="24"/>
          <w:rtl/>
        </w:rPr>
        <w:t>א:א</w:t>
      </w:r>
      <w:proofErr w:type="spellEnd"/>
      <w:r w:rsidR="002F6CBE" w:rsidRPr="002F6CBE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)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עד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לעיני כל ישראל </w:t>
      </w:r>
      <w:r w:rsidR="002F6CBE" w:rsidRPr="002F6CBE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2F6CBE" w:rsidRPr="002F6CBE">
        <w:rPr>
          <w:rFonts w:ascii="Times New Roman" w:hAnsi="Times New Roman" w:cs="Times New Roman" w:hint="cs"/>
          <w:color w:val="0070C0"/>
          <w:sz w:val="24"/>
          <w:szCs w:val="24"/>
          <w:rtl/>
        </w:rPr>
        <w:t>לד:יב</w:t>
      </w:r>
      <w:proofErr w:type="spellEnd"/>
      <w:r w:rsidR="002F6CBE" w:rsidRPr="002F6CBE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2F6CBE">
        <w:rPr>
          <w:rFonts w:ascii="Times New Roman" w:hAnsi="Times New Roman" w:cs="Times New Roman" w:hint="cs"/>
          <w:sz w:val="24"/>
          <w:szCs w:val="24"/>
          <w:rtl/>
        </w:rPr>
        <w:t>, 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זהו טעם </w:t>
      </w:r>
      <w:r w:rsidR="005A3C0F" w:rsidRPr="00FB4839">
        <w:rPr>
          <w:rFonts w:ascii="Times New Roman" w:hAnsi="Times New Roman" w:cs="Times New Roman"/>
          <w:color w:val="FFC000"/>
          <w:sz w:val="24"/>
          <w:szCs w:val="24"/>
          <w:rtl/>
        </w:rPr>
        <w:t>עד תומם</w:t>
      </w:r>
      <w:r w:rsidR="00FB483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60C94" w:rsidRPr="00FB483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לא</w:t>
      </w:r>
      <w:r w:rsidR="00D463F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כדעת האומר ששמונה פסוקים כתב יהושע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A1DD746" w14:textId="15BB6821" w:rsidR="00D463F1" w:rsidRDefault="00D463F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196842B" w14:textId="59EE7162" w:rsidR="00B80506" w:rsidRDefault="00B34415" w:rsidP="004452B1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31:25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וַיְצַ֤ו מֹשֶׁה֙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־הַלְוִיִּ֔ם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נֹ֥שְׂאֵ֛י אֲר֥וֹן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בְּרִית־יְהוָ֖ה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לֵאמֹֽר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2B80B5D6" w14:textId="58B7178F" w:rsidR="001B1DA4" w:rsidRDefault="001B1DA4" w:rsidP="001B1DA4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31:26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לָקֹ֗חַ אֵ֣ת סֵ֤פֶר הַתּוֹרָה֙ הַזֶּ֔ה וְשַׂמְתֶּ֣ם אֹת֔וֹ מִצַּ֛ד אֲר֥וֹן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בְּרִית־יְהוָ֖ה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אֱלֹֽהֵיכֶ֑ם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וְהָֽיָה־שָׁ֥ם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בְּךָ֖ לְעֵֽד׃</w:t>
      </w:r>
    </w:p>
    <w:p w14:paraId="55D86681" w14:textId="77777777" w:rsidR="00926140" w:rsidRDefault="00FB483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31:25</w:t>
      </w:r>
      <w:r w:rsidR="00592009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ויצו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משה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במאמר השם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232EEA32" w14:textId="06AD61A2" w:rsidR="00466B95" w:rsidRDefault="00592009" w:rsidP="001B1DA4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FB4839">
        <w:rPr>
          <w:rFonts w:ascii="Times New Roman" w:hAnsi="Times New Roman" w:cs="Times New Roman" w:hint="cs"/>
          <w:color w:val="FF0000"/>
          <w:sz w:val="24"/>
          <w:szCs w:val="24"/>
          <w:rtl/>
        </w:rPr>
        <w:t>25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את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הלוים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וכתוב </w:t>
      </w:r>
      <w:r w:rsidR="005A3C0F" w:rsidRPr="00FB483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ויתנה אל </w:t>
      </w:r>
      <w:proofErr w:type="spellStart"/>
      <w:r w:rsidR="005A3C0F" w:rsidRPr="00FB4839">
        <w:rPr>
          <w:rFonts w:ascii="Times New Roman" w:hAnsi="Times New Roman" w:cs="Times New Roman"/>
          <w:color w:val="FFC000"/>
          <w:sz w:val="24"/>
          <w:szCs w:val="24"/>
          <w:rtl/>
        </w:rPr>
        <w:t>הכהנים</w:t>
      </w:r>
      <w:proofErr w:type="spellEnd"/>
      <w:r w:rsidR="00A12C2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A12C27" w:rsidRPr="00A12C27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A12C27" w:rsidRPr="00A12C27">
        <w:rPr>
          <w:rFonts w:ascii="Times New Roman" w:hAnsi="Times New Roman" w:cs="Times New Roman" w:hint="cs"/>
          <w:color w:val="0070C0"/>
          <w:sz w:val="24"/>
          <w:szCs w:val="24"/>
          <w:rtl/>
        </w:rPr>
        <w:t>לא:ט</w:t>
      </w:r>
      <w:proofErr w:type="spellEnd"/>
      <w:r w:rsidR="00A12C27" w:rsidRPr="00A12C27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1F5709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ויתכן היות מלת</w:t>
      </w:r>
      <w:r w:rsidR="00FB483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4839">
        <w:rPr>
          <w:rFonts w:ascii="Times New Roman" w:hAnsi="Times New Roman" w:cs="Times New Roman"/>
          <w:color w:val="FFC000"/>
          <w:sz w:val="24"/>
          <w:szCs w:val="24"/>
          <w:rtl/>
        </w:rPr>
        <w:t>לקוח</w:t>
      </w:r>
      <w:r w:rsidR="00FB483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</w:t>
      </w:r>
      <w:r w:rsidR="00D463F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הכהנים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מיד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הלוים</w:t>
      </w:r>
      <w:proofErr w:type="spellEnd"/>
      <w:r w:rsidR="001F56C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ישימוהו</w:t>
      </w:r>
      <w:proofErr w:type="spellEnd"/>
      <w:r w:rsidR="00466B95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1BF2F1E" w14:textId="26542F75" w:rsidR="00D463F1" w:rsidRDefault="00466B95" w:rsidP="001B1DA4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466B95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31:26 </w:t>
      </w:r>
      <w:r w:rsidR="005A3C0F" w:rsidRPr="00466B95">
        <w:rPr>
          <w:rFonts w:ascii="Times New Roman" w:hAnsi="Times New Roman" w:cs="Times New Roman"/>
          <w:color w:val="FF0000"/>
          <w:sz w:val="24"/>
          <w:szCs w:val="24"/>
          <w:rtl/>
        </w:rPr>
        <w:t>מצד ארון ברית ה'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ולא שיהיה בתוכו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1E7F471A" w14:textId="6577D8D6" w:rsidR="00791048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FB4839">
        <w:rPr>
          <w:rFonts w:ascii="Times New Roman" w:hAnsi="Times New Roman" w:cs="Times New Roman" w:hint="cs"/>
          <w:color w:val="FF0000"/>
          <w:sz w:val="24"/>
          <w:szCs w:val="24"/>
          <w:rtl/>
        </w:rPr>
        <w:t>26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והיה שם בך לעד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שאפשר היותו עונה בעבור השירה הכתובה בתורה</w:t>
      </w:r>
      <w:r w:rsidR="002744B7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D463F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ויש אומרים שהתורה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לעד</w:t>
      </w:r>
      <w:r w:rsidR="001F56C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וכתוב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ספר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התורה מצאתי בבית</w:t>
      </w:r>
      <w:r w:rsidR="0079104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ה'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(מלכים ב</w:t>
      </w:r>
      <w:r w:rsidR="002744B7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r w:rsidR="002744B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3D77993" w14:textId="491E3713" w:rsidR="00791048" w:rsidRDefault="0079104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733BED4" w14:textId="66987D5E" w:rsidR="00B34415" w:rsidRDefault="00B34415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31:27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כִּ֣י אָֽנֹכִ֤י יָדַ֨עְתִּי֙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אֶֽת־מֶרְיְך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וְאֶֽת־עָרְפְּך</w:t>
      </w:r>
      <w:proofErr w:type="spellEnd"/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ָ֖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הַקָּשֶׁ֑ה הֵ֣ן בְּעוֹדֶנִּי֩ חַ֨י עִמָּכֶ֜ם הַיּ֗וֹם מַמְרִ֤ים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הֱיִתֶם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עִם־יְהוָ֔ה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וְאַ֖ף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כִּֽי־אַחֲרֵ֥י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מוֹתִֽי׃</w:t>
      </w:r>
    </w:p>
    <w:p w14:paraId="4C5FB306" w14:textId="373F18C8" w:rsidR="00791048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FB4839">
        <w:rPr>
          <w:rFonts w:ascii="Times New Roman" w:hAnsi="Times New Roman" w:cs="Times New Roman" w:hint="cs"/>
          <w:color w:val="FF0000"/>
          <w:sz w:val="24"/>
          <w:szCs w:val="24"/>
          <w:rtl/>
        </w:rPr>
        <w:t>27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את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מריך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ממני פריך נמצא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(הושע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ידט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73B20F2" w14:textId="5C77F99A" w:rsidR="00791048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FB4839">
        <w:rPr>
          <w:rFonts w:ascii="Times New Roman" w:hAnsi="Times New Roman" w:cs="Times New Roman" w:hint="cs"/>
          <w:color w:val="FF0000"/>
          <w:sz w:val="24"/>
          <w:szCs w:val="24"/>
          <w:rtl/>
        </w:rPr>
        <w:t>27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הן</w:t>
      </w:r>
      <w:r w:rsidR="0079104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בעודני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בדגש נו"ן המדבר לעצמו</w:t>
      </w:r>
      <w:r w:rsidR="001F56C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כמנהג</w:t>
      </w:r>
      <w:r w:rsidR="0025641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יסרני יה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קיח</w:t>
      </w:r>
      <w:r w:rsidR="003A0A9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FB4839" w:rsidRPr="00FB483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9104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הנני בני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r w:rsidR="003A0A9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539C1E4" w14:textId="3864323B" w:rsidR="00791048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31:</w:t>
      </w:r>
      <w:r w:rsidR="00FB4839">
        <w:rPr>
          <w:rFonts w:ascii="Times New Roman" w:hAnsi="Times New Roman" w:cs="Times New Roman" w:hint="cs"/>
          <w:color w:val="FF0000"/>
          <w:sz w:val="24"/>
          <w:szCs w:val="24"/>
          <w:rtl/>
        </w:rPr>
        <w:t>27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ואף כי אחרי מותי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נאמר </w:t>
      </w:r>
      <w:r w:rsidR="005A3C0F" w:rsidRPr="00FB4839">
        <w:rPr>
          <w:rFonts w:ascii="Times New Roman" w:hAnsi="Times New Roman" w:cs="Times New Roman"/>
          <w:color w:val="FFC000"/>
          <w:sz w:val="24"/>
          <w:szCs w:val="24"/>
          <w:rtl/>
        </w:rPr>
        <w:t>הנך שוכב</w:t>
      </w:r>
      <w:r w:rsidR="00791048" w:rsidRPr="00FB483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FB4839">
        <w:rPr>
          <w:rFonts w:ascii="Times New Roman" w:hAnsi="Times New Roman" w:cs="Times New Roman"/>
          <w:color w:val="FFC000"/>
          <w:sz w:val="24"/>
          <w:szCs w:val="24"/>
          <w:rtl/>
        </w:rPr>
        <w:t>עם אבותיך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EE65E8" w:rsidRPr="00EE65E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EE65E8" w:rsidRPr="00EE65E8">
        <w:rPr>
          <w:rFonts w:ascii="Times New Roman" w:hAnsi="Times New Roman" w:cs="Times New Roman" w:hint="cs"/>
          <w:color w:val="0070C0"/>
          <w:sz w:val="24"/>
          <w:szCs w:val="24"/>
          <w:rtl/>
        </w:rPr>
        <w:t>לא:טז</w:t>
      </w:r>
      <w:proofErr w:type="spellEnd"/>
      <w:r w:rsidR="00EE65E8" w:rsidRPr="00EE65E8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EE65E8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63CFFE60" w14:textId="0D785E59" w:rsidR="00791048" w:rsidRDefault="0079104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DC82F82" w14:textId="4C8F0341" w:rsidR="00B34415" w:rsidRDefault="00B34415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31:28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הַקְהִ֧ילוּ אֵלַ֛י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אֶת־כָּל־זִקְנֵ֥י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שִׁבְטֵיכֶ֖ם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וְשֹֽׁטְרֵיכֶ֑ם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וַֽאֲדַבְּרָ֣ה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בְאָזְנֵיהֶ֗ם אֵ֚ת הַדְּבָרִ֣ים הָאֵ֔לֶּה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וְאָעִ֣ידָה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בָּ֔ם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אֶת־הַשָּׁמַ֖יִם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וְאֶת־הָאָֽרֶץ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3D5E8BB5" w14:textId="3B48F05A" w:rsidR="00791048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FB4839">
        <w:rPr>
          <w:rFonts w:ascii="Times New Roman" w:hAnsi="Times New Roman" w:cs="Times New Roman" w:hint="cs"/>
          <w:color w:val="FF0000"/>
          <w:sz w:val="24"/>
          <w:szCs w:val="24"/>
          <w:rtl/>
        </w:rPr>
        <w:t>28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הקהילו אלי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בלי צורך החצוצרות</w:t>
      </w:r>
      <w:r w:rsidR="0094085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אמר</w:t>
      </w:r>
      <w:r w:rsidR="00FB483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4839">
        <w:rPr>
          <w:rFonts w:ascii="Times New Roman" w:hAnsi="Times New Roman" w:cs="Times New Roman"/>
          <w:color w:val="FFC000"/>
          <w:sz w:val="24"/>
          <w:szCs w:val="24"/>
          <w:rtl/>
        </w:rPr>
        <w:t>את כל זקני שבטיכם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614EC71" w14:textId="463F1261" w:rsidR="00791048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FB4839">
        <w:rPr>
          <w:rFonts w:ascii="Times New Roman" w:hAnsi="Times New Roman" w:cs="Times New Roman" w:hint="cs"/>
          <w:color w:val="FF0000"/>
          <w:sz w:val="24"/>
          <w:szCs w:val="24"/>
          <w:rtl/>
        </w:rPr>
        <w:t>28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ואעידה</w:t>
      </w:r>
      <w:proofErr w:type="spellEnd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בם את השמים ואת הארץ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940850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האזינו</w:t>
      </w:r>
      <w:r w:rsidR="00791048" w:rsidRPr="00DB764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השמים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ואדברה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r w:rsidR="008B6C1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BBF5995" w14:textId="3E1129F4" w:rsidR="00791048" w:rsidRDefault="0079104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38343DE" w14:textId="7FE15E0B" w:rsidR="00B34415" w:rsidRDefault="00B34415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31:29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כִּ֣י יָדַ֗עְתִּי אַֽחֲרֵ֤י מוֹתִי֙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כִּֽי־הַשְׁחֵ֣ת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תַּשְׁחִת֔וּן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וְסַרְתֶּ֣ם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מִן־הַדֶּ֔רֶך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אֲשֶׁ֥ר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צִוִּ֖יתִי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אֶתְכֶ֑ם וְקָרָ֨את אֶתְכֶ֤ם הָֽרָעָה֙ בְּאַֽחֲרִ֣ית הַיָּמִ֔ים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כִּֽי־תַעֲשׂ֤ו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אֶת־הָרַע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בְּעֵינֵ֣י 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יְהוָ֔ה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לְהַכְעִיס֖וֹ בְּמַֽעֲשֵׂ֥ה יְדֵיכֶֽם׃</w:t>
      </w:r>
    </w:p>
    <w:p w14:paraId="36DC7B40" w14:textId="39BEAC3C" w:rsidR="00791048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FB4839">
        <w:rPr>
          <w:rFonts w:ascii="Times New Roman" w:hAnsi="Times New Roman" w:cs="Times New Roman" w:hint="cs"/>
          <w:color w:val="FF0000"/>
          <w:sz w:val="24"/>
          <w:szCs w:val="24"/>
          <w:rtl/>
        </w:rPr>
        <w:t>29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וקראת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אתכם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וחטאת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עמך</w:t>
      </w:r>
      <w:r w:rsidR="0079104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r w:rsidR="00E51B9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FB4839" w:rsidRPr="00FB483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FB4839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ושבת לנשיא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(יחזקאל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מו</w:t>
      </w:r>
      <w:r w:rsidR="00E51B9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3712316" w14:textId="79104D82" w:rsidR="00791048" w:rsidRDefault="0079104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17A76FB" w14:textId="583963FB" w:rsidR="00B34415" w:rsidRDefault="00B34415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31:30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וַיְדַבֵּ֣ר מֹשֶׁ֗ה בְּאָזְנֵי֙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כָּל־קְהַ֣ל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יִשְׂרָאֵ֔ל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אֶת־דִּבְרֵ֥י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הַשִּׁירָ֖ה הַזֹּ֑את עַ֖ד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תֻּמָּֽם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665BDEDA" w14:textId="7FD3DFAE" w:rsidR="005A3C0F" w:rsidRPr="00FB1DA6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31:</w:t>
      </w:r>
      <w:r w:rsidR="00FB4839">
        <w:rPr>
          <w:rFonts w:ascii="Times New Roman" w:hAnsi="Times New Roman" w:cs="Times New Roman" w:hint="cs"/>
          <w:color w:val="FF0000"/>
          <w:sz w:val="24"/>
          <w:szCs w:val="24"/>
          <w:rtl/>
        </w:rPr>
        <w:t>30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עד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תומם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אפשר היותו</w:t>
      </w:r>
      <w:r w:rsidR="0079104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כמו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עד תומי אותם בידו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(ירמיה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כז</w:t>
      </w:r>
      <w:r w:rsidR="00A5459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FB4839" w:rsidRPr="00FB483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ואע"פ שבנין הקל עומד</w:t>
      </w:r>
      <w:r w:rsidR="00371D5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</w:t>
      </w:r>
      <w:r w:rsidR="0079104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371D51">
        <w:rPr>
          <w:rFonts w:ascii="Times New Roman" w:hAnsi="Times New Roman" w:cs="Times New Roman"/>
          <w:sz w:val="24"/>
          <w:szCs w:val="24"/>
          <w:rtl/>
        </w:rPr>
        <w:t>שהמקור כמו השם</w:t>
      </w:r>
      <w:r w:rsidR="00192F0C" w:rsidRPr="00371D5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371D51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371D51">
        <w:rPr>
          <w:rFonts w:ascii="Times New Roman" w:hAnsi="Times New Roman" w:cs="Times New Roman"/>
          <w:sz w:val="24"/>
          <w:szCs w:val="24"/>
          <w:rtl/>
        </w:rPr>
        <w:t>ודעהו</w:t>
      </w:r>
      <w:proofErr w:type="spellEnd"/>
      <w:r w:rsidR="00791048" w:rsidRPr="00371D51">
        <w:rPr>
          <w:rFonts w:ascii="Times New Roman" w:hAnsi="Times New Roman" w:cs="Times New Roman"/>
          <w:sz w:val="24"/>
          <w:szCs w:val="24"/>
          <w:rtl/>
        </w:rPr>
        <w:t>:</w:t>
      </w:r>
    </w:p>
    <w:p w14:paraId="48D3828F" w14:textId="77777777" w:rsidR="006840E5" w:rsidRDefault="006840E5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9E89C" w14:textId="1839A658" w:rsidR="00DF0E9E" w:rsidRPr="00ED1ADC" w:rsidRDefault="006840E5" w:rsidP="00DF0E9E">
      <w:pPr>
        <w:tabs>
          <w:tab w:val="left" w:pos="3304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נשלמה פרשת אתם נצבים / בעזרת דר בין שני כרובים</w:t>
      </w:r>
      <w:r w:rsidR="001C25E7" w:rsidRPr="00ED1ADC">
        <w:rPr>
          <w:rStyle w:val="FootnoteReference"/>
          <w:rFonts w:ascii="Times New Roman" w:hAnsi="Times New Roman" w:cs="Times New Roman"/>
          <w:b/>
          <w:bCs/>
          <w:sz w:val="24"/>
          <w:szCs w:val="24"/>
          <w:rtl/>
        </w:rPr>
        <w:footnoteReference w:id="75"/>
      </w:r>
    </w:p>
    <w:p w14:paraId="731A693B" w14:textId="25EBDE73" w:rsidR="00FB4839" w:rsidRDefault="001C25E7" w:rsidP="00DF0E9E">
      <w:pPr>
        <w:tabs>
          <w:tab w:val="left" w:pos="3304"/>
        </w:tabs>
        <w:spacing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DB98C0" wp14:editId="0627A356">
                <wp:simplePos x="0" y="0"/>
                <wp:positionH relativeFrom="column">
                  <wp:posOffset>1221740</wp:posOffset>
                </wp:positionH>
                <wp:positionV relativeFrom="paragraph">
                  <wp:posOffset>86509</wp:posOffset>
                </wp:positionV>
                <wp:extent cx="3343275" cy="0"/>
                <wp:effectExtent l="0" t="0" r="9525" b="19050"/>
                <wp:wrapNone/>
                <wp:docPr id="7" name="מחבר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D20FC6" id="מחבר ישר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2pt,6.8pt" to="359.45pt,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" strokecolor="windowText"/>
            </w:pict>
          </mc:Fallback>
        </mc:AlternateContent>
      </w:r>
    </w:p>
    <w:p w14:paraId="5744028E" w14:textId="20CC136C" w:rsidR="005A3C0F" w:rsidRDefault="005A3C0F" w:rsidP="004452B1">
      <w:pPr>
        <w:tabs>
          <w:tab w:val="left" w:pos="3304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rtl/>
        </w:rPr>
      </w:pPr>
      <w:r w:rsidRPr="00DF0E9E">
        <w:rPr>
          <w:rFonts w:ascii="Times New Roman" w:hAnsi="Times New Roman" w:cs="Times New Roman"/>
          <w:b/>
          <w:bCs/>
          <w:sz w:val="28"/>
          <w:szCs w:val="28"/>
          <w:rtl/>
        </w:rPr>
        <w:t>פרשת האזינו</w:t>
      </w:r>
    </w:p>
    <w:p w14:paraId="5011EC67" w14:textId="77777777" w:rsidR="00DF0E9E" w:rsidRPr="00DF0E9E" w:rsidRDefault="00DF0E9E" w:rsidP="004452B1">
      <w:pPr>
        <w:tabs>
          <w:tab w:val="left" w:pos="3304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rtl/>
        </w:rPr>
      </w:pPr>
    </w:p>
    <w:p w14:paraId="10CCD314" w14:textId="2E1CA5BB" w:rsidR="00B34415" w:rsidRPr="00464166" w:rsidRDefault="00B34415" w:rsidP="00B34415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32:1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הַֽאֲזִ֥ינוּ הַשָּׁמַ֖יִם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וַֽאֲדַבֵּ֑רָה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וְתִשְׁמַ֥ע הָאָ֖רֶץ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אִמְרֵי־פִֽי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׃ </w:t>
      </w:r>
    </w:p>
    <w:p w14:paraId="2E25E5A0" w14:textId="77777777" w:rsidR="00B9703A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32:1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האזינו השמים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ואדברה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נאמר </w:t>
      </w:r>
      <w:proofErr w:type="spellStart"/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ואעידה</w:t>
      </w:r>
      <w:proofErr w:type="spellEnd"/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בם את השמים</w:t>
      </w:r>
      <w:r w:rsidR="00791048" w:rsidRPr="00DB764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ואת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הארץ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(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דברים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לא</w:t>
      </w:r>
      <w:r w:rsidR="006852FF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כח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FB4839" w:rsidRPr="00FB483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ואפשר שטעם העדות בעבור</w:t>
      </w:r>
      <w:r w:rsidR="0079104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שהם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קימים</w:t>
      </w:r>
      <w:proofErr w:type="spellEnd"/>
      <w:r w:rsidR="00FB483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הנה האבן הזאת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(יהושע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כד</w:t>
      </w:r>
      <w:r w:rsidR="00B3687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כז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86050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C531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 אפשר לומר בעבור</w:t>
      </w:r>
      <w:r w:rsidR="0079104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שעל ידיהם ילקו בעת שיבעטו</w:t>
      </w:r>
      <w:r w:rsidR="00B9703A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9C331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4017ACF5" w14:textId="20C7DAE9" w:rsidR="00791048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או אפשר בעבור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שנמצאי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מטה תלויים</w:t>
      </w:r>
      <w:r w:rsidR="0079104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בכחות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העליונים</w:t>
      </w:r>
      <w:r w:rsidR="00BC6A9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שעליהם אין להוסיף ומהם אין לגרוע</w:t>
      </w:r>
      <w:r w:rsidR="00FB4839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ואמנם הנהגת</w:t>
      </w:r>
      <w:r w:rsidR="0079104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ישראל על ידי השגחה המופתית בין ליעוד טוב בין ליעוד רע</w:t>
      </w:r>
      <w:r w:rsidR="00FB483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כון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לבאר</w:t>
      </w:r>
      <w:r w:rsidR="0079104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כי כאשר חלו עליהם הטובות בלי סדר המערכת</w:t>
      </w:r>
      <w:r w:rsidR="00B2311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רק בהשגחה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אלהית</w:t>
      </w:r>
      <w:proofErr w:type="spellEnd"/>
      <w:r w:rsidR="00B2311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כן</w:t>
      </w:r>
      <w:r w:rsidR="0079104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בעת שיבעטו יחולו בהם הרעות בהשגחה המופתית</w:t>
      </w:r>
      <w:r w:rsidR="00B2311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וזהו טעם עדותם</w:t>
      </w:r>
      <w:r w:rsidR="00B2311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</w:t>
      </w:r>
      <w:r w:rsidR="0079104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כן אמר </w:t>
      </w:r>
      <w:r w:rsidRPr="00FB483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שם ה' אקרא </w:t>
      </w:r>
      <w:proofErr w:type="spellStart"/>
      <w:r w:rsidRPr="00FB4839">
        <w:rPr>
          <w:rFonts w:ascii="Times New Roman" w:hAnsi="Times New Roman" w:cs="Times New Roman"/>
          <w:color w:val="FFC000"/>
          <w:sz w:val="24"/>
          <w:szCs w:val="24"/>
          <w:rtl/>
        </w:rPr>
        <w:t>הבו</w:t>
      </w:r>
      <w:proofErr w:type="spellEnd"/>
      <w:r w:rsidRPr="00FB483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גודל </w:t>
      </w:r>
      <w:proofErr w:type="spellStart"/>
      <w:r w:rsidRPr="00FB4839">
        <w:rPr>
          <w:rFonts w:ascii="Times New Roman" w:hAnsi="Times New Roman" w:cs="Times New Roman"/>
          <w:color w:val="FFC000"/>
          <w:sz w:val="24"/>
          <w:szCs w:val="24"/>
          <w:rtl/>
        </w:rPr>
        <w:t>לאלהינו</w:t>
      </w:r>
      <w:proofErr w:type="spellEnd"/>
      <w:r w:rsidR="00433252">
        <w:rPr>
          <w:rFonts w:ascii="Times New Roman" w:hAnsi="Times New Roman" w:cs="Times New Roman"/>
          <w:sz w:val="24"/>
          <w:szCs w:val="24"/>
        </w:rPr>
        <w:t xml:space="preserve"> </w:t>
      </w:r>
      <w:r w:rsidR="00433252" w:rsidRPr="0043325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433252" w:rsidRPr="00433252">
        <w:rPr>
          <w:rFonts w:ascii="Times New Roman" w:hAnsi="Times New Roman" w:cs="Times New Roman" w:hint="cs"/>
          <w:color w:val="0070C0"/>
          <w:sz w:val="24"/>
          <w:szCs w:val="24"/>
          <w:rtl/>
        </w:rPr>
        <w:t>לב:ג</w:t>
      </w:r>
      <w:proofErr w:type="spellEnd"/>
      <w:r w:rsidR="00433252" w:rsidRPr="00433252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433252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והנה החל להשמיע העדים</w:t>
      </w:r>
      <w:r w:rsidR="0079104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דברי השירה</w:t>
      </w:r>
      <w:r w:rsidR="00B2311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איך נהלם</w:t>
      </w:r>
      <w:r w:rsidR="00B2311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והעלם</w:t>
      </w:r>
      <w:r w:rsidR="00B2311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B2311E">
        <w:rPr>
          <w:rFonts w:ascii="Times New Roman" w:hAnsi="Times New Roman" w:cs="Times New Roman" w:hint="cs"/>
          <w:sz w:val="24"/>
          <w:szCs w:val="24"/>
          <w:rtl/>
        </w:rPr>
        <w:t>ו</w:t>
      </w:r>
      <w:r w:rsidRPr="00FB1DA6">
        <w:rPr>
          <w:rFonts w:ascii="Times New Roman" w:hAnsi="Times New Roman" w:cs="Times New Roman"/>
          <w:sz w:val="24"/>
          <w:szCs w:val="24"/>
          <w:rtl/>
        </w:rPr>
        <w:t>נשאם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9963B53" w14:textId="1E815BB7" w:rsidR="00267653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32:1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האזינו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כאלו להשים אזן כדי</w:t>
      </w:r>
      <w:r w:rsidR="0026765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לשמוע</w:t>
      </w:r>
      <w:r w:rsidR="00B2311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אומרים טעם שהאזנה יותר קרובה מן השמיעה</w:t>
      </w:r>
      <w:r w:rsidR="00B2311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משה</w:t>
      </w:r>
      <w:r w:rsidR="0026765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אמר </w:t>
      </w:r>
      <w:r w:rsidR="005A3C0F" w:rsidRPr="001A7599">
        <w:rPr>
          <w:rFonts w:ascii="Times New Roman" w:hAnsi="Times New Roman" w:cs="Times New Roman"/>
          <w:color w:val="FFC000"/>
          <w:sz w:val="24"/>
          <w:szCs w:val="24"/>
          <w:rtl/>
        </w:rPr>
        <w:t>האזינו</w:t>
      </w:r>
      <w:r w:rsidR="009C3317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1A759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שהיה קרוב בעליונים</w:t>
      </w:r>
      <w:r w:rsidR="001A7599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וישעיה אמר בהפך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5E37849" w14:textId="77777777" w:rsidR="002C05ED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32:1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ותשמע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הארץ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26765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ולא אמר ושמעי</w:t>
      </w:r>
      <w:r w:rsidR="001A7599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ואפשר לומר שהוא כמו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ולא נשא אותם הארץ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(בראשית</w:t>
      </w:r>
      <w:r w:rsidR="00267653" w:rsidRPr="00154BD5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r w:rsidR="00D15C6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A759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כן אמר</w:t>
      </w:r>
      <w:r w:rsidR="005A3C0F" w:rsidRPr="001A759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="005A3C0F" w:rsidRPr="001A7599">
        <w:rPr>
          <w:rFonts w:ascii="Times New Roman" w:hAnsi="Times New Roman" w:cs="Times New Roman"/>
          <w:color w:val="FFC000"/>
          <w:sz w:val="24"/>
          <w:szCs w:val="24"/>
          <w:rtl/>
        </w:rPr>
        <w:t>הבו</w:t>
      </w:r>
      <w:proofErr w:type="spellEnd"/>
      <w:r w:rsidR="005A3C0F" w:rsidRPr="001A759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גודל </w:t>
      </w:r>
      <w:proofErr w:type="spellStart"/>
      <w:r w:rsidR="005A3C0F" w:rsidRPr="001A7599">
        <w:rPr>
          <w:rFonts w:ascii="Times New Roman" w:hAnsi="Times New Roman" w:cs="Times New Roman"/>
          <w:color w:val="FFC000"/>
          <w:sz w:val="24"/>
          <w:szCs w:val="24"/>
          <w:rtl/>
        </w:rPr>
        <w:t>לאלהינו</w:t>
      </w:r>
      <w:proofErr w:type="spellEnd"/>
      <w:r w:rsidR="008604A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8604AD" w:rsidRPr="0043325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8604AD" w:rsidRPr="00433252">
        <w:rPr>
          <w:rFonts w:ascii="Times New Roman" w:hAnsi="Times New Roman" w:cs="Times New Roman" w:hint="cs"/>
          <w:color w:val="0070C0"/>
          <w:sz w:val="24"/>
          <w:szCs w:val="24"/>
          <w:rtl/>
        </w:rPr>
        <w:t>לב:ג</w:t>
      </w:r>
      <w:proofErr w:type="spellEnd"/>
      <w:r w:rsidR="008604AD" w:rsidRPr="00433252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1A759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יתכן שמדבר כלפי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דרי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מעלה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ודרי</w:t>
      </w:r>
      <w:proofErr w:type="spellEnd"/>
      <w:r w:rsidR="0026765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מטה</w:t>
      </w:r>
      <w:r w:rsidR="008604A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9E849A3" w14:textId="30B056A4" w:rsidR="002B7A8F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ואין צורך</w:t>
      </w:r>
      <w:r w:rsidR="001A759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ואפשר ששב מן הנוכח לנסתר וכמוהו רבים</w:t>
      </w:r>
      <w:r w:rsidR="001A7599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ואולם דברה</w:t>
      </w:r>
      <w:r w:rsidR="0026765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תורה כלשון בני אדם להבין השומעים</w:t>
      </w:r>
      <w:r w:rsidR="001A759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והנה הכתוב </w:t>
      </w:r>
      <w:r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העידותי בכם היום את</w:t>
      </w:r>
      <w:r w:rsidR="00267653" w:rsidRPr="00DB764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השמים ואת הארץ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r w:rsidR="00D15C6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כו</w:t>
      </w:r>
      <w:proofErr w:type="spellEnd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9C3317" w:rsidRPr="00FD14D7">
        <w:rPr>
          <w:rFonts w:ascii="Times New Roman" w:hAnsi="Times New Roman" w:cs="Times New Roman"/>
          <w:sz w:val="24"/>
          <w:szCs w:val="24"/>
          <w:rtl/>
        </w:rPr>
        <w:t>.</w:t>
      </w:r>
      <w:r w:rsidRPr="001A7599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F9DF641" w14:textId="1AFD8E20" w:rsidR="001A7599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ויש מפרשים שאמר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1A7599">
        <w:rPr>
          <w:rFonts w:ascii="Times New Roman" w:hAnsi="Times New Roman" w:cs="Times New Roman"/>
          <w:color w:val="FFC000"/>
          <w:sz w:val="24"/>
          <w:szCs w:val="24"/>
          <w:rtl/>
        </w:rPr>
        <w:t>האזינו השמים</w:t>
      </w:r>
      <w:r w:rsidR="009C3317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C60C94" w:rsidRPr="001A759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124F21">
        <w:rPr>
          <w:rFonts w:ascii="Times New Roman" w:hAnsi="Times New Roman" w:cs="Times New Roman"/>
          <w:sz w:val="24"/>
          <w:szCs w:val="24"/>
          <w:rtl/>
        </w:rPr>
        <w:t>בעבור שני סדני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הגלגל שאינם זזים ממקומם</w:t>
      </w:r>
      <w:r w:rsidR="009C331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9C3317">
        <w:rPr>
          <w:rFonts w:ascii="Times New Roman" w:hAnsi="Times New Roman" w:cs="Times New Roman" w:hint="cs"/>
          <w:sz w:val="24"/>
          <w:szCs w:val="24"/>
          <w:rtl/>
        </w:rPr>
        <w:t>ו</w:t>
      </w:r>
      <w:r w:rsidR="009C3317" w:rsidRPr="00FB1DA6">
        <w:rPr>
          <w:rFonts w:ascii="Times New Roman" w:hAnsi="Times New Roman" w:cs="Times New Roman"/>
          <w:sz w:val="24"/>
          <w:szCs w:val="24"/>
          <w:rtl/>
        </w:rPr>
        <w:t>כתוב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לנטוע שמים </w:t>
      </w:r>
      <w:proofErr w:type="spellStart"/>
      <w:r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וליסד</w:t>
      </w:r>
      <w:proofErr w:type="spellEnd"/>
      <w:r w:rsidR="00267653" w:rsidRPr="00DB764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ארץ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נא </w:t>
      </w:r>
      <w:proofErr w:type="spellStart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proofErr w:type="spellEnd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A7599" w:rsidRPr="001A759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וכתוב </w:t>
      </w:r>
      <w:r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הנוטע אזן הלא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ישמע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צד</w:t>
      </w:r>
      <w:r w:rsidR="000D791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proofErr w:type="spellEnd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9A04B8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1A759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והלא</w:t>
      </w:r>
      <w:r w:rsidR="0026765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לנראים הכתוב מדבר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9FCF0E3" w14:textId="069E5A78" w:rsidR="001A7599" w:rsidRDefault="001A7599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5B34CE6" w14:textId="1484397D" w:rsidR="00B34415" w:rsidRPr="00464166" w:rsidRDefault="00B34415" w:rsidP="00B34415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32:2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יַֽעֲרֹ֤ף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כַּמָּטָר֙ לִקְחִ֔י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תִּזַּ֥ל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כַּטַּ֖ל אִמְרָתִ֑י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כִּשְׂעִירִ֣ם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עֲלֵי־דֶ֔שֶׁא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וְכִרְבִיבִ֖ים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עֲלֵי־עֵֽשֶׂב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׃ </w:t>
      </w:r>
    </w:p>
    <w:p w14:paraId="47B1DCB4" w14:textId="7EA986CC" w:rsidR="00267653" w:rsidRDefault="001A759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1A7599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32:2 </w:t>
      </w:r>
      <w:r w:rsidR="005A3C0F" w:rsidRPr="001A7599">
        <w:rPr>
          <w:rFonts w:ascii="Times New Roman" w:hAnsi="Times New Roman" w:cs="Times New Roman"/>
          <w:color w:val="FF0000"/>
          <w:sz w:val="24"/>
          <w:szCs w:val="24"/>
          <w:rtl/>
        </w:rPr>
        <w:t>יערוף</w:t>
      </w:r>
      <w:r w:rsidR="00C60C94" w:rsidRPr="001A7599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כטעם </w:t>
      </w:r>
      <w:r w:rsidR="005F3259" w:rsidRPr="005F3259">
        <w:rPr>
          <w:rFonts w:ascii="Times New Roman" w:hAnsi="Times New Roman" w:cs="Times New Roman"/>
          <w:sz w:val="24"/>
          <w:szCs w:val="24"/>
          <w:rtl/>
        </w:rPr>
        <w:t>ה</w:t>
      </w:r>
      <w:r w:rsidR="005F3259" w:rsidRPr="00E818D9">
        <w:rPr>
          <w:rFonts w:ascii="Times New Roman" w:hAnsi="Times New Roman" w:cs="Times New Roman" w:hint="eastAsia"/>
          <w:sz w:val="24"/>
          <w:szCs w:val="24"/>
          <w:rtl/>
        </w:rPr>
        <w:t>זל</w:t>
      </w:r>
      <w:r w:rsidR="005F3259" w:rsidRPr="005F3259">
        <w:rPr>
          <w:rFonts w:ascii="Times New Roman" w:hAnsi="Times New Roman" w:cs="Times New Roman"/>
          <w:sz w:val="24"/>
          <w:szCs w:val="24"/>
          <w:rtl/>
        </w:rPr>
        <w:t>ה</w:t>
      </w:r>
      <w:r w:rsidR="00C60C94" w:rsidRPr="005F3259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D4D8A80" w14:textId="3B8533B3" w:rsidR="00267653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A7599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תזל</w:t>
      </w:r>
      <w:proofErr w:type="spellEnd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כטל אמרתי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כפל</w:t>
      </w:r>
      <w:r w:rsidR="0026765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מאמר</w:t>
      </w:r>
      <w:r w:rsidR="0061686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ונאמר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אף שמיו יערפו טל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לג</w:t>
      </w:r>
      <w:r w:rsidR="0061686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כח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FD14D7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946701A" w14:textId="3A5C1BB4" w:rsidR="00267653" w:rsidRPr="00154BD5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A7599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A7599">
        <w:rPr>
          <w:rFonts w:ascii="Times New Roman" w:hAnsi="Times New Roman" w:cs="Times New Roman"/>
          <w:sz w:val="24"/>
          <w:szCs w:val="24"/>
          <w:rtl/>
        </w:rPr>
        <w:t>ו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לקחי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כי לקח</w:t>
      </w:r>
      <w:r w:rsidR="00267653" w:rsidRPr="00DB764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טוב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r w:rsidR="009348E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</w:p>
    <w:p w14:paraId="215081A2" w14:textId="77777777" w:rsidR="00CC1BB2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A7599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כשעירים עלי דשא וכרביבים עלי עשב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תארים</w:t>
      </w:r>
      <w:r w:rsidR="0026765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בחסרון המתוארים</w:t>
      </w:r>
      <w:r w:rsidR="001A759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והנה ה</w:t>
      </w:r>
      <w:r w:rsidR="005A3C0F" w:rsidRPr="00F04466">
        <w:rPr>
          <w:rFonts w:ascii="Times New Roman" w:hAnsi="Times New Roman" w:cs="Times New Roman"/>
          <w:color w:val="FFC000"/>
          <w:sz w:val="24"/>
          <w:szCs w:val="24"/>
          <w:rtl/>
        </w:rPr>
        <w:t>טל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כנגד </w:t>
      </w:r>
      <w:r w:rsidR="005A3C0F" w:rsidRPr="00F04466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שעירים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5A3C0F" w:rsidRPr="00F04466">
        <w:rPr>
          <w:rFonts w:ascii="Times New Roman" w:hAnsi="Times New Roman" w:cs="Times New Roman"/>
          <w:color w:val="FFC000"/>
          <w:sz w:val="24"/>
          <w:szCs w:val="24"/>
          <w:rtl/>
        </w:rPr>
        <w:t>רביבים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כנגד ה</w:t>
      </w:r>
      <w:r w:rsidR="005A3C0F" w:rsidRPr="00F04466">
        <w:rPr>
          <w:rFonts w:ascii="Times New Roman" w:hAnsi="Times New Roman" w:cs="Times New Roman"/>
          <w:color w:val="FFC000"/>
          <w:sz w:val="24"/>
          <w:szCs w:val="24"/>
          <w:rtl/>
        </w:rPr>
        <w:t>מטר</w:t>
      </w:r>
      <w:r w:rsidR="001A759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B7BB850" w14:textId="001D2410" w:rsidR="00A267C1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ואפשר</w:t>
      </w:r>
      <w:r w:rsidR="0026765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שנאמר </w:t>
      </w:r>
      <w:r w:rsidRPr="00FD14D7">
        <w:rPr>
          <w:rFonts w:ascii="Times New Roman" w:hAnsi="Times New Roman" w:cs="Times New Roman"/>
          <w:sz w:val="24"/>
          <w:szCs w:val="24"/>
          <w:rtl/>
        </w:rPr>
        <w:t xml:space="preserve">עליהם עריפה מלשון </w:t>
      </w:r>
      <w:r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יערוף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מזבחותם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(הושע </w:t>
      </w:r>
      <w:proofErr w:type="spellStart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r w:rsidR="00FD3BD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proofErr w:type="spellEnd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A7599" w:rsidRPr="001A759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הטעם שיורד</w:t>
      </w:r>
      <w:r w:rsidR="0026765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המטר שברים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שברים</w:t>
      </w:r>
      <w:proofErr w:type="spellEnd"/>
      <w:r w:rsidR="009C3317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</w:p>
    <w:p w14:paraId="2BFB5551" w14:textId="1B189FD5" w:rsidR="00BB602E" w:rsidRDefault="00A267C1" w:rsidP="00C20840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04466">
        <w:rPr>
          <w:rFonts w:ascii="Times New Roman" w:hAnsi="Times New Roman" w:cs="Times New Roman"/>
          <w:color w:val="FF0000"/>
          <w:sz w:val="24"/>
          <w:szCs w:val="24"/>
          <w:rtl/>
        </w:rPr>
        <w:t>32:2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ואמר </w:t>
      </w:r>
      <w:r w:rsidR="005A3C0F" w:rsidRPr="00F04466">
        <w:rPr>
          <w:rFonts w:ascii="Times New Roman" w:hAnsi="Times New Roman" w:cs="Times New Roman"/>
          <w:color w:val="FF0000"/>
          <w:sz w:val="24"/>
          <w:szCs w:val="24"/>
          <w:rtl/>
        </w:rPr>
        <w:t>שעירים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דקים</w:t>
      </w:r>
      <w:r w:rsidR="00C20840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</w:t>
      </w:r>
      <w:r w:rsidR="005A3C0F" w:rsidRPr="00F04466">
        <w:rPr>
          <w:rFonts w:ascii="Times New Roman" w:hAnsi="Times New Roman" w:cs="Times New Roman"/>
          <w:color w:val="FFC000"/>
          <w:sz w:val="24"/>
          <w:szCs w:val="24"/>
          <w:rtl/>
        </w:rPr>
        <w:t>רביבים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טפים</w:t>
      </w:r>
      <w:proofErr w:type="spellEnd"/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גדולים כפי צורך ה</w:t>
      </w:r>
      <w:r w:rsidR="005A3C0F" w:rsidRPr="005F1F41">
        <w:rPr>
          <w:rFonts w:ascii="Times New Roman" w:hAnsi="Times New Roman" w:cs="Times New Roman"/>
          <w:color w:val="FFC000"/>
          <w:sz w:val="24"/>
          <w:szCs w:val="24"/>
          <w:rtl/>
        </w:rPr>
        <w:t>דשא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</w:t>
      </w:r>
      <w:r w:rsidR="005A3C0F" w:rsidRPr="005F1F41">
        <w:rPr>
          <w:rFonts w:ascii="Times New Roman" w:hAnsi="Times New Roman" w:cs="Times New Roman"/>
          <w:color w:val="FFC000"/>
          <w:sz w:val="24"/>
          <w:szCs w:val="24"/>
          <w:rtl/>
        </w:rPr>
        <w:t>עשב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404DE0A" w14:textId="60F04BD7" w:rsidR="00BB602E" w:rsidRDefault="00BB60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9616910" w14:textId="05D9A078" w:rsidR="00B34415" w:rsidRPr="00464166" w:rsidRDefault="009F3F8B" w:rsidP="00B34415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/>
          <w:b/>
          <w:bCs/>
          <w:sz w:val="24"/>
          <w:szCs w:val="24"/>
        </w:rPr>
        <w:t>32:3</w:t>
      </w:r>
      <w:r w:rsidR="00B34415"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כִּ֛י שֵׁ֥ם יְהוָ֖ה אֶקְרָ֑א </w:t>
      </w:r>
      <w:proofErr w:type="spellStart"/>
      <w:r w:rsidR="00B34415"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הָב֥ו</w:t>
      </w:r>
      <w:proofErr w:type="spellEnd"/>
      <w:r w:rsidR="00B34415"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גֹ֖דֶל </w:t>
      </w:r>
      <w:proofErr w:type="spellStart"/>
      <w:r w:rsidR="00B34415"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לֵֽאלֹהֵֽינו</w:t>
      </w:r>
      <w:proofErr w:type="spellEnd"/>
      <w:r w:rsidR="00B34415"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ּ׃ </w:t>
      </w:r>
    </w:p>
    <w:p w14:paraId="29C708C4" w14:textId="77777777" w:rsidR="00BB602E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A7599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כי שם ה' אקרא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בסדר ההנהגה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שהנהיג את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011C251" w14:textId="4DC59827" w:rsidR="00BB602E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486822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הבו</w:t>
      </w:r>
      <w:proofErr w:type="spellEnd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גודל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לאליהנו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שבאמת נצח המשרתים וחדש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אותות ומופתים שלא מדרך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התולדת</w:t>
      </w:r>
      <w:proofErr w:type="spellEnd"/>
      <w:r w:rsidR="009C331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וזו היא הגדול</w:t>
      </w:r>
      <w:r w:rsidR="00A17BDB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המויחסת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עליו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כי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גדול ה' מכל </w:t>
      </w:r>
      <w:proofErr w:type="spellStart"/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האלהים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r w:rsidR="0045106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486822" w:rsidRPr="0048682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וכלם </w:t>
      </w:r>
      <w:r w:rsidR="005A3C0F" w:rsidRPr="001949A7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כגרזן ביד החוצב בו</w:t>
      </w:r>
      <w:r w:rsidR="001949A7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,</w:t>
      </w:r>
      <w:r w:rsidR="005A3C0F" w:rsidRPr="001949A7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 xml:space="preserve"> ו</w:t>
      </w:r>
      <w:r w:rsidR="005A3C0F" w:rsidRPr="002B0E54">
        <w:rPr>
          <w:rFonts w:ascii="Times New Roman" w:hAnsi="Times New Roman" w:cs="Times New Roman"/>
          <w:color w:val="FFC000"/>
          <w:sz w:val="24"/>
          <w:szCs w:val="24"/>
          <w:rtl/>
        </w:rPr>
        <w:t>אם יתגד</w:t>
      </w:r>
      <w:r w:rsidR="00B901BE">
        <w:rPr>
          <w:rFonts w:ascii="Times New Roman" w:hAnsi="Times New Roman" w:cs="Times New Roman" w:hint="cs"/>
          <w:color w:val="FFC000"/>
          <w:sz w:val="24"/>
          <w:szCs w:val="24"/>
          <w:rtl/>
        </w:rPr>
        <w:t>ֵ</w:t>
      </w:r>
      <w:r w:rsidR="005A3C0F" w:rsidRPr="002B0E54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="00BB602E" w:rsidRPr="002B0E5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2B0E54">
        <w:rPr>
          <w:rFonts w:ascii="Times New Roman" w:hAnsi="Times New Roman" w:cs="Times New Roman"/>
          <w:color w:val="FFC000"/>
          <w:sz w:val="24"/>
          <w:szCs w:val="24"/>
          <w:rtl/>
        </w:rPr>
        <w:t>ה</w:t>
      </w:r>
      <w:r w:rsidR="00D2118C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2B0E54">
        <w:rPr>
          <w:rFonts w:ascii="Times New Roman" w:hAnsi="Times New Roman" w:cs="Times New Roman"/>
          <w:color w:val="FFC000"/>
          <w:sz w:val="24"/>
          <w:szCs w:val="24"/>
          <w:rtl/>
        </w:rPr>
        <w:t>מ</w:t>
      </w:r>
      <w:r w:rsidR="00D2118C">
        <w:rPr>
          <w:rFonts w:ascii="Times New Roman" w:hAnsi="Times New Roman" w:cs="Times New Roman" w:hint="cs"/>
          <w:color w:val="FFC000"/>
          <w:sz w:val="24"/>
          <w:szCs w:val="24"/>
          <w:rtl/>
        </w:rPr>
        <w:t>ַּשׂ</w:t>
      </w:r>
      <w:r w:rsidR="005A3C0F" w:rsidRPr="002B0E54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D2118C">
        <w:rPr>
          <w:rFonts w:ascii="Times New Roman" w:hAnsi="Times New Roman" w:cs="Times New Roman" w:hint="cs"/>
          <w:color w:val="FFC000"/>
          <w:sz w:val="24"/>
          <w:szCs w:val="24"/>
          <w:rtl/>
        </w:rPr>
        <w:t>ֹֹ</w:t>
      </w:r>
      <w:r w:rsidR="005A3C0F" w:rsidRPr="002B0E54">
        <w:rPr>
          <w:rFonts w:ascii="Times New Roman" w:hAnsi="Times New Roman" w:cs="Times New Roman"/>
          <w:color w:val="FFC000"/>
          <w:sz w:val="24"/>
          <w:szCs w:val="24"/>
          <w:rtl/>
        </w:rPr>
        <w:t>ר על מ</w:t>
      </w:r>
      <w:r w:rsidR="00B901BE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2B0E54">
        <w:rPr>
          <w:rFonts w:ascii="Times New Roman" w:hAnsi="Times New Roman" w:cs="Times New Roman"/>
          <w:color w:val="FFC000"/>
          <w:sz w:val="24"/>
          <w:szCs w:val="24"/>
          <w:rtl/>
        </w:rPr>
        <w:t>נ</w:t>
      </w:r>
      <w:r w:rsidR="00B901BE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5A3C0F" w:rsidRPr="002B0E54">
        <w:rPr>
          <w:rFonts w:ascii="Times New Roman" w:hAnsi="Times New Roman" w:cs="Times New Roman"/>
          <w:color w:val="FFC000"/>
          <w:sz w:val="24"/>
          <w:szCs w:val="24"/>
          <w:rtl/>
        </w:rPr>
        <w:t>יפו</w:t>
      </w:r>
      <w:r w:rsidR="00B901BE">
        <w:rPr>
          <w:rFonts w:ascii="Times New Roman" w:hAnsi="Times New Roman" w:cs="Times New Roman" w:hint="cs"/>
          <w:color w:val="FFC000"/>
          <w:sz w:val="24"/>
          <w:szCs w:val="24"/>
          <w:rtl/>
        </w:rPr>
        <w:t>ֹ</w:t>
      </w:r>
      <w:r w:rsidR="002B0E54" w:rsidRPr="003B160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2B0E54" w:rsidRPr="003B160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(ישעיהו </w:t>
      </w:r>
      <w:proofErr w:type="spellStart"/>
      <w:r w:rsidR="002B0E54" w:rsidRPr="003B1602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י</w:t>
      </w:r>
      <w:r w:rsidR="00CB73F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2B0E54" w:rsidRPr="003B1602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טו</w:t>
      </w:r>
      <w:proofErr w:type="spellEnd"/>
      <w:r w:rsidR="002B0E54" w:rsidRPr="003B160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2B0E5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3B160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</w:p>
    <w:p w14:paraId="74589A1B" w14:textId="394E8EF9" w:rsidR="00BB602E" w:rsidRDefault="00BB60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BE8C3E6" w14:textId="61321D0C" w:rsidR="00B34415" w:rsidRPr="00464166" w:rsidRDefault="00B34415" w:rsidP="00B34415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32:4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הַצּוּר֙ תָּמִ֣ים פָּֽעֳל֔וֹ כִּ֥י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כָל־דְּרָכָ֖יו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מִשְׁפָּ֑ט אֵ֤ל אֱמוּנָה֙ וְאֵ֣ין עָ֔וֶל צַדִּ֥יק וְיָשָׁ֖ר הֽוּא׃</w:t>
      </w:r>
    </w:p>
    <w:p w14:paraId="061CE13E" w14:textId="2D5E52E0" w:rsidR="00BB602E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486822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הצור תמים פעלו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טעמו החזק והתקיף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נאמר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ברוך ה'</w:t>
      </w:r>
      <w:r w:rsidR="00BB602E" w:rsidRPr="00DB764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צורי המלמד ידי ל</w:t>
      </w:r>
      <w:r w:rsidR="00CB73F4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ק</w:t>
      </w:r>
      <w:r w:rsidR="00CB73F4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ר</w:t>
      </w:r>
      <w:r w:rsidR="00CB73F4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קמד</w:t>
      </w:r>
      <w:r w:rsidR="00CB73F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277C6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486822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ולא ימשילוהו כי אם בנמצא</w:t>
      </w:r>
      <w:r w:rsidR="00277C6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אף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 פי שכלם מעשי ידיו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ובעבור שיחס לו פעולה תארו בשם </w:t>
      </w:r>
      <w:r w:rsidR="005A3C0F" w:rsidRPr="00120F4F">
        <w:rPr>
          <w:rFonts w:ascii="Times New Roman" w:hAnsi="Times New Roman" w:cs="Times New Roman"/>
          <w:color w:val="FFC000"/>
          <w:sz w:val="24"/>
          <w:szCs w:val="24"/>
          <w:rtl/>
        </w:rPr>
        <w:t>צור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5CDFE72" w14:textId="42498967" w:rsidR="00ED0327" w:rsidRDefault="00592009" w:rsidP="00120F4F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486822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תמים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פעלו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C2637B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אין בו עוות</w:t>
      </w:r>
      <w:r w:rsidR="00120F4F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120F4F">
        <w:rPr>
          <w:rFonts w:ascii="Times New Roman" w:hAnsi="Times New Roman" w:cs="Times New Roman"/>
          <w:color w:val="FFC000"/>
          <w:sz w:val="24"/>
          <w:szCs w:val="24"/>
          <w:rtl/>
        </w:rPr>
        <w:t>כי כל דרכיו משפט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C2637B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B0E54">
        <w:rPr>
          <w:rFonts w:ascii="Times New Roman" w:hAnsi="Times New Roman" w:cs="Times New Roman"/>
          <w:sz w:val="24"/>
          <w:szCs w:val="24"/>
          <w:rtl/>
        </w:rPr>
        <w:t>ר"ל במשפט</w:t>
      </w:r>
      <w:r w:rsidR="00C20886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2B7A44BC" w14:textId="791C76B1" w:rsidR="009F3F8B" w:rsidRDefault="005A3C0F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נתן העלה שכך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יתחייב מדין השכל לתת לכל דבר חקו הראוי לו</w:t>
      </w:r>
      <w:r w:rsidR="00D873F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מפני שהוא שלם בעקרי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הצדק</w:t>
      </w:r>
      <w:r w:rsidR="00460E1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2562E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האחד שהוא יודע בכל ידוע מפני שהוא יודע לנפשו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והשני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שהוא אינו צריך</w:t>
      </w:r>
      <w:r w:rsidR="00205CDC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אי אפשר לקחת המופת מצד עיון מעשיו</w:t>
      </w:r>
      <w:r w:rsidR="002562E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שאדרבא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מהם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תבא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קלקלה בדעת בראות צדיק ורע לו רשע וטוב לו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</w:p>
    <w:p w14:paraId="3E7C46D8" w14:textId="2DDAEA97" w:rsidR="00C2637B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אמנם הטעם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מצד השגת שלמותו יתחייב שהוא כן </w:t>
      </w:r>
      <w:r w:rsidRPr="00486822">
        <w:rPr>
          <w:rFonts w:ascii="Times New Roman" w:hAnsi="Times New Roman" w:cs="Times New Roman"/>
          <w:color w:val="FFC000"/>
          <w:sz w:val="24"/>
          <w:szCs w:val="24"/>
          <w:rtl/>
        </w:rPr>
        <w:t>אל אמונה</w:t>
      </w:r>
      <w:r w:rsidR="002562E9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בכל מה שהבטיח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לישראל מן הטובות שיעד להם</w:t>
      </w:r>
      <w:r w:rsidR="006A69A1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Pr="00FB1DA6">
        <w:rPr>
          <w:rFonts w:ascii="Times New Roman" w:hAnsi="Times New Roman" w:cs="Times New Roman"/>
          <w:sz w:val="24"/>
          <w:szCs w:val="24"/>
          <w:rtl/>
        </w:rPr>
        <w:t>ואם יסרם לא עשה עול</w:t>
      </w:r>
      <w:r w:rsidR="00266A7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והחל לבאר שזה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מצד חטאם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וזהו טעם </w:t>
      </w:r>
      <w:r w:rsidRPr="00486822">
        <w:rPr>
          <w:rFonts w:ascii="Times New Roman" w:hAnsi="Times New Roman" w:cs="Times New Roman"/>
          <w:color w:val="FFC000"/>
          <w:sz w:val="24"/>
          <w:szCs w:val="24"/>
          <w:rtl/>
        </w:rPr>
        <w:t>שחת לו</w:t>
      </w:r>
      <w:r w:rsidR="002562E9" w:rsidRPr="00FD14D7">
        <w:rPr>
          <w:rFonts w:ascii="Times New Roman" w:hAnsi="Times New Roman" w:cs="Times New Roman"/>
          <w:sz w:val="24"/>
          <w:szCs w:val="24"/>
          <w:rtl/>
        </w:rPr>
        <w:t>.</w:t>
      </w:r>
      <w:r w:rsidRPr="002562E9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41C26A7" w14:textId="675F3F2C" w:rsidR="00926140" w:rsidRDefault="00C2637B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D7355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32:4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או יהיה פירוש </w:t>
      </w:r>
      <w:r w:rsidR="005A3C0F" w:rsidRPr="00AD0C15">
        <w:rPr>
          <w:rFonts w:ascii="Times New Roman" w:hAnsi="Times New Roman" w:cs="Times New Roman"/>
          <w:color w:val="FFC000"/>
          <w:sz w:val="24"/>
          <w:szCs w:val="24"/>
          <w:rtl/>
        </w:rPr>
        <w:t>הצור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הביטו</w:t>
      </w:r>
      <w:r w:rsidR="00BB602E" w:rsidRPr="00DB764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אל צור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חצבתם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(ישעיה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נא</w:t>
      </w:r>
      <w:r w:rsidR="008F3AD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486822" w:rsidRPr="0048682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והטעם שהוא התחלת המציאות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והואיל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שהוא כולל ואינו נכלל על כן </w:t>
      </w:r>
      <w:r w:rsidR="005A3C0F" w:rsidRPr="00486822">
        <w:rPr>
          <w:rFonts w:ascii="Times New Roman" w:hAnsi="Times New Roman" w:cs="Times New Roman"/>
          <w:color w:val="FFC000"/>
          <w:sz w:val="24"/>
          <w:szCs w:val="24"/>
          <w:rtl/>
        </w:rPr>
        <w:t>תמים פעלו</w:t>
      </w:r>
      <w:r w:rsidR="002562E9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2562E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מפני שאין </w:t>
      </w:r>
      <w:proofErr w:type="spellStart"/>
      <w:r w:rsidR="005A3C0F" w:rsidRPr="00AD6F59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מ</w:t>
      </w:r>
      <w:r w:rsidR="00AD6F59" w:rsidRPr="00AD6F59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ְ</w:t>
      </w:r>
      <w:r w:rsidR="005A3C0F" w:rsidRPr="00AD6F59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מ</w:t>
      </w:r>
      <w:r w:rsidR="00D03FB8" w:rsidRPr="00AD6F59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ַ</w:t>
      </w:r>
      <w:r w:rsidR="005A3C0F" w:rsidRPr="00AD6F59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ח</w:t>
      </w:r>
      <w:r w:rsidR="00D03FB8" w:rsidRPr="00AD6F59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ֵ</w:t>
      </w:r>
      <w:r w:rsidR="005A3C0F" w:rsidRPr="00AD6F59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א</w:t>
      </w:r>
      <w:proofErr w:type="spellEnd"/>
      <w:r w:rsidR="005A3C0F" w:rsidRPr="00AD6F59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 xml:space="preserve"> ב</w:t>
      </w:r>
      <w:r w:rsidR="00D03FB8" w:rsidRPr="00AD6F59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ִ</w:t>
      </w:r>
      <w:r w:rsidR="005A3C0F" w:rsidRPr="00AD6F59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יד</w:t>
      </w:r>
      <w:r w:rsidR="00D03FB8" w:rsidRPr="00AD6F59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ֵ</w:t>
      </w:r>
      <w:r w:rsidR="005A3C0F" w:rsidRPr="00AD6F59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ה</w:t>
      </w:r>
      <w:r w:rsidR="00D03FB8" w:rsidRPr="00AD6F59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ּ</w:t>
      </w:r>
      <w:r w:rsidR="005A3C0F" w:rsidRPr="00AD6F59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 xml:space="preserve"> </w:t>
      </w:r>
      <w:r w:rsidR="008F3AD5" w:rsidRPr="00AD6F59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(</w:t>
      </w:r>
      <w:r w:rsidR="00AD6F59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 xml:space="preserve">ע״פ </w:t>
      </w:r>
      <w:r w:rsidR="008F3AD5" w:rsidRPr="00AD6F59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 xml:space="preserve">דניאל </w:t>
      </w:r>
      <w:proofErr w:type="spellStart"/>
      <w:r w:rsidR="008F3AD5" w:rsidRPr="00AD6F59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ד:ל</w:t>
      </w:r>
      <w:r w:rsidR="00081693" w:rsidRPr="00AD6F59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ב</w:t>
      </w:r>
      <w:proofErr w:type="spellEnd"/>
      <w:r w:rsidR="008F3AD5" w:rsidRPr="00AD6F59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7DF4E22" w14:textId="44EF4D95" w:rsidR="00BB602E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32:</w:t>
      </w:r>
      <w:r w:rsidR="00486822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כי כל דרכיו משפט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וטעם</w:t>
      </w:r>
      <w:r w:rsidRPr="0048682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486822">
        <w:rPr>
          <w:rFonts w:ascii="Times New Roman" w:hAnsi="Times New Roman" w:cs="Times New Roman"/>
          <w:color w:val="FFC000"/>
          <w:sz w:val="24"/>
          <w:szCs w:val="24"/>
          <w:rtl/>
        </w:rPr>
        <w:t>כי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ודאי</w:t>
      </w:r>
      <w:r w:rsidR="00BD640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שאם בחר עם מעם הוא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במשפט</w:t>
      </w:r>
      <w:r w:rsidR="00BD640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יתבאר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וכל מה שהבטיח להם הוא אל נאמן בהבטחותיו</w:t>
      </w:r>
      <w:r w:rsidR="006469B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מפני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שהוא אל יכול לנפשו</w:t>
      </w:r>
      <w:r w:rsidR="006469B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ילאה מלהוציא מה שהמשפט </w:t>
      </w:r>
      <w:r w:rsidR="002562E9">
        <w:rPr>
          <w:rFonts w:ascii="Times New Roman" w:hAnsi="Times New Roman" w:cs="Times New Roman" w:hint="cs"/>
          <w:sz w:val="24"/>
          <w:szCs w:val="24"/>
          <w:rtl/>
        </w:rPr>
        <w:t>נ</w:t>
      </w:r>
      <w:r w:rsidR="002562E9" w:rsidRPr="00FB1DA6">
        <w:rPr>
          <w:rFonts w:ascii="Times New Roman" w:hAnsi="Times New Roman" w:cs="Times New Roman"/>
          <w:sz w:val="24"/>
          <w:szCs w:val="24"/>
          <w:rtl/>
        </w:rPr>
        <w:t xml:space="preserve">ותן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לתת לכל דבר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חקו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85B06DF" w14:textId="60282296" w:rsidR="00BB602E" w:rsidRDefault="002B0E54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32:4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ואין עול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כפירוש הראשון אם יסר את ישראל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ולפירוש השני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הואיל והוא יכול להוציא המשפט לאמתו </w:t>
      </w:r>
      <w:r w:rsidR="005A3C0F" w:rsidRPr="008A55D3">
        <w:rPr>
          <w:rFonts w:ascii="Times New Roman" w:hAnsi="Times New Roman" w:cs="Times New Roman"/>
          <w:color w:val="FFC000"/>
          <w:sz w:val="24"/>
          <w:szCs w:val="24"/>
          <w:rtl/>
        </w:rPr>
        <w:t>אין עול</w:t>
      </w:r>
      <w:r w:rsidR="002562E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אבל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לכל דבר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חקו</w:t>
      </w:r>
      <w:r w:rsidR="002562E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ויהיה טעם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486822">
        <w:rPr>
          <w:rFonts w:ascii="Times New Roman" w:hAnsi="Times New Roman" w:cs="Times New Roman"/>
          <w:color w:val="FFC000"/>
          <w:sz w:val="24"/>
          <w:szCs w:val="24"/>
          <w:rtl/>
        </w:rPr>
        <w:t>כי כל דרכיו משפט</w:t>
      </w:r>
      <w:r w:rsidR="00C60C94" w:rsidRPr="0048682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שאם בחרם והטיב להם</w:t>
      </w:r>
      <w:r w:rsidR="001B366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פי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המשפט היה</w:t>
      </w:r>
      <w:r w:rsidR="002562E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ואם יסרם</w:t>
      </w:r>
      <w:r w:rsidR="001B366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גם</w:t>
      </w:r>
      <w:r w:rsidR="00BB602E">
        <w:rPr>
          <w:rFonts w:ascii="Times New Roman" w:hAnsi="Times New Roman" w:cs="Times New Roman"/>
          <w:sz w:val="24"/>
          <w:szCs w:val="24"/>
          <w:rtl/>
        </w:rPr>
        <w:t xml:space="preserve"> כן על פי המשפט מפני חטאם</w:t>
      </w:r>
      <w:r w:rsidR="001B366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BB602E">
        <w:rPr>
          <w:rFonts w:ascii="Times New Roman" w:hAnsi="Times New Roman" w:cs="Times New Roman"/>
          <w:sz w:val="24"/>
          <w:szCs w:val="24"/>
          <w:rtl/>
        </w:rPr>
        <w:t xml:space="preserve"> על כן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486822">
        <w:rPr>
          <w:rFonts w:ascii="Times New Roman" w:hAnsi="Times New Roman" w:cs="Times New Roman"/>
          <w:color w:val="FFC000"/>
          <w:sz w:val="24"/>
          <w:szCs w:val="24"/>
          <w:rtl/>
        </w:rPr>
        <w:t>צדיק וישר הוא</w:t>
      </w:r>
      <w:r w:rsidR="00C60C94" w:rsidRPr="0048682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ממה שחתם</w:t>
      </w:r>
      <w:r w:rsidR="001B366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החל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41334B2" w14:textId="0A7AA7F2" w:rsidR="00926140" w:rsidRDefault="00592009" w:rsidP="004E08E6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486822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צדיק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617C5D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ביסוריו</w:t>
      </w:r>
      <w:proofErr w:type="spellEnd"/>
      <w:r w:rsidR="004E08E6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4E08E6">
        <w:rPr>
          <w:rFonts w:ascii="Times New Roman" w:hAnsi="Times New Roman" w:cs="Times New Roman"/>
          <w:color w:val="FFC000"/>
          <w:sz w:val="24"/>
          <w:szCs w:val="24"/>
          <w:rtl/>
        </w:rPr>
        <w:t>וישר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בהבטחותיו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4FD971B2" w14:textId="0EE3882B" w:rsidR="00BB602E" w:rsidRDefault="00BB602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9EB920B" w14:textId="37EADFE4" w:rsidR="00B34415" w:rsidRDefault="00B34415" w:rsidP="004452B1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32:5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שִׁחֵ֥ת ל֛וֹ לֹ֖א בָּנָ֣יו מוּמָ֑ם דּ֥וֹר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עִקֵּ֖ש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ׁ וּפְתַלְתֹּֽל׃</w:t>
      </w:r>
    </w:p>
    <w:p w14:paraId="489BFF0D" w14:textId="076B9EDF" w:rsidR="00847FA8" w:rsidRPr="00847FA8" w:rsidRDefault="00847FA8" w:rsidP="00847FA8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32:6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 לְיְהוָה֙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תִּגְמְלוּ־זֹ֔את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עַ֥ם נָבָ֖ל וְלֹ֣א חָכָ֑ם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הֲלוֹא־הוּא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אָבִ֣יךָ קָּנֶ֔ךָ ה֥וּא עָֽשְׂךָ֖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וַֽיְכֹנְנֶֽך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63EB9C1E" w14:textId="77777777" w:rsidR="00BB602E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486822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שחת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לו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החל לבאר על איזה צד לקו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ותאר את השם </w:t>
      </w:r>
      <w:r w:rsidR="005A3C0F" w:rsidRPr="00F814D4">
        <w:rPr>
          <w:rFonts w:ascii="Times New Roman" w:hAnsi="Times New Roman" w:cs="Times New Roman"/>
          <w:color w:val="FFC000"/>
          <w:sz w:val="24"/>
          <w:szCs w:val="24"/>
          <w:rtl/>
        </w:rPr>
        <w:t>צדיק וישר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11BB1FA9" w14:textId="57E78489" w:rsidR="002C2F27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486822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486822" w:rsidRPr="00FB1DA6">
        <w:rPr>
          <w:rFonts w:ascii="Times New Roman" w:hAnsi="Times New Roman" w:cs="Times New Roman"/>
          <w:sz w:val="24"/>
          <w:szCs w:val="24"/>
          <w:rtl/>
        </w:rPr>
        <w:t>וטעם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A33307">
        <w:rPr>
          <w:rFonts w:ascii="Times New Roman" w:hAnsi="Times New Roman" w:cs="Times New Roman"/>
          <w:color w:val="FFC000"/>
          <w:sz w:val="24"/>
          <w:szCs w:val="24"/>
          <w:rtl/>
        </w:rPr>
        <w:t>שחת לו</w:t>
      </w:r>
      <w:r w:rsidR="002562E9" w:rsidRPr="002562E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כמו</w:t>
      </w:r>
      <w:r w:rsidR="00DB764B" w:rsidRPr="002562E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כי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גמלו להם רעה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E50C1E">
        <w:rPr>
          <w:rFonts w:ascii="Times New Roman" w:hAnsi="Times New Roman" w:cs="Times New Roman" w:hint="cs"/>
          <w:color w:val="0070C0"/>
          <w:sz w:val="24"/>
          <w:szCs w:val="24"/>
          <w:rtl/>
        </w:rPr>
        <w:t>ישעיה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r w:rsidR="00E50C1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2562E9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 לעצמם</w:t>
      </w:r>
      <w:r w:rsidR="0044013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ואמר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שחת לו</w:t>
      </w:r>
      <w:r w:rsidR="002562E9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ליחיד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שאמר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דור </w:t>
      </w:r>
      <w:proofErr w:type="spellStart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עקש</w:t>
      </w:r>
      <w:proofErr w:type="spellEnd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ופתלתול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והשחות ששח</w:t>
      </w:r>
      <w:r w:rsidR="0044013F">
        <w:rPr>
          <w:rFonts w:ascii="Times New Roman" w:hAnsi="Times New Roman" w:cs="Times New Roman" w:hint="cs"/>
          <w:sz w:val="24"/>
          <w:szCs w:val="24"/>
          <w:rtl/>
        </w:rPr>
        <w:t>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 לעצמם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שנהיו </w:t>
      </w:r>
      <w:r w:rsidR="005A3C0F" w:rsidRPr="00F814D4">
        <w:rPr>
          <w:rFonts w:ascii="Times New Roman" w:hAnsi="Times New Roman" w:cs="Times New Roman"/>
          <w:color w:val="FFC000"/>
          <w:sz w:val="24"/>
          <w:szCs w:val="24"/>
          <w:rtl/>
        </w:rPr>
        <w:t>לא בניו</w:t>
      </w:r>
      <w:r w:rsidR="002C2F27">
        <w:rPr>
          <w:rFonts w:ascii="Times New Roman" w:hAnsi="Times New Roman" w:cs="Times New Roman" w:hint="cs"/>
          <w:sz w:val="24"/>
          <w:szCs w:val="24"/>
          <w:rtl/>
        </w:rPr>
        <w:t>, 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זהו </w:t>
      </w:r>
      <w:r w:rsidR="005A3C0F" w:rsidRPr="00F814D4">
        <w:rPr>
          <w:rFonts w:ascii="Times New Roman" w:hAnsi="Times New Roman" w:cs="Times New Roman"/>
          <w:color w:val="FFC000"/>
          <w:sz w:val="24"/>
          <w:szCs w:val="24"/>
          <w:rtl/>
        </w:rPr>
        <w:t>מומם</w:t>
      </w:r>
      <w:r w:rsidR="002562E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2562E9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1922B96" w14:textId="6F830DF3" w:rsidR="00BB602E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או </w:t>
      </w:r>
      <w:r w:rsidRPr="0048682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שחת לו </w:t>
      </w:r>
      <w:r w:rsidR="002562E9" w:rsidRPr="00FD14D7">
        <w:rPr>
          <w:rFonts w:ascii="Times New Roman" w:hAnsi="Times New Roman" w:cs="Times New Roman"/>
          <w:sz w:val="24"/>
          <w:szCs w:val="24"/>
          <w:rtl/>
        </w:rPr>
        <w:t>-</w:t>
      </w:r>
      <w:r w:rsidR="002562E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לשם</w:t>
      </w:r>
      <w:r w:rsidR="002562E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בעשותם ע"ז ונהיו </w:t>
      </w:r>
      <w:r w:rsidRPr="00F814D4">
        <w:rPr>
          <w:rFonts w:ascii="Times New Roman" w:hAnsi="Times New Roman" w:cs="Times New Roman"/>
          <w:color w:val="FFC000"/>
          <w:sz w:val="24"/>
          <w:szCs w:val="24"/>
          <w:rtl/>
        </w:rPr>
        <w:t>לא</w:t>
      </w:r>
      <w:r w:rsidR="00BB602E" w:rsidRPr="00F814D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F814D4">
        <w:rPr>
          <w:rFonts w:ascii="Times New Roman" w:hAnsi="Times New Roman" w:cs="Times New Roman"/>
          <w:color w:val="FFC000"/>
          <w:sz w:val="24"/>
          <w:szCs w:val="24"/>
          <w:rtl/>
        </w:rPr>
        <w:t>בניו</w:t>
      </w:r>
      <w:r w:rsidR="002562E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אם נהיו בנים ל</w:t>
      </w:r>
      <w:r w:rsidRPr="00F814D4">
        <w:rPr>
          <w:rFonts w:ascii="Times New Roman" w:hAnsi="Times New Roman" w:cs="Times New Roman"/>
          <w:color w:val="FFC000"/>
          <w:sz w:val="24"/>
          <w:szCs w:val="24"/>
          <w:rtl/>
        </w:rPr>
        <w:t>מומם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כנוי לע"ז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C400181" w14:textId="226E34D3" w:rsidR="00D816EF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486822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דור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עקש</w:t>
      </w:r>
      <w:proofErr w:type="spellEnd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ופתלתול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מדרך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היושר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הטעם </w:t>
      </w:r>
      <w:r w:rsidR="005A3C0F" w:rsidRPr="00F814D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מומם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שהוא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דור </w:t>
      </w:r>
      <w:proofErr w:type="spellStart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עקש</w:t>
      </w:r>
      <w:proofErr w:type="spellEnd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ופתלתול</w:t>
      </w:r>
      <w:r w:rsidR="00D816EF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67644DD2" w14:textId="2CD4A6E9" w:rsidR="00BB602E" w:rsidRDefault="00D816EF" w:rsidP="00F814D4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814D4">
        <w:rPr>
          <w:rFonts w:ascii="Times New Roman" w:hAnsi="Times New Roman" w:cs="Times New Roman" w:hint="cs"/>
          <w:color w:val="FF0000"/>
          <w:sz w:val="24"/>
          <w:szCs w:val="24"/>
          <w:rtl/>
        </w:rPr>
        <w:t>32:5-6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שחת על שאינם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ראויים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להקרא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424EB0">
        <w:rPr>
          <w:rFonts w:ascii="Times New Roman" w:hAnsi="Times New Roman" w:cs="Times New Roman"/>
          <w:color w:val="FFC000"/>
          <w:sz w:val="24"/>
          <w:szCs w:val="24"/>
          <w:rtl/>
        </w:rPr>
        <w:t>בני אל חי</w:t>
      </w:r>
      <w:r w:rsidR="00424EB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424EB0" w:rsidRPr="00424EB0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(הושע </w:t>
      </w:r>
      <w:proofErr w:type="spellStart"/>
      <w:r w:rsidR="00424EB0" w:rsidRPr="00424EB0">
        <w:rPr>
          <w:rFonts w:ascii="Times New Roman" w:hAnsi="Times New Roman" w:cs="Times New Roman" w:hint="cs"/>
          <w:color w:val="0070C0"/>
          <w:sz w:val="24"/>
          <w:szCs w:val="24"/>
          <w:rtl/>
        </w:rPr>
        <w:t>ב:א</w:t>
      </w:r>
      <w:proofErr w:type="spellEnd"/>
      <w:r w:rsidR="00424EB0" w:rsidRPr="00424EB0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424EB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בסמוך </w:t>
      </w:r>
      <w:r w:rsidR="005A3C0F" w:rsidRPr="00486822">
        <w:rPr>
          <w:rFonts w:ascii="Times New Roman" w:hAnsi="Times New Roman" w:cs="Times New Roman"/>
          <w:color w:val="FFC000"/>
          <w:sz w:val="24"/>
          <w:szCs w:val="24"/>
          <w:rtl/>
        </w:rPr>
        <w:t>הלה' תגמלו זאת עם נבל</w:t>
      </w:r>
      <w:r w:rsidR="00BB602E" w:rsidRPr="0048682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486822">
        <w:rPr>
          <w:rFonts w:ascii="Times New Roman" w:hAnsi="Times New Roman" w:cs="Times New Roman"/>
          <w:color w:val="FFC000"/>
          <w:sz w:val="24"/>
          <w:szCs w:val="24"/>
          <w:rtl/>
        </w:rPr>
        <w:t>ולא חכם</w:t>
      </w:r>
      <w:r w:rsidR="00C81F7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החל לבאר</w:t>
      </w:r>
      <w:r w:rsidR="005A3C0F" w:rsidRPr="0048682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הלא הוא אביך קנך</w:t>
      </w:r>
      <w:r w:rsidR="002C53B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2C53BE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ואתם ראויים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להיות בניו</w:t>
      </w:r>
      <w:r w:rsidR="002C53B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הישולם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תחת טובה רעה</w:t>
      </w:r>
      <w:r w:rsidR="00C81F73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ECD8E67" w14:textId="59E8B3C6" w:rsidR="00190580" w:rsidRDefault="00592009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886">
        <w:rPr>
          <w:rFonts w:ascii="Times New Roman" w:hAnsi="Times New Roman" w:cs="Times New Roman"/>
          <w:color w:val="FF0000"/>
          <w:sz w:val="24"/>
          <w:szCs w:val="24"/>
          <w:rtl/>
        </w:rPr>
        <w:t>32:</w:t>
      </w:r>
      <w:r w:rsidR="00486822" w:rsidRPr="00355886">
        <w:rPr>
          <w:rFonts w:ascii="Times New Roman" w:hAnsi="Times New Roman" w:cs="Times New Roman"/>
          <w:color w:val="FF0000"/>
          <w:sz w:val="24"/>
          <w:szCs w:val="24"/>
          <w:rtl/>
        </w:rPr>
        <w:t>6</w:t>
      </w:r>
      <w:r w:rsidRPr="0035588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2C53BE" w:rsidRPr="00FD14D7">
        <w:rPr>
          <w:rFonts w:ascii="Times New Roman" w:hAnsi="Times New Roman" w:cs="Times New Roman" w:hint="cs"/>
          <w:color w:val="FF0000"/>
          <w:sz w:val="24"/>
          <w:szCs w:val="24"/>
          <w:rtl/>
        </w:rPr>
        <w:t>ה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ל</w:t>
      </w:r>
      <w:r w:rsidR="005A3C0F" w:rsidRPr="0035588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 משונה מדרך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הדקדוק</w:t>
      </w:r>
      <w:r w:rsidR="002C53B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שאם לפי הקריאה שאנחנו קוראים מלשון אדנות</w:t>
      </w:r>
      <w:r w:rsidR="002601D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היה</w:t>
      </w:r>
      <w:r w:rsidR="002601D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2C53BE" w:rsidRPr="00F814D4">
        <w:rPr>
          <w:rFonts w:ascii="Times New Roman" w:hAnsi="Times New Roman" w:cs="Times New Roman" w:hint="eastAsia"/>
          <w:color w:val="FFC000"/>
          <w:sz w:val="24"/>
          <w:szCs w:val="24"/>
          <w:rtl/>
        </w:rPr>
        <w:t>ה</w:t>
      </w:r>
      <w:r w:rsidR="002C53BE" w:rsidRPr="00F814D4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="002C53BE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בחטף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פת"ח הה"א והלמ"ד בפת"ח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ואולם כפי הנקוד שהוא נקוד הה"א בפת"ח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והלמ"ד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בשו"א</w:t>
      </w:r>
      <w:proofErr w:type="spellEnd"/>
      <w:r w:rsidR="00877B7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877B7B">
        <w:rPr>
          <w:rFonts w:ascii="Times New Roman" w:hAnsi="Times New Roman" w:cs="Times New Roman"/>
          <w:sz w:val="24"/>
          <w:szCs w:val="24"/>
          <w:rtl/>
        </w:rPr>
        <w:t>צריך מלך לפניו</w:t>
      </w:r>
      <w:r w:rsidR="002178D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ואם הקריאה כדרך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אהיה אשר אהיה</w:t>
      </w:r>
      <w:r w:rsidR="00BB602E" w:rsidRPr="00DB764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r w:rsidR="0048511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יד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486822" w:rsidRPr="0048682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או כדרך 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ביה ה' צור עולמים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כו</w:t>
      </w:r>
      <w:r w:rsidR="0048511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486822" w:rsidRPr="0048682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יאות נקוד </w:t>
      </w:r>
      <w:r w:rsidR="002C53BE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2C53BE" w:rsidRPr="00FB1DA6">
        <w:rPr>
          <w:rFonts w:ascii="Times New Roman" w:hAnsi="Times New Roman" w:cs="Times New Roman"/>
          <w:sz w:val="24"/>
          <w:szCs w:val="24"/>
          <w:rtl/>
        </w:rPr>
        <w:t>ל</w:t>
      </w:r>
      <w:r w:rsidR="002C53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הה"</w:t>
      </w:r>
      <w:r w:rsidR="002C53BE" w:rsidRPr="002C53BE">
        <w:rPr>
          <w:rFonts w:ascii="Times New Roman" w:hAnsi="Times New Roman" w:cs="Times New Roman" w:hint="cs"/>
          <w:sz w:val="24"/>
          <w:szCs w:val="24"/>
          <w:rtl/>
        </w:rPr>
        <w:t>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והלמ"ד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54524DA" w14:textId="545A2C45" w:rsidR="00190580" w:rsidRDefault="005A3C0F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אכן ראינו שנוי בכתיבה שיש ספרים שהה"א נכתבת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יחידה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ויש ספרים שהה"א עם הלמד לחוד ושם הקדוש לחוד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ויתכן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לומר מפני </w:t>
      </w:r>
      <w:r w:rsidRPr="00351E1B">
        <w:rPr>
          <w:rFonts w:ascii="Times New Roman" w:hAnsi="Times New Roman" w:cs="Times New Roman"/>
          <w:sz w:val="24"/>
          <w:szCs w:val="24"/>
          <w:rtl/>
        </w:rPr>
        <w:t>שהקריאה</w:t>
      </w:r>
      <w:r w:rsidR="00351E1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351E1B">
        <w:rPr>
          <w:rFonts w:ascii="Times New Roman" w:hAnsi="Times New Roman" w:cs="Times New Roman"/>
          <w:sz w:val="24"/>
          <w:szCs w:val="24"/>
          <w:rtl/>
        </w:rPr>
        <w:t>יוצאת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</w:t>
      </w:r>
      <w:r w:rsidR="001237F9">
        <w:rPr>
          <w:rFonts w:ascii="Times New Roman" w:hAnsi="Times New Roman" w:cs="Times New Roman" w:hint="cs"/>
          <w:sz w:val="24"/>
          <w:szCs w:val="24"/>
          <w:rtl/>
        </w:rPr>
        <w:t>ה</w:t>
      </w:r>
      <w:r w:rsidRPr="00FB1DA6">
        <w:rPr>
          <w:rFonts w:ascii="Times New Roman" w:hAnsi="Times New Roman" w:cs="Times New Roman"/>
          <w:sz w:val="24"/>
          <w:szCs w:val="24"/>
          <w:rtl/>
        </w:rPr>
        <w:t>ברה מלשון אדנות</w:t>
      </w:r>
      <w:r w:rsidR="001237F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ול</w:t>
      </w:r>
      <w:r w:rsidR="001237F9">
        <w:rPr>
          <w:rFonts w:ascii="Times New Roman" w:hAnsi="Times New Roman" w:cs="Times New Roman" w:hint="cs"/>
          <w:sz w:val="24"/>
          <w:szCs w:val="24"/>
          <w:rtl/>
        </w:rPr>
        <w:t>א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יאות נקוד הה"א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ע</w:t>
      </w:r>
      <w:r w:rsidR="00784BAC">
        <w:rPr>
          <w:rFonts w:ascii="Times New Roman" w:hAnsi="Times New Roman" w:cs="Times New Roman" w:hint="cs"/>
          <w:sz w:val="24"/>
          <w:szCs w:val="24"/>
          <w:rtl/>
        </w:rPr>
        <w:t>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1237F9">
        <w:rPr>
          <w:rFonts w:ascii="Times New Roman" w:hAnsi="Times New Roman" w:cs="Times New Roman" w:hint="cs"/>
          <w:sz w:val="24"/>
          <w:szCs w:val="24"/>
          <w:rtl/>
        </w:rPr>
        <w:t>ה</w:t>
      </w:r>
      <w:r w:rsidRPr="00FB1DA6">
        <w:rPr>
          <w:rFonts w:ascii="Times New Roman" w:hAnsi="Times New Roman" w:cs="Times New Roman"/>
          <w:sz w:val="24"/>
          <w:szCs w:val="24"/>
          <w:rtl/>
        </w:rPr>
        <w:t>למ"ד</w:t>
      </w:r>
      <w:r w:rsidR="00784BA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כן נכתבו לבדם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2BF77C0" w14:textId="22612C4F" w:rsidR="00A64994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ואולם בזרות הה"א שהיא נכתבת יחידה</w:t>
      </w:r>
      <w:r w:rsidR="001237F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אפשר לומר הטעם בעבור שאות ה"א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תמור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השם הנכבד</w:t>
      </w:r>
      <w:r w:rsidR="0033227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שהה"א מאותיות</w:t>
      </w:r>
      <w:r w:rsidRPr="00FB1DA6">
        <w:rPr>
          <w:rFonts w:ascii="Times New Roman" w:hAnsi="Times New Roman" w:cs="Times New Roman"/>
          <w:sz w:val="24"/>
          <w:szCs w:val="24"/>
          <w:rtl/>
        </w:rPr>
        <w:br/>
        <w:t>השם</w:t>
      </w:r>
      <w:r w:rsidR="001237F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והיו"ד כפל</w:t>
      </w:r>
      <w:r w:rsidR="001237F9">
        <w:rPr>
          <w:rFonts w:ascii="Times New Roman" w:hAnsi="Times New Roman" w:cs="Times New Roman" w:hint="cs"/>
          <w:sz w:val="24"/>
          <w:szCs w:val="24"/>
          <w:rtl/>
        </w:rPr>
        <w:t>ו,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וה"א במלואה הנה השם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DBBBF43" w14:textId="04ED92FE" w:rsidR="00070BA9" w:rsidRDefault="005A3C0F" w:rsidP="00A64994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ואפשר לומר גם בהיות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הלמ"ד עם הה"א</w:t>
      </w:r>
      <w:r w:rsidR="001237F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שהה"א בשביל השם הנכבד ו</w:t>
      </w:r>
      <w:r w:rsidR="001237F9">
        <w:rPr>
          <w:rFonts w:ascii="Times New Roman" w:hAnsi="Times New Roman" w:cs="Times New Roman" w:hint="cs"/>
          <w:sz w:val="24"/>
          <w:szCs w:val="24"/>
          <w:rtl/>
        </w:rPr>
        <w:t>ה</w:t>
      </w:r>
      <w:r w:rsidRPr="00FB1DA6">
        <w:rPr>
          <w:rFonts w:ascii="Times New Roman" w:hAnsi="Times New Roman" w:cs="Times New Roman"/>
          <w:sz w:val="24"/>
          <w:szCs w:val="24"/>
          <w:rtl/>
        </w:rPr>
        <w:t>למ"ד מורה לחכמה</w:t>
      </w:r>
      <w:r w:rsidR="00BB60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האלהית</w:t>
      </w:r>
      <w:proofErr w:type="spellEnd"/>
      <w:r w:rsidR="0033227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r w:rsidRPr="00486822">
        <w:rPr>
          <w:rFonts w:ascii="Times New Roman" w:hAnsi="Times New Roman" w:cs="Times New Roman"/>
          <w:color w:val="FFC000"/>
          <w:sz w:val="24"/>
          <w:szCs w:val="24"/>
          <w:rtl/>
        </w:rPr>
        <w:t>עם נבל ולא חכם</w:t>
      </w:r>
      <w:r w:rsidR="00486822" w:rsidRPr="0048682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48682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שהה"א מורה לצורה הרוחנית אשר</w:t>
      </w:r>
      <w:r w:rsidR="00070B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לא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ישיגנה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שנוי וחלוף</w:t>
      </w:r>
      <w:r w:rsidR="00A64994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486822" w:rsidRPr="00FB1DA6">
        <w:rPr>
          <w:rFonts w:ascii="Times New Roman" w:hAnsi="Times New Roman" w:cs="Times New Roman"/>
          <w:sz w:val="24"/>
          <w:szCs w:val="24"/>
          <w:rtl/>
        </w:rPr>
        <w:t>וטעם</w:t>
      </w:r>
      <w:r w:rsidR="0048682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A64994">
        <w:rPr>
          <w:rFonts w:ascii="Times New Roman" w:hAnsi="Times New Roman" w:cs="Times New Roman"/>
          <w:color w:val="FFC000"/>
          <w:sz w:val="24"/>
          <w:szCs w:val="24"/>
          <w:rtl/>
        </w:rPr>
        <w:t>תגמלו זאת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שתהיו </w:t>
      </w:r>
      <w:r w:rsidRPr="005C628E">
        <w:rPr>
          <w:rFonts w:ascii="Times New Roman" w:hAnsi="Times New Roman" w:cs="Times New Roman"/>
          <w:color w:val="FFC000"/>
          <w:sz w:val="24"/>
          <w:szCs w:val="24"/>
          <w:rtl/>
        </w:rPr>
        <w:t>לא בניו</w:t>
      </w:r>
      <w:r w:rsidR="00F44A18">
        <w:rPr>
          <w:rFonts w:ascii="Times New Roman" w:hAnsi="Times New Roman" w:cs="Times New Roman" w:hint="cs"/>
          <w:sz w:val="24"/>
          <w:szCs w:val="24"/>
          <w:rtl/>
        </w:rPr>
        <w:t>, ש</w:t>
      </w:r>
      <w:r w:rsidRPr="00FB1DA6">
        <w:rPr>
          <w:rFonts w:ascii="Times New Roman" w:hAnsi="Times New Roman" w:cs="Times New Roman"/>
          <w:sz w:val="24"/>
          <w:szCs w:val="24"/>
          <w:rtl/>
        </w:rPr>
        <w:t>בנראה</w:t>
      </w:r>
      <w:r w:rsidR="00070B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אחרי שהוא עצם לא ישתנה</w:t>
      </w:r>
      <w:r w:rsidR="001237F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הנה השנוי לא בא רק מצדכם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3BE7B5D" w14:textId="025E91D0" w:rsidR="00070BA9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1EB3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עם נבל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070B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שעבדו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אלהים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אחרים</w:t>
      </w:r>
      <w:r w:rsidR="00D96F2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="005A3C0F" w:rsidRPr="001B1EB3">
        <w:rPr>
          <w:rFonts w:ascii="Times New Roman" w:hAnsi="Times New Roman" w:cs="Times New Roman"/>
          <w:color w:val="FFC000"/>
          <w:sz w:val="24"/>
          <w:szCs w:val="24"/>
          <w:rtl/>
        </w:rPr>
        <w:t>וינבל צור ישועתו</w:t>
      </w:r>
      <w:r w:rsidR="00B909A4">
        <w:rPr>
          <w:rFonts w:ascii="Times New Roman" w:hAnsi="Times New Roman" w:cs="Times New Roman" w:hint="cs"/>
          <w:color w:val="FFC000"/>
          <w:sz w:val="24"/>
          <w:szCs w:val="24"/>
          <w:rtl/>
        </w:rPr>
        <w:t>,</w:t>
      </w:r>
      <w:r w:rsidR="005A3C0F" w:rsidRPr="001B1EB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="005A3C0F" w:rsidRPr="001B1EB3">
        <w:rPr>
          <w:rFonts w:ascii="Times New Roman" w:hAnsi="Times New Roman" w:cs="Times New Roman"/>
          <w:color w:val="FFC000"/>
          <w:sz w:val="24"/>
          <w:szCs w:val="24"/>
          <w:rtl/>
        </w:rPr>
        <w:t>יקניאוהו</w:t>
      </w:r>
      <w:proofErr w:type="spellEnd"/>
      <w:r w:rsidR="005A3C0F" w:rsidRPr="001B1EB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בזרים</w:t>
      </w:r>
      <w:r w:rsidR="008A05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8A05B2" w:rsidRPr="008A05B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8A05B2" w:rsidRPr="008A05B2">
        <w:rPr>
          <w:rFonts w:ascii="Times New Roman" w:hAnsi="Times New Roman" w:cs="Times New Roman" w:hint="cs"/>
          <w:color w:val="0070C0"/>
          <w:sz w:val="24"/>
          <w:szCs w:val="24"/>
          <w:rtl/>
        </w:rPr>
        <w:t>לב:טו-טז</w:t>
      </w:r>
      <w:proofErr w:type="spellEnd"/>
      <w:r w:rsidR="008A05B2" w:rsidRPr="008A05B2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8A05B2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63C5C749" w14:textId="77777777" w:rsidR="00070BA9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1EB3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ולא</w:t>
      </w:r>
      <w:r w:rsidR="00070B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חכם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שסרתם מאמונת יחודו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30B2140" w14:textId="77777777" w:rsidR="00926140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1EB3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הלא הוא אביך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וראוי שתהיו בניו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1BB12A8" w14:textId="19AC540F" w:rsidR="00070BA9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1EB3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קנך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שקנאך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לעצמו להיותכם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ל</w:t>
      </w:r>
      <w:r w:rsidR="001237F9" w:rsidRPr="00FD14D7">
        <w:rPr>
          <w:rFonts w:ascii="Times New Roman" w:hAnsi="Times New Roman" w:cs="Times New Roman" w:hint="cs"/>
          <w:sz w:val="24"/>
          <w:szCs w:val="24"/>
          <w:rtl/>
        </w:rPr>
        <w:t>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סגולה</w:t>
      </w:r>
      <w:r w:rsidR="001B1EB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B1EB3">
        <w:rPr>
          <w:rFonts w:ascii="Times New Roman" w:hAnsi="Times New Roman" w:cs="Times New Roman"/>
          <w:color w:val="FFC000"/>
          <w:sz w:val="24"/>
          <w:szCs w:val="24"/>
          <w:rtl/>
        </w:rPr>
        <w:t>כי חלק ה' עמו</w:t>
      </w:r>
      <w:r w:rsidR="007F2E8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7F2E89" w:rsidRPr="008A05B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7F2E89" w:rsidRPr="008A05B2">
        <w:rPr>
          <w:rFonts w:ascii="Times New Roman" w:hAnsi="Times New Roman" w:cs="Times New Roman" w:hint="cs"/>
          <w:color w:val="0070C0"/>
          <w:sz w:val="24"/>
          <w:szCs w:val="24"/>
          <w:rtl/>
        </w:rPr>
        <w:t>לב:</w:t>
      </w:r>
      <w:r w:rsidR="007F2E89">
        <w:rPr>
          <w:rFonts w:ascii="Times New Roman" w:hAnsi="Times New Roman" w:cs="Times New Roman" w:hint="cs"/>
          <w:color w:val="0070C0"/>
          <w:sz w:val="24"/>
          <w:szCs w:val="24"/>
          <w:rtl/>
        </w:rPr>
        <w:t>ט</w:t>
      </w:r>
      <w:proofErr w:type="spellEnd"/>
      <w:r w:rsidR="007F2E89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7F2E89">
        <w:rPr>
          <w:rFonts w:ascii="Times New Roman" w:hAnsi="Times New Roman" w:cs="Times New Roman"/>
          <w:sz w:val="24"/>
          <w:szCs w:val="24"/>
          <w:rtl/>
        </w:rPr>
        <w:t>:</w:t>
      </w:r>
    </w:p>
    <w:p w14:paraId="524A157A" w14:textId="477699CB" w:rsidR="00070BA9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32:</w:t>
      </w:r>
      <w:r w:rsidR="001B1EB3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הוא עשך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4726E1"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תקנך</w:t>
      </w:r>
      <w:r w:rsidR="004E56D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070B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ככתוב </w:t>
      </w:r>
      <w:r w:rsidR="00AD19A9">
        <w:rPr>
          <w:rFonts w:ascii="Times New Roman" w:hAnsi="Times New Roman" w:cs="Times New Roman" w:hint="cs"/>
          <w:sz w:val="24"/>
          <w:szCs w:val="24"/>
          <w:rtl/>
        </w:rPr>
        <w:t>{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ואעשה אותך</w:t>
      </w:r>
      <w:r w:rsidR="00AD19A9" w:rsidRPr="00AD19A9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}</w:t>
      </w:r>
      <w:r w:rsidR="00AD19A9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 xml:space="preserve"> &lt;</w:t>
      </w:r>
      <w:proofErr w:type="spellStart"/>
      <w:r w:rsidR="00AD19A9" w:rsidRPr="00AD19A9">
        <w:rPr>
          <w:rFonts w:ascii="Times New Roman" w:hAnsi="Times New Roman" w:cs="Times New Roman" w:hint="cs"/>
          <w:color w:val="FFC000"/>
          <w:sz w:val="24"/>
          <w:szCs w:val="24"/>
          <w:rtl/>
        </w:rPr>
        <w:t>ואעשך</w:t>
      </w:r>
      <w:proofErr w:type="spellEnd"/>
      <w:r w:rsidR="00AD19A9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&gt;</w:t>
      </w:r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לגוי גדול </w:t>
      </w:r>
      <w:r w:rsidR="00AD19A9">
        <w:rPr>
          <w:rFonts w:ascii="Times New Roman" w:hAnsi="Times New Roman" w:cs="Times New Roman" w:hint="cs"/>
          <w:sz w:val="24"/>
          <w:szCs w:val="24"/>
          <w:rtl/>
        </w:rPr>
        <w:t>{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r w:rsidR="00EC4CC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D19A9" w:rsidRPr="00AD19A9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}</w:t>
      </w:r>
      <w:r w:rsidR="00AD19A9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 xml:space="preserve"> &lt;</w:t>
      </w:r>
      <w:r w:rsidR="00AD19A9" w:rsidRPr="00AD19A9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בראשית </w:t>
      </w:r>
      <w:proofErr w:type="spellStart"/>
      <w:r w:rsidR="00AD19A9" w:rsidRPr="00AD19A9">
        <w:rPr>
          <w:rFonts w:ascii="Times New Roman" w:hAnsi="Times New Roman" w:cs="Times New Roman" w:hint="cs"/>
          <w:color w:val="0070C0"/>
          <w:sz w:val="24"/>
          <w:szCs w:val="24"/>
          <w:rtl/>
        </w:rPr>
        <w:t>יב:ב</w:t>
      </w:r>
      <w:proofErr w:type="spellEnd"/>
      <w:r w:rsidR="00AD19A9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&gt;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354CE2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76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EC8FA2C" w14:textId="47CB3C0D" w:rsidR="00070BA9" w:rsidRDefault="001B7BB1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-7</w:t>
      </w:r>
      <w:r w:rsidR="00592009"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1EB3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 w:rsidR="00592009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ויכוננך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נתינת התורה</w:t>
      </w:r>
      <w:r w:rsidR="00070B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להועילך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ואם תרצה להבין זה</w:t>
      </w:r>
      <w:r w:rsidR="00592009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FE75F4" w:rsidRPr="00FE75F4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[</w:t>
      </w:r>
      <w:r w:rsidR="005A3C0F" w:rsidRPr="001B1EB3">
        <w:rPr>
          <w:rFonts w:ascii="Times New Roman" w:hAnsi="Times New Roman" w:cs="Times New Roman"/>
          <w:color w:val="FFC000"/>
          <w:sz w:val="24"/>
          <w:szCs w:val="24"/>
          <w:rtl/>
        </w:rPr>
        <w:t>זכור ימות עולם</w:t>
      </w:r>
      <w:r w:rsidR="00FE75F4" w:rsidRPr="00FE75F4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]</w:t>
      </w:r>
      <w:r w:rsidR="00FE75F4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1237F9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F3218AA" w14:textId="12833ACC" w:rsidR="00070BA9" w:rsidRDefault="00070BA9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F736406" w14:textId="72010407" w:rsidR="00F82296" w:rsidRDefault="00F82296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32:7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זְכֹר֙ יְמ֣וֹת עוֹלָ֔ם בִּ֖ינוּ שְׁנ֣וֹת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דֹּר־וָדֹ֑ר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שְׁאַ֤ל אָבִ֨יךָ֙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וְיַגֵּ֔דְך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זְקֵנֶ֖יךָ וְיֹ֥אמְרוּ לָֽךְ׃</w:t>
      </w:r>
    </w:p>
    <w:p w14:paraId="7465E64E" w14:textId="66CD13EC" w:rsidR="00FE75F4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1EB3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 w:rsidR="00FE75F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FE75F4" w:rsidRPr="00FE75F4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זכור ימות עולם</w:t>
      </w:r>
      <w:r w:rsidR="00FE75F4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FE75F4">
        <w:rPr>
          <w:rFonts w:ascii="Times New Roman" w:hAnsi="Times New Roman" w:cs="Times New Roman" w:hint="cs"/>
          <w:sz w:val="24"/>
          <w:szCs w:val="24"/>
          <w:rtl/>
        </w:rPr>
        <w:t>- כ</w:t>
      </w:r>
      <w:r w:rsidR="00FE75F4" w:rsidRPr="00FB1DA6">
        <w:rPr>
          <w:rFonts w:ascii="Times New Roman" w:hAnsi="Times New Roman" w:cs="Times New Roman"/>
          <w:sz w:val="24"/>
          <w:szCs w:val="24"/>
          <w:rtl/>
        </w:rPr>
        <w:t xml:space="preserve">מו </w:t>
      </w:r>
      <w:r w:rsidR="00FE75F4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>זכור אני ואתה</w:t>
      </w:r>
      <w:r w:rsidR="00FE75F4" w:rsidRPr="00DB764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FE75F4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(מלכים ב</w:t>
      </w:r>
      <w:r w:rsidR="00FE75F4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FE75F4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FE75F4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r w:rsidR="00FE75F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FE75F4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כה</w:t>
      </w:r>
      <w:proofErr w:type="spellEnd"/>
      <w:r w:rsidR="00FE75F4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FE75F4" w:rsidRPr="001B1EB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FE75F4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FE75F4" w:rsidRPr="00FB1DA6">
        <w:rPr>
          <w:rFonts w:ascii="Times New Roman" w:hAnsi="Times New Roman" w:cs="Times New Roman"/>
          <w:sz w:val="24"/>
          <w:szCs w:val="24"/>
          <w:rtl/>
        </w:rPr>
        <w:t>או בא יחיד עם רבים</w:t>
      </w:r>
      <w:r w:rsidR="00FE75F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FE75F4" w:rsidRPr="00FB1DA6">
        <w:rPr>
          <w:rFonts w:ascii="Times New Roman" w:hAnsi="Times New Roman" w:cs="Times New Roman"/>
          <w:sz w:val="24"/>
          <w:szCs w:val="24"/>
          <w:rtl/>
        </w:rPr>
        <w:t xml:space="preserve"> וכן</w:t>
      </w:r>
      <w:r w:rsidR="00FE75F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FE75F4" w:rsidRPr="001B1EB3">
        <w:rPr>
          <w:rFonts w:ascii="Times New Roman" w:hAnsi="Times New Roman" w:cs="Times New Roman"/>
          <w:color w:val="FFC000"/>
          <w:sz w:val="24"/>
          <w:szCs w:val="24"/>
          <w:rtl/>
        </w:rPr>
        <w:t>שאל אביך</w:t>
      </w:r>
      <w:r w:rsidR="00FE75F4">
        <w:rPr>
          <w:rFonts w:ascii="Times New Roman" w:hAnsi="Times New Roman" w:cs="Times New Roman"/>
          <w:sz w:val="24"/>
          <w:szCs w:val="24"/>
          <w:rtl/>
        </w:rPr>
        <w:t>:</w:t>
      </w:r>
    </w:p>
    <w:p w14:paraId="4FE911D1" w14:textId="74A5E3BD" w:rsidR="00070BA9" w:rsidRDefault="00660EB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32:7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ימות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070B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בא זכר ונקבה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659F1EE" w14:textId="5116C53C" w:rsidR="00070BA9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1EB3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בינו שנות דור ודור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בקבלה המשולשלת</w:t>
      </w:r>
      <w:r w:rsidR="00AC7BD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 כפל</w:t>
      </w:r>
      <w:r w:rsidR="00070BA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מאמר</w:t>
      </w:r>
      <w:r w:rsidR="00AC7BD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</w:t>
      </w:r>
      <w:r w:rsidR="005A3C0F" w:rsidRPr="00C13EA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שאל אביך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עם </w:t>
      </w:r>
      <w:r w:rsidR="005A3C0F" w:rsidRPr="00D6129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זקניך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עד זמן דור הפלגה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8CAF0C6" w14:textId="1FE0A25B" w:rsidR="009574DA" w:rsidRDefault="00592009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1EB3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ויגדך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בנוי מ</w:t>
      </w:r>
      <w:r w:rsidR="004A2522">
        <w:rPr>
          <w:rFonts w:ascii="Times New Roman" w:hAnsi="Times New Roman" w:cs="Times New Roman" w:hint="cs"/>
          <w:sz w:val="24"/>
          <w:szCs w:val="24"/>
          <w:rtl/>
        </w:rPr>
        <w:t>ִשְׁ</w:t>
      </w:r>
      <w:r w:rsidR="007644C3">
        <w:rPr>
          <w:rFonts w:ascii="Times New Roman" w:hAnsi="Times New Roman" w:cs="Times New Roman" w:hint="cs"/>
          <w:sz w:val="24"/>
          <w:szCs w:val="24"/>
          <w:rtl/>
        </w:rPr>
        <w:t>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</w:t>
      </w:r>
      <w:r w:rsidR="004A2522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</w:t>
      </w:r>
      <w:r w:rsidR="004A2522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ם</w:t>
      </w:r>
      <w:r w:rsidR="00AA034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A2143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וכן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הגידו ו</w:t>
      </w:r>
      <w:r w:rsidR="00FD75CF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נ</w:t>
      </w:r>
      <w:r w:rsidR="00FD75CF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ג</w:t>
      </w:r>
      <w:r w:rsidR="00FD75CF">
        <w:rPr>
          <w:rFonts w:ascii="Times New Roman" w:hAnsi="Times New Roman" w:cs="Times New Roman" w:hint="cs"/>
          <w:color w:val="FFC000"/>
          <w:sz w:val="24"/>
          <w:szCs w:val="24"/>
          <w:rtl/>
        </w:rPr>
        <w:t>ִּ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יד</w:t>
      </w:r>
      <w:r w:rsidR="00FD75CF">
        <w:rPr>
          <w:rFonts w:ascii="Times New Roman" w:hAnsi="Times New Roman" w:cs="Times New Roman" w:hint="cs"/>
          <w:color w:val="FFC000"/>
          <w:sz w:val="24"/>
          <w:szCs w:val="24"/>
          <w:rtl/>
        </w:rPr>
        <w:t>ֶ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נ</w:t>
      </w:r>
      <w:r w:rsidR="00FD75CF">
        <w:rPr>
          <w:rFonts w:ascii="Times New Roman" w:hAnsi="Times New Roman" w:cs="Times New Roman" w:hint="cs"/>
          <w:color w:val="FFC000"/>
          <w:sz w:val="24"/>
          <w:szCs w:val="24"/>
          <w:rtl/>
        </w:rPr>
        <w:t>ּוּ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E36956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ירמיה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r w:rsidR="00CD4AD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B1EB3" w:rsidRPr="001B1EB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והם חלוקי מענה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F07293C" w14:textId="197DC74F" w:rsidR="00A2143A" w:rsidRDefault="005A3C0F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B34FC54" w14:textId="4988C691" w:rsidR="00F82296" w:rsidRDefault="00F82296" w:rsidP="006C7E89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32:8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בְּהַנְחֵ֤ל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עֶלְיוֹן֙ גּוֹיִ֔ם בְּהַפְרִיד֖וֹ בְּנֵ֣י אָדָ֑ם יַצֵּב֙ גְּבֻלֹ֣ת עַמִּ֔ים לְמִסְפַּ֖ר בְּנֵ֥י יִשְׂרָאֵֽל׃</w:t>
      </w:r>
    </w:p>
    <w:p w14:paraId="1F369057" w14:textId="0B4C2BBB" w:rsidR="008925AB" w:rsidRPr="00464166" w:rsidRDefault="008925AB" w:rsidP="006C7E89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32:9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כִּ֛י חֵ֥לֶק יְהוָ֖ה עַמּ֑וֹ יַֽעֲקֹ֖ב חֶ֥בֶל נַֽחֲלָתֽוֹ׃</w:t>
      </w:r>
    </w:p>
    <w:p w14:paraId="2D38C702" w14:textId="37AFBC56" w:rsidR="00A2143A" w:rsidRDefault="0067461E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32:8</w:t>
      </w:r>
      <w:r w:rsidR="00592009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בהנחל</w:t>
      </w:r>
      <w:proofErr w:type="spellEnd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עליון גוים בהפרידו</w:t>
      </w:r>
      <w:r w:rsidR="00A2143A" w:rsidRPr="00F919F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בני אדם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E1766E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E1766E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כנזכר </w:t>
      </w:r>
      <w:proofErr w:type="spellStart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ויפ</w:t>
      </w:r>
      <w:r w:rsidR="001237F9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ץ</w:t>
      </w:r>
      <w:proofErr w:type="spellEnd"/>
      <w:r w:rsidR="005A3C0F" w:rsidRPr="00DB76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ה' אותם משם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r w:rsidR="008362C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DA2FDDA" w14:textId="77777777" w:rsidR="00614638" w:rsidRDefault="009E4388" w:rsidP="00322FF0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-9</w:t>
      </w:r>
      <w:r w:rsidR="0067461E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32:8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יצב גבולות</w:t>
      </w:r>
      <w:r w:rsidR="00A2143A" w:rsidRPr="00F919F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עמים למספר בני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מאז מדור הפלגה נגזר ארץ שבעה</w:t>
      </w:r>
      <w:r w:rsidR="00A2143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עממים לתתה </w:t>
      </w:r>
      <w:r w:rsidR="005A3C0F" w:rsidRPr="002504D2">
        <w:rPr>
          <w:rFonts w:ascii="Times New Roman" w:hAnsi="Times New Roman" w:cs="Times New Roman"/>
          <w:color w:val="FFC000"/>
          <w:sz w:val="24"/>
          <w:szCs w:val="24"/>
          <w:rtl/>
        </w:rPr>
        <w:t>למספר בני ישראל</w:t>
      </w:r>
      <w:r w:rsidR="001B1EB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הטעם מאז לשנים עשר שבטי ישראל</w:t>
      </w:r>
      <w:r w:rsidR="001B1EB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A2143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לא בני אברהם או יצחק שמזרעם זכו למקומות אחרים</w:t>
      </w:r>
      <w:r w:rsidR="001B1EB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והרמיז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זה</w:t>
      </w:r>
      <w:r w:rsidR="00A2143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שישראל מתדמים בעולם העליון</w:t>
      </w:r>
      <w:r w:rsidR="00C0361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שהוא משכן לשם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C0361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ומתדמים לארבעה</w:t>
      </w:r>
      <w:r w:rsidR="00A2143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פני המרכבה</w:t>
      </w:r>
      <w:r w:rsidR="00C1052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ועל כן הם חלק השם ונחלתו</w:t>
      </w:r>
      <w:r w:rsidR="001B1EB3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</w:p>
    <w:p w14:paraId="46B3A8DE" w14:textId="14B23E04" w:rsidR="00132BC1" w:rsidRDefault="005A3C0F" w:rsidP="00322FF0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יתכן לפרש הטעם בעבור</w:t>
      </w:r>
      <w:r w:rsidR="00A2143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שאמר </w:t>
      </w:r>
      <w:r w:rsidRPr="001B1EB3">
        <w:rPr>
          <w:rFonts w:ascii="Times New Roman" w:hAnsi="Times New Roman" w:cs="Times New Roman"/>
          <w:color w:val="FFC000"/>
          <w:sz w:val="24"/>
          <w:szCs w:val="24"/>
          <w:rtl/>
        </w:rPr>
        <w:t>הלא הוא אביך קנך</w:t>
      </w:r>
      <w:r w:rsidR="00380EB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380EB3" w:rsidRPr="008A05B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380EB3" w:rsidRPr="008A05B2">
        <w:rPr>
          <w:rFonts w:ascii="Times New Roman" w:hAnsi="Times New Roman" w:cs="Times New Roman" w:hint="cs"/>
          <w:color w:val="0070C0"/>
          <w:sz w:val="24"/>
          <w:szCs w:val="24"/>
          <w:rtl/>
        </w:rPr>
        <w:t>לב:</w:t>
      </w:r>
      <w:r w:rsidR="00380EB3">
        <w:rPr>
          <w:rFonts w:ascii="Times New Roman" w:hAnsi="Times New Roman" w:cs="Times New Roman" w:hint="cs"/>
          <w:color w:val="0070C0"/>
          <w:sz w:val="24"/>
          <w:szCs w:val="24"/>
          <w:rtl/>
        </w:rPr>
        <w:t>ו</w:t>
      </w:r>
      <w:proofErr w:type="spellEnd"/>
      <w:r w:rsidR="00380EB3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454009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על כן אמר </w:t>
      </w:r>
      <w:r w:rsidRPr="001B1EB3">
        <w:rPr>
          <w:rFonts w:ascii="Times New Roman" w:hAnsi="Times New Roman" w:cs="Times New Roman"/>
          <w:color w:val="FFC000"/>
          <w:sz w:val="24"/>
          <w:szCs w:val="24"/>
          <w:rtl/>
        </w:rPr>
        <w:t>זכור ימות עולם</w:t>
      </w:r>
      <w:r w:rsidR="00C60C94" w:rsidRPr="001B1EB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380EB3" w:rsidRPr="008A05B2">
        <w:rPr>
          <w:rFonts w:ascii="Times New Roman" w:hAnsi="Times New Roman" w:cs="Times New Roman" w:hint="cs"/>
          <w:color w:val="0070C0"/>
          <w:sz w:val="24"/>
          <w:szCs w:val="24"/>
          <w:rtl/>
        </w:rPr>
        <w:t>(</w:t>
      </w:r>
      <w:r w:rsidR="00EE2822">
        <w:rPr>
          <w:rFonts w:ascii="Times New Roman" w:hAnsi="Times New Roman" w:cs="Times New Roman" w:hint="cs"/>
          <w:color w:val="0070C0"/>
          <w:sz w:val="24"/>
          <w:szCs w:val="24"/>
          <w:rtl/>
        </w:rPr>
        <w:t>שם</w:t>
      </w:r>
      <w:r w:rsidR="00380EB3" w:rsidRPr="008A05B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="00380EB3" w:rsidRPr="008A05B2">
        <w:rPr>
          <w:rFonts w:ascii="Times New Roman" w:hAnsi="Times New Roman" w:cs="Times New Roman" w:hint="cs"/>
          <w:color w:val="0070C0"/>
          <w:sz w:val="24"/>
          <w:szCs w:val="24"/>
          <w:rtl/>
        </w:rPr>
        <w:t>לב:</w:t>
      </w:r>
      <w:r w:rsidR="00F7626B">
        <w:rPr>
          <w:rFonts w:ascii="Times New Roman" w:hAnsi="Times New Roman" w:cs="Times New Roman" w:hint="cs"/>
          <w:color w:val="0070C0"/>
          <w:sz w:val="24"/>
          <w:szCs w:val="24"/>
          <w:rtl/>
        </w:rPr>
        <w:t>ז</w:t>
      </w:r>
      <w:proofErr w:type="spellEnd"/>
      <w:r w:rsidR="00380EB3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380EB3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>הטעם</w:t>
      </w:r>
      <w:r w:rsidR="00132BC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שאל בכל דור ודור</w:t>
      </w:r>
      <w:r w:rsidR="008F3A5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עד זמן הפלגה</w:t>
      </w:r>
      <w:r w:rsidR="008F3A5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לא זכתה שום אומה מכל גבולי</w:t>
      </w:r>
      <w:r w:rsidR="00132BC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הארץ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EFF95BE" w14:textId="3B0FAF16" w:rsidR="008925AB" w:rsidRDefault="005108E5" w:rsidP="00322FF0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-9</w:t>
      </w:r>
      <w:r w:rsidR="00592009"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1EB3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 w:rsidR="00592009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למספר בני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שבזמן מועט </w:t>
      </w:r>
      <w:r w:rsidR="005A3C0F" w:rsidRPr="002504D2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 xml:space="preserve">פרו וישרצו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ונולדו אלפים</w:t>
      </w:r>
      <w:r w:rsidR="00132BC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ורבבות</w:t>
      </w:r>
      <w:r w:rsidR="001B1EB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וכל זה אינו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מכח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התולדת</w:t>
      </w:r>
      <w:proofErr w:type="spellEnd"/>
      <w:r w:rsidR="00322FF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אם בהשגחתו של 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</w:t>
      </w:r>
      <w:r w:rsidR="00322FF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כי חלק</w:t>
      </w:r>
      <w:r w:rsidR="00132BC1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ה' עמו</w:t>
      </w:r>
      <w:r w:rsidR="001B1EB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והנה הם בני אל חי ואיך שחתו בע"ז ונהיו </w:t>
      </w:r>
      <w:r w:rsidR="005A3C0F" w:rsidRPr="002504D2">
        <w:rPr>
          <w:rFonts w:ascii="Times New Roman" w:hAnsi="Times New Roman" w:cs="Times New Roman"/>
          <w:color w:val="FFC000"/>
          <w:sz w:val="24"/>
          <w:szCs w:val="24"/>
          <w:rtl/>
        </w:rPr>
        <w:t>לא בניו</w:t>
      </w:r>
      <w:r w:rsidR="004D3E85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 w:rsidR="004D3E85" w:rsidRPr="008A05B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4D3E85" w:rsidRPr="008A05B2">
        <w:rPr>
          <w:rFonts w:ascii="Times New Roman" w:hAnsi="Times New Roman" w:cs="Times New Roman" w:hint="cs"/>
          <w:color w:val="0070C0"/>
          <w:sz w:val="24"/>
          <w:szCs w:val="24"/>
          <w:rtl/>
        </w:rPr>
        <w:t>לב:</w:t>
      </w:r>
      <w:r w:rsidR="004D3E85">
        <w:rPr>
          <w:rFonts w:ascii="Times New Roman" w:hAnsi="Times New Roman" w:cs="Times New Roman" w:hint="cs"/>
          <w:color w:val="0070C0"/>
          <w:sz w:val="24"/>
          <w:szCs w:val="24"/>
          <w:rtl/>
        </w:rPr>
        <w:t>ה</w:t>
      </w:r>
      <w:proofErr w:type="spellEnd"/>
      <w:r w:rsidR="004D3E85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>
        <w:rPr>
          <w:rFonts w:ascii="Times New Roman" w:hAnsi="Times New Roman" w:cs="Times New Roman" w:hint="cs"/>
          <w:sz w:val="24"/>
          <w:szCs w:val="24"/>
          <w:rtl/>
        </w:rPr>
        <w:t>?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6113CBA" w14:textId="61A91C60" w:rsidR="00132BC1" w:rsidRDefault="005A3C0F" w:rsidP="009907EA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או יהא</w:t>
      </w:r>
      <w:r w:rsidR="00132BC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טעם </w:t>
      </w:r>
      <w:r w:rsidRPr="001B1EB3">
        <w:rPr>
          <w:rFonts w:ascii="Times New Roman" w:hAnsi="Times New Roman" w:cs="Times New Roman"/>
          <w:color w:val="FFC000"/>
          <w:sz w:val="24"/>
          <w:szCs w:val="24"/>
          <w:rtl/>
        </w:rPr>
        <w:t>למספר בני ישראל</w:t>
      </w:r>
      <w:r w:rsidR="005108E5">
        <w:rPr>
          <w:rFonts w:ascii="Times New Roman" w:hAnsi="Times New Roman" w:cs="Times New Roman" w:hint="cs"/>
          <w:color w:val="FFC000"/>
          <w:sz w:val="24"/>
          <w:szCs w:val="24"/>
          <w:rtl/>
        </w:rPr>
        <w:t>,</w:t>
      </w:r>
      <w:r w:rsidR="00C60C94" w:rsidRPr="001B1EB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כמו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את מספר החלום ואת שברו 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(שופטים</w:t>
      </w:r>
      <w:r w:rsidR="00132BC1" w:rsidRPr="00154BD5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r w:rsidR="00973F86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proofErr w:type="spellEnd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B1EB3" w:rsidRPr="001B1EB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1B1EB3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והטעם ענין ספור במה שנהל השם את ישראל מה שלא נהל לשום</w:t>
      </w:r>
      <w:r w:rsidR="00132BC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אומה אחרת מ</w:t>
      </w:r>
      <w:r w:rsidRPr="002504D2">
        <w:rPr>
          <w:rFonts w:ascii="Times New Roman" w:hAnsi="Times New Roman" w:cs="Times New Roman"/>
          <w:color w:val="FFC000"/>
          <w:sz w:val="24"/>
          <w:szCs w:val="24"/>
          <w:rtl/>
        </w:rPr>
        <w:t>ימות עולם</w:t>
      </w:r>
      <w:r w:rsidR="00454009" w:rsidRPr="002504D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454009" w:rsidRPr="008A05B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454009" w:rsidRPr="008A05B2">
        <w:rPr>
          <w:rFonts w:ascii="Times New Roman" w:hAnsi="Times New Roman" w:cs="Times New Roman" w:hint="cs"/>
          <w:color w:val="0070C0"/>
          <w:sz w:val="24"/>
          <w:szCs w:val="24"/>
          <w:rtl/>
        </w:rPr>
        <w:t>לב:</w:t>
      </w:r>
      <w:r w:rsidR="00454009">
        <w:rPr>
          <w:rFonts w:ascii="Times New Roman" w:hAnsi="Times New Roman" w:cs="Times New Roman" w:hint="cs"/>
          <w:color w:val="0070C0"/>
          <w:sz w:val="24"/>
          <w:szCs w:val="24"/>
          <w:rtl/>
        </w:rPr>
        <w:t>ז</w:t>
      </w:r>
      <w:proofErr w:type="spellEnd"/>
      <w:r w:rsidR="00454009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45400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ובא כדרך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שאל נא לימים ראשונים 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(דברים</w:t>
      </w:r>
      <w:r w:rsidR="00132BC1" w:rsidRPr="00154BD5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r w:rsidR="00572A0F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לב)</w:t>
      </w:r>
      <w:r w:rsidR="001B1EB3" w:rsidRPr="001B1EB3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והחל לספר מה שנהל את ישראל מן הטובות שלא עשה כן</w:t>
      </w:r>
      <w:r w:rsidR="00132BC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לשום אומה אחרת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E53979F" w14:textId="65C01A57" w:rsidR="00132BC1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1EB3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כי חלק ה' עמו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הוציאם ממצרים</w:t>
      </w:r>
      <w:r w:rsidR="002373F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כאמרו</w:t>
      </w:r>
      <w:proofErr w:type="spellEnd"/>
      <w:r w:rsidR="00132BC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שלח את עמי ויעבדוני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r w:rsidR="00A86321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כו</w:t>
      </w:r>
      <w:proofErr w:type="spellEnd"/>
      <w:r w:rsidR="00A86321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ועוד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21454C0" w14:textId="57717376" w:rsidR="00132BC1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1EB3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יעקב </w:t>
      </w:r>
      <w:r w:rsidR="00A0538D" w:rsidRPr="004452B1">
        <w:rPr>
          <w:rFonts w:ascii="Times New Roman" w:hAnsi="Times New Roman" w:cs="Times New Roman" w:hint="eastAsia"/>
          <w:color w:val="FF0000"/>
          <w:sz w:val="24"/>
          <w:szCs w:val="24"/>
          <w:rtl/>
        </w:rPr>
        <w:t>ח</w:t>
      </w:r>
      <w:r w:rsidR="00A0538D" w:rsidRPr="0067461E">
        <w:rPr>
          <w:rFonts w:ascii="Times New Roman" w:hAnsi="Times New Roman" w:cs="Times New Roman"/>
          <w:color w:val="FF0000"/>
          <w:sz w:val="24"/>
          <w:szCs w:val="24"/>
          <w:rtl/>
        </w:rPr>
        <w:t>בל</w:t>
      </w:r>
      <w:r w:rsidR="00A0538D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נחלתו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כפל מאמר</w:t>
      </w:r>
      <w:r w:rsidR="002373F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32BC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כאמרו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ואתם תהיו לי ממלכת </w:t>
      </w:r>
      <w:proofErr w:type="spellStart"/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כהנים</w:t>
      </w:r>
      <w:proofErr w:type="spellEnd"/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וגוי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קדוש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AC5F18">
        <w:rPr>
          <w:rFonts w:ascii="Times New Roman" w:hAnsi="Times New Roman" w:cs="Times New Roman" w:hint="cs"/>
          <w:color w:val="0070C0"/>
          <w:sz w:val="24"/>
          <w:szCs w:val="24"/>
          <w:rtl/>
        </w:rPr>
        <w:t>שמות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r w:rsidR="00AC5F1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17DE717" w14:textId="7597E587" w:rsidR="00132BC1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1EB3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1052A" w:rsidRPr="00FD14D7">
        <w:rPr>
          <w:rFonts w:ascii="Times New Roman" w:hAnsi="Times New Roman" w:cs="Times New Roman" w:hint="cs"/>
          <w:color w:val="FF0000"/>
          <w:sz w:val="24"/>
          <w:szCs w:val="24"/>
          <w:rtl/>
        </w:rPr>
        <w:t>ח</w:t>
      </w:r>
      <w:r w:rsidR="00C1052A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בל</w:t>
      </w:r>
      <w:r w:rsidR="00C1052A" w:rsidRPr="00C1052A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052A">
        <w:rPr>
          <w:rFonts w:ascii="Times New Roman" w:hAnsi="Times New Roman" w:cs="Times New Roman"/>
          <w:color w:val="FF0000"/>
          <w:sz w:val="24"/>
          <w:szCs w:val="24"/>
          <w:rtl/>
        </w:rPr>
        <w:t>נחלתו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132BC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כי מ</w:t>
      </w:r>
      <w:r w:rsidR="005A3C0F" w:rsidRPr="00454009">
        <w:rPr>
          <w:rFonts w:ascii="Times New Roman" w:hAnsi="Times New Roman" w:cs="Times New Roman"/>
          <w:color w:val="FFC000"/>
          <w:sz w:val="24"/>
          <w:szCs w:val="24"/>
          <w:rtl/>
        </w:rPr>
        <w:t>ימות עולם</w:t>
      </w:r>
      <w:r w:rsidR="0045400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454009" w:rsidRPr="008A05B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454009" w:rsidRPr="008A05B2">
        <w:rPr>
          <w:rFonts w:ascii="Times New Roman" w:hAnsi="Times New Roman" w:cs="Times New Roman" w:hint="cs"/>
          <w:color w:val="0070C0"/>
          <w:sz w:val="24"/>
          <w:szCs w:val="24"/>
          <w:rtl/>
        </w:rPr>
        <w:t>לב:</w:t>
      </w:r>
      <w:r w:rsidR="00454009">
        <w:rPr>
          <w:rFonts w:ascii="Times New Roman" w:hAnsi="Times New Roman" w:cs="Times New Roman" w:hint="cs"/>
          <w:color w:val="0070C0"/>
          <w:sz w:val="24"/>
          <w:szCs w:val="24"/>
          <w:rtl/>
        </w:rPr>
        <w:t>ז</w:t>
      </w:r>
      <w:proofErr w:type="spellEnd"/>
      <w:r w:rsidR="00454009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מצא אומה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להקרא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בשמו כי אם לישראל</w:t>
      </w:r>
      <w:r w:rsidR="00C1052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וזהו טעם</w:t>
      </w:r>
      <w:r w:rsidR="001B1EB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1B1EB3">
        <w:rPr>
          <w:rFonts w:ascii="Times New Roman" w:hAnsi="Times New Roman" w:cs="Times New Roman"/>
          <w:color w:val="FFC000"/>
          <w:sz w:val="24"/>
          <w:szCs w:val="24"/>
          <w:rtl/>
        </w:rPr>
        <w:t>נחלתו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617157A" w14:textId="3082BA6A" w:rsidR="00132BC1" w:rsidRDefault="00132BC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2365026" w14:textId="41BD76F7" w:rsidR="00F82296" w:rsidRDefault="00F82296" w:rsidP="004452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32:10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יִמְצָאֵ֨הוּ֙ בְּאֶ֣רֶץ מִדְבָּ֔ר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וּבְתֹ֖הו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ּ יְלֵ֣ל יְשִׁמֹ֑ן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יְסֹֽבְבֶ֨נְהו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יְב֣וֹנְנֵ֔הו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יִצְּרֶ֖נְהו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ּ כְּאִישׁ֥וֹן עֵינֽוֹ׃</w:t>
      </w:r>
    </w:p>
    <w:p w14:paraId="4E9FC508" w14:textId="2962E4A0" w:rsidR="00186737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1EB3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ימצאהו בארץ מדבר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מלשון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ומצא להם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r w:rsidR="000D5D5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B1EB3" w:rsidRPr="001B1EB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1B1EB3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הטעם</w:t>
      </w:r>
      <w:r w:rsidR="00132BC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שהספיק להם כל צרכם</w:t>
      </w:r>
      <w:r w:rsidR="001B1EB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וזהו טעם </w:t>
      </w:r>
      <w:r w:rsidR="005A3C0F" w:rsidRPr="001B1EB3">
        <w:rPr>
          <w:rFonts w:ascii="Times New Roman" w:hAnsi="Times New Roman" w:cs="Times New Roman"/>
          <w:color w:val="FFC000"/>
          <w:sz w:val="24"/>
          <w:szCs w:val="24"/>
          <w:rtl/>
        </w:rPr>
        <w:t>בארץ מדבר</w:t>
      </w:r>
      <w:r w:rsidR="00C1052A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C60C94" w:rsidRPr="001B1EB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שאין חיי הנפש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נמצאים לשם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389308C" w14:textId="4BE34ACD" w:rsidR="00186737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32:</w:t>
      </w:r>
      <w:r w:rsidR="001B1EB3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ובתוהו ילל ישימון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שאין שם מחיה</w:t>
      </w:r>
      <w:r w:rsidR="00AF0C7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11568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77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קול יללת החיות</w:t>
      </w:r>
      <w:r w:rsidR="001B1EB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וכתוב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נתתי במדבר מים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נהרות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בישימון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מג</w:t>
      </w:r>
      <w:r w:rsidR="00F046B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1B1EB3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839196C" w14:textId="77777777" w:rsidR="00186737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1EB3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יסובבנהו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בגדרים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וסייגים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27027CD" w14:textId="050C3705" w:rsidR="00186737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C1052A">
        <w:rPr>
          <w:rFonts w:ascii="Times New Roman" w:hAnsi="Times New Roman" w:cs="Times New Roman"/>
          <w:color w:val="FF0000"/>
          <w:sz w:val="24"/>
          <w:szCs w:val="24"/>
          <w:rtl/>
        </w:rPr>
        <w:t>32:</w:t>
      </w:r>
      <w:r w:rsidR="001B1EB3" w:rsidRPr="00C1052A">
        <w:rPr>
          <w:rFonts w:ascii="Times New Roman" w:hAnsi="Times New Roman" w:cs="Times New Roman"/>
          <w:color w:val="FF0000"/>
          <w:sz w:val="24"/>
          <w:szCs w:val="24"/>
          <w:rtl/>
        </w:rPr>
        <w:t>10</w:t>
      </w:r>
      <w:r w:rsidRPr="00C1052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C1052A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י</w:t>
      </w:r>
      <w:r w:rsidR="00C1052A" w:rsidRPr="00FD14D7">
        <w:rPr>
          <w:rFonts w:ascii="Times New Roman" w:hAnsi="Times New Roman" w:cs="Times New Roman" w:hint="cs"/>
          <w:color w:val="FF0000"/>
          <w:sz w:val="24"/>
          <w:szCs w:val="24"/>
          <w:rtl/>
        </w:rPr>
        <w:t>ב</w:t>
      </w:r>
      <w:r w:rsidR="00C1052A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וננהו</w:t>
      </w:r>
      <w:proofErr w:type="spellEnd"/>
      <w:r w:rsidR="00C1052A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בחקים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ותורות במעמד הר סיני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AE0E365" w14:textId="77777777" w:rsidR="00186737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1EB3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יצרנהו</w:t>
      </w:r>
      <w:proofErr w:type="spellEnd"/>
      <w:r w:rsidR="00186737" w:rsidRPr="00F919F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כאישון עינו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בהשגחה התדירית מכל פגע רע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9B249C8" w14:textId="3EAA9282" w:rsidR="003134DE" w:rsidRDefault="00592009" w:rsidP="00AF0C74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1EB3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כאישון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עינו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דוגמת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הנוגע</w:t>
      </w:r>
      <w:r w:rsidR="00186737" w:rsidRPr="00AD176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בכם נוגע בבבת </w:t>
      </w:r>
      <w:r w:rsidR="005A3C0F" w:rsidRPr="00A0538D">
        <w:rPr>
          <w:rFonts w:ascii="Times New Roman" w:hAnsi="Times New Roman" w:cs="Times New Roman"/>
          <w:color w:val="FFC000"/>
          <w:sz w:val="24"/>
          <w:szCs w:val="24"/>
          <w:rtl/>
        </w:rPr>
        <w:t>עינו</w:t>
      </w:r>
      <w:r w:rsidR="005A3C0F" w:rsidRPr="00A0538D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0538D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(זכריה </w:t>
      </w:r>
      <w:proofErr w:type="spellStart"/>
      <w:r w:rsidR="005A3C0F" w:rsidRPr="00A0538D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r w:rsidR="000E6AA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A0538D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proofErr w:type="spellEnd"/>
      <w:r w:rsidR="005A3C0F" w:rsidRPr="00A0538D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F0C7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. </w:t>
      </w:r>
      <w:r w:rsidR="001B1EB3" w:rsidRPr="00FB1DA6">
        <w:rPr>
          <w:rFonts w:ascii="Times New Roman" w:hAnsi="Times New Roman" w:cs="Times New Roman"/>
          <w:sz w:val="24"/>
          <w:szCs w:val="24"/>
          <w:rtl/>
        </w:rPr>
        <w:t xml:space="preserve">ונקרא </w:t>
      </w:r>
      <w:r w:rsidR="005A3C0F" w:rsidRPr="00A02D3F">
        <w:rPr>
          <w:rFonts w:ascii="Times New Roman" w:hAnsi="Times New Roman" w:cs="Times New Roman"/>
          <w:color w:val="FFC000"/>
          <w:sz w:val="24"/>
          <w:szCs w:val="24"/>
          <w:rtl/>
        </w:rPr>
        <w:t>אישון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מגזרת איש</w:t>
      </w:r>
      <w:r w:rsidR="003134D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צורה הנראית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בתוך בת עין</w:t>
      </w:r>
      <w:r w:rsidR="001B1EB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ותוספת הנו"ן לגרוע מפני קטנות הצורה כמו שבתון</w:t>
      </w:r>
      <w:r w:rsidR="001B1EB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68FE420C" w14:textId="4ECA4763" w:rsidR="00186737" w:rsidRDefault="003134DE" w:rsidP="00AF0C74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16E9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32:10 </w:t>
      </w:r>
      <w:r w:rsidR="00186737">
        <w:rPr>
          <w:rFonts w:ascii="Times New Roman" w:hAnsi="Times New Roman" w:cs="Times New Roman"/>
          <w:sz w:val="24"/>
          <w:szCs w:val="24"/>
          <w:rtl/>
        </w:rPr>
        <w:t>ואין טעם למפרש</w:t>
      </w:r>
      <w:r w:rsidR="001B1EB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A02D3F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ימצאהו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שמצא נאמנים שקבלו התורה</w:t>
      </w:r>
      <w:r w:rsidR="00C1052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לא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להורות אלא הטובות שהיטיב השם לישראל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D38B0FB" w14:textId="66957742" w:rsidR="00186737" w:rsidRDefault="0018673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F0CFF43" w14:textId="7C482A3A" w:rsidR="00F82296" w:rsidRDefault="00F82296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32:11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כְּנֶ֨שֶׁר֙ יָעִ֣יר קִנּ֔וֹ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עַל־גּֽוֹזָלָ֖יו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יְרַחֵ֑ף יִפְרֹ֤שׂ כְּנָפָיו֙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יִקָּחֵ֔הו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יִשָּׂאֵ֖הו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עַל־אֶבְרָתֽו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ֹ׃</w:t>
      </w:r>
    </w:p>
    <w:p w14:paraId="02EA903D" w14:textId="77777777" w:rsidR="00186737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1EB3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כנשר יעיר קנו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להוליך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אפרוחיו במקום חללים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7BCDF67" w14:textId="014F6B38" w:rsidR="00660132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1EB3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על גוזליו ירחף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5155E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ויקחם</w:t>
      </w:r>
      <w:proofErr w:type="spellEnd"/>
      <w:r w:rsidR="005A3C0F" w:rsidRPr="00F5155E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 xml:space="preserve"> </w:t>
      </w:r>
      <w:r w:rsidR="004C3DB8" w:rsidRPr="0013570C">
        <w:rPr>
          <w:rFonts w:ascii="Times New Roman" w:hAnsi="Times New Roman" w:cs="Times New Roman" w:hint="eastAsia"/>
          <w:color w:val="000000" w:themeColor="text1"/>
          <w:sz w:val="24"/>
          <w:szCs w:val="24"/>
          <w:rtl/>
        </w:rPr>
        <w:t>ע</w:t>
      </w:r>
      <w:r w:rsidR="004C3DB8" w:rsidRPr="0013570C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 xml:space="preserve">ל </w:t>
      </w:r>
      <w:r w:rsidR="005A3C0F" w:rsidRPr="0013570C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 xml:space="preserve">אברתו </w:t>
      </w:r>
      <w:proofErr w:type="spellStart"/>
      <w:r w:rsidR="005A3C0F" w:rsidRPr="00F5155E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ו</w:t>
      </w:r>
      <w:r w:rsidR="005A3C0F" w:rsidRPr="0013570C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ישאהו</w:t>
      </w:r>
      <w:proofErr w:type="spellEnd"/>
      <w:r w:rsidR="005A3C0F" w:rsidRPr="00F5155E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 xml:space="preserve"> לכל</w:t>
      </w:r>
      <w:r w:rsidR="00186737" w:rsidRPr="00F5155E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 xml:space="preserve"> </w:t>
      </w:r>
      <w:r w:rsidR="005A3C0F" w:rsidRPr="00F5155E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 xml:space="preserve">אחד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ואחד</w:t>
      </w:r>
      <w:r w:rsidR="00660132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759CD05" w14:textId="71CB37B8" w:rsidR="00E40386" w:rsidRDefault="00660132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E40386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32:11 </w:t>
      </w:r>
      <w:r w:rsidR="005A3C0F" w:rsidRPr="00E40386">
        <w:rPr>
          <w:rFonts w:ascii="Times New Roman" w:hAnsi="Times New Roman" w:cs="Times New Roman"/>
          <w:color w:val="FF0000"/>
          <w:sz w:val="24"/>
          <w:szCs w:val="24"/>
          <w:rtl/>
        </w:rPr>
        <w:t>על אברתו</w:t>
      </w:r>
      <w:r w:rsidRPr="00E40386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הטעם בכנפיו</w:t>
      </w:r>
      <w:r w:rsidR="00E4038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16181F1" w14:textId="44C2FC67" w:rsidR="00E40386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ובמקום חללים שם </w:t>
      </w:r>
      <w:r w:rsidRPr="00264A38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הוא</w:t>
      </w:r>
      <w:r w:rsidR="00E40386" w:rsidRPr="00264A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40386" w:rsidRPr="00264A38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 xml:space="preserve">(ע״פ איוב </w:t>
      </w:r>
      <w:proofErr w:type="spellStart"/>
      <w:r w:rsidR="00E40386" w:rsidRPr="00264A38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לט:ל</w:t>
      </w:r>
      <w:proofErr w:type="spellEnd"/>
      <w:r w:rsidR="00E40386" w:rsidRPr="00264A38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)</w:t>
      </w:r>
      <w:r w:rsidR="001B1EB3" w:rsidRPr="00264A38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.</w:t>
      </w:r>
      <w:r w:rsidRPr="00264A38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 xml:space="preserve"> </w:t>
      </w:r>
    </w:p>
    <w:p w14:paraId="14B33E53" w14:textId="36FE4D25" w:rsidR="00186737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כן השם הוציא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את ישראל ממצרים והסיעם מסע אחר מסע על פי הענן</w:t>
      </w:r>
      <w:r w:rsidR="00C1052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ויהי חתת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אלהים</w:t>
      </w:r>
      <w:proofErr w:type="spellEnd"/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לכל העמים</w:t>
      </w:r>
      <w:r w:rsidR="00D0318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שלא ייראו משום אומה להתגרות בהם במלחמה</w:t>
      </w:r>
      <w:r w:rsidR="001B1EB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כמו הנשר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שלוקח אפרוחיו על כנפיו ואינו ירא משום עוף</w:t>
      </w:r>
      <w:r w:rsidR="00C1052A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C1052A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והביאם אל ארץ שבעה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עממים</w:t>
      </w:r>
      <w:r w:rsidR="00C1052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ויתן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להם ארץ צבי נחלת צבאות גוים</w:t>
      </w:r>
      <w:r w:rsidR="00A03DC4">
        <w:rPr>
          <w:rFonts w:ascii="Times New Roman" w:hAnsi="Times New Roman" w:cs="Times New Roman" w:hint="cs"/>
          <w:sz w:val="24"/>
          <w:szCs w:val="24"/>
          <w:rtl/>
        </w:rPr>
        <w:t xml:space="preserve"> (ע״פ </w:t>
      </w:r>
      <w:proofErr w:type="spellStart"/>
      <w:r w:rsidR="00A03DC4">
        <w:rPr>
          <w:rFonts w:ascii="Times New Roman" w:hAnsi="Times New Roman" w:cs="Times New Roman" w:hint="cs"/>
          <w:sz w:val="24"/>
          <w:szCs w:val="24"/>
          <w:rtl/>
        </w:rPr>
        <w:t>ירמהיו</w:t>
      </w:r>
      <w:proofErr w:type="spellEnd"/>
      <w:r w:rsidR="00A03DC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A03DC4">
        <w:rPr>
          <w:rFonts w:ascii="Times New Roman" w:hAnsi="Times New Roman" w:cs="Times New Roman" w:hint="cs"/>
          <w:sz w:val="24"/>
          <w:szCs w:val="24"/>
          <w:rtl/>
        </w:rPr>
        <w:t>ג:יט</w:t>
      </w:r>
      <w:proofErr w:type="spellEnd"/>
      <w:r w:rsidR="00A03DC4">
        <w:rPr>
          <w:rFonts w:ascii="Times New Roman" w:hAnsi="Times New Roman" w:cs="Times New Roman" w:hint="cs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B6ABF35" w14:textId="7C1D60B9" w:rsidR="00186737" w:rsidRDefault="0018673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E148F39" w14:textId="600EAFDD" w:rsidR="00F82296" w:rsidRDefault="00F82296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32:12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יְהוָ֖ה בָּדָ֣ד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יַנְחֶ֑נּו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וְאֵ֥ין עִמּ֖וֹ אֵ֥ל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נֵכָֽר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49863DD9" w14:textId="77777777" w:rsidR="00DD0F51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1EB3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ה' בדד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ינחנו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הטעם לבדו משגיח בהם ומנהיגם</w:t>
      </w:r>
      <w:r w:rsidR="00C1052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על ידי מלאך היות אמצעי בינו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לבינם</w:t>
      </w:r>
      <w:r w:rsidR="00CC50D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</w:t>
      </w:r>
      <w:r w:rsidR="001B1EB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1B1EB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ואין </w:t>
      </w:r>
      <w:r w:rsidR="00C1052A">
        <w:rPr>
          <w:rFonts w:ascii="Times New Roman" w:hAnsi="Times New Roman" w:cs="Times New Roman" w:hint="cs"/>
          <w:color w:val="FFC000"/>
          <w:sz w:val="24"/>
          <w:szCs w:val="24"/>
          <w:rtl/>
        </w:rPr>
        <w:t>ע</w:t>
      </w:r>
      <w:r w:rsidR="00C1052A" w:rsidRPr="001B1EB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מו </w:t>
      </w:r>
      <w:r w:rsidR="005A3C0F" w:rsidRPr="001B1EB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אל </w:t>
      </w:r>
      <w:proofErr w:type="spellStart"/>
      <w:r w:rsidR="005A3C0F" w:rsidRPr="001B1EB3">
        <w:rPr>
          <w:rFonts w:ascii="Times New Roman" w:hAnsi="Times New Roman" w:cs="Times New Roman"/>
          <w:color w:val="FFC000"/>
          <w:sz w:val="24"/>
          <w:szCs w:val="24"/>
          <w:rtl/>
        </w:rPr>
        <w:t>נכר</w:t>
      </w:r>
      <w:proofErr w:type="spellEnd"/>
      <w:r w:rsidR="00CC50D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93631EB" w14:textId="49546D4E" w:rsidR="00926140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או הטעם שישראל הם עם </w:t>
      </w:r>
      <w:r w:rsidRPr="00CC50D1">
        <w:rPr>
          <w:rFonts w:ascii="Times New Roman" w:hAnsi="Times New Roman" w:cs="Times New Roman"/>
          <w:color w:val="FFC000"/>
          <w:sz w:val="24"/>
          <w:szCs w:val="24"/>
          <w:rtl/>
        </w:rPr>
        <w:t>בדד</w:t>
      </w:r>
      <w:r w:rsidR="00F2549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CC50D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שאינם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מתערבים עם אומה אחרת</w:t>
      </w:r>
      <w:r w:rsidR="009D1DE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וכן </w:t>
      </w:r>
      <w:r w:rsidRPr="009D1DE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הן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עם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לבדד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ישכון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כג</w:t>
      </w:r>
      <w:r w:rsidR="00D7219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proofErr w:type="spellEnd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7F25B9CB" w14:textId="7EFBB9CE" w:rsidR="00186737" w:rsidRDefault="0018673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A13FE63" w14:textId="47FFFF98" w:rsidR="00F82296" w:rsidRDefault="00F82296" w:rsidP="004452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32:13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יַרְכִּבֵ֨הו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עַל־במותי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[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בָּ֣מֳתֵי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]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אָ֔רֶץ וַיֹּאכַ֖ל תְּנוּבֹ֣ת שָׂדָ֑י וַיֵּֽנִקֵ֤הֽוּ דְבַשׁ֙ מִסֶּ֔לַע וְשֶׁ֖מֶן מֵֽחַלְמִ֥ישׁ צֽוּר׃</w:t>
      </w:r>
    </w:p>
    <w:p w14:paraId="65558E24" w14:textId="738B7E4C" w:rsidR="00186737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9D1DE2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ירכיבהו על במתי ארץ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9D1DE2"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והיא ארץ שבעה עממים</w:t>
      </w:r>
      <w:r w:rsidR="0031449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שהיא טבור הארץ</w:t>
      </w:r>
      <w:r w:rsidR="0031449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והיא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גבוהה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326801C" w14:textId="77777777" w:rsidR="00186737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9D1DE2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ויאכל תנובות שדי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פרי הארץ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F2B5078" w14:textId="0AFCD661" w:rsidR="00186737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9D1DE2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ויניקיהו</w:t>
      </w:r>
      <w:proofErr w:type="spellEnd"/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דבש מסלע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דוגמת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ארץ זבת חלב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ודבש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0C7644">
        <w:rPr>
          <w:rFonts w:ascii="Times New Roman" w:hAnsi="Times New Roman" w:cs="Times New Roman" w:hint="cs"/>
          <w:color w:val="0070C0"/>
          <w:sz w:val="24"/>
          <w:szCs w:val="24"/>
          <w:rtl/>
        </w:rPr>
        <w:t>ג:ח</w:t>
      </w:r>
      <w:proofErr w:type="spellEnd"/>
      <w:r w:rsidR="000C7644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ועוד).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8DBC935" w14:textId="20B8F8EB" w:rsidR="00186737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proofErr w:type="spellStart"/>
      <w:r w:rsidRPr="000C7644">
        <w:rPr>
          <w:rFonts w:ascii="Times New Roman" w:hAnsi="Times New Roman" w:cs="Times New Roman"/>
          <w:color w:val="FFC000"/>
          <w:sz w:val="24"/>
          <w:szCs w:val="24"/>
          <w:rtl/>
        </w:rPr>
        <w:t>ויניקהו</w:t>
      </w:r>
      <w:proofErr w:type="spellEnd"/>
      <w:r w:rsidR="00C60C94" w:rsidRPr="000C764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אות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האית"ן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בצר"י</w:t>
      </w:r>
      <w:proofErr w:type="spellEnd"/>
      <w:r w:rsidR="0031449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מבנין</w:t>
      </w:r>
      <w:proofErr w:type="spellEnd"/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הפעיל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B04AA63" w14:textId="77777777" w:rsidR="009B62E7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32:</w:t>
      </w:r>
      <w:r w:rsidR="009D1DE2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>ושמן מחלמיש צור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עם היות דברים יבשים הורה דרך פלא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בהשגחה</w:t>
      </w:r>
      <w:r w:rsidR="009D1DE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717B5FE" w14:textId="08C793A4" w:rsidR="00186737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Pr="008C76A3">
        <w:rPr>
          <w:rFonts w:ascii="Times New Roman" w:hAnsi="Times New Roman" w:cs="Times New Roman"/>
          <w:color w:val="FFC000"/>
          <w:sz w:val="24"/>
          <w:szCs w:val="24"/>
          <w:rtl/>
        </w:rPr>
        <w:t>חלמיש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סמוך אל </w:t>
      </w:r>
      <w:r w:rsidRPr="008C76A3">
        <w:rPr>
          <w:rFonts w:ascii="Times New Roman" w:hAnsi="Times New Roman" w:cs="Times New Roman"/>
          <w:color w:val="FFC000"/>
          <w:sz w:val="24"/>
          <w:szCs w:val="24"/>
          <w:rtl/>
        </w:rPr>
        <w:t>צור</w:t>
      </w:r>
      <w:r w:rsidR="009D1DE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ונמצא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מצור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החלמיש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r w:rsidR="00E85FF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proofErr w:type="spellEnd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443612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והוא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כמו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בגדול זרועך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r w:rsidR="009A5056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proofErr w:type="spellEnd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9D1DE2" w:rsidRPr="009D1DE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שמלת </w:t>
      </w:r>
      <w:r w:rsidRPr="008C76A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חלמיש </w:t>
      </w:r>
      <w:r w:rsidRPr="00FB1DA6">
        <w:rPr>
          <w:rFonts w:ascii="Times New Roman" w:hAnsi="Times New Roman" w:cs="Times New Roman"/>
          <w:sz w:val="24"/>
          <w:szCs w:val="24"/>
          <w:rtl/>
        </w:rPr>
        <w:t>תאר סגולה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13ADB801" w14:textId="42FD47BB" w:rsidR="00186737" w:rsidRDefault="0018673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9B59ECA" w14:textId="7DEEFFEB" w:rsidR="00F82296" w:rsidRDefault="00F82296" w:rsidP="004452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32:14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חֶמְאַ֨ת בָּקָ֜ר וַֽחֲלֵ֣ב צֹ֗אן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עִם־חֵ֨לֶב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כָּרִ֜ים וְאֵילִ֤ים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בְּנֵֽי־בָשָׁן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וְעַתּוּדִ֔ים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עִם־חֵ֖לֶב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כִּלְי֣וֹת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חִטָּ֑ה</w:t>
      </w:r>
      <w:proofErr w:type="spellEnd"/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וְדַם־עֵנָ֖ב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תִּשְׁתֶּה־חָֽמֶר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׃ </w:t>
      </w:r>
    </w:p>
    <w:p w14:paraId="0A78B2F7" w14:textId="77777777" w:rsidR="00186737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9D1DE2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חמאת בקר</w:t>
      </w:r>
      <w:r w:rsidR="00186737" w:rsidRPr="009623B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וחלב צאן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כפי המשובח מכל מין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26D1E0C" w14:textId="05A33D9B" w:rsidR="00186737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9D1DE2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עם חלב כרים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1052A">
        <w:rPr>
          <w:rFonts w:ascii="Times New Roman" w:hAnsi="Times New Roman" w:cs="Times New Roman"/>
          <w:sz w:val="24"/>
          <w:szCs w:val="24"/>
          <w:rtl/>
        </w:rPr>
        <w:t xml:space="preserve">כמו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וא</w:t>
      </w:r>
      <w:r w:rsidR="00C1052A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כ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לו</w:t>
      </w:r>
      <w:r w:rsidR="005A3C0F" w:rsidRPr="00C1052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את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ח</w:t>
      </w:r>
      <w:r w:rsidR="00EF014C">
        <w:rPr>
          <w:rFonts w:ascii="Times New Roman" w:hAnsi="Times New Roman" w:cs="Times New Roman" w:hint="cs"/>
          <w:color w:val="FFC000"/>
          <w:sz w:val="24"/>
          <w:szCs w:val="24"/>
          <w:rtl/>
        </w:rPr>
        <w:t>ֵ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="00EF014C">
        <w:rPr>
          <w:rFonts w:ascii="Times New Roman" w:hAnsi="Times New Roman" w:cs="Times New Roman" w:hint="cs"/>
          <w:color w:val="FFC000"/>
          <w:sz w:val="24"/>
          <w:szCs w:val="24"/>
          <w:rtl/>
        </w:rPr>
        <w:t>ֶ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ב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הארץ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מה</w:t>
      </w:r>
      <w:r w:rsidR="00904961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E379EC3" w14:textId="0920DE88" w:rsidR="00186737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9D1DE2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בני בשן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שהמקום מקום מרעה ושם הווים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שמנים</w:t>
      </w:r>
      <w:r w:rsidR="009D1DE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אבירי בשן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r w:rsidR="00904961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477D0DB" w14:textId="7193C94E" w:rsidR="00186737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A0538D">
        <w:rPr>
          <w:rFonts w:ascii="Times New Roman" w:hAnsi="Times New Roman" w:cs="Times New Roman"/>
          <w:color w:val="FF0000"/>
          <w:sz w:val="24"/>
          <w:szCs w:val="24"/>
          <w:rtl/>
        </w:rPr>
        <w:t>32:</w:t>
      </w:r>
      <w:r w:rsidR="009D1DE2" w:rsidRPr="00A0538D">
        <w:rPr>
          <w:rFonts w:ascii="Times New Roman" w:hAnsi="Times New Roman" w:cs="Times New Roman"/>
          <w:color w:val="FF0000"/>
          <w:sz w:val="24"/>
          <w:szCs w:val="24"/>
          <w:rtl/>
        </w:rPr>
        <w:t>14</w:t>
      </w:r>
      <w:r w:rsidRPr="00A0538D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A0538D">
        <w:rPr>
          <w:rFonts w:ascii="Times New Roman" w:hAnsi="Times New Roman" w:cs="Times New Roman"/>
          <w:color w:val="FF0000"/>
          <w:sz w:val="24"/>
          <w:szCs w:val="24"/>
          <w:rtl/>
        </w:rPr>
        <w:t>כליות</w:t>
      </w:r>
      <w:r w:rsidR="005A3C0F" w:rsidRPr="00A0538D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A0538D">
        <w:rPr>
          <w:rFonts w:ascii="Times New Roman" w:hAnsi="Times New Roman" w:cs="Times New Roman"/>
          <w:color w:val="FF0000"/>
          <w:sz w:val="24"/>
          <w:szCs w:val="24"/>
          <w:rtl/>
        </w:rPr>
        <w:t>חטה</w:t>
      </w:r>
      <w:proofErr w:type="spellEnd"/>
      <w:r w:rsidR="00C60C94" w:rsidRPr="00D71B1E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D71B1E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D71B1E">
        <w:rPr>
          <w:rFonts w:ascii="Times New Roman" w:hAnsi="Times New Roman" w:cs="Times New Roman"/>
          <w:sz w:val="24"/>
          <w:szCs w:val="24"/>
          <w:rtl/>
        </w:rPr>
        <w:t>שהחטה</w:t>
      </w:r>
      <w:proofErr w:type="spellEnd"/>
      <w:r w:rsidR="005A3C0F" w:rsidRPr="00D71B1E">
        <w:rPr>
          <w:rFonts w:ascii="Times New Roman" w:hAnsi="Times New Roman" w:cs="Times New Roman"/>
          <w:sz w:val="24"/>
          <w:szCs w:val="24"/>
          <w:rtl/>
        </w:rPr>
        <w:t xml:space="preserve"> הטובה</w:t>
      </w:r>
      <w:r w:rsidR="00186737" w:rsidRPr="00351478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0F431B">
        <w:rPr>
          <w:rFonts w:ascii="Times New Roman" w:hAnsi="Times New Roman" w:cs="Times New Roman"/>
          <w:sz w:val="24"/>
          <w:szCs w:val="24"/>
          <w:rtl/>
        </w:rPr>
        <w:t>דומה כמו כליות</w:t>
      </w:r>
      <w:r w:rsidR="00333C5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0F431B">
        <w:rPr>
          <w:rFonts w:ascii="Times New Roman" w:hAnsi="Times New Roman" w:cs="Times New Roman"/>
          <w:sz w:val="24"/>
          <w:szCs w:val="24"/>
          <w:rtl/>
        </w:rPr>
        <w:t xml:space="preserve"> שעושים בו הסולת</w:t>
      </w:r>
      <w:r w:rsidR="00C60C94" w:rsidRPr="000F431B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8B4A9DC" w14:textId="2104DC8E" w:rsidR="00186737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9D1DE2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ודם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ענב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מפני שהוא אדום</w:t>
      </w:r>
      <w:r w:rsidR="0046534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אל </w:t>
      </w:r>
      <w:proofErr w:type="spellStart"/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תרא</w:t>
      </w:r>
      <w:proofErr w:type="spellEnd"/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יין כי יתאדם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כג</w:t>
      </w:r>
      <w:r w:rsidR="00034E1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לא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042A443" w14:textId="77777777" w:rsidR="009D1DE2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9D1DE2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חמר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שהוא חזק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96FE7BB" w14:textId="23704461" w:rsidR="00186737" w:rsidRDefault="009D1DE2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9D1DE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32:14 </w:t>
      </w:r>
      <w:r w:rsidR="005A3C0F" w:rsidRPr="009D1DE2">
        <w:rPr>
          <w:rFonts w:ascii="Times New Roman" w:hAnsi="Times New Roman" w:cs="Times New Roman"/>
          <w:color w:val="FF0000"/>
          <w:sz w:val="24"/>
          <w:szCs w:val="24"/>
          <w:rtl/>
        </w:rPr>
        <w:t>תשתה</w:t>
      </w:r>
      <w:r w:rsidR="00C60C94" w:rsidRPr="009D1DE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  <w:rtl/>
        </w:rPr>
        <w:t>–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לנוכח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שכן מנהג הכתוב מן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הנכור</w:t>
      </w:r>
      <w:proofErr w:type="spellEnd"/>
      <w:r w:rsidR="00465341">
        <w:rPr>
          <w:rFonts w:ascii="Times New Roman" w:hAnsi="Times New Roman" w:cs="Times New Roman" w:hint="cs"/>
          <w:sz w:val="24"/>
          <w:szCs w:val="24"/>
          <w:rtl/>
        </w:rPr>
        <w:t xml:space="preserve"> לנוכח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הפך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ובאשת נעוריך אל יבגוד</w:t>
      </w:r>
      <w:r w:rsidR="00186737" w:rsidRPr="00154BD5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(מלאכי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r w:rsidR="000F0C1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519CC6D" w14:textId="54DCE1FE" w:rsidR="00186737" w:rsidRDefault="0018673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8D69E6C" w14:textId="4D97E446" w:rsidR="00F82296" w:rsidRDefault="00F82296" w:rsidP="004452B1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32:15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וַיִּשְׁמַ֤ן יְשֻׁרוּן֙ וַיִּבְעָ֔ט שָׁמַ֖נְתָּ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עָבִ֣ית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 כָּשִׂ֑יתָ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וַיִּטֹּש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ׁ֙ אֱל֣וֹהַּ עָשָׂ֔הוּ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וַיְנַבֵּ֖ל צ֥וּר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יְשֻֽׁעָתֽו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ֹ׃</w:t>
      </w:r>
    </w:p>
    <w:p w14:paraId="571D1D7B" w14:textId="5C4F58E5" w:rsidR="00A77301" w:rsidRDefault="00A77301" w:rsidP="00A773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32:16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יַקְנִאֻ֖הו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ּ בְּזָרִ֑ים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בְּתֽוֹעֵבֹ֖ת יַכְעִיסֻֽהוּ׃</w:t>
      </w:r>
    </w:p>
    <w:p w14:paraId="17D9C5EE" w14:textId="340D29F0" w:rsidR="00186737" w:rsidRDefault="00592009" w:rsidP="00133B02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9D1DE2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וישמן ישורון </w:t>
      </w:r>
      <w:r w:rsidR="00133B02">
        <w:rPr>
          <w:rFonts w:ascii="Times New Roman" w:hAnsi="Times New Roman" w:cs="Times New Roman" w:hint="cs"/>
          <w:color w:val="FF0000"/>
          <w:sz w:val="24"/>
          <w:szCs w:val="24"/>
          <w:rtl/>
        </w:rPr>
        <w:t>{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ויבעט</w:t>
      </w:r>
      <w:r w:rsidR="00133B02">
        <w:rPr>
          <w:rFonts w:ascii="Times New Roman" w:hAnsi="Times New Roman" w:cs="Times New Roman" w:hint="cs"/>
          <w:color w:val="FF0000"/>
          <w:sz w:val="24"/>
          <w:szCs w:val="24"/>
          <w:rtl/>
        </w:rPr>
        <w:t>}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משפוע הטובה</w:t>
      </w:r>
      <w:r w:rsidR="00133B02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133B02">
        <w:rPr>
          <w:rFonts w:ascii="Times New Roman" w:hAnsi="Times New Roman" w:cs="Times New Roman"/>
          <w:color w:val="FFC000"/>
          <w:sz w:val="24"/>
          <w:szCs w:val="24"/>
          <w:rtl/>
        </w:rPr>
        <w:t>ויבעט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 יצא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חוץ מן הטבע</w:t>
      </w:r>
      <w:r w:rsidR="0046534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מצד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שפוע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הטובה שהם מושפעים משמינים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יותר מדי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D28E258" w14:textId="4D7A26C2" w:rsidR="00A41CB3" w:rsidRDefault="000A421D" w:rsidP="00A7730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-</w:t>
      </w:r>
      <w:r w:rsidR="00592009"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9D1DE2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 w:rsidR="00592009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שמנת </w:t>
      </w:r>
      <w:proofErr w:type="spellStart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עבית</w:t>
      </w:r>
      <w:proofErr w:type="spellEnd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כשית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מלשון כסה ואם בא בשי"ן</w:t>
      </w:r>
      <w:r w:rsidR="009D1DE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והטעם כסוי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העצמות מרוב השומן</w:t>
      </w:r>
      <w:r w:rsidR="009D1DE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6F9C5F6" w14:textId="44D8010B" w:rsidR="00186737" w:rsidRDefault="005A3C0F" w:rsidP="00A7730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או יהיה הפוך מן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משכיות לבב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AD1765" w:rsidRPr="00AD1765">
        <w:rPr>
          <w:rFonts w:ascii="Times New Roman" w:hAnsi="Times New Roman" w:cs="Times New Roman" w:hint="cs"/>
          <w:color w:val="0070C0"/>
          <w:sz w:val="24"/>
          <w:szCs w:val="24"/>
          <w:rtl/>
        </w:rPr>
        <w:t>(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תהלים </w:t>
      </w:r>
      <w:proofErr w:type="spellStart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עג</w:t>
      </w:r>
      <w:r w:rsidR="00EF1B8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proofErr w:type="spellEnd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9D1DE2" w:rsidRPr="009D1DE2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>והטעם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בלבול מחשבת הלב והרכבת ציור מחשבה כוזבת</w:t>
      </w:r>
      <w:r w:rsidR="007F12BE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proofErr w:type="spellStart"/>
      <w:r w:rsidRPr="009D1DE2">
        <w:rPr>
          <w:rFonts w:ascii="Times New Roman" w:hAnsi="Times New Roman" w:cs="Times New Roman"/>
          <w:color w:val="FFC000"/>
          <w:sz w:val="24"/>
          <w:szCs w:val="24"/>
          <w:rtl/>
        </w:rPr>
        <w:t>ויטוש</w:t>
      </w:r>
      <w:proofErr w:type="spellEnd"/>
      <w:r w:rsidRPr="009D1DE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אלוה</w:t>
      </w:r>
      <w:r w:rsidR="00186737" w:rsidRPr="009D1DE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9D1DE2">
        <w:rPr>
          <w:rFonts w:ascii="Times New Roman" w:hAnsi="Times New Roman" w:cs="Times New Roman"/>
          <w:color w:val="FFC000"/>
          <w:sz w:val="24"/>
          <w:szCs w:val="24"/>
          <w:rtl/>
        </w:rPr>
        <w:t>עשהו וינבל צור ישועתו</w:t>
      </w:r>
      <w:r w:rsidR="00D1050E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שכחשו בה' ויאמרו לא </w:t>
      </w:r>
      <w:r w:rsidRPr="00264A38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הוא</w:t>
      </w:r>
      <w:r w:rsidR="009E467B" w:rsidRPr="00264A38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 xml:space="preserve"> (ע״פ </w:t>
      </w:r>
      <w:r w:rsidR="00392C55" w:rsidRPr="00264A38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 xml:space="preserve">ירמיהו </w:t>
      </w:r>
      <w:proofErr w:type="spellStart"/>
      <w:r w:rsidR="00392C55" w:rsidRPr="00264A38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ה:ב</w:t>
      </w:r>
      <w:proofErr w:type="spellEnd"/>
      <w:r w:rsidR="00392C55" w:rsidRPr="00264A38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)</w:t>
      </w:r>
      <w:r w:rsidR="00E173A8" w:rsidRPr="00264A38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,</w:t>
      </w:r>
      <w:r w:rsidR="00465341" w:rsidRPr="00264A38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שאומרים כי כל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טובה שבאה אליהם הוא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מכח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המזרות</w:t>
      </w:r>
      <w:r w:rsidR="009D1DE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כאמרם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ומן אז חדלנו לקטר</w:t>
      </w:r>
      <w:r w:rsidR="00186737" w:rsidRPr="00AD176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למלאכת השמים</w:t>
      </w:r>
      <w:r w:rsidR="00CF68E3">
        <w:rPr>
          <w:rFonts w:ascii="Times New Roman" w:hAnsi="Times New Roman" w:cs="Times New Roman" w:hint="cs"/>
          <w:color w:val="FFC000"/>
          <w:sz w:val="24"/>
          <w:szCs w:val="24"/>
          <w:rtl/>
        </w:rPr>
        <w:t>...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חסרנו כל 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(ירמיה </w:t>
      </w:r>
      <w:proofErr w:type="spellStart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מד</w:t>
      </w:r>
      <w:r w:rsidR="00CF68E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proofErr w:type="spellEnd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F68E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A7730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9D1DE2" w:rsidRPr="00FB1DA6">
        <w:rPr>
          <w:rFonts w:ascii="Times New Roman" w:hAnsi="Times New Roman" w:cs="Times New Roman"/>
          <w:sz w:val="24"/>
          <w:szCs w:val="24"/>
          <w:rtl/>
        </w:rPr>
        <w:t>וזהו טעם</w:t>
      </w:r>
      <w:r w:rsidR="009D1DE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A25431">
        <w:rPr>
          <w:rFonts w:ascii="Times New Roman" w:hAnsi="Times New Roman" w:cs="Times New Roman"/>
          <w:color w:val="FFC000"/>
          <w:sz w:val="24"/>
          <w:szCs w:val="24"/>
          <w:rtl/>
        </w:rPr>
        <w:t>יקניאוהו</w:t>
      </w:r>
      <w:proofErr w:type="spellEnd"/>
      <w:r w:rsidRPr="00A2543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בזרים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הטעם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באלהים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זרים שאינם קרובים לישראל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20179D1" w14:textId="7D8F58CB" w:rsidR="00186737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9D1DE2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בתועבות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פסילים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ואלילים</w:t>
      </w:r>
      <w:r w:rsidR="000A421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867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10A12">
        <w:rPr>
          <w:rFonts w:ascii="Times New Roman" w:hAnsi="Times New Roman" w:cs="Times New Roman"/>
          <w:color w:val="FFC000"/>
          <w:sz w:val="24"/>
          <w:szCs w:val="24"/>
          <w:rtl/>
        </w:rPr>
        <w:t>מעשה ידי אדם עץ ואבן</w:t>
      </w:r>
      <w:r w:rsidR="00D10A1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D10A12" w:rsidRPr="00D10A1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D10A12" w:rsidRPr="00D10A12">
        <w:rPr>
          <w:rFonts w:ascii="Times New Roman" w:hAnsi="Times New Roman" w:cs="Times New Roman" w:hint="cs"/>
          <w:color w:val="0070C0"/>
          <w:sz w:val="24"/>
          <w:szCs w:val="24"/>
          <w:rtl/>
        </w:rPr>
        <w:t>ד:כח</w:t>
      </w:r>
      <w:proofErr w:type="spellEnd"/>
      <w:r w:rsidR="00D10A12" w:rsidRPr="00D10A12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DAB0E2F" w14:textId="216463FE" w:rsidR="00186737" w:rsidRDefault="0018673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35CBF52" w14:textId="5415F8E3" w:rsidR="00423B67" w:rsidRDefault="00423B67" w:rsidP="004452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32:17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יִזְבְּח֗וּ לַשֵּׁדִים֙ לֹ֣א אֱלֹ֔הַּ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אֱלֹהִ֖ים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לֹ֣א יְדָע֑וּם חֲדָשִׁים֙ מִקָּרֹ֣ב בָּ֔אוּ לֹ֥א שְׂעָר֖וּם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אֲבֹֽתֵיכֶֽם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364BF0F3" w14:textId="5812C09E" w:rsidR="007814DE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9D1DE2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יזבחו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לשדים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כדמיון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ולא יזבחו עוד את</w:t>
      </w:r>
      <w:r w:rsidR="00186737" w:rsidRPr="00AD176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זבחיהם </w:t>
      </w:r>
      <w:r w:rsidR="005A3C0F" w:rsidRPr="00A0538D">
        <w:rPr>
          <w:rFonts w:ascii="Times New Roman" w:hAnsi="Times New Roman" w:cs="Times New Roman"/>
          <w:color w:val="FFC000"/>
          <w:sz w:val="24"/>
          <w:szCs w:val="24"/>
          <w:rtl/>
        </w:rPr>
        <w:t>לשערים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(ויקרא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proofErr w:type="spellEnd"/>
      <w:r w:rsidR="001C7B7F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ז)</w:t>
      </w:r>
      <w:r w:rsidR="00465341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והטעם דמיונות שאין להם ממשות</w:t>
      </w:r>
      <w:r w:rsidR="00BF443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ונקראו</w:t>
      </w:r>
      <w:r w:rsidR="009D1DE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E7783">
        <w:rPr>
          <w:rFonts w:ascii="Times New Roman" w:hAnsi="Times New Roman" w:cs="Times New Roman"/>
          <w:color w:val="FFC000"/>
          <w:sz w:val="24"/>
          <w:szCs w:val="24"/>
          <w:rtl/>
        </w:rPr>
        <w:t>שדים</w:t>
      </w:r>
      <w:r w:rsidR="005A3C0F" w:rsidRPr="009D1DE2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 שם ששודדים דעת בני אדם כפי מחשבתם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BBC4D25" w14:textId="6DFC13CD" w:rsidR="007814DE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9D1DE2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לא אלוה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אין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הטעם לא לאלוה</w:t>
      </w:r>
      <w:r w:rsidR="009D1DE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אמנם הטעם שאינו לא מלאך ולא גלגל ולא כוכב</w:t>
      </w:r>
      <w:r w:rsidR="00BF443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אשר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מציאותם נקנית בדעת או שמושגים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בהרגש</w:t>
      </w:r>
      <w:proofErr w:type="spellEnd"/>
      <w:r w:rsidR="009D1DE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אבל הם דברים שאין מציאותם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נו</w:t>
      </w:r>
      <w:r w:rsidR="001E0151">
        <w:rPr>
          <w:rFonts w:ascii="Times New Roman" w:hAnsi="Times New Roman" w:cs="Times New Roman" w:hint="cs"/>
          <w:sz w:val="24"/>
          <w:szCs w:val="24"/>
          <w:rtl/>
        </w:rPr>
        <w:t>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עת לא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בהרגש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במופת השכל</w:t>
      </w:r>
      <w:r w:rsidR="009D1DE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9D1DE2">
        <w:rPr>
          <w:rFonts w:ascii="Times New Roman" w:hAnsi="Times New Roman" w:cs="Times New Roman"/>
          <w:color w:val="FFC000"/>
          <w:sz w:val="24"/>
          <w:szCs w:val="24"/>
          <w:rtl/>
        </w:rPr>
        <w:t>אלהים</w:t>
      </w:r>
      <w:proofErr w:type="spellEnd"/>
      <w:r w:rsidR="005A3C0F" w:rsidRPr="009D1DE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לא ידעום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70069A9" w14:textId="2D6DFF4B" w:rsidR="007814DE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9D1DE2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465341" w:rsidRPr="00FD14D7">
        <w:rPr>
          <w:rFonts w:ascii="Times New Roman" w:hAnsi="Times New Roman" w:cs="Times New Roman" w:hint="cs"/>
          <w:color w:val="FF0000"/>
          <w:sz w:val="24"/>
          <w:szCs w:val="24"/>
          <w:rtl/>
        </w:rPr>
        <w:t>ח</w:t>
      </w:r>
      <w:r w:rsidR="00465341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דשים</w:t>
      </w:r>
      <w:r w:rsidR="00465341" w:rsidRPr="009623B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מקרוב באו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מהרכבת דמיון</w:t>
      </w:r>
      <w:r w:rsidR="0060162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ובעבור שלא ישיגו מציאותם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בדמיונים</w:t>
      </w:r>
      <w:proofErr w:type="spellEnd"/>
      <w:r w:rsidR="0066552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כי אם על ידי הקטרה כפי פעולותיהם הידועות</w:t>
      </w:r>
      <w:r w:rsidR="009D1DE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הוציא עבודתם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בשם זביחה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392ACF5" w14:textId="77777777" w:rsidR="006D0FBE" w:rsidRDefault="00592009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32:</w:t>
      </w:r>
      <w:r w:rsidR="009D1DE2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לא שערום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שנקראו </w:t>
      </w:r>
      <w:r w:rsidR="005A3C0F" w:rsidRPr="007E7783">
        <w:rPr>
          <w:rFonts w:ascii="Times New Roman" w:hAnsi="Times New Roman" w:cs="Times New Roman"/>
          <w:color w:val="FFC000"/>
          <w:sz w:val="24"/>
          <w:szCs w:val="24"/>
          <w:rtl/>
        </w:rPr>
        <w:t>שדים</w:t>
      </w:r>
      <w:r w:rsidR="0046534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והטעם ששודדים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דעות בני אדם</w:t>
      </w:r>
      <w:r w:rsidR="009D1DE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יהא הטעם שהקדמונים אשר לא השיגום לא פחדו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מהם ש</w:t>
      </w:r>
      <w:r w:rsidR="001834BD">
        <w:rPr>
          <w:rFonts w:ascii="Times New Roman" w:hAnsi="Times New Roman" w:cs="Times New Roman" w:hint="cs"/>
          <w:sz w:val="24"/>
          <w:szCs w:val="24"/>
          <w:rtl/>
        </w:rPr>
        <w:t>יאר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 להם מאורע ז</w:t>
      </w:r>
      <w:r w:rsidR="005A3C0F" w:rsidRPr="00696636">
        <w:rPr>
          <w:rFonts w:ascii="Times New Roman" w:hAnsi="Times New Roman" w:cs="Times New Roman"/>
          <w:sz w:val="24"/>
          <w:szCs w:val="24"/>
          <w:rtl/>
        </w:rPr>
        <w:t>ה מצדם</w:t>
      </w:r>
      <w:r w:rsidR="009D1DE2" w:rsidRPr="00696636">
        <w:rPr>
          <w:rFonts w:ascii="Times New Roman" w:hAnsi="Times New Roman" w:cs="Times New Roman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C13825A" w14:textId="2A33B64F" w:rsidR="0079590A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והוא מגזרת </w:t>
      </w:r>
      <w:r w:rsidR="0037497C">
        <w:rPr>
          <w:rFonts w:ascii="Times New Roman" w:hAnsi="Times New Roman" w:cs="Times New Roman" w:hint="cs"/>
          <w:color w:val="FFC000"/>
          <w:sz w:val="24"/>
          <w:szCs w:val="24"/>
          <w:rtl/>
        </w:rPr>
        <w:t>שָׂ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ע</w:t>
      </w:r>
      <w:r w:rsidR="0037497C">
        <w:rPr>
          <w:rFonts w:ascii="Times New Roman" w:hAnsi="Times New Roman" w:cs="Times New Roman" w:hint="cs"/>
          <w:color w:val="FFC000"/>
          <w:sz w:val="24"/>
          <w:szCs w:val="24"/>
          <w:rtl/>
        </w:rPr>
        <w:t>ֲ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ר</w:t>
      </w:r>
      <w:r w:rsidR="0037497C">
        <w:rPr>
          <w:rFonts w:ascii="Times New Roman" w:hAnsi="Times New Roman" w:cs="Times New Roman" w:hint="cs"/>
          <w:color w:val="FFC000"/>
          <w:sz w:val="24"/>
          <w:szCs w:val="24"/>
          <w:rtl/>
        </w:rPr>
        <w:t>וּ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37497C">
        <w:rPr>
          <w:rFonts w:ascii="Times New Roman" w:hAnsi="Times New Roman" w:cs="Times New Roman" w:hint="cs"/>
          <w:color w:val="FFC000"/>
          <w:sz w:val="24"/>
          <w:szCs w:val="24"/>
          <w:rtl/>
        </w:rPr>
        <w:t>שַׂ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ע</w:t>
      </w:r>
      <w:r w:rsidR="0037497C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ר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(יחזקאל </w:t>
      </w:r>
      <w:proofErr w:type="spellStart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כז</w:t>
      </w:r>
      <w:r w:rsidR="00EF1B8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לה</w:t>
      </w:r>
      <w:proofErr w:type="spellEnd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9D1DE2" w:rsidRPr="009D1DE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פועל עומד כמו </w:t>
      </w:r>
      <w:proofErr w:type="spellStart"/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ק</w:t>
      </w:r>
      <w:r w:rsidR="008721BE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ד</w:t>
      </w:r>
      <w:r w:rsidR="008721BE">
        <w:rPr>
          <w:rFonts w:ascii="Times New Roman" w:hAnsi="Times New Roman" w:cs="Times New Roman" w:hint="cs"/>
          <w:color w:val="FFC000"/>
          <w:sz w:val="24"/>
          <w:szCs w:val="24"/>
          <w:rtl/>
        </w:rPr>
        <w:t>ַשְׁ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ת</w:t>
      </w:r>
      <w:r w:rsidR="008721BE">
        <w:rPr>
          <w:rFonts w:ascii="Times New Roman" w:hAnsi="Times New Roman" w:cs="Times New Roman" w:hint="cs"/>
          <w:color w:val="FFC000"/>
          <w:sz w:val="24"/>
          <w:szCs w:val="24"/>
          <w:rtl/>
        </w:rPr>
        <w:t>ִּ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יך</w:t>
      </w:r>
      <w:proofErr w:type="spellEnd"/>
      <w:r w:rsidR="008721BE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סה</w:t>
      </w:r>
      <w:r w:rsidR="00EF1B8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proofErr w:type="spellEnd"/>
      <w:r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9601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465341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</w:p>
    <w:p w14:paraId="16E6D48F" w14:textId="583A695A" w:rsidR="009D1DE2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ולא יתכן להיות מגזרת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7E7783">
        <w:rPr>
          <w:rFonts w:ascii="Times New Roman" w:hAnsi="Times New Roman" w:cs="Times New Roman"/>
          <w:color w:val="FFC000"/>
          <w:sz w:val="24"/>
          <w:szCs w:val="24"/>
          <w:rtl/>
        </w:rPr>
        <w:t>לשעירים</w:t>
      </w:r>
      <w:r w:rsidR="00803FB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803FB5" w:rsidRPr="00803FB5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(ויקרא </w:t>
      </w:r>
      <w:proofErr w:type="spellStart"/>
      <w:r w:rsidR="00803FB5" w:rsidRPr="00803FB5">
        <w:rPr>
          <w:rFonts w:ascii="Times New Roman" w:hAnsi="Times New Roman" w:cs="Times New Roman" w:hint="cs"/>
          <w:color w:val="0070C0"/>
          <w:sz w:val="24"/>
          <w:szCs w:val="24"/>
          <w:rtl/>
        </w:rPr>
        <w:t>יז:ז</w:t>
      </w:r>
      <w:proofErr w:type="spellEnd"/>
      <w:r w:rsidR="00803FB5" w:rsidRPr="00803FB5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והטעם לא האמינו בהם</w:t>
      </w:r>
      <w:r w:rsidR="009D1DE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אמנם יתכן היותו לשון נופל על לשון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07521D4" w14:textId="69F9FF5E" w:rsidR="007814DE" w:rsidRDefault="007814D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6C6B05C" w14:textId="58C87949" w:rsidR="00423B67" w:rsidRDefault="00423B67" w:rsidP="004452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32:18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צ֥וּר יְלָֽדְךָ֖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תֶּ֑שִׁי</w:t>
      </w:r>
      <w:proofErr w:type="spellEnd"/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וַתִּשְׁכַּ֖ח אֵ֥ל מְחֹֽלְלֶֽךָ׃</w:t>
      </w:r>
    </w:p>
    <w:p w14:paraId="189F9E7B" w14:textId="2DEFAA28" w:rsidR="007814DE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9D1DE2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צור ילדך </w:t>
      </w:r>
      <w:proofErr w:type="spellStart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תשי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תמור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מה שאמר </w:t>
      </w:r>
      <w:r w:rsidR="005A3C0F" w:rsidRPr="009D1DE2">
        <w:rPr>
          <w:rFonts w:ascii="Times New Roman" w:hAnsi="Times New Roman" w:cs="Times New Roman"/>
          <w:color w:val="FFC000"/>
          <w:sz w:val="24"/>
          <w:szCs w:val="24"/>
          <w:rtl/>
        </w:rPr>
        <w:t>הלא הוא אביך קנך</w:t>
      </w:r>
      <w:r w:rsidR="005F335E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F335E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5F335E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דברים </w:t>
      </w:r>
      <w:proofErr w:type="spellStart"/>
      <w:r w:rsidR="005F335E">
        <w:rPr>
          <w:rFonts w:ascii="Times New Roman" w:hAnsi="Times New Roman" w:cs="Times New Roman" w:hint="cs"/>
          <w:color w:val="0070C0"/>
          <w:sz w:val="24"/>
          <w:szCs w:val="24"/>
          <w:rtl/>
        </w:rPr>
        <w:t>לב:ו</w:t>
      </w:r>
      <w:proofErr w:type="spellEnd"/>
      <w:r w:rsidR="005F335E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43C1500" w14:textId="046CB13C" w:rsidR="007814DE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9D1DE2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תשי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מלשון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נ</w:t>
      </w:r>
      <w:r w:rsidR="00CD42D9">
        <w:rPr>
          <w:rFonts w:ascii="Times New Roman" w:hAnsi="Times New Roman" w:cs="Times New Roman" w:hint="cs"/>
          <w:color w:val="FFC000"/>
          <w:sz w:val="24"/>
          <w:szCs w:val="24"/>
          <w:rtl/>
        </w:rPr>
        <w:t>ַשַּׁ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נ</w:t>
      </w:r>
      <w:r w:rsidR="00CD42D9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מא</w:t>
      </w:r>
      <w:r w:rsidR="00E9446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נא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9D1DE2" w:rsidRPr="009D1DE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היו"ד תמורת ה"א</w:t>
      </w:r>
      <w:r w:rsidR="009D1DE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וחטאתם מלפניך אל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ת</w:t>
      </w:r>
      <w:r w:rsidR="005B6DB7">
        <w:rPr>
          <w:rFonts w:ascii="Times New Roman" w:hAnsi="Times New Roman" w:cs="Times New Roman" w:hint="cs"/>
          <w:color w:val="FFC000"/>
          <w:sz w:val="24"/>
          <w:szCs w:val="24"/>
          <w:rtl/>
        </w:rPr>
        <w:t>ֶּ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מ</w:t>
      </w:r>
      <w:r w:rsidR="005B6DB7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ח</w:t>
      </w:r>
      <w:r w:rsidR="005B6DB7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י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(ירמיה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r w:rsidR="005121B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כג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5A3C0F" w:rsidRPr="005F335E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4C3615A" w14:textId="2174559B" w:rsidR="00213B25" w:rsidRDefault="009431D7" w:rsidP="00355B8A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9D1DE2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ותשכח אל </w:t>
      </w:r>
      <w:proofErr w:type="spellStart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מחוללך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 כפל מאמר</w:t>
      </w:r>
      <w:r w:rsidR="00355B8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355B8A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="005A3C0F" w:rsidRPr="00355B8A">
        <w:rPr>
          <w:rFonts w:ascii="Times New Roman" w:hAnsi="Times New Roman" w:cs="Times New Roman"/>
          <w:color w:val="FFC000"/>
          <w:sz w:val="24"/>
          <w:szCs w:val="24"/>
          <w:rtl/>
        </w:rPr>
        <w:t>מחוללך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תמור</w:t>
      </w:r>
      <w:proofErr w:type="spellEnd"/>
      <w:r w:rsidR="009D1DE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9D1DE2">
        <w:rPr>
          <w:rFonts w:ascii="Times New Roman" w:hAnsi="Times New Roman" w:cs="Times New Roman"/>
          <w:color w:val="FFC000"/>
          <w:sz w:val="24"/>
          <w:szCs w:val="24"/>
          <w:rtl/>
        </w:rPr>
        <w:t>ילדך</w:t>
      </w:r>
      <w:r w:rsidR="003448A7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12A8760B" w14:textId="29451455" w:rsidR="007814DE" w:rsidRDefault="00213B25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32:18 </w:t>
      </w:r>
      <w:r w:rsidR="005A3C0F" w:rsidRPr="00696636">
        <w:rPr>
          <w:rFonts w:ascii="Times New Roman" w:hAnsi="Times New Roman" w:cs="Times New Roman"/>
          <w:sz w:val="24"/>
          <w:szCs w:val="24"/>
          <w:rtl/>
        </w:rPr>
        <w:t>ולומר שהיו"ד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נוסף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בשקל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אל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ת</w:t>
      </w:r>
      <w:r w:rsidR="008729A2">
        <w:rPr>
          <w:rFonts w:ascii="Times New Roman" w:hAnsi="Times New Roman" w:cs="Times New Roman" w:hint="cs"/>
          <w:color w:val="FFC000"/>
          <w:sz w:val="24"/>
          <w:szCs w:val="24"/>
          <w:rtl/>
        </w:rPr>
        <w:t>ֵּ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ט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r w:rsidR="005121B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כז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9D1DE2" w:rsidRPr="009D1DE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יותר טוב לומר שהוא מקום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ה"א הואיל ומצאנו בדומה לו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3C52FAD" w14:textId="2226947E" w:rsidR="007814DE" w:rsidRDefault="007814D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D1B71E7" w14:textId="23985A7C" w:rsidR="00423B67" w:rsidRDefault="00423B67" w:rsidP="004452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32:19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וַיַּ֥רְא יְהוָ֖ה וַיִּנְאָ֑ץ מִכַּ֥עַס בָּנָ֖יו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וּבְנֹתָֽיו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1EC2FC15" w14:textId="7C4F35F1" w:rsidR="007814DE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9D1DE2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וירא ה' וינאץ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וינאץ בזעם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אפו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(איכה ב</w:t>
      </w:r>
      <w:r w:rsidR="005121B3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ו)</w:t>
      </w:r>
      <w:r w:rsidR="00465341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ענין מאוס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A1843E0" w14:textId="065B0DBA" w:rsidR="007814DE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9D1DE2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מכעס בניו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שנהיו </w:t>
      </w:r>
      <w:r w:rsidR="005A3C0F" w:rsidRPr="00D540C9">
        <w:rPr>
          <w:rFonts w:ascii="Times New Roman" w:hAnsi="Times New Roman" w:cs="Times New Roman"/>
          <w:color w:val="FFC000"/>
          <w:sz w:val="24"/>
          <w:szCs w:val="24"/>
          <w:rtl/>
        </w:rPr>
        <w:t>לא בניו</w:t>
      </w:r>
      <w:r w:rsidR="00E2188F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 w:rsidR="00E2188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E2188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ל</w:t>
      </w:r>
      <w:r w:rsidR="00E2188F">
        <w:rPr>
          <w:rFonts w:ascii="Times New Roman" w:hAnsi="Times New Roman" w:cs="Times New Roman" w:hint="cs"/>
          <w:color w:val="0070C0"/>
          <w:sz w:val="24"/>
          <w:szCs w:val="24"/>
          <w:rtl/>
        </w:rPr>
        <w:t>ב:ה</w:t>
      </w:r>
      <w:proofErr w:type="spellEnd"/>
      <w:r w:rsidR="00E2188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35FFDC2" w14:textId="119D2559" w:rsidR="007814DE" w:rsidRPr="00465341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9D1DE2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ובנותיו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כענין</w:t>
      </w:r>
      <w:proofErr w:type="spellEnd"/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והנשים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לשות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בצק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(ירמיה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r w:rsidR="00D540C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FD14D7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465341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496B2FF" w14:textId="3F508782" w:rsidR="007814DE" w:rsidRDefault="007814D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F6B6ADC" w14:textId="3D9B169E" w:rsidR="00423B67" w:rsidRDefault="00423B67" w:rsidP="004452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32:20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וַיֹּ֗אמֶר אַסְתִּ֤ירָה פָנַי֙ מֵהֶ֔ם אֶרְאֶ֖ה מָ֣ה אַֽחֲרִיתָ֑ם כִּ֣י ד֤וֹר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תַּהְפֻּכֹת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הֵ֔מָּה בָּנִ֖ים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לֹֽא־אֵמֻ֥ן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בָּֽם׃</w:t>
      </w:r>
    </w:p>
    <w:p w14:paraId="4F36B7C5" w14:textId="36AABC9C" w:rsidR="00834EC8" w:rsidRDefault="009431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9D1DE2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ויאמר אסתירה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שנאמר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והסתרתי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פני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מהם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לא</w:t>
      </w:r>
      <w:r w:rsidR="00D540C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84589D" w:rsidRPr="0084589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ר"ל אסיר השגחתי מהם בהסתלק שכינתי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מביניהם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1E34648D" w14:textId="63806CF8" w:rsidR="007814DE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4589D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אראה מה אחריתם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בסור השגחתי מהם</w:t>
      </w:r>
      <w:r w:rsidR="009533F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</w:t>
      </w:r>
      <w:r w:rsidR="005A3C0F" w:rsidRPr="00D540C9">
        <w:rPr>
          <w:rFonts w:ascii="Times New Roman" w:hAnsi="Times New Roman" w:cs="Times New Roman"/>
          <w:color w:val="FFC000"/>
          <w:sz w:val="24"/>
          <w:szCs w:val="24"/>
          <w:rtl/>
        </w:rPr>
        <w:t>אראה מה אחריתם</w:t>
      </w:r>
      <w:r w:rsidR="0084589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 מה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יעשו אחרי שילקו בהצר להם</w:t>
      </w:r>
      <w:r w:rsidR="0046534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כאמרו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והיה כי יבואו עליך כל הדברים</w:t>
      </w:r>
      <w:r w:rsidR="007814DE" w:rsidRPr="00AD176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האלה</w:t>
      </w:r>
      <w:r w:rsidR="002D57C8">
        <w:rPr>
          <w:rFonts w:ascii="Times New Roman" w:hAnsi="Times New Roman" w:cs="Times New Roman" w:hint="cs"/>
          <w:color w:val="FFC000"/>
          <w:sz w:val="24"/>
          <w:szCs w:val="24"/>
          <w:rtl/>
        </w:rPr>
        <w:t>...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ושבת עד ה' </w:t>
      </w:r>
      <w:proofErr w:type="spellStart"/>
      <w:r w:rsidR="005A3C0F" w:rsidRPr="00696636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5A3C0F" w:rsidRPr="0069663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96636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2D57C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דברים </w:t>
      </w:r>
      <w:proofErr w:type="spellStart"/>
      <w:r w:rsidR="005A3C0F" w:rsidRPr="00696636">
        <w:rPr>
          <w:rFonts w:ascii="Times New Roman" w:hAnsi="Times New Roman" w:cs="Times New Roman"/>
          <w:color w:val="0070C0"/>
          <w:sz w:val="24"/>
          <w:szCs w:val="24"/>
          <w:rtl/>
        </w:rPr>
        <w:t>ל</w:t>
      </w:r>
      <w:r w:rsidR="002D57C8">
        <w:rPr>
          <w:rFonts w:ascii="Times New Roman" w:hAnsi="Times New Roman" w:cs="Times New Roman" w:hint="cs"/>
          <w:color w:val="0070C0"/>
          <w:sz w:val="24"/>
          <w:szCs w:val="24"/>
          <w:rtl/>
        </w:rPr>
        <w:t>:א-</w:t>
      </w:r>
      <w:r w:rsidR="005A3C0F" w:rsidRPr="00696636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proofErr w:type="spellEnd"/>
      <w:r w:rsidR="005A3C0F" w:rsidRPr="00696636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465341" w:rsidRPr="00696636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שהוא התכלית</w:t>
      </w:r>
      <w:r w:rsidR="0084589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ואינו דבק</w:t>
      </w:r>
      <w:r w:rsidR="0084589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sz w:val="24"/>
          <w:szCs w:val="24"/>
          <w:rtl/>
        </w:rPr>
        <w:t xml:space="preserve">עם </w:t>
      </w:r>
      <w:r w:rsidR="005A3C0F" w:rsidRPr="0084589D">
        <w:rPr>
          <w:rFonts w:ascii="Times New Roman" w:hAnsi="Times New Roman" w:cs="Times New Roman"/>
          <w:color w:val="FFC000"/>
          <w:sz w:val="24"/>
          <w:szCs w:val="24"/>
          <w:rtl/>
        </w:rPr>
        <w:t>כי</w:t>
      </w:r>
      <w:r w:rsidR="007814DE" w:rsidRPr="0084589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84589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דור </w:t>
      </w:r>
      <w:proofErr w:type="spellStart"/>
      <w:r w:rsidR="005A3C0F" w:rsidRPr="0084589D">
        <w:rPr>
          <w:rFonts w:ascii="Times New Roman" w:hAnsi="Times New Roman" w:cs="Times New Roman"/>
          <w:color w:val="FFC000"/>
          <w:sz w:val="24"/>
          <w:szCs w:val="24"/>
          <w:rtl/>
        </w:rPr>
        <w:t>תהופכות</w:t>
      </w:r>
      <w:proofErr w:type="spellEnd"/>
      <w:r w:rsidR="005A3C0F" w:rsidRPr="0084589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המה</w:t>
      </w:r>
      <w:r w:rsidR="0084589D" w:rsidRPr="0084589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C60C94" w:rsidRPr="0084589D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ויתכן היות הטעם ר"ל אראה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הענשים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שיתחיבו</w:t>
      </w:r>
      <w:proofErr w:type="spellEnd"/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מפני המרי שעשו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E2ABDD3" w14:textId="77777777" w:rsidR="007814DE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4589D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כי דור </w:t>
      </w:r>
      <w:proofErr w:type="spellStart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תהופכות</w:t>
      </w:r>
      <w:proofErr w:type="spellEnd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המה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שמהפכים השקר לאמת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והאמת לשקר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7D4E66A" w14:textId="3ABACF6A" w:rsidR="007814DE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4589D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בנים לא אמון בם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</w:t>
      </w:r>
      <w:r w:rsidR="005A3C0F" w:rsidRPr="00292D2D">
        <w:rPr>
          <w:rFonts w:ascii="Times New Roman" w:hAnsi="Times New Roman" w:cs="Times New Roman"/>
          <w:color w:val="FFC000"/>
          <w:sz w:val="24"/>
          <w:szCs w:val="24"/>
          <w:rtl/>
        </w:rPr>
        <w:t>אמון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ימצא שם </w:t>
      </w:r>
      <w:r w:rsidR="005A3C0F" w:rsidRPr="00696636">
        <w:rPr>
          <w:rFonts w:ascii="Times New Roman" w:hAnsi="Times New Roman" w:cs="Times New Roman"/>
          <w:sz w:val="24"/>
          <w:szCs w:val="24"/>
          <w:rtl/>
        </w:rPr>
        <w:t>ותואר</w:t>
      </w:r>
      <w:r w:rsidR="00991A3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696636">
        <w:rPr>
          <w:rFonts w:ascii="Times New Roman" w:hAnsi="Times New Roman" w:cs="Times New Roman"/>
          <w:sz w:val="24"/>
          <w:szCs w:val="24"/>
          <w:rtl/>
        </w:rPr>
        <w:t xml:space="preserve"> והוא חסר</w:t>
      </w:r>
      <w:r w:rsidR="007814DE" w:rsidRPr="0069663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71B1E">
        <w:rPr>
          <w:rFonts w:ascii="Times New Roman" w:hAnsi="Times New Roman" w:cs="Times New Roman"/>
          <w:sz w:val="24"/>
          <w:szCs w:val="24"/>
          <w:rtl/>
        </w:rPr>
        <w:t>המתואר</w:t>
      </w:r>
      <w:r w:rsidR="0084589D" w:rsidRPr="00D71B1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351478">
        <w:rPr>
          <w:rFonts w:ascii="Times New Roman" w:hAnsi="Times New Roman" w:cs="Times New Roman"/>
          <w:sz w:val="24"/>
          <w:szCs w:val="24"/>
          <w:rtl/>
        </w:rPr>
        <w:t xml:space="preserve"> ויתכן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היותו שם</w:t>
      </w:r>
      <w:r w:rsidR="00991A3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עד אמונים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יד</w:t>
      </w:r>
      <w:r w:rsidR="00BE3AC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D984D44" w14:textId="0B9ACB48" w:rsidR="007814DE" w:rsidRDefault="007814D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C752E65" w14:textId="5FADC232" w:rsidR="00423B67" w:rsidRDefault="00423B67" w:rsidP="004452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32:21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הֵ֚ם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קִנְא֣וּנִי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בְלֹא־אֵ֔ל</w:t>
      </w:r>
      <w:proofErr w:type="spellEnd"/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כִּֽעֲס֖וּנִי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בְּהַבְלֵיהֶ֑ם וַֽאֲנִי֙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אַקְנִיאֵ֣ם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בְּלֹא־עָ֔ם</w:t>
      </w:r>
      <w:proofErr w:type="spellEnd"/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בְּג֥וֹי נָבָ֖ל אַכְעִיסֵֽם׃</w:t>
      </w:r>
    </w:p>
    <w:p w14:paraId="56D924F6" w14:textId="60332ADA" w:rsidR="007814DE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4589D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הם </w:t>
      </w:r>
      <w:proofErr w:type="spellStart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קנאוני</w:t>
      </w:r>
      <w:proofErr w:type="spellEnd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בלא</w:t>
      </w:r>
      <w:r w:rsidR="007814DE" w:rsidRPr="009623B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אל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3A3251">
        <w:rPr>
          <w:rFonts w:ascii="Times New Roman" w:hAnsi="Times New Roman" w:cs="Times New Roman"/>
          <w:color w:val="FFC000"/>
          <w:sz w:val="24"/>
          <w:szCs w:val="24"/>
          <w:rtl/>
        </w:rPr>
        <w:t>אלה בקשו כתבם</w:t>
      </w:r>
      <w:r w:rsidR="005A3C0F" w:rsidRPr="003A3251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3A3251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(עזרא </w:t>
      </w:r>
      <w:proofErr w:type="spellStart"/>
      <w:r w:rsidR="005A3C0F" w:rsidRPr="003A3251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r w:rsidR="00056E1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3A3251">
        <w:rPr>
          <w:rFonts w:ascii="Times New Roman" w:hAnsi="Times New Roman" w:cs="Times New Roman"/>
          <w:color w:val="0070C0"/>
          <w:sz w:val="24"/>
          <w:szCs w:val="24"/>
          <w:rtl/>
        </w:rPr>
        <w:t>סב</w:t>
      </w:r>
      <w:proofErr w:type="spellEnd"/>
      <w:r w:rsidR="005A3C0F" w:rsidRPr="003A3251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3A3251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3A3251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83A4F1E" w14:textId="462BFE26" w:rsidR="00926140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4589D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בלא אל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</w:t>
      </w:r>
      <w:r w:rsidR="005A3C0F" w:rsidRPr="0010525D">
        <w:rPr>
          <w:rFonts w:ascii="Times New Roman" w:hAnsi="Times New Roman" w:cs="Times New Roman"/>
          <w:color w:val="FFC000"/>
          <w:sz w:val="24"/>
          <w:szCs w:val="24"/>
          <w:rtl/>
        </w:rPr>
        <w:t>לא אלוה</w:t>
      </w:r>
      <w:r w:rsidR="001052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10525D" w:rsidRPr="0010525D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r w:rsidR="0010525D" w:rsidRPr="0010525D">
        <w:rPr>
          <w:rFonts w:ascii="Times New Roman" w:hAnsi="Times New Roman" w:cs="Times New Roman" w:hint="cs"/>
          <w:color w:val="0070C0"/>
          <w:sz w:val="24"/>
          <w:szCs w:val="24"/>
          <w:rtl/>
        </w:rPr>
        <w:t>לב:יז</w:t>
      </w:r>
      <w:proofErr w:type="spellEnd"/>
      <w:r w:rsidR="0010525D" w:rsidRPr="0010525D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10525D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2650A6F4" w14:textId="77777777" w:rsidR="007814DE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4589D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כעסוני</w:t>
      </w:r>
      <w:proofErr w:type="spellEnd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בהבליהם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כפל מאמר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BA9589D" w14:textId="19F66AB2" w:rsidR="007814DE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32:</w:t>
      </w:r>
      <w:r w:rsidR="0084589D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ואני </w:t>
      </w:r>
      <w:proofErr w:type="spellStart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אקניאם</w:t>
      </w:r>
      <w:proofErr w:type="spellEnd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בלא עם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אלו הם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הכשדים</w:t>
      </w:r>
      <w:proofErr w:type="spellEnd"/>
      <w:r w:rsidR="003A325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כנזכר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הן ארץ כשדים זה העם לא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היה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 </w:t>
      </w:r>
      <w:r w:rsidR="005A3C0F" w:rsidRPr="003A3251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ישעיה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כג</w:t>
      </w:r>
      <w:proofErr w:type="spellEnd"/>
      <w:r w:rsidR="00AE08F7">
        <w:rPr>
          <w:rFonts w:ascii="Times New Roman" w:hAnsi="Times New Roman" w:cs="Times New Roman"/>
          <w:color w:val="0070C0"/>
          <w:sz w:val="24"/>
          <w:szCs w:val="24"/>
        </w:rPr>
        <w:t>: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4BE4D98" w14:textId="77777777" w:rsidR="007814DE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4589D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בגוי נבל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הם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עם רומי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3B3B961" w14:textId="2D1482FD" w:rsidR="007814DE" w:rsidRDefault="007814D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6F1FB35" w14:textId="66FE981C" w:rsidR="00423B67" w:rsidRDefault="00423B67" w:rsidP="004452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32:22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כִּי־אֵש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ׁ֙ קָֽדְחָ֣ה בְאַפִּ֔י וַתִּיקַ֖ד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עַד־שְׁא֣וֹל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תַּחְתִּ֑ית וַתֹּ֤אכַל אֶ֨רֶץ֙ וִֽיבֻלָ֔הּ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וַתְּלַהֵ֖ט מֽוֹסְדֵ֥י הָרִֽים׃</w:t>
      </w:r>
    </w:p>
    <w:p w14:paraId="60DB8D23" w14:textId="1BFD1BC1" w:rsidR="007814DE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4589D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כי אש קדחה באפי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מרוב הקנאה והכעס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8495489" w14:textId="081E2B81" w:rsidR="00926140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4589D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ותיקד עד שאול</w:t>
      </w:r>
      <w:r w:rsidR="007814DE" w:rsidRPr="009623B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תחתית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עד שאכלה </w:t>
      </w:r>
      <w:r w:rsidR="005A3C0F" w:rsidRPr="00ED56F8">
        <w:rPr>
          <w:rFonts w:ascii="Times New Roman" w:hAnsi="Times New Roman" w:cs="Times New Roman"/>
          <w:color w:val="FFC000"/>
          <w:sz w:val="24"/>
          <w:szCs w:val="24"/>
          <w:rtl/>
        </w:rPr>
        <w:t>ארץ ויבולה</w:t>
      </w:r>
      <w:r w:rsidR="0084589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וכתוב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ארצכם שממה עריכם שרופות אש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(ישעיה א</w:t>
      </w:r>
      <w:r w:rsidR="007E16F4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ז)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03D1663" w14:textId="0DD1331C" w:rsidR="007814DE" w:rsidRDefault="007814D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DA27591" w14:textId="13C1C805" w:rsidR="00423B67" w:rsidRDefault="00423B67" w:rsidP="004452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32:23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אַסְפֶּ֥ה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עָלֵ֖ימו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רָע֑וֹת חִצַּ֖י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אֲכַלֶּה־בָּֽם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3290AF4E" w14:textId="2185C2E9" w:rsidR="007814DE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4589D">
        <w:rPr>
          <w:rFonts w:ascii="Times New Roman" w:hAnsi="Times New Roman" w:cs="Times New Roman" w:hint="cs"/>
          <w:color w:val="FF0000"/>
          <w:sz w:val="24"/>
          <w:szCs w:val="24"/>
          <w:rtl/>
        </w:rPr>
        <w:t>23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אספה </w:t>
      </w:r>
      <w:proofErr w:type="spellStart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עלימו</w:t>
      </w:r>
      <w:proofErr w:type="spellEnd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רעות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מלשון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תספה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r w:rsidR="00056E1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כד</w:t>
      </w:r>
      <w:proofErr w:type="spellEnd"/>
      <w:r w:rsidR="005A3C0F" w:rsidRPr="00154BD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821602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821602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כטעם</w:t>
      </w:r>
      <w:r w:rsidR="0084589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84589D">
        <w:rPr>
          <w:rFonts w:ascii="Times New Roman" w:hAnsi="Times New Roman" w:cs="Times New Roman"/>
          <w:color w:val="FFC000"/>
          <w:sz w:val="24"/>
          <w:szCs w:val="24"/>
          <w:rtl/>
        </w:rPr>
        <w:t>חצי אכלה בם</w:t>
      </w:r>
      <w:r w:rsidR="00257CCC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שלא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תשאר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רעה שלא אביא עליהם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3A206EB" w14:textId="17A2EC51" w:rsidR="007814DE" w:rsidRDefault="007814D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050936D" w14:textId="6321828C" w:rsidR="00423B67" w:rsidRDefault="00423B67" w:rsidP="004452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32:24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מְזֵ֥י רָעָ֛ב וּלְחֻ֥מֵי רֶ֖שֶׁף וְקֶ֣טֶב מְרִירִ֑י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וְשֶׁן־בְּהֵמֹת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אֲשַׁלַּח־בָּ֔ם</w:t>
      </w:r>
      <w:proofErr w:type="spellEnd"/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עִם־חֲמַ֖ת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זֹֽחֲלֵ֥י עָפָֽר׃</w:t>
      </w:r>
    </w:p>
    <w:p w14:paraId="29F05F6E" w14:textId="77777777" w:rsidR="0084589D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4589D">
        <w:rPr>
          <w:rFonts w:ascii="Times New Roman" w:hAnsi="Times New Roman" w:cs="Times New Roman" w:hint="cs"/>
          <w:color w:val="FF0000"/>
          <w:sz w:val="24"/>
          <w:szCs w:val="24"/>
          <w:rtl/>
        </w:rPr>
        <w:t>24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מזי רעב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פירושו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שרופי רעב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3B3C922" w14:textId="73A6004D" w:rsidR="00926140" w:rsidRDefault="0084589D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84589D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32:24 </w:t>
      </w:r>
      <w:r w:rsidR="00821602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ול</w:t>
      </w:r>
      <w:r w:rsidR="00821602" w:rsidRPr="00FD14D7">
        <w:rPr>
          <w:rFonts w:ascii="Times New Roman" w:hAnsi="Times New Roman" w:cs="Times New Roman" w:hint="cs"/>
          <w:color w:val="FF0000"/>
          <w:sz w:val="24"/>
          <w:szCs w:val="24"/>
          <w:rtl/>
        </w:rPr>
        <w:t>ח</w:t>
      </w:r>
      <w:r w:rsidR="00821602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ומי</w:t>
      </w:r>
      <w:r w:rsidR="00821602" w:rsidRPr="0084589D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84589D">
        <w:rPr>
          <w:rFonts w:ascii="Times New Roman" w:hAnsi="Times New Roman" w:cs="Times New Roman"/>
          <w:color w:val="FF0000"/>
          <w:sz w:val="24"/>
          <w:szCs w:val="24"/>
          <w:rtl/>
        </w:rPr>
        <w:t>רשף</w:t>
      </w:r>
      <w:r w:rsidR="00C60C94" w:rsidRPr="0084589D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וכשר היותו מגזרת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ובני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רשף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(איוב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r w:rsidR="004D41F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Pr="0084589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והטעם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אכולי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עוף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ויש מפרשים מן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ומקניהם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לרשפים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96636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12712C" w:rsidRPr="00665156">
        <w:rPr>
          <w:rFonts w:ascii="Times New Roman" w:hAnsi="Times New Roman" w:cs="Times New Roman"/>
          <w:color w:val="0070C0"/>
          <w:sz w:val="24"/>
          <w:szCs w:val="24"/>
          <w:rtl/>
        </w:rPr>
        <w:t>ע</w:t>
      </w:r>
      <w:r w:rsidR="0012712C" w:rsidRPr="00E44E14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ח</w:t>
      </w:r>
      <w:r w:rsidR="00524621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696636">
        <w:rPr>
          <w:rFonts w:ascii="Times New Roman" w:hAnsi="Times New Roman" w:cs="Times New Roman"/>
          <w:color w:val="0070C0"/>
          <w:sz w:val="24"/>
          <w:szCs w:val="24"/>
          <w:rtl/>
        </w:rPr>
        <w:t>מח</w:t>
      </w:r>
      <w:proofErr w:type="spellEnd"/>
      <w:r w:rsidR="005A3C0F" w:rsidRPr="00696636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665156">
        <w:rPr>
          <w:rFonts w:ascii="Times New Roman" w:hAnsi="Times New Roman" w:cs="Times New Roman"/>
          <w:sz w:val="24"/>
          <w:szCs w:val="24"/>
          <w:rtl/>
        </w:rPr>
        <w:t>:</w:t>
      </w:r>
    </w:p>
    <w:p w14:paraId="3E1CB4A8" w14:textId="4B2DCF06" w:rsidR="007814DE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4589D">
        <w:rPr>
          <w:rFonts w:ascii="Times New Roman" w:hAnsi="Times New Roman" w:cs="Times New Roman" w:hint="cs"/>
          <w:color w:val="FF0000"/>
          <w:sz w:val="24"/>
          <w:szCs w:val="24"/>
          <w:rtl/>
        </w:rPr>
        <w:t>24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וקטב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מרירי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ה</w:t>
      </w:r>
      <w:r w:rsidR="008C583C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</w:t>
      </w:r>
      <w:r w:rsidR="00F17136">
        <w:rPr>
          <w:rFonts w:ascii="Times New Roman" w:hAnsi="Times New Roman" w:cs="Times New Roman" w:hint="cs"/>
          <w:sz w:val="24"/>
          <w:szCs w:val="24"/>
          <w:rtl/>
        </w:rPr>
        <w:t>ֶ</w:t>
      </w:r>
      <w:r w:rsidR="001A6D3D">
        <w:rPr>
          <w:rFonts w:ascii="Times New Roman" w:hAnsi="Times New Roman" w:cs="Times New Roman" w:hint="cs"/>
          <w:sz w:val="24"/>
          <w:szCs w:val="24"/>
          <w:rtl/>
        </w:rPr>
        <w:t>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</w:t>
      </w:r>
      <w:r w:rsidR="00F17136">
        <w:rPr>
          <w:rFonts w:ascii="Times New Roman" w:hAnsi="Times New Roman" w:cs="Times New Roman" w:hint="cs"/>
          <w:sz w:val="24"/>
          <w:szCs w:val="24"/>
          <w:rtl/>
        </w:rPr>
        <w:t>ֶ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19DB52F" w14:textId="389B2DB7" w:rsidR="00B735FD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4589D">
        <w:rPr>
          <w:rFonts w:ascii="Times New Roman" w:hAnsi="Times New Roman" w:cs="Times New Roman" w:hint="cs"/>
          <w:color w:val="FF0000"/>
          <w:sz w:val="24"/>
          <w:szCs w:val="24"/>
          <w:rtl/>
        </w:rPr>
        <w:t>24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ושן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בהמות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חיה רעה</w:t>
      </w:r>
      <w:r w:rsidR="00A5256F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5BF9D995" w14:textId="61AF477F" w:rsidR="007814DE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אלו הם ארבעה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שפטיו הרעים עם החרב</w:t>
      </w:r>
      <w:r w:rsidR="00D9771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F3C1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F3C1A" w:rsidRPr="00D97714">
        <w:rPr>
          <w:rFonts w:ascii="Times New Roman" w:hAnsi="Times New Roman" w:cs="Times New Roman"/>
          <w:color w:val="FFC000"/>
          <w:sz w:val="24"/>
          <w:szCs w:val="24"/>
          <w:rtl/>
        </w:rPr>
        <w:t>מחוץ תשכל חרב ומחדרים אימה</w:t>
      </w:r>
      <w:r w:rsidR="005F3C1A">
        <w:rPr>
          <w:rFonts w:ascii="Times New Roman" w:hAnsi="Times New Roman" w:cs="Times New Roman" w:hint="cs"/>
          <w:color w:val="FF0000"/>
          <w:sz w:val="24"/>
          <w:szCs w:val="24"/>
          <w:rtl/>
        </w:rPr>
        <w:t>:</w:t>
      </w:r>
    </w:p>
    <w:p w14:paraId="56BCF0B1" w14:textId="56B84B9B" w:rsidR="00EB4BDC" w:rsidRDefault="00EB4BDC" w:rsidP="00EB4BD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665156">
        <w:rPr>
          <w:rFonts w:ascii="Times New Roman" w:hAnsi="Times New Roman" w:cs="Times New Roman"/>
          <w:color w:val="FF0000"/>
          <w:sz w:val="24"/>
          <w:szCs w:val="24"/>
          <w:rtl/>
        </w:rPr>
        <w:t>32:</w:t>
      </w:r>
      <w:r w:rsidR="005F3C1A" w:rsidRPr="00665156">
        <w:rPr>
          <w:rFonts w:ascii="Times New Roman" w:hAnsi="Times New Roman" w:cs="Times New Roman"/>
          <w:color w:val="FF0000"/>
          <w:sz w:val="24"/>
          <w:szCs w:val="24"/>
          <w:rtl/>
        </w:rPr>
        <w:t>2</w:t>
      </w:r>
      <w:r w:rsidR="005F3C1A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 w:rsidR="005F3C1A" w:rsidRPr="0066515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Pr="00665156">
        <w:rPr>
          <w:rFonts w:ascii="Times New Roman" w:hAnsi="Times New Roman" w:cs="Times New Roman"/>
          <w:color w:val="FF0000"/>
          <w:sz w:val="24"/>
          <w:szCs w:val="24"/>
          <w:rtl/>
        </w:rPr>
        <w:t>עם חמת זוחלי</w:t>
      </w:r>
      <w:r w:rsidRPr="00665156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665156">
        <w:rPr>
          <w:rFonts w:ascii="Times New Roman" w:hAnsi="Times New Roman" w:cs="Times New Roman"/>
          <w:color w:val="FF0000"/>
          <w:sz w:val="24"/>
          <w:szCs w:val="24"/>
          <w:rtl/>
        </w:rPr>
        <w:t>עפר</w:t>
      </w:r>
      <w:r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כגון נחשים ועקרבים בעלי סם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המות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ונקראים זוחלים שהם יהיו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זוחלים מהם מרוב פחדם</w:t>
      </w:r>
      <w:r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B1D0FDC" w14:textId="5529A6E2" w:rsidR="007814DE" w:rsidRDefault="007814D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9F41800" w14:textId="1653B088" w:rsidR="00423B67" w:rsidRDefault="00423B67" w:rsidP="004452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32:25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מִחוּץ֙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תְּשַׁכֶּל־חֶ֔רֶב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וּמֵֽחֲדָרִ֖ים אֵימָ֑ה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גַּם־בָּחוּר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גַּם־בְּתוּלָ֔ה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יוֹנֵ֖ק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עִם־אִ֥יש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שֵׂיבָֽה׃ </w:t>
      </w:r>
    </w:p>
    <w:p w14:paraId="51BDED52" w14:textId="5662407C" w:rsidR="007814DE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4589D">
        <w:rPr>
          <w:rFonts w:ascii="Times New Roman" w:hAnsi="Times New Roman" w:cs="Times New Roman" w:hint="cs"/>
          <w:color w:val="FF0000"/>
          <w:sz w:val="24"/>
          <w:szCs w:val="24"/>
          <w:rtl/>
        </w:rPr>
        <w:t>25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מחוץ תשכל </w:t>
      </w:r>
      <w:r w:rsidR="00665156" w:rsidRPr="004452B1">
        <w:rPr>
          <w:rFonts w:ascii="Times New Roman" w:hAnsi="Times New Roman" w:cs="Times New Roman" w:hint="eastAsia"/>
          <w:color w:val="FF0000"/>
          <w:sz w:val="24"/>
          <w:szCs w:val="24"/>
          <w:rtl/>
        </w:rPr>
        <w:t>ח</w:t>
      </w:r>
      <w:r w:rsidR="005A3C0F" w:rsidRPr="00606979">
        <w:rPr>
          <w:rFonts w:ascii="Times New Roman" w:hAnsi="Times New Roman" w:cs="Times New Roman"/>
          <w:color w:val="FF0000"/>
          <w:sz w:val="24"/>
          <w:szCs w:val="24"/>
          <w:rtl/>
        </w:rPr>
        <w:t>רב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מפני האויב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6AAC881" w14:textId="77777777" w:rsidR="007814DE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4589D">
        <w:rPr>
          <w:rFonts w:ascii="Times New Roman" w:hAnsi="Times New Roman" w:cs="Times New Roman" w:hint="cs"/>
          <w:color w:val="FF0000"/>
          <w:sz w:val="24"/>
          <w:szCs w:val="24"/>
          <w:rtl/>
        </w:rPr>
        <w:t>25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ומחדרים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אימה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מתגרת האויב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327CBA2" w14:textId="3C052F8A" w:rsidR="00AE1BBB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4589D">
        <w:rPr>
          <w:rFonts w:ascii="Times New Roman" w:hAnsi="Times New Roman" w:cs="Times New Roman" w:hint="cs"/>
          <w:color w:val="FF0000"/>
          <w:sz w:val="24"/>
          <w:szCs w:val="24"/>
          <w:rtl/>
        </w:rPr>
        <w:t>25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גם בחור גם </w:t>
      </w:r>
      <w:r w:rsidR="00821602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בתול</w:t>
      </w:r>
      <w:r w:rsidR="00821602">
        <w:rPr>
          <w:rFonts w:ascii="Times New Roman" w:hAnsi="Times New Roman" w:cs="Times New Roman" w:hint="cs"/>
          <w:color w:val="FF0000"/>
          <w:sz w:val="24"/>
          <w:szCs w:val="24"/>
          <w:rtl/>
        </w:rPr>
        <w:t>ה</w:t>
      </w:r>
      <w:r w:rsidR="00821602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גם תבן גם</w:t>
      </w:r>
      <w:r w:rsidR="007814DE" w:rsidRPr="00AD176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מספוא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(בראשית כד</w:t>
      </w:r>
      <w:r w:rsidR="00E177A2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כה)</w:t>
      </w:r>
      <w:r w:rsidR="000B7082">
        <w:rPr>
          <w:rFonts w:ascii="Times New Roman" w:hAnsi="Times New Roman" w:cs="Times New Roman" w:hint="cs"/>
          <w:color w:val="0070C0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9C9E244" w14:textId="4228D2B2" w:rsidR="007814DE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ויתכן באמור </w:t>
      </w:r>
      <w:r w:rsidRPr="0084589D">
        <w:rPr>
          <w:rFonts w:ascii="Times New Roman" w:hAnsi="Times New Roman" w:cs="Times New Roman"/>
          <w:color w:val="FFC000"/>
          <w:sz w:val="24"/>
          <w:szCs w:val="24"/>
          <w:rtl/>
        </w:rPr>
        <w:t>מחוץ תשכל חרב</w:t>
      </w:r>
      <w:r w:rsidR="00821602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כנגד</w:t>
      </w:r>
      <w:r w:rsidRPr="0084589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גם בחור</w:t>
      </w:r>
      <w:r w:rsidR="007814DE" w:rsidRPr="0084589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665156">
        <w:rPr>
          <w:rFonts w:ascii="Times New Roman" w:hAnsi="Times New Roman" w:cs="Times New Roman"/>
          <w:color w:val="FFC000"/>
          <w:sz w:val="24"/>
          <w:szCs w:val="24"/>
          <w:rtl/>
        </w:rPr>
        <w:t>גם בתולה</w:t>
      </w:r>
      <w:r w:rsidR="00C42DEC">
        <w:rPr>
          <w:rFonts w:ascii="Times New Roman" w:hAnsi="Times New Roman" w:cs="Times New Roman" w:hint="cs"/>
          <w:color w:val="FFC000"/>
          <w:sz w:val="24"/>
          <w:szCs w:val="24"/>
          <w:rtl/>
        </w:rPr>
        <w:t>,</w:t>
      </w:r>
      <w:r w:rsidRPr="00665156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יונק עם איש</w:t>
      </w:r>
      <w:r w:rsidRPr="0084589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שיבה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עם</w:t>
      </w:r>
      <w:r w:rsidR="0084589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84589D">
        <w:rPr>
          <w:rFonts w:ascii="Times New Roman" w:hAnsi="Times New Roman" w:cs="Times New Roman"/>
          <w:color w:val="FFC000"/>
          <w:sz w:val="24"/>
          <w:szCs w:val="24"/>
          <w:rtl/>
        </w:rPr>
        <w:t>ומחדרים אימה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5B328A6" w14:textId="77777777" w:rsidR="00423B67" w:rsidRDefault="00423B67" w:rsidP="00423B67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40FA1B67" w14:textId="341BF48C" w:rsidR="007814DE" w:rsidRDefault="00423B67" w:rsidP="004452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32:26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אָמַ֖רְתִּי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אַפְאֵיהֶ֑ם</w:t>
      </w:r>
      <w:proofErr w:type="spellEnd"/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אַשְׁבִּ֥יתָה מֵֽאֱנ֖וֹשׁ זִכְרָֽם׃</w:t>
      </w:r>
    </w:p>
    <w:p w14:paraId="55FA09F2" w14:textId="3D8A2A9B" w:rsidR="007814DE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4589D">
        <w:rPr>
          <w:rFonts w:ascii="Times New Roman" w:hAnsi="Times New Roman" w:cs="Times New Roman" w:hint="cs"/>
          <w:color w:val="FF0000"/>
          <w:sz w:val="24"/>
          <w:szCs w:val="24"/>
          <w:rtl/>
        </w:rPr>
        <w:t>26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אמרתי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אפאיהם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יש מפרשים אותו משלש מלות</w:t>
      </w:r>
      <w:r w:rsidR="0084589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ויותר טוב להיות מלשון פאה</w:t>
      </w:r>
      <w:r w:rsidR="0082160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אשליכם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בכל פאה</w:t>
      </w:r>
      <w:r w:rsidR="0084589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יתכן היות הה"א למ"ד הפעל</w:t>
      </w:r>
      <w:r w:rsidR="00111EA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במשקל </w:t>
      </w:r>
      <w:r w:rsidR="005A3C0F" w:rsidRPr="0028235E">
        <w:rPr>
          <w:rFonts w:ascii="Times New Roman" w:hAnsi="Times New Roman" w:cs="Times New Roman"/>
          <w:color w:val="FFC000"/>
          <w:sz w:val="24"/>
          <w:szCs w:val="24"/>
          <w:rtl/>
        </w:rPr>
        <w:t>אשליכם</w:t>
      </w:r>
      <w:r w:rsidR="0028235E" w:rsidRPr="0028235E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28235E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28235E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דברים </w:t>
      </w:r>
      <w:proofErr w:type="spellStart"/>
      <w:r w:rsidR="0028235E">
        <w:rPr>
          <w:rFonts w:ascii="Times New Roman" w:hAnsi="Times New Roman" w:cs="Times New Roman" w:hint="cs"/>
          <w:color w:val="0070C0"/>
          <w:sz w:val="24"/>
          <w:szCs w:val="24"/>
          <w:rtl/>
        </w:rPr>
        <w:t>ט:יז</w:t>
      </w:r>
      <w:proofErr w:type="spellEnd"/>
      <w:r w:rsidR="0028235E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11EA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הה"א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בסגו"ל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לכנוי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7CF5195" w14:textId="6A547DBA" w:rsidR="007814DE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32:</w:t>
      </w:r>
      <w:r w:rsidR="00821602">
        <w:rPr>
          <w:rFonts w:ascii="Times New Roman" w:hAnsi="Times New Roman" w:cs="Times New Roman" w:hint="cs"/>
          <w:color w:val="FF0000"/>
          <w:sz w:val="24"/>
          <w:szCs w:val="24"/>
          <w:rtl/>
        </w:rPr>
        <w:t>26</w:t>
      </w:r>
      <w:r w:rsidR="00821602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אשביתה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מאנוש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זכרם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שיהיו מפוזרים בכל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פאה ולא יהיה להם שם בעולם</w:t>
      </w:r>
      <w:r w:rsidR="0084589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ממשלה לעצמם</w:t>
      </w:r>
      <w:r w:rsidR="00D26DB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כגון שנאמר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לכו ונכחידם מגוי ולא </w:t>
      </w:r>
      <w:proofErr w:type="spellStart"/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יזכר</w:t>
      </w:r>
      <w:proofErr w:type="spellEnd"/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שם ישראל עוד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פג</w:t>
      </w:r>
      <w:r w:rsidR="00117FB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7796E50" w14:textId="2F81807E" w:rsidR="007814DE" w:rsidRDefault="007814D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62B2F41" w14:textId="543D7FF9" w:rsidR="00423B67" w:rsidRDefault="00A10764" w:rsidP="004452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32:27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לוּלֵ֗י כַּ֤עַס אוֹיֵב֙ אָג֔וּר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פֶּֽן־יְנַכְּר֖ו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צָרֵ֑ימו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פֶּן־יֹֽאמְרו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ּ֙ יָדֵ֣נוּ רָ֔מָה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וְלֹ֥א יְהוָ֖ה פָּעַ֥ל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כָּל־זֹֽאת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552E0839" w14:textId="77777777" w:rsidR="00DF6F60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21602">
        <w:rPr>
          <w:rFonts w:ascii="Times New Roman" w:hAnsi="Times New Roman" w:cs="Times New Roman" w:hint="cs"/>
          <w:color w:val="FF0000"/>
          <w:sz w:val="24"/>
          <w:szCs w:val="24"/>
          <w:rtl/>
        </w:rPr>
        <w:t>27</w:t>
      </w:r>
      <w:r w:rsidR="00821602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לולי כעס אויב אגור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מלשון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גורו לכם מפני חרב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(איוב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r w:rsidR="00F9328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כט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84589D" w:rsidRPr="0084589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84589D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ור"ל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63A7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לולי כעס </w:t>
      </w:r>
      <w:r w:rsidR="005A3C0F" w:rsidRPr="008E444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אויב אגור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ולא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אעשה לישראל להשבית מאנוש זכרם</w:t>
      </w:r>
      <w:r w:rsidR="00DD72E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מהיות גוי על הארץ</w:t>
      </w:r>
      <w:r w:rsidR="0084589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889BAD8" w14:textId="6FC172BD" w:rsidR="007814DE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ולא יאות היות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הטעם מלשון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א</w:t>
      </w:r>
      <w:r w:rsidR="002E1492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ג</w:t>
      </w:r>
      <w:r w:rsidR="002E1492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ר</w:t>
      </w:r>
      <w:r w:rsidR="002E1492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ה בקציר מאכלה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r w:rsidR="00C63A7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95C4999" w14:textId="08B98C8F" w:rsidR="007814DE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21602">
        <w:rPr>
          <w:rFonts w:ascii="Times New Roman" w:hAnsi="Times New Roman" w:cs="Times New Roman" w:hint="cs"/>
          <w:color w:val="FF0000"/>
          <w:sz w:val="24"/>
          <w:szCs w:val="24"/>
          <w:rtl/>
        </w:rPr>
        <w:t>27</w:t>
      </w:r>
      <w:r w:rsidR="00821602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פן </w:t>
      </w:r>
      <w:proofErr w:type="spellStart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ינכרו</w:t>
      </w:r>
      <w:proofErr w:type="spellEnd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צרימו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8E444A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שיסלקו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זאת הפעולה מהם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53AC85C" w14:textId="5152061E" w:rsidR="00926140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21602">
        <w:rPr>
          <w:rFonts w:ascii="Times New Roman" w:hAnsi="Times New Roman" w:cs="Times New Roman" w:hint="cs"/>
          <w:color w:val="FF0000"/>
          <w:sz w:val="24"/>
          <w:szCs w:val="24"/>
          <w:rtl/>
        </w:rPr>
        <w:t>27</w:t>
      </w:r>
      <w:r w:rsidR="00821602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פן יאמרו ידנו רמה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8E444A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שרמה ידנו</w:t>
      </w:r>
      <w:r w:rsidR="008E444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ע"כ הם מושפלים:</w:t>
      </w:r>
    </w:p>
    <w:p w14:paraId="27723480" w14:textId="797A03D8" w:rsidR="007814DE" w:rsidRDefault="009431D7" w:rsidP="00DA1E5F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21602">
        <w:rPr>
          <w:rFonts w:ascii="Times New Roman" w:hAnsi="Times New Roman" w:cs="Times New Roman" w:hint="cs"/>
          <w:color w:val="FF0000"/>
          <w:sz w:val="24"/>
          <w:szCs w:val="24"/>
          <w:rtl/>
        </w:rPr>
        <w:t>27</w:t>
      </w:r>
      <w:r w:rsidR="00821602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ולא ה' פעל כל זאת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ישימו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יסורי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השם</w:t>
      </w:r>
      <w:r w:rsidR="008E444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821602">
        <w:rPr>
          <w:rFonts w:ascii="Times New Roman" w:hAnsi="Times New Roman" w:cs="Times New Roman" w:hint="cs"/>
          <w:sz w:val="24"/>
          <w:szCs w:val="24"/>
          <w:rtl/>
        </w:rPr>
        <w:t xml:space="preserve">שהם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ברצון השם</w:t>
      </w:r>
      <w:r w:rsidR="008E444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מצד חטאתם</w:t>
      </w:r>
      <w:r w:rsidR="0084589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אלא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יאמרו ידנו רמה</w:t>
      </w:r>
      <w:r w:rsidR="0082160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821602">
        <w:rPr>
          <w:rFonts w:ascii="Times New Roman" w:hAnsi="Times New Roman" w:cs="Times New Roman"/>
          <w:sz w:val="24"/>
          <w:szCs w:val="24"/>
          <w:rtl/>
        </w:rPr>
        <w:t xml:space="preserve">על </w:t>
      </w:r>
      <w:r w:rsidR="00821602" w:rsidRPr="00FD14D7">
        <w:rPr>
          <w:rFonts w:ascii="Times New Roman" w:hAnsi="Times New Roman" w:cs="Times New Roman" w:hint="cs"/>
          <w:sz w:val="24"/>
          <w:szCs w:val="24"/>
          <w:rtl/>
        </w:rPr>
        <w:t>כ</w:t>
      </w:r>
      <w:r w:rsidR="00821602" w:rsidRPr="00FD14D7">
        <w:rPr>
          <w:rFonts w:ascii="Times New Roman" w:hAnsi="Times New Roman" w:cs="Times New Roman"/>
          <w:sz w:val="24"/>
          <w:szCs w:val="24"/>
          <w:rtl/>
        </w:rPr>
        <w:t xml:space="preserve">ן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חל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להם מה שחל</w:t>
      </w:r>
      <w:r w:rsidR="00DA1E5F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DA1E5F">
        <w:rPr>
          <w:rFonts w:ascii="Times New Roman" w:hAnsi="Times New Roman" w:cs="Times New Roman"/>
          <w:color w:val="FFC000"/>
          <w:sz w:val="24"/>
          <w:szCs w:val="24"/>
          <w:rtl/>
        </w:rPr>
        <w:t>ולא ה' פעל כל זאת</w:t>
      </w:r>
      <w:r w:rsidR="00DA1E5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שיסירו השגחת השם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354EAD7" w14:textId="3C52AB19" w:rsidR="007814DE" w:rsidRDefault="007814D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A7AC1A9" w14:textId="6475DAC2" w:rsidR="00A10764" w:rsidRDefault="00A10764" w:rsidP="004452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32:28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כִּי־ג֛וֹי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אֹבַ֥ד עֵצ֖וֹת הֵ֑מָּה וְאֵ֥ין בָּהֶ֖ם תְּבוּנָֽה׃</w:t>
      </w:r>
    </w:p>
    <w:p w14:paraId="4BC219DD" w14:textId="1F1024F6" w:rsidR="007814DE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21602">
        <w:rPr>
          <w:rFonts w:ascii="Times New Roman" w:hAnsi="Times New Roman" w:cs="Times New Roman" w:hint="cs"/>
          <w:color w:val="FF0000"/>
          <w:sz w:val="24"/>
          <w:szCs w:val="24"/>
          <w:rtl/>
        </w:rPr>
        <w:t>28</w:t>
      </w:r>
      <w:r w:rsidR="00821602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כי גוי אובד עצות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ותאבדו דרך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ב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84589D" w:rsidRPr="0084589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הטעם מעצות</w:t>
      </w:r>
      <w:r w:rsidR="00E2735F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5F57BA63" w14:textId="77777777" w:rsidR="00D03517" w:rsidRDefault="0084589D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ומלת</w:t>
      </w:r>
      <w:r w:rsidR="009431D7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E667B">
        <w:rPr>
          <w:rFonts w:ascii="Times New Roman" w:hAnsi="Times New Roman" w:cs="Times New Roman"/>
          <w:color w:val="FFC000"/>
          <w:sz w:val="24"/>
          <w:szCs w:val="24"/>
          <w:rtl/>
        </w:rPr>
        <w:t>אובד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נשתנה התנועה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מקמ"ץ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קטן לפת"ח גדול</w:t>
      </w:r>
      <w:r w:rsidR="00964D6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3D388D3F" w14:textId="0329380B" w:rsidR="0084589D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והטעם מנתיב התורה: </w:t>
      </w:r>
    </w:p>
    <w:p w14:paraId="42AF6B6B" w14:textId="77777777" w:rsidR="007814DE" w:rsidRDefault="0084589D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84589D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32:28 </w:t>
      </w:r>
      <w:r w:rsidR="005A3C0F" w:rsidRPr="0084589D">
        <w:rPr>
          <w:rFonts w:ascii="Times New Roman" w:hAnsi="Times New Roman" w:cs="Times New Roman"/>
          <w:color w:val="FF0000"/>
          <w:sz w:val="24"/>
          <w:szCs w:val="24"/>
          <w:rtl/>
        </w:rPr>
        <w:t>ואין להם תבונה</w:t>
      </w:r>
      <w:r w:rsidR="00C60C94" w:rsidRPr="0084589D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להבין שיש גמול טוב וגמול רע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ואית</w:t>
      </w:r>
      <w:proofErr w:type="spellEnd"/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דין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דיין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EB8C9A7" w14:textId="490CB119" w:rsidR="007814DE" w:rsidRDefault="007814D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6F2F7D5" w14:textId="4779869F" w:rsidR="00A10764" w:rsidRDefault="00A10764" w:rsidP="004452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32:29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ל֥וּ חָֽכְמ֖וּ יַשְׂכִּ֣ילוּ זֹ֑את יָבִ֖ינוּ לְאַֽחֲרִיתָֽם׃</w:t>
      </w:r>
    </w:p>
    <w:p w14:paraId="721CE714" w14:textId="77777777" w:rsidR="007814DE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4589D">
        <w:rPr>
          <w:rFonts w:ascii="Times New Roman" w:hAnsi="Times New Roman" w:cs="Times New Roman" w:hint="cs"/>
          <w:color w:val="FF0000"/>
          <w:sz w:val="24"/>
          <w:szCs w:val="24"/>
          <w:rtl/>
        </w:rPr>
        <w:t>29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לו חכמו ישכילו זאת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שיש דין ומשפט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5BA69BA" w14:textId="60E0CB81" w:rsidR="007814DE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4589D">
        <w:rPr>
          <w:rFonts w:ascii="Times New Roman" w:hAnsi="Times New Roman" w:cs="Times New Roman" w:hint="cs"/>
          <w:color w:val="FF0000"/>
          <w:sz w:val="24"/>
          <w:szCs w:val="24"/>
          <w:rtl/>
        </w:rPr>
        <w:t>29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יבינו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לאחריתם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שאם הם ילקו</w:t>
      </w:r>
      <w:r w:rsidR="00C234C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בחטאם ומעשיהם הרעים בחמס שהם עושים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B76BB45" w14:textId="3E5E1CE3" w:rsidR="007814DE" w:rsidRDefault="007814D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B870F79" w14:textId="3234A904" w:rsidR="00A10764" w:rsidRDefault="00A10764" w:rsidP="004452B1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32:30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אֵיכָ֞ה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יִרְדֹּ֤ף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אֶחָד֙ אֶ֔לֶף וּשְׁנַ֖יִם יָנִ֣יסוּ רְבָבָ֑ה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אִם־לֹא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֙ כִּֽי־צוּרָ֣ם מְכָרָ֔ם וַֽיהוָ֖ה הִסְגִּירָֽם׃</w:t>
      </w:r>
    </w:p>
    <w:p w14:paraId="51612476" w14:textId="2415B9B4" w:rsidR="000F430C" w:rsidRDefault="000F430C" w:rsidP="000F430C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32:31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כִּ֛י לֹ֥א כְצוּרֵ֖נוּ צוּרָ֑ם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וְאֹֽיְבֵ֖ינו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ּ פְּלִילִֽים׃</w:t>
      </w:r>
    </w:p>
    <w:p w14:paraId="2944D9B8" w14:textId="4425E44B" w:rsidR="000F430C" w:rsidRDefault="008F6642" w:rsidP="000F43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32:32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כִּֽי־מִגֶּ֤פֶן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סְדֹם֙ גַּפְנָ֔ם וּמִשַּׁדְמֹ֖ת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עֲמֹרָ֑ה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עֲנָבֵ֨מו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עִנְּבֵי־ר֔וֹש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אַשְׁכְּלֹ֥ת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מְרֹרֹ֖ת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לָֽמוֹ׃</w:t>
      </w:r>
    </w:p>
    <w:p w14:paraId="2EB3B398" w14:textId="45C3515B" w:rsidR="0056716B" w:rsidRDefault="000F430C" w:rsidP="000F430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-31</w:t>
      </w:r>
      <w:r w:rsidR="009431D7"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84589D">
        <w:rPr>
          <w:rFonts w:ascii="Times New Roman" w:hAnsi="Times New Roman" w:cs="Times New Roman" w:hint="cs"/>
          <w:color w:val="FF0000"/>
          <w:sz w:val="24"/>
          <w:szCs w:val="24"/>
          <w:rtl/>
        </w:rPr>
        <w:t>30</w:t>
      </w:r>
      <w:r w:rsidR="009431D7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איכה ירדוף</w:t>
      </w:r>
      <w:r w:rsidR="007814DE" w:rsidRPr="009623B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אחד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מהאמות אלף מישראל</w:t>
      </w:r>
      <w:r w:rsidR="00D1798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 היה להם דעת והבנה היו מבינים זה</w:t>
      </w:r>
      <w:r w:rsidR="007814D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שהוא מצד שמסרם</w:t>
      </w:r>
      <w:r w:rsidR="00C377B4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78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377B4">
        <w:rPr>
          <w:rFonts w:ascii="Times New Roman" w:hAnsi="Times New Roman" w:cs="Times New Roman"/>
          <w:sz w:val="24"/>
          <w:szCs w:val="24"/>
          <w:rtl/>
        </w:rPr>
        <w:t>צורם</w:t>
      </w:r>
      <w:r w:rsidR="0084589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והיו מבינים</w:t>
      </w:r>
      <w:r w:rsidR="0084589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84589D">
        <w:rPr>
          <w:rFonts w:ascii="Times New Roman" w:hAnsi="Times New Roman" w:cs="Times New Roman"/>
          <w:color w:val="FFC000"/>
          <w:sz w:val="24"/>
          <w:szCs w:val="24"/>
          <w:rtl/>
        </w:rPr>
        <w:t>כי לא כצורנו צורם</w:t>
      </w:r>
      <w:r w:rsidR="00CB5C6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B5C60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שאין הנהגת</w:t>
      </w:r>
      <w:r w:rsidR="0056716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ישראל תלויה על פי המערכת כמו אמות העולם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שהנהגתם תלויה על פי</w:t>
      </w:r>
      <w:r w:rsidR="0056716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המערכת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EFDAC8E" w14:textId="5D75160C" w:rsidR="00786FD6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32:</w:t>
      </w:r>
      <w:r w:rsidR="0084589D">
        <w:rPr>
          <w:rFonts w:ascii="Times New Roman" w:hAnsi="Times New Roman" w:cs="Times New Roman" w:hint="cs"/>
          <w:color w:val="FF0000"/>
          <w:sz w:val="24"/>
          <w:szCs w:val="24"/>
          <w:rtl/>
        </w:rPr>
        <w:t>31</w:t>
      </w:r>
      <w:r w:rsidR="008F6642">
        <w:rPr>
          <w:rFonts w:ascii="Times New Roman" w:hAnsi="Times New Roman" w:cs="Times New Roman" w:hint="cs"/>
          <w:color w:val="FF0000"/>
          <w:sz w:val="24"/>
          <w:szCs w:val="24"/>
          <w:rtl/>
        </w:rPr>
        <w:t>-32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ואויבנו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פלילים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היו דנים שהנהגת ישראל על פי הדין</w:t>
      </w:r>
      <w:r w:rsidR="0056716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והמשפט</w:t>
      </w:r>
      <w:r w:rsidR="00CB5C6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אבל הם אינם מבינים</w:t>
      </w:r>
      <w:r w:rsidR="00D2014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786FD6">
        <w:rPr>
          <w:rFonts w:ascii="Times New Roman" w:hAnsi="Times New Roman" w:cs="Times New Roman"/>
          <w:color w:val="FFC000"/>
          <w:sz w:val="24"/>
          <w:szCs w:val="24"/>
          <w:rtl/>
        </w:rPr>
        <w:t>כי מגפן סדום גפנם</w:t>
      </w:r>
      <w:r w:rsidR="00786FD6" w:rsidRPr="00786FD6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24D1915D" w14:textId="40DFEE96" w:rsidR="00786FD6" w:rsidRDefault="00786FD6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9D0C948" w14:textId="3A1505E3" w:rsidR="00A10764" w:rsidRDefault="00A10764" w:rsidP="004452B1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32:26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אָמַ֖רְתִּי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אַפְאֵיהֶ֑ם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אַשְׁבִּ֥יתָה מֵֽאֱנ֖וֹשׁ זִכְרָֽם׃</w:t>
      </w:r>
    </w:p>
    <w:p w14:paraId="7CB4DA84" w14:textId="77777777" w:rsidR="005E2A50" w:rsidRDefault="005E2A50" w:rsidP="005E2A50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32:27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לוּלֵ֗י כַּ֤עַס אוֹיֵב֙ אָג֔וּר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פֶּֽן־יְנַכְּר֖ו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צָרֵ֑ימו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פֶּן־יֹֽאמְרו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ּ֙ יָדֵ֣נוּ רָ֔מָה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וְלֹ֥א יְהוָ֖ה פָּעַ֥ל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כָּל־זֹֽאת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412FFBA7" w14:textId="51E8D4E2" w:rsidR="005E2A50" w:rsidRDefault="005E2A50" w:rsidP="005E2A50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32:28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כִּי־ג֛וֹי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אֹבַ֥ד עֵצ֖וֹת הֵ֑מָּה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וְאֵ֥ין בָּהֶ֖ם תְּבוּנָֽה׃ </w:t>
      </w:r>
    </w:p>
    <w:p w14:paraId="6B711F0C" w14:textId="77777777" w:rsidR="005E2A50" w:rsidRDefault="005E2A50" w:rsidP="005E2A50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32:29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ל֥וּ חָֽכְמ֖וּ יַשְׂכִּ֣ילוּ זֹ֑את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יָבִ֖ינוּ לְאַֽחֲרִיתָֽם׃</w:t>
      </w:r>
    </w:p>
    <w:p w14:paraId="20CCCC84" w14:textId="7EE2914F" w:rsidR="005E2A50" w:rsidRDefault="005E2A50" w:rsidP="005E2A5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32:30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אֵיכָ֞ה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יִרְדֹּ֤ף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אֶחָד֙ אֶ֔לֶף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וּשְׁנַ֖יִם יָנִ֣יסוּ רְבָבָ֑ה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אִם־לֹא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֙ כִּֽי־צוּרָ֣ם מְכָרָ֔ם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וַֽיהוָ֖ה הִסְגִּירָֽם׃</w:t>
      </w:r>
    </w:p>
    <w:p w14:paraId="6BCE9F85" w14:textId="77777777" w:rsidR="005E2A50" w:rsidRDefault="005E2A50" w:rsidP="005E2A50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32:31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כִּ֛י לֹ֥א כְצוּרֵ֖נוּ צוּרָ֑ם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וְאֹֽיְבֵ֖ינו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ּ פְּלִילִֽים׃</w:t>
      </w:r>
    </w:p>
    <w:p w14:paraId="538FA45D" w14:textId="7699B904" w:rsidR="005E2A50" w:rsidRDefault="005E2A50" w:rsidP="004452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32:32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כִּֽי־מִגֶּ֤פֶן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סְדֹם֙ גַּפְנָ֔ם וּמִשַּׁדְמֹ֖ת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עֲמֹרָ֑ה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עֲנָבֵ֨מו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עִנְּבֵי־ר֔וֹש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ׁ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אַשְׁכְּלֹ֥ת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מְרֹרֹ֖ת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לָֽמוֹ׃</w:t>
      </w:r>
    </w:p>
    <w:p w14:paraId="0E96B59C" w14:textId="599FE31B" w:rsidR="001C5313" w:rsidRDefault="00786FD6" w:rsidP="00A1644B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786FD6">
        <w:rPr>
          <w:rFonts w:ascii="Times New Roman" w:hAnsi="Times New Roman" w:cs="Times New Roman" w:hint="cs"/>
          <w:color w:val="FF0000"/>
          <w:sz w:val="24"/>
          <w:szCs w:val="24"/>
          <w:rtl/>
        </w:rPr>
        <w:t>32:26</w:t>
      </w:r>
      <w:r w:rsidR="00A026E7">
        <w:rPr>
          <w:rFonts w:ascii="Times New Roman" w:hAnsi="Times New Roman" w:cs="Times New Roman" w:hint="cs"/>
          <w:color w:val="FF0000"/>
          <w:sz w:val="24"/>
          <w:szCs w:val="24"/>
          <w:rtl/>
        </w:rPr>
        <w:t>-32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הטעם</w:t>
      </w:r>
      <w:r w:rsidR="0084589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33D57">
        <w:rPr>
          <w:rFonts w:ascii="Times New Roman" w:hAnsi="Times New Roman" w:cs="Times New Roman"/>
          <w:color w:val="FFC000"/>
          <w:sz w:val="24"/>
          <w:szCs w:val="24"/>
          <w:rtl/>
        </w:rPr>
        <w:t>אשביתה</w:t>
      </w:r>
      <w:r w:rsidR="0056716B" w:rsidRPr="00D33D57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D33D57">
        <w:rPr>
          <w:rFonts w:ascii="Times New Roman" w:hAnsi="Times New Roman" w:cs="Times New Roman"/>
          <w:color w:val="FFC000"/>
          <w:sz w:val="24"/>
          <w:szCs w:val="24"/>
          <w:rtl/>
        </w:rPr>
        <w:t>מאנוש זכרם</w:t>
      </w:r>
      <w:r w:rsidR="00F12066" w:rsidRPr="00D33D57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F12066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F12066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לעשות אותם כלה</w:t>
      </w:r>
      <w:r w:rsidR="0064346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אעשה אותם כלה</w:t>
      </w:r>
      <w:r w:rsidR="00733F2C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64346B" w:rsidRPr="0064346B">
        <w:rPr>
          <w:rFonts w:ascii="Times New Roman" w:hAnsi="Times New Roman" w:cs="Times New Roman" w:hint="cs"/>
          <w:color w:val="FFC000"/>
          <w:sz w:val="24"/>
          <w:szCs w:val="24"/>
          <w:rtl/>
        </w:rPr>
        <w:t>ל</w:t>
      </w:r>
      <w:r w:rsidR="005A3C0F" w:rsidRPr="0064346B">
        <w:rPr>
          <w:rFonts w:ascii="Times New Roman" w:hAnsi="Times New Roman" w:cs="Times New Roman"/>
          <w:color w:val="FFC000"/>
          <w:sz w:val="24"/>
          <w:szCs w:val="24"/>
          <w:rtl/>
        </w:rPr>
        <w:t>ולי כעס אויב</w:t>
      </w:r>
      <w:r w:rsidR="0056716B" w:rsidRPr="0064346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64346B">
        <w:rPr>
          <w:rFonts w:ascii="Times New Roman" w:hAnsi="Times New Roman" w:cs="Times New Roman"/>
          <w:color w:val="FFC000"/>
          <w:sz w:val="24"/>
          <w:szCs w:val="24"/>
          <w:rtl/>
        </w:rPr>
        <w:t>אגור</w:t>
      </w:r>
      <w:r w:rsidR="00EB0C32" w:rsidRPr="0064346B">
        <w:rPr>
          <w:rFonts w:ascii="Times New Roman" w:hAnsi="Times New Roman" w:cs="Times New Roman" w:hint="cs"/>
          <w:color w:val="FFC000"/>
          <w:sz w:val="24"/>
          <w:szCs w:val="24"/>
          <w:rtl/>
        </w:rPr>
        <w:t>...</w:t>
      </w:r>
      <w:r w:rsidR="005A3C0F" w:rsidRPr="0064346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פן יאמרו ידנו רמה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לקו מצד פעולותיהם הרעות</w:t>
      </w:r>
      <w:r w:rsidR="0064346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בראותם כי</w:t>
      </w:r>
      <w:r w:rsidR="0056716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הם כיוצא בהם במעשיהם הרעים ואיך התגברו עליהם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יאמרו שכל</w:t>
      </w:r>
      <w:r w:rsidR="0056716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זה אינו תלוי רק על פי המערכת</w:t>
      </w:r>
      <w:r w:rsidR="0064346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וכל אומה פעם עולה פעם יורדת</w:t>
      </w:r>
      <w:r w:rsidR="00CE2FA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6716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ולמה יאמרו זה</w:t>
      </w:r>
      <w:r w:rsidR="00CE2FAD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CE2FAD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786FD6">
        <w:rPr>
          <w:rFonts w:ascii="Times New Roman" w:hAnsi="Times New Roman" w:cs="Times New Roman"/>
          <w:color w:val="FFC000"/>
          <w:sz w:val="24"/>
          <w:szCs w:val="24"/>
          <w:rtl/>
        </w:rPr>
        <w:t>כי גוי אובד עצות המה</w:t>
      </w:r>
      <w:r w:rsidR="0064346B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רוצה לומר שהם לא קבלו</w:t>
      </w:r>
      <w:r w:rsidR="0056716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תורה ואינם מבינים חיובי העונש</w:t>
      </w:r>
      <w:r w:rsidR="00153EE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שגם הם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יתחיבו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בענש</w:t>
      </w:r>
      <w:proofErr w:type="spellEnd"/>
      <w:r w:rsidR="001C5313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5A3C0F" w:rsidRPr="001C5313">
        <w:rPr>
          <w:rFonts w:ascii="Times New Roman" w:hAnsi="Times New Roman" w:cs="Times New Roman"/>
          <w:color w:val="FFC000"/>
          <w:sz w:val="24"/>
          <w:szCs w:val="24"/>
          <w:rtl/>
        </w:rPr>
        <w:t>לו חכמו</w:t>
      </w:r>
      <w:r w:rsidR="0068435D" w:rsidRPr="001C5313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1C5313">
        <w:rPr>
          <w:rFonts w:ascii="Times New Roman" w:hAnsi="Times New Roman" w:cs="Times New Roman"/>
          <w:color w:val="FFC000"/>
          <w:sz w:val="24"/>
          <w:szCs w:val="24"/>
          <w:rtl/>
        </w:rPr>
        <w:t>ישכילו זאת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שעל כן לא עשיתי אותם כלה</w:t>
      </w:r>
      <w:r w:rsidR="00153EE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כדי שלא יאמרו </w:t>
      </w:r>
      <w:r w:rsidR="005A3C0F" w:rsidRPr="00C06A4D">
        <w:rPr>
          <w:rFonts w:ascii="Times New Roman" w:hAnsi="Times New Roman" w:cs="Times New Roman"/>
          <w:color w:val="FFC000"/>
          <w:sz w:val="24"/>
          <w:szCs w:val="24"/>
          <w:rtl/>
        </w:rPr>
        <w:t>ידנו רמה</w:t>
      </w:r>
      <w:r w:rsidR="001C531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C5313"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="005A3C0F" w:rsidRPr="001C5313">
        <w:rPr>
          <w:rFonts w:ascii="Times New Roman" w:hAnsi="Times New Roman" w:cs="Times New Roman"/>
          <w:color w:val="FFC000"/>
          <w:sz w:val="24"/>
          <w:szCs w:val="24"/>
          <w:rtl/>
        </w:rPr>
        <w:t>יבינו לאחריתם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שגם הם ילקו</w:t>
      </w:r>
      <w:r w:rsidR="00153EE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אז יבינו לאחרית ישראל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  <w:r w:rsidR="00397491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79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6770F33" w14:textId="77777777" w:rsidR="0067717B" w:rsidRDefault="005A3C0F" w:rsidP="0067717B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ומה שיש להם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עוד להבין </w:t>
      </w:r>
      <w:r w:rsidRPr="00786FD6">
        <w:rPr>
          <w:rFonts w:ascii="Times New Roman" w:hAnsi="Times New Roman" w:cs="Times New Roman"/>
          <w:color w:val="FFC000"/>
          <w:sz w:val="24"/>
          <w:szCs w:val="24"/>
          <w:rtl/>
        </w:rPr>
        <w:t>איכה ירדוף אחד אלף</w:t>
      </w:r>
      <w:r w:rsidR="00455376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מרוב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הנצחון</w:t>
      </w:r>
      <w:proofErr w:type="spellEnd"/>
      <w:r w:rsidR="00153EEC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153EEC" w:rsidRPr="00ED35F2">
        <w:rPr>
          <w:rFonts w:ascii="Times New Roman" w:hAnsi="Times New Roman" w:cs="Times New Roman"/>
          <w:color w:val="FFC000"/>
          <w:sz w:val="24"/>
          <w:szCs w:val="24"/>
          <w:rtl/>
        </w:rPr>
        <w:t>ושנים יניסו רבבה</w:t>
      </w:r>
      <w:r w:rsidR="00ED35F2">
        <w:rPr>
          <w:rFonts w:asciiTheme="majorBidi" w:hAnsiTheme="majorBidi" w:cs="Times New Roman" w:hint="cs"/>
          <w:b/>
          <w:bCs/>
          <w:sz w:val="24"/>
          <w:szCs w:val="24"/>
          <w:rtl/>
        </w:rPr>
        <w:t>,</w:t>
      </w:r>
      <w:r w:rsidR="00791C94"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473646">
        <w:rPr>
          <w:rFonts w:ascii="Times New Roman" w:hAnsi="Times New Roman" w:cs="Times New Roman" w:hint="cs"/>
          <w:sz w:val="24"/>
          <w:szCs w:val="24"/>
          <w:rtl/>
        </w:rPr>
        <w:t>ע</w:t>
      </w:r>
      <w:r w:rsidRPr="00FB1DA6">
        <w:rPr>
          <w:rFonts w:ascii="Times New Roman" w:hAnsi="Times New Roman" w:cs="Times New Roman"/>
          <w:sz w:val="24"/>
          <w:szCs w:val="24"/>
          <w:rtl/>
        </w:rPr>
        <w:t>ם כל זה אינם יכולים לעשות אותם כלה</w:t>
      </w:r>
      <w:r w:rsidR="00AB2E4B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ולא </w:t>
      </w:r>
      <w:r w:rsidR="00665156" w:rsidRPr="00AB2E4B">
        <w:rPr>
          <w:rFonts w:ascii="Times New Roman" w:hAnsi="Times New Roman" w:cs="Times New Roman" w:hint="eastAsia"/>
          <w:sz w:val="24"/>
          <w:szCs w:val="24"/>
          <w:rtl/>
        </w:rPr>
        <w:t>ה</w:t>
      </w:r>
      <w:r w:rsidRPr="00665156">
        <w:rPr>
          <w:rFonts w:ascii="Times New Roman" w:hAnsi="Times New Roman" w:cs="Times New Roman"/>
          <w:sz w:val="24"/>
          <w:szCs w:val="24"/>
          <w:rtl/>
        </w:rPr>
        <w:t>יה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נשלם זה על זה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השעור</w:t>
      </w:r>
      <w:proofErr w:type="spellEnd"/>
      <w:r w:rsidR="00786FD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אם לא</w:t>
      </w:r>
      <w:r w:rsidR="009431D7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Pr="00786FD6">
        <w:rPr>
          <w:rFonts w:ascii="Times New Roman" w:hAnsi="Times New Roman" w:cs="Times New Roman"/>
          <w:color w:val="FFC000"/>
          <w:sz w:val="24"/>
          <w:szCs w:val="24"/>
          <w:rtl/>
        </w:rPr>
        <w:t>כי צורם מכרם וה' הסגירם</w:t>
      </w:r>
      <w:r w:rsidR="00874EEF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>כפל מאמר</w:t>
      </w:r>
      <w:r w:rsidR="005656B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ויעדם בזה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השעור</w:t>
      </w:r>
      <w:proofErr w:type="spellEnd"/>
      <w:r w:rsidR="0045537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וכל זה למה</w:t>
      </w:r>
      <w:r w:rsidR="00AB2E4B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AB2E4B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786FD6">
        <w:rPr>
          <w:rFonts w:ascii="Times New Roman" w:hAnsi="Times New Roman" w:cs="Times New Roman"/>
          <w:color w:val="FFC000"/>
          <w:sz w:val="24"/>
          <w:szCs w:val="24"/>
          <w:rtl/>
        </w:rPr>
        <w:t>כי לא כצורנו צורם</w:t>
      </w:r>
      <w:r w:rsidR="00B00870">
        <w:rPr>
          <w:rFonts w:ascii="Times New Roman" w:hAnsi="Times New Roman" w:cs="Times New Roman" w:hint="cs"/>
          <w:color w:val="FFC000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שהצור שלנו חזק ותקיף ובארץ גלותנו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משגיח בנו</w:t>
      </w:r>
      <w:r w:rsidR="00786FD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אעשה כלה בכל </w:t>
      </w:r>
      <w:proofErr w:type="spellStart"/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הגוים</w:t>
      </w:r>
      <w:proofErr w:type="spellEnd"/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7D4AFE">
        <w:rPr>
          <w:rFonts w:ascii="Times New Roman" w:hAnsi="Times New Roman" w:cs="Times New Roman"/>
          <w:color w:val="FFC000"/>
          <w:sz w:val="24"/>
          <w:szCs w:val="24"/>
          <w:rtl/>
        </w:rPr>
        <w:t>אשר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הפיצות</w:t>
      </w:r>
      <w:r w:rsidR="007D4AFE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י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ך</w:t>
      </w:r>
      <w:proofErr w:type="spellEnd"/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7D4AF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שם אך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אותך לא</w:t>
      </w:r>
      <w:r w:rsidR="0068435D" w:rsidRPr="00AD176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אעשה כלה </w:t>
      </w:r>
      <w:proofErr w:type="spellStart"/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ויסרתיך</w:t>
      </w:r>
      <w:proofErr w:type="spellEnd"/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למשפט ונקה לא אנקך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(ירמיה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</w:t>
      </w:r>
      <w:r w:rsidR="0026479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86FD6" w:rsidRPr="00786FD6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אבל הצור שלהם</w:t>
      </w:r>
      <w:r w:rsidR="0056092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791C94">
        <w:rPr>
          <w:rFonts w:ascii="Times New Roman" w:hAnsi="Times New Roman" w:cs="Times New Roman"/>
          <w:sz w:val="24"/>
          <w:szCs w:val="24"/>
          <w:rtl/>
        </w:rPr>
        <w:t>בהשלים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מערכתם</w:t>
      </w:r>
      <w:r w:rsidR="00AB2E4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אין להם תקומה</w:t>
      </w:r>
      <w:r w:rsidR="0067717B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67717B">
        <w:rPr>
          <w:rFonts w:ascii="Times New Roman" w:hAnsi="Times New Roman" w:cs="Times New Roman"/>
          <w:color w:val="FFC000"/>
          <w:sz w:val="24"/>
          <w:szCs w:val="24"/>
          <w:rtl/>
        </w:rPr>
        <w:t>ואויבינו פלילי</w:t>
      </w:r>
      <w:r w:rsidR="0067717B">
        <w:rPr>
          <w:rFonts w:ascii="Times New Roman" w:hAnsi="Times New Roman" w:cs="Times New Roman" w:hint="cs"/>
          <w:color w:val="FFC000"/>
          <w:sz w:val="24"/>
          <w:szCs w:val="24"/>
          <w:rtl/>
        </w:rPr>
        <w:t>ם</w:t>
      </w:r>
      <w:r w:rsidR="00786FD6">
        <w:rPr>
          <w:rFonts w:ascii="Times New Roman" w:hAnsi="Times New Roman" w:cs="Times New Roman"/>
          <w:sz w:val="24"/>
          <w:szCs w:val="24"/>
          <w:rtl/>
        </w:rPr>
        <w:t xml:space="preserve"> ר"ל דנים בזה</w:t>
      </w:r>
      <w:r w:rsidR="001C531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786FD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2C17A1F9" w14:textId="77777777" w:rsidR="00A6464C" w:rsidRDefault="005A3C0F" w:rsidP="0067717B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או הטעם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בעבור</w:t>
      </w:r>
      <w:r w:rsidR="00786FD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786FD6">
        <w:rPr>
          <w:rFonts w:ascii="Times New Roman" w:hAnsi="Times New Roman" w:cs="Times New Roman"/>
          <w:sz w:val="24"/>
          <w:szCs w:val="24"/>
          <w:rtl/>
        </w:rPr>
        <w:t>ש</w:t>
      </w:r>
      <w:r w:rsidRPr="00786FD6">
        <w:rPr>
          <w:rFonts w:ascii="Times New Roman" w:hAnsi="Times New Roman" w:cs="Times New Roman"/>
          <w:color w:val="FFC000"/>
          <w:sz w:val="24"/>
          <w:szCs w:val="24"/>
          <w:rtl/>
        </w:rPr>
        <w:t>גוי אובד עצות המה</w:t>
      </w:r>
      <w:r w:rsidR="00786FD6" w:rsidRPr="00786FD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786FD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לא י</w:t>
      </w:r>
      <w:r w:rsidR="002705AF">
        <w:rPr>
          <w:rFonts w:ascii="Times New Roman" w:hAnsi="Times New Roman" w:cs="Times New Roman" w:hint="cs"/>
          <w:sz w:val="24"/>
          <w:szCs w:val="24"/>
          <w:rtl/>
        </w:rPr>
        <w:t>ָ</w:t>
      </w:r>
      <w:r w:rsidRPr="00FB1DA6">
        <w:rPr>
          <w:rFonts w:ascii="Times New Roman" w:hAnsi="Times New Roman" w:cs="Times New Roman"/>
          <w:sz w:val="24"/>
          <w:szCs w:val="24"/>
          <w:rtl/>
        </w:rPr>
        <w:t>ד</w:t>
      </w:r>
      <w:r w:rsidR="002705AF">
        <w:rPr>
          <w:rFonts w:ascii="Times New Roman" w:hAnsi="Times New Roman" w:cs="Times New Roman" w:hint="cs"/>
          <w:sz w:val="24"/>
          <w:szCs w:val="24"/>
          <w:rtl/>
        </w:rPr>
        <w:t>ִ</w:t>
      </w:r>
      <w:r w:rsidRPr="00FB1DA6">
        <w:rPr>
          <w:rFonts w:ascii="Times New Roman" w:hAnsi="Times New Roman" w:cs="Times New Roman"/>
          <w:sz w:val="24"/>
          <w:szCs w:val="24"/>
          <w:rtl/>
        </w:rPr>
        <w:t>ינו</w:t>
      </w:r>
      <w:r w:rsidR="002705AF">
        <w:rPr>
          <w:rFonts w:ascii="Times New Roman" w:hAnsi="Times New Roman" w:cs="Times New Roman" w:hint="cs"/>
          <w:sz w:val="24"/>
          <w:szCs w:val="24"/>
          <w:rtl/>
        </w:rPr>
        <w:t>ּ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זה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הענין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במחשבתם</w:t>
      </w:r>
      <w:r w:rsidR="00675FA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ותהיה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מלת </w:t>
      </w:r>
      <w:r w:rsidRPr="00786FD6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 </w:t>
      </w:r>
      <w:r w:rsidRPr="00FB1DA6">
        <w:rPr>
          <w:rFonts w:ascii="Times New Roman" w:hAnsi="Times New Roman" w:cs="Times New Roman"/>
          <w:sz w:val="24"/>
          <w:szCs w:val="24"/>
          <w:rtl/>
        </w:rPr>
        <w:t>מושכת עצמה ואחרת עמה</w:t>
      </w:r>
      <w:r w:rsidR="00B3068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והרצון ולא אויבינו פלילים</w:t>
      </w:r>
      <w:r w:rsidR="00B30689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ולמה</w:t>
      </w:r>
      <w:r w:rsidR="00786FD6">
        <w:rPr>
          <w:rFonts w:ascii="Times New Roman" w:hAnsi="Times New Roman" w:cs="Times New Roman" w:hint="cs"/>
          <w:sz w:val="24"/>
          <w:szCs w:val="24"/>
          <w:rtl/>
        </w:rPr>
        <w:t xml:space="preserve">? </w:t>
      </w:r>
      <w:r w:rsidR="00A6464C">
        <w:rPr>
          <w:rFonts w:ascii="Times New Roman" w:hAnsi="Times New Roman" w:cs="Times New Roman" w:hint="cs"/>
          <w:sz w:val="24"/>
          <w:szCs w:val="24"/>
          <w:rtl/>
        </w:rPr>
        <w:t>[</w:t>
      </w:r>
      <w:r w:rsidRPr="00786FD6">
        <w:rPr>
          <w:rFonts w:ascii="Times New Roman" w:hAnsi="Times New Roman" w:cs="Times New Roman"/>
          <w:color w:val="FFC000"/>
          <w:sz w:val="24"/>
          <w:szCs w:val="24"/>
          <w:rtl/>
        </w:rPr>
        <w:t>כי מגפן סדום גפנם</w:t>
      </w:r>
      <w:r w:rsidR="00A6464C">
        <w:rPr>
          <w:rFonts w:ascii="Times New Roman" w:hAnsi="Times New Roman" w:cs="Times New Roman" w:hint="cs"/>
          <w:sz w:val="24"/>
          <w:szCs w:val="24"/>
          <w:rtl/>
        </w:rPr>
        <w:t>]: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154982C" w14:textId="2535F291" w:rsidR="0068435D" w:rsidRDefault="007F75F5" w:rsidP="0067717B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32:32 כי מגפן סדום גפנם </w:t>
      </w:r>
      <w:r>
        <w:rPr>
          <w:rFonts w:ascii="Times New Roman" w:hAnsi="Times New Roman" w:cs="Times New Roman" w:hint="cs"/>
          <w:sz w:val="24"/>
          <w:szCs w:val="24"/>
          <w:rtl/>
        </w:rPr>
        <w:t>- כ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אשר נאמר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זעקת סדום כי רבה וחטאתם</w:t>
      </w:r>
      <w:r w:rsidR="0068435D" w:rsidRPr="00AD176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כי כבדה מאוד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r w:rsidR="00804B6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86FD6" w:rsidRPr="00786FD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786FD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למדו ועושים החמס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55E9DE8" w14:textId="77777777" w:rsidR="00786FD6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786FD6">
        <w:rPr>
          <w:rFonts w:ascii="Times New Roman" w:hAnsi="Times New Roman" w:cs="Times New Roman" w:hint="cs"/>
          <w:color w:val="FF0000"/>
          <w:sz w:val="24"/>
          <w:szCs w:val="24"/>
          <w:rtl/>
        </w:rPr>
        <w:t>32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ענבימו</w:t>
      </w:r>
      <w:proofErr w:type="spellEnd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ענבי רוש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מאותו הדת והנימוס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79DCC9E2" w14:textId="67EBA10E" w:rsidR="00786FD6" w:rsidRDefault="00786FD6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58E934A" w14:textId="72D84A22" w:rsidR="00C80A25" w:rsidRDefault="00C80A25" w:rsidP="004452B1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32:33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חֲמַ֥ת תַּנִּינִ֖ם יֵינָ֑ם וְרֹ֥אשׁ פְּתָנִ֖ים אַכְזָֽר׃</w:t>
      </w:r>
    </w:p>
    <w:p w14:paraId="6EA0EDD0" w14:textId="40073315" w:rsidR="0042652A" w:rsidRDefault="0042652A" w:rsidP="0042652A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32:34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הֲלֹא־ה֖וּא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כָּמֻ֣ס עִמָּדִ֑י חָת֖וּם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בְּאֽוֹצְרֹתָֽי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6F3F8065" w14:textId="22B0838B" w:rsidR="00E26FAE" w:rsidRDefault="00E26FAE" w:rsidP="00E26F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32:35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לִ֤י נָקָם֙ וְשִׁלֵּ֔ם לְעֵ֖ת תָּמ֣וּט רַגְלָ֑ם כִּ֤י קָרוֹב֙ י֣וֹם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אֵידָ֔ם</w:t>
      </w:r>
      <w:proofErr w:type="spellEnd"/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וְחָ֖שׁ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עֲתִדֹ֥ת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לָֽמוֹ׃</w:t>
      </w:r>
    </w:p>
    <w:p w14:paraId="6826A47F" w14:textId="46A4124B" w:rsidR="00CB3662" w:rsidRDefault="0042652A" w:rsidP="00941F50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-34</w:t>
      </w:r>
      <w:r w:rsidR="00786FD6" w:rsidRPr="00786FD6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32:33 </w:t>
      </w:r>
      <w:r w:rsidR="005A3C0F" w:rsidRPr="00786FD6">
        <w:rPr>
          <w:rFonts w:ascii="Times New Roman" w:hAnsi="Times New Roman" w:cs="Times New Roman"/>
          <w:color w:val="FF0000"/>
          <w:sz w:val="24"/>
          <w:szCs w:val="24"/>
          <w:rtl/>
        </w:rPr>
        <w:t>חמת תנינים יינם</w:t>
      </w:r>
      <w:r>
        <w:rPr>
          <w:rFonts w:ascii="Times New Roman" w:hAnsi="Times New Roman" w:cs="Times New Roman" w:hint="cs"/>
          <w:sz w:val="24"/>
          <w:szCs w:val="24"/>
          <w:rtl/>
        </w:rPr>
        <w:t>...</w:t>
      </w:r>
      <w:r w:rsidR="009431D7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הלא הוא כמוס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 אותו היין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שהושרו הענבים</w:t>
      </w:r>
      <w:r w:rsidR="00510B8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כאמרו</w:t>
      </w:r>
      <w:proofErr w:type="spellEnd"/>
      <w:r w:rsidR="009431D7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חמת תנינים יינם</w:t>
      </w:r>
      <w:r w:rsidR="00786FD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וטעם </w:t>
      </w:r>
      <w:r w:rsidR="005A3C0F" w:rsidRPr="00786FD6">
        <w:rPr>
          <w:rFonts w:ascii="Times New Roman" w:hAnsi="Times New Roman" w:cs="Times New Roman"/>
          <w:color w:val="FFC000"/>
          <w:sz w:val="24"/>
          <w:szCs w:val="24"/>
          <w:rtl/>
        </w:rPr>
        <w:t>חמת תנינים</w:t>
      </w:r>
      <w:r w:rsidR="001F3ED9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... </w:t>
      </w:r>
      <w:r w:rsidR="005A3C0F" w:rsidRPr="00786FD6">
        <w:rPr>
          <w:rFonts w:ascii="Times New Roman" w:hAnsi="Times New Roman" w:cs="Times New Roman"/>
          <w:color w:val="FFC000"/>
          <w:sz w:val="24"/>
          <w:szCs w:val="24"/>
          <w:rtl/>
        </w:rPr>
        <w:t>וראש פתנים</w:t>
      </w:r>
      <w:r w:rsidR="00AE44AA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שהוא כמו סם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המות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שמזיק לבריאים שאומרים לית דין ולית דיין</w:t>
      </w:r>
      <w:r w:rsidR="00B30B4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שטעם היין שישתוהו הם</w:t>
      </w:r>
      <w:r w:rsidR="00B30B4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הוא משל על צד דרכם הרעה ונימוסם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המכוער</w:t>
      </w:r>
      <w:r w:rsidR="00941F50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0B60C5FC" w14:textId="77777777" w:rsidR="00982F26" w:rsidRDefault="00CB3662" w:rsidP="00E26FA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8D0E2B"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32:34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וטעם </w:t>
      </w:r>
      <w:r w:rsidR="005A3C0F" w:rsidRPr="009E0A7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כמוס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כטעם </w:t>
      </w:r>
      <w:r w:rsidR="005A3C0F" w:rsidRPr="001C2B45">
        <w:rPr>
          <w:rFonts w:ascii="Times New Roman" w:hAnsi="Times New Roman" w:cs="Times New Roman"/>
          <w:color w:val="FFC000"/>
          <w:sz w:val="24"/>
          <w:szCs w:val="24"/>
          <w:rtl/>
        </w:rPr>
        <w:t>חתום</w:t>
      </w:r>
      <w:r w:rsidR="00982F26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0296701" w14:textId="6005A426" w:rsidR="0068435D" w:rsidRDefault="00982F26" w:rsidP="00E26FA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8D0E2B">
        <w:rPr>
          <w:rFonts w:ascii="Times New Roman" w:hAnsi="Times New Roman" w:cs="Times New Roman"/>
          <w:color w:val="FF0000"/>
          <w:sz w:val="24"/>
          <w:szCs w:val="24"/>
        </w:rPr>
        <w:t>-35</w:t>
      </w:r>
      <w:r w:rsidRPr="008D0E2B">
        <w:rPr>
          <w:rFonts w:ascii="Times New Roman" w:hAnsi="Times New Roman" w:cs="Times New Roman" w:hint="cs"/>
          <w:color w:val="FF0000"/>
          <w:sz w:val="24"/>
          <w:szCs w:val="24"/>
          <w:rtl/>
        </w:rPr>
        <w:t>32:34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עת שיזכור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עונם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ויפקוד חטאתם</w:t>
      </w:r>
      <w:r w:rsidR="00B30B46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כן</w:t>
      </w:r>
      <w:r w:rsidR="00B30B4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B30B46">
        <w:rPr>
          <w:rFonts w:ascii="Times New Roman" w:hAnsi="Times New Roman" w:cs="Times New Roman"/>
          <w:color w:val="FFC000"/>
          <w:sz w:val="24"/>
          <w:szCs w:val="24"/>
          <w:rtl/>
        </w:rPr>
        <w:t>לי נקם ושלם וגו'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F6155B2" w14:textId="18960510" w:rsidR="0068435D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B30B46">
        <w:rPr>
          <w:rFonts w:ascii="Times New Roman" w:hAnsi="Times New Roman" w:cs="Times New Roman" w:hint="cs"/>
          <w:color w:val="FF0000"/>
          <w:sz w:val="24"/>
          <w:szCs w:val="24"/>
          <w:rtl/>
        </w:rPr>
        <w:t>35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ושלם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את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ה</w:t>
      </w:r>
      <w:r w:rsidR="00AC4DAB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ק</w:t>
      </w:r>
      <w:r w:rsidR="00C32FB8">
        <w:rPr>
          <w:rFonts w:ascii="Times New Roman" w:hAnsi="Times New Roman" w:cs="Times New Roman" w:hint="cs"/>
          <w:color w:val="FFC000"/>
          <w:sz w:val="24"/>
          <w:szCs w:val="24"/>
          <w:rtl/>
        </w:rPr>
        <w:t>ִּ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ט</w:t>
      </w:r>
      <w:r w:rsidR="00C32FB8">
        <w:rPr>
          <w:rFonts w:ascii="Times New Roman" w:hAnsi="Times New Roman" w:cs="Times New Roman" w:hint="cs"/>
          <w:color w:val="FFC000"/>
          <w:sz w:val="24"/>
          <w:szCs w:val="24"/>
          <w:rtl/>
        </w:rPr>
        <w:t>ֵּ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(ירמיה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מד</w:t>
      </w:r>
      <w:r w:rsidR="00C32FB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כא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173B724" w14:textId="12887D93" w:rsidR="0068435D" w:rsidRDefault="009431D7" w:rsidP="00C0414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B30B46">
        <w:rPr>
          <w:rFonts w:ascii="Times New Roman" w:hAnsi="Times New Roman" w:cs="Times New Roman" w:hint="cs"/>
          <w:color w:val="FF0000"/>
          <w:sz w:val="24"/>
          <w:szCs w:val="24"/>
          <w:rtl/>
        </w:rPr>
        <w:t>35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נקם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שינקמו ישראל מהם</w:t>
      </w:r>
      <w:r w:rsidR="00C04148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C04148">
        <w:rPr>
          <w:rFonts w:ascii="Times New Roman" w:hAnsi="Times New Roman" w:cs="Times New Roman"/>
          <w:color w:val="FFC000"/>
          <w:sz w:val="24"/>
          <w:szCs w:val="24"/>
          <w:rtl/>
        </w:rPr>
        <w:t>ושלם</w:t>
      </w:r>
      <w:r w:rsidR="00C60C94" w:rsidRPr="00C04148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שגמול ידיהם יעשה להם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FD22B5D" w14:textId="77777777" w:rsidR="0068435D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B30B46">
        <w:rPr>
          <w:rFonts w:ascii="Times New Roman" w:hAnsi="Times New Roman" w:cs="Times New Roman" w:hint="cs"/>
          <w:color w:val="FF0000"/>
          <w:sz w:val="24"/>
          <w:szCs w:val="24"/>
          <w:rtl/>
        </w:rPr>
        <w:t>35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לעת תמוט</w:t>
      </w:r>
      <w:r w:rsidR="0068435D" w:rsidRPr="009623B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רגלם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 כשתשלם הצלחתם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D4FFC4B" w14:textId="51D65237" w:rsidR="0023261B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B30B46">
        <w:rPr>
          <w:rFonts w:ascii="Times New Roman" w:hAnsi="Times New Roman" w:cs="Times New Roman" w:hint="cs"/>
          <w:color w:val="FF0000"/>
          <w:sz w:val="24"/>
          <w:szCs w:val="24"/>
          <w:rtl/>
        </w:rPr>
        <w:t>35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כי קרוב יום </w:t>
      </w:r>
      <w:proofErr w:type="spellStart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אידם</w:t>
      </w:r>
      <w:proofErr w:type="spellEnd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וחש עתידות למו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ר"ל </w:t>
      </w:r>
      <w:r w:rsidR="005A3C0F" w:rsidRPr="00DD5F7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עתידות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שהתנבאו הנביאים עליהם</w:t>
      </w:r>
      <w:r w:rsidR="00B30B4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מה שבשר משה ע"ה באמרו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ונתן</w:t>
      </w:r>
      <w:r w:rsidR="0068435D" w:rsidRPr="00AD176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ה'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אלהיך</w:t>
      </w:r>
      <w:proofErr w:type="spellEnd"/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את כל האלות האלה על אויביך ועל שונאיך אשר רדפוך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</w:t>
      </w:r>
      <w:r w:rsidR="00546376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B30B46" w:rsidRPr="00B30B4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ונאמר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ועשתה והצליחה עד כ</w:t>
      </w:r>
      <w:r w:rsidR="009E0C7D">
        <w:rPr>
          <w:rFonts w:ascii="Times New Roman" w:hAnsi="Times New Roman" w:cs="Times New Roman" w:hint="cs"/>
          <w:color w:val="FFC000"/>
          <w:sz w:val="24"/>
          <w:szCs w:val="24"/>
          <w:rtl/>
        </w:rPr>
        <w:t>ָּ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="009E0C7D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ה זעם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D0559B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השווה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דניאל יא</w:t>
      </w:r>
      <w:r w:rsidR="003202AF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לו)</w:t>
      </w:r>
      <w:r w:rsidR="00B30B46" w:rsidRPr="00B30B4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C2D93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80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63B95">
        <w:rPr>
          <w:rFonts w:ascii="Times New Roman" w:hAnsi="Times New Roman" w:cs="Times New Roman" w:hint="cs"/>
          <w:sz w:val="24"/>
          <w:szCs w:val="24"/>
          <w:rtl/>
        </w:rPr>
        <w:t>{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ואם</w:t>
      </w:r>
      <w:r w:rsidR="00763B95">
        <w:rPr>
          <w:rFonts w:ascii="Times New Roman" w:hAnsi="Times New Roman" w:cs="Times New Roman" w:hint="cs"/>
          <w:sz w:val="24"/>
          <w:szCs w:val="24"/>
          <w:rtl/>
        </w:rPr>
        <w:t>}</w:t>
      </w:r>
      <w:r w:rsidR="00763B95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81"/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הטעם עד שיכלה הזעם מישראל</w:t>
      </w:r>
      <w:r w:rsidR="0023261B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8C9102C" w14:textId="7C9EDC2E" w:rsidR="0068435D" w:rsidRDefault="0023261B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32:25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ומלת </w:t>
      </w:r>
      <w:r w:rsidR="005A3C0F" w:rsidRPr="00284B64">
        <w:rPr>
          <w:rFonts w:ascii="Times New Roman" w:hAnsi="Times New Roman" w:cs="Times New Roman"/>
          <w:color w:val="FFC000"/>
          <w:sz w:val="24"/>
          <w:szCs w:val="24"/>
          <w:rtl/>
        </w:rPr>
        <w:t>וחש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כטעם </w:t>
      </w:r>
      <w:r w:rsidR="005A3C0F" w:rsidRPr="00433CF5">
        <w:rPr>
          <w:rFonts w:ascii="Times New Roman" w:hAnsi="Times New Roman" w:cs="Times New Roman"/>
          <w:color w:val="FFC000"/>
          <w:sz w:val="24"/>
          <w:szCs w:val="24"/>
          <w:rtl/>
        </w:rPr>
        <w:t>קרוב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47E6771" w14:textId="23E7FB7F" w:rsidR="0068435D" w:rsidRDefault="0068435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5A7F422" w14:textId="14023522" w:rsidR="00C80A25" w:rsidRDefault="00C80A25" w:rsidP="004452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32:36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כִּֽי־יָדִ֤ין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יְהוָה֙ עַמּ֔וֹ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וְעַל־עֲבָדָ֖יו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יִתְנֶחָ֑ם כִּ֤י יִרְאֶה֙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כִּֽי־אָ֣זְלַת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יָ֔ד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וְאֶ֖פֶס עָצ֥וּר וְעָזֽוּב׃</w:t>
      </w:r>
    </w:p>
    <w:p w14:paraId="00530C68" w14:textId="60D09DF6" w:rsidR="0068435D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B30B46">
        <w:rPr>
          <w:rFonts w:ascii="Times New Roman" w:hAnsi="Times New Roman" w:cs="Times New Roman" w:hint="cs"/>
          <w:color w:val="FF0000"/>
          <w:sz w:val="24"/>
          <w:szCs w:val="24"/>
          <w:rtl/>
        </w:rPr>
        <w:t>36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כי ידין ה'</w:t>
      </w:r>
      <w:r w:rsidR="0068435D" w:rsidRPr="009623B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עמו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דין עמו</w:t>
      </w:r>
      <w:r w:rsidR="00B30B4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שהטעם ש</w:t>
      </w:r>
      <w:r w:rsidR="00E94468">
        <w:rPr>
          <w:rFonts w:ascii="Times New Roman" w:hAnsi="Times New Roman" w:cs="Times New Roman" w:hint="cs"/>
          <w:sz w:val="24"/>
          <w:szCs w:val="24"/>
          <w:rtl/>
        </w:rPr>
        <w:t>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יסר אותו</w:t>
      </w:r>
      <w:r w:rsidR="00BD379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כבר באר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היסורים</w:t>
      </w:r>
      <w:proofErr w:type="spellEnd"/>
      <w:r w:rsidR="00B30B4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הרצון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להנקם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מאויביהם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C9FA283" w14:textId="762EBE9E" w:rsidR="00926140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B30B46">
        <w:rPr>
          <w:rFonts w:ascii="Times New Roman" w:hAnsi="Times New Roman" w:cs="Times New Roman" w:hint="cs"/>
          <w:color w:val="FF0000"/>
          <w:sz w:val="24"/>
          <w:szCs w:val="24"/>
          <w:rtl/>
        </w:rPr>
        <w:t>36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AE44AA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</w:t>
      </w:r>
      <w:r w:rsidR="00AE44AA">
        <w:rPr>
          <w:rFonts w:ascii="Times New Roman" w:hAnsi="Times New Roman" w:cs="Times New Roman" w:hint="cs"/>
          <w:color w:val="FF0000"/>
          <w:sz w:val="24"/>
          <w:szCs w:val="24"/>
          <w:rtl/>
        </w:rPr>
        <w:t>ע</w:t>
      </w:r>
      <w:r w:rsidR="00AE44AA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ל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עבדיו יתנחם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שיוציאם מהגלות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74F30D75" w14:textId="77777777" w:rsidR="00D661E7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B30B46">
        <w:rPr>
          <w:rFonts w:ascii="Times New Roman" w:hAnsi="Times New Roman" w:cs="Times New Roman" w:hint="cs"/>
          <w:color w:val="FF0000"/>
          <w:sz w:val="24"/>
          <w:szCs w:val="24"/>
          <w:rtl/>
        </w:rPr>
        <w:t>36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כי יראה כי אזלת יד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רוצה לומר בא המכה או הלך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הכח</w:t>
      </w:r>
      <w:proofErr w:type="spellEnd"/>
      <w:r w:rsidR="00B30B4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9AE9794" w14:textId="2AB2C7E2" w:rsidR="0068435D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ונהפך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ה"א הנקבה לתי"ו</w:t>
      </w:r>
      <w:r w:rsidR="00B30B4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BA3D3B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F240CD">
        <w:rPr>
          <w:rFonts w:ascii="Times New Roman" w:hAnsi="Times New Roman" w:cs="Times New Roman" w:hint="cs"/>
          <w:color w:val="FFC000"/>
          <w:sz w:val="24"/>
          <w:szCs w:val="24"/>
          <w:rtl/>
        </w:rPr>
        <w:t>ְשָׁ</w:t>
      </w:r>
      <w:r w:rsidR="00BA3D3B">
        <w:rPr>
          <w:rFonts w:ascii="Times New Roman" w:hAnsi="Times New Roman" w:cs="Times New Roman" w:hint="cs"/>
          <w:color w:val="FFC000"/>
          <w:sz w:val="24"/>
          <w:szCs w:val="24"/>
          <w:rtl/>
        </w:rPr>
        <w:t>ב</w:t>
      </w:r>
      <w:r w:rsidR="00F240CD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BA3D3B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ת</w:t>
      </w:r>
      <w:r w:rsidR="00BA3D3B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="00F240CD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נשיא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(יחזקאל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מו</w:t>
      </w:r>
      <w:r w:rsidR="00D661E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D0094DC" w14:textId="796A9C51" w:rsidR="0001170E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B30B46">
        <w:rPr>
          <w:rFonts w:ascii="Times New Roman" w:hAnsi="Times New Roman" w:cs="Times New Roman" w:hint="cs"/>
          <w:color w:val="FF0000"/>
          <w:sz w:val="24"/>
          <w:szCs w:val="24"/>
          <w:rtl/>
        </w:rPr>
        <w:t>36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ואפס עצור ועזוב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1A6606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טעם</w:t>
      </w:r>
      <w:r w:rsidR="00B30B4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B30B46">
        <w:rPr>
          <w:rFonts w:ascii="Times New Roman" w:hAnsi="Times New Roman" w:cs="Times New Roman"/>
          <w:color w:val="FFC000"/>
          <w:sz w:val="24"/>
          <w:szCs w:val="24"/>
          <w:rtl/>
        </w:rPr>
        <w:t>אפס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כמו רק</w:t>
      </w:r>
      <w:r w:rsidR="0001170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ומפרשים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B30B46">
        <w:rPr>
          <w:rFonts w:ascii="Times New Roman" w:hAnsi="Times New Roman" w:cs="Times New Roman"/>
          <w:color w:val="FFC000"/>
          <w:sz w:val="24"/>
          <w:szCs w:val="24"/>
          <w:rtl/>
        </w:rPr>
        <w:t>עצור</w:t>
      </w:r>
      <w:r w:rsidR="00BA3D3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7B65D2"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בכל רע</w:t>
      </w:r>
      <w:r w:rsidR="00B30B4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B30B46">
        <w:rPr>
          <w:rFonts w:ascii="Times New Roman" w:hAnsi="Times New Roman" w:cs="Times New Roman"/>
          <w:color w:val="FFC000"/>
          <w:sz w:val="24"/>
          <w:szCs w:val="24"/>
          <w:rtl/>
        </w:rPr>
        <w:t>ועזוב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B65D2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מכל עזר</w:t>
      </w:r>
      <w:r w:rsidR="00B30B4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4A74493F" w14:textId="5E2BDB01" w:rsidR="0068435D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ויש אומרים</w:t>
      </w:r>
      <w:r w:rsidR="009431D7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Pr="00B30B46">
        <w:rPr>
          <w:rFonts w:ascii="Times New Roman" w:hAnsi="Times New Roman" w:cs="Times New Roman"/>
          <w:color w:val="FFC000"/>
          <w:sz w:val="24"/>
          <w:szCs w:val="24"/>
          <w:rtl/>
        </w:rPr>
        <w:t>ואפס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מטעם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כי אפס בלעדי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מה</w:t>
      </w:r>
      <w:r w:rsidR="0001170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B65D2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והטעם </w:t>
      </w:r>
      <w:r w:rsidRPr="00FD14D7">
        <w:rPr>
          <w:rFonts w:ascii="Times New Roman" w:hAnsi="Times New Roman" w:cs="Times New Roman"/>
          <w:sz w:val="24"/>
          <w:szCs w:val="24"/>
          <w:rtl/>
        </w:rPr>
        <w:t>לא</w:t>
      </w:r>
      <w:r w:rsidR="000F2A56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89027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עצור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מן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זה י</w:t>
      </w:r>
      <w:r w:rsidR="00DC1F31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ע</w:t>
      </w:r>
      <w:r w:rsidR="00FB0BA1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צו</w:t>
      </w:r>
      <w:r w:rsidR="00DC1F31">
        <w:rPr>
          <w:rFonts w:ascii="Times New Roman" w:hAnsi="Times New Roman" w:cs="Times New Roman" w:hint="cs"/>
          <w:color w:val="FFC000"/>
          <w:sz w:val="24"/>
          <w:szCs w:val="24"/>
          <w:rtl/>
        </w:rPr>
        <w:t>ֹ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ר בעמי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(שמואל א</w:t>
      </w:r>
      <w:r w:rsidR="00890273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ט</w:t>
      </w:r>
      <w:r w:rsidR="007A6F94">
        <w:rPr>
          <w:rFonts w:ascii="Times New Roman" w:hAnsi="Times New Roman" w:cs="Times New Roman"/>
          <w:color w:val="0070C0"/>
          <w:sz w:val="24"/>
          <w:szCs w:val="24"/>
        </w:rPr>
        <w:t>: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B30B46" w:rsidRPr="00B30B4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Pr="00890273">
        <w:rPr>
          <w:rFonts w:ascii="Times New Roman" w:hAnsi="Times New Roman" w:cs="Times New Roman"/>
          <w:color w:val="FFC000"/>
          <w:sz w:val="24"/>
          <w:szCs w:val="24"/>
          <w:rtl/>
        </w:rPr>
        <w:t>עזוב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מטעם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היעזבו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להם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(נחמיה ג</w:t>
      </w:r>
      <w:r w:rsidR="00BE7E01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לד)</w:t>
      </w:r>
      <w:r w:rsidR="00B30B46" w:rsidRPr="00B30B46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ויתכן לפרש שכלם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ילקחו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בשביה</w:t>
      </w:r>
      <w:r w:rsidR="00BD3795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לא שיהיה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2F1EC5">
        <w:rPr>
          <w:rFonts w:ascii="Times New Roman" w:hAnsi="Times New Roman" w:cs="Times New Roman"/>
          <w:color w:val="FFC000"/>
          <w:sz w:val="24"/>
          <w:szCs w:val="24"/>
          <w:rtl/>
        </w:rPr>
        <w:t>עצור ועזוב</w:t>
      </w:r>
      <w:r w:rsidR="00B30B46">
        <w:rPr>
          <w:rFonts w:ascii="Times New Roman" w:hAnsi="Times New Roman" w:cs="Times New Roman" w:hint="cs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A2AE2E5" w14:textId="46266E82" w:rsidR="0068435D" w:rsidRDefault="0068435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B6A45F8" w14:textId="124C7EEA" w:rsidR="00C80A25" w:rsidRDefault="00C80A25" w:rsidP="004452B1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32:37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וְאָמַ֖ר אֵ֣י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אֱלֹהֵ֑ימו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צ֖וּר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חָסָ֥יו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ּ בֽוֹ׃</w:t>
      </w:r>
    </w:p>
    <w:p w14:paraId="1BADA101" w14:textId="61D07B3C" w:rsidR="007333BC" w:rsidRDefault="007333BC" w:rsidP="007333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32:38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אֲשֶׁ֨ר חֵ֤לֶב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זְבָחֵ֨ימו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ֹ֙ יֹאכֵ֔לוּ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יִשְׁתּ֖וּ יֵ֣ין נְסִיכָ֑ם יָק֨וּמוּ֙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וְיַעְזְרֻכֶ֔ם</w:t>
      </w:r>
      <w:proofErr w:type="spellEnd"/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יְהִ֥י עֲלֵיכֶ֖ם סִתְרָֽה׃</w:t>
      </w:r>
    </w:p>
    <w:p w14:paraId="1C26DC69" w14:textId="4425541B" w:rsidR="0068435D" w:rsidRDefault="007333BC" w:rsidP="0000029F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-38</w:t>
      </w:r>
      <w:r w:rsidR="009431D7"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B30B46">
        <w:rPr>
          <w:rFonts w:ascii="Times New Roman" w:hAnsi="Times New Roman" w:cs="Times New Roman" w:hint="cs"/>
          <w:color w:val="FF0000"/>
          <w:sz w:val="24"/>
          <w:szCs w:val="24"/>
          <w:rtl/>
        </w:rPr>
        <w:t>37</w:t>
      </w:r>
      <w:r w:rsidR="009431D7"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B30B46" w:rsidRPr="0000029F">
        <w:rPr>
          <w:rFonts w:ascii="Times New Roman" w:hAnsi="Times New Roman" w:cs="Times New Roman"/>
          <w:color w:val="FF0000"/>
          <w:sz w:val="24"/>
          <w:szCs w:val="24"/>
          <w:rtl/>
        </w:rPr>
        <w:t>ואמר</w:t>
      </w:r>
      <w:r w:rsidR="00B30B46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אי </w:t>
      </w:r>
      <w:proofErr w:type="spellStart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אלהימו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מדביקים אותו שכל מה שיבוא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665156">
        <w:rPr>
          <w:rFonts w:ascii="Times New Roman" w:hAnsi="Times New Roman" w:cs="Times New Roman"/>
          <w:sz w:val="24"/>
          <w:szCs w:val="24"/>
          <w:rtl/>
        </w:rPr>
        <w:t>עליהם מתגרת האויב</w:t>
      </w:r>
      <w:r w:rsidR="001521C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665156">
        <w:rPr>
          <w:rFonts w:ascii="Times New Roman" w:hAnsi="Times New Roman" w:cs="Times New Roman"/>
          <w:sz w:val="24"/>
          <w:szCs w:val="24"/>
          <w:rtl/>
        </w:rPr>
        <w:t xml:space="preserve"> יאמר להם האויב</w:t>
      </w:r>
      <w:r w:rsidR="001521C8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66515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65156">
        <w:rPr>
          <w:rFonts w:ascii="Times New Roman" w:hAnsi="Times New Roman" w:cs="Times New Roman"/>
          <w:color w:val="FFC000"/>
          <w:sz w:val="24"/>
          <w:szCs w:val="24"/>
          <w:rtl/>
        </w:rPr>
        <w:t>אי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אלהימו</w:t>
      </w:r>
      <w:proofErr w:type="spellEnd"/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שהיו מקריבים</w:t>
      </w:r>
      <w:r w:rsidR="00B30B4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לו</w:t>
      </w:r>
      <w:r w:rsidR="00B30B4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קרבונות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ויין לנסך</w:t>
      </w:r>
      <w:r>
        <w:rPr>
          <w:rFonts w:ascii="Times New Roman" w:hAnsi="Times New Roman" w:cs="Times New Roman" w:hint="cs"/>
          <w:sz w:val="24"/>
          <w:szCs w:val="24"/>
          <w:rtl/>
        </w:rPr>
        <w:t>?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וטעם </w:t>
      </w:r>
      <w:r w:rsidR="005A3C0F" w:rsidRPr="00B30B46">
        <w:rPr>
          <w:rFonts w:ascii="Times New Roman" w:hAnsi="Times New Roman" w:cs="Times New Roman"/>
          <w:color w:val="FFC000"/>
          <w:sz w:val="24"/>
          <w:szCs w:val="24"/>
          <w:rtl/>
        </w:rPr>
        <w:t>יאכלו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</w:t>
      </w:r>
      <w:r w:rsidR="005A3C0F" w:rsidRPr="00B30B46">
        <w:rPr>
          <w:rFonts w:ascii="Times New Roman" w:hAnsi="Times New Roman" w:cs="Times New Roman"/>
          <w:color w:val="FFC000"/>
          <w:sz w:val="24"/>
          <w:szCs w:val="24"/>
          <w:rtl/>
        </w:rPr>
        <w:t>ישתו</w:t>
      </w:r>
      <w:r w:rsidR="00B30B46" w:rsidRPr="00B30B4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B30B4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הטעם שהם רבים</w:t>
      </w:r>
      <w:r w:rsidR="0000029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והטעם </w:t>
      </w:r>
      <w:proofErr w:type="spellStart"/>
      <w:r w:rsidR="005A3C0F" w:rsidRPr="0000029F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אלהיהם</w:t>
      </w:r>
      <w:proofErr w:type="spellEnd"/>
      <w:r w:rsidR="00B30B4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של ישראל</w:t>
      </w:r>
      <w:r w:rsidR="0000029F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00029F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יקומו </w:t>
      </w:r>
      <w:proofErr w:type="spellStart"/>
      <w:r w:rsidR="005A3C0F" w:rsidRPr="0000029F">
        <w:rPr>
          <w:rFonts w:ascii="Times New Roman" w:hAnsi="Times New Roman" w:cs="Times New Roman"/>
          <w:color w:val="FFC000"/>
          <w:sz w:val="24"/>
          <w:szCs w:val="24"/>
          <w:rtl/>
        </w:rPr>
        <w:t>ויעזרוכם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כל התלאה הבאה עליכם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2D1B505" w14:textId="0662ABCE" w:rsidR="002B2B97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  <w:rtl/>
        </w:rPr>
      </w:pPr>
      <w:r w:rsidRPr="00665156"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B30B46" w:rsidRPr="00665156">
        <w:rPr>
          <w:rFonts w:ascii="Times New Roman" w:hAnsi="Times New Roman" w:cs="Times New Roman" w:hint="cs"/>
          <w:color w:val="FF0000"/>
          <w:sz w:val="24"/>
          <w:szCs w:val="24"/>
          <w:rtl/>
        </w:rPr>
        <w:t>38</w:t>
      </w:r>
      <w:r w:rsidRPr="0066515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665156">
        <w:rPr>
          <w:rFonts w:ascii="Times New Roman" w:hAnsi="Times New Roman" w:cs="Times New Roman"/>
          <w:color w:val="FF0000"/>
          <w:sz w:val="24"/>
          <w:szCs w:val="24"/>
          <w:rtl/>
        </w:rPr>
        <w:t>יהי עליכם</w:t>
      </w:r>
      <w:r w:rsidR="0068435D" w:rsidRPr="00665156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665156">
        <w:rPr>
          <w:rFonts w:ascii="Times New Roman" w:hAnsi="Times New Roman" w:cs="Times New Roman"/>
          <w:color w:val="FF0000"/>
          <w:sz w:val="24"/>
          <w:szCs w:val="24"/>
          <w:rtl/>
        </w:rPr>
        <w:t>סתרה</w:t>
      </w:r>
      <w:r w:rsidR="00B30B46" w:rsidRPr="0064515E">
        <w:rPr>
          <w:rFonts w:ascii="Times New Roman" w:hAnsi="Times New Roman" w:cs="Times New Roman" w:hint="cs"/>
          <w:sz w:val="24"/>
          <w:szCs w:val="24"/>
          <w:rtl/>
        </w:rPr>
        <w:t xml:space="preserve"> - </w:t>
      </w:r>
      <w:r w:rsidR="005A3C0F" w:rsidRPr="0064515E">
        <w:rPr>
          <w:rFonts w:ascii="Times New Roman" w:hAnsi="Times New Roman" w:cs="Times New Roman"/>
          <w:sz w:val="24"/>
          <w:szCs w:val="24"/>
          <w:rtl/>
        </w:rPr>
        <w:t xml:space="preserve">וחוזר </w:t>
      </w:r>
      <w:r w:rsidR="005A3C0F" w:rsidRPr="0064515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אל צור </w:t>
      </w:r>
      <w:proofErr w:type="spellStart"/>
      <w:r w:rsidR="005A3C0F" w:rsidRPr="0064515E">
        <w:rPr>
          <w:rFonts w:ascii="Times New Roman" w:hAnsi="Times New Roman" w:cs="Times New Roman"/>
          <w:color w:val="FFC000"/>
          <w:sz w:val="24"/>
          <w:szCs w:val="24"/>
          <w:rtl/>
        </w:rPr>
        <w:t>חסיו</w:t>
      </w:r>
      <w:proofErr w:type="spellEnd"/>
      <w:r w:rsidR="005A3C0F" w:rsidRPr="0064515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בו</w:t>
      </w:r>
      <w:r w:rsidR="00B30B46" w:rsidRPr="0064515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64515E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64515E">
        <w:rPr>
          <w:rFonts w:ascii="Times New Roman" w:hAnsi="Times New Roman" w:cs="Times New Roman"/>
          <w:sz w:val="24"/>
          <w:szCs w:val="24"/>
          <w:rtl/>
        </w:rPr>
        <w:t>כענין</w:t>
      </w:r>
      <w:proofErr w:type="spellEnd"/>
      <w:r w:rsidR="005A3C0F" w:rsidRPr="0064515E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4515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למה יאמרו </w:t>
      </w:r>
      <w:proofErr w:type="spellStart"/>
      <w:r w:rsidR="005A3C0F" w:rsidRPr="0064515E">
        <w:rPr>
          <w:rFonts w:ascii="Times New Roman" w:hAnsi="Times New Roman" w:cs="Times New Roman"/>
          <w:color w:val="FFC000"/>
          <w:sz w:val="24"/>
          <w:szCs w:val="24"/>
          <w:rtl/>
        </w:rPr>
        <w:t>הגוים</w:t>
      </w:r>
      <w:proofErr w:type="spellEnd"/>
      <w:r w:rsidR="005A3C0F" w:rsidRPr="0064515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איה נא </w:t>
      </w:r>
      <w:proofErr w:type="spellStart"/>
      <w:r w:rsidR="005A3C0F" w:rsidRPr="0064515E">
        <w:rPr>
          <w:rFonts w:ascii="Times New Roman" w:hAnsi="Times New Roman" w:cs="Times New Roman"/>
          <w:color w:val="FFC000"/>
          <w:sz w:val="24"/>
          <w:szCs w:val="24"/>
          <w:rtl/>
        </w:rPr>
        <w:t>אלהיהם</w:t>
      </w:r>
      <w:proofErr w:type="spellEnd"/>
      <w:r w:rsidR="0068435D" w:rsidRPr="0064515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64515E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30049F">
        <w:rPr>
          <w:rFonts w:ascii="Times New Roman" w:hAnsi="Times New Roman" w:cs="Times New Roman" w:hint="cs"/>
          <w:color w:val="0070C0"/>
          <w:sz w:val="24"/>
          <w:szCs w:val="24"/>
          <w:rtl/>
        </w:rPr>
        <w:t>קטו:ב</w:t>
      </w:r>
      <w:proofErr w:type="spellEnd"/>
      <w:r w:rsidR="005A3C0F" w:rsidRPr="0064515E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B5D8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</w:p>
    <w:p w14:paraId="5AF4A9EC" w14:textId="77777777" w:rsidR="00173BFB" w:rsidRDefault="00256583" w:rsidP="00173BFB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-40</w:t>
      </w:r>
      <w:r w:rsidRPr="00665156"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Pr="0064515E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 w:rsidR="002B2B97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="005A3C0F" w:rsidRPr="0064515E">
        <w:rPr>
          <w:rFonts w:ascii="Times New Roman" w:hAnsi="Times New Roman" w:cs="Times New Roman"/>
          <w:sz w:val="24"/>
          <w:szCs w:val="24"/>
          <w:rtl/>
        </w:rPr>
        <w:t xml:space="preserve">ואפשר שיהיה דבק עם </w:t>
      </w:r>
      <w:r w:rsidR="005A3C0F" w:rsidRPr="0064515E">
        <w:rPr>
          <w:rFonts w:ascii="Times New Roman" w:hAnsi="Times New Roman" w:cs="Times New Roman"/>
          <w:color w:val="FFC000"/>
          <w:sz w:val="24"/>
          <w:szCs w:val="24"/>
          <w:rtl/>
        </w:rPr>
        <w:t>כי ידין ה' עמו</w:t>
      </w:r>
      <w:r w:rsidR="002138F1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2138F1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(דברים </w:t>
      </w:r>
      <w:proofErr w:type="spellStart"/>
      <w:proofErr w:type="gramStart"/>
      <w:r w:rsidR="002138F1">
        <w:rPr>
          <w:rFonts w:ascii="Times New Roman" w:hAnsi="Times New Roman" w:cs="Times New Roman" w:hint="cs"/>
          <w:color w:val="0070C0"/>
          <w:sz w:val="24"/>
          <w:szCs w:val="24"/>
          <w:rtl/>
        </w:rPr>
        <w:t>לב:לו</w:t>
      </w:r>
      <w:proofErr w:type="spellEnd"/>
      <w:proofErr w:type="gramEnd"/>
      <w:r w:rsidR="002138F1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BC6CEA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66515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138F1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ואמר </w:t>
      </w:r>
      <w:r w:rsidR="005A3C0F" w:rsidRPr="00665156">
        <w:rPr>
          <w:rFonts w:ascii="Times New Roman" w:hAnsi="Times New Roman" w:cs="Times New Roman"/>
          <w:color w:val="FFC000"/>
          <w:sz w:val="24"/>
          <w:szCs w:val="24"/>
          <w:rtl/>
        </w:rPr>
        <w:t>אי</w:t>
      </w:r>
      <w:r w:rsidR="0068435D" w:rsidRPr="00665156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proofErr w:type="spellStart"/>
      <w:r w:rsidR="005A3C0F" w:rsidRPr="00665156">
        <w:rPr>
          <w:rFonts w:ascii="Times New Roman" w:hAnsi="Times New Roman" w:cs="Times New Roman"/>
          <w:color w:val="FFC000"/>
          <w:sz w:val="24"/>
          <w:szCs w:val="24"/>
          <w:rtl/>
        </w:rPr>
        <w:t>אלהימו</w:t>
      </w:r>
      <w:proofErr w:type="spellEnd"/>
      <w:r w:rsidR="005A3C0F" w:rsidRPr="0064515E">
        <w:rPr>
          <w:rFonts w:ascii="Times New Roman" w:hAnsi="Times New Roman" w:cs="Times New Roman"/>
          <w:sz w:val="24"/>
          <w:szCs w:val="24"/>
          <w:rtl/>
        </w:rPr>
        <w:t xml:space="preserve"> של אומות העולם</w:t>
      </w:r>
      <w:r w:rsidR="001B2A42" w:rsidRPr="0064515E">
        <w:rPr>
          <w:rFonts w:ascii="Times New Roman" w:hAnsi="Times New Roman" w:cs="Times New Roman"/>
          <w:sz w:val="24"/>
          <w:szCs w:val="24"/>
          <w:rtl/>
        </w:rPr>
        <w:t>,</w:t>
      </w:r>
      <w:r w:rsidR="009431D7" w:rsidRPr="0064515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64515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אשר חלב </w:t>
      </w:r>
      <w:proofErr w:type="spellStart"/>
      <w:r w:rsidR="005A3C0F" w:rsidRPr="0064515E">
        <w:rPr>
          <w:rFonts w:ascii="Times New Roman" w:hAnsi="Times New Roman" w:cs="Times New Roman"/>
          <w:color w:val="FFC000"/>
          <w:sz w:val="24"/>
          <w:szCs w:val="24"/>
          <w:rtl/>
        </w:rPr>
        <w:t>זבחימו</w:t>
      </w:r>
      <w:proofErr w:type="spellEnd"/>
      <w:r w:rsidR="005A3C0F" w:rsidRPr="0064515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יאכלו</w:t>
      </w:r>
      <w:r w:rsidR="00C60C94" w:rsidRPr="0064515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C60C94" w:rsidRPr="0064515E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64515E">
        <w:rPr>
          <w:rFonts w:ascii="Times New Roman" w:hAnsi="Times New Roman" w:cs="Times New Roman"/>
          <w:sz w:val="24"/>
          <w:szCs w:val="24"/>
          <w:rtl/>
        </w:rPr>
        <w:t xml:space="preserve"> כנגד הישמעאלים</w:t>
      </w:r>
      <w:r w:rsidR="001B2A42" w:rsidRPr="0064515E">
        <w:rPr>
          <w:rFonts w:ascii="Times New Roman" w:hAnsi="Times New Roman" w:cs="Times New Roman"/>
          <w:sz w:val="24"/>
          <w:szCs w:val="24"/>
          <w:rtl/>
        </w:rPr>
        <w:t xml:space="preserve">, </w:t>
      </w:r>
      <w:r w:rsidR="005A3C0F" w:rsidRPr="0064515E">
        <w:rPr>
          <w:rFonts w:ascii="Times New Roman" w:hAnsi="Times New Roman" w:cs="Times New Roman"/>
          <w:color w:val="FFC000"/>
          <w:sz w:val="24"/>
          <w:szCs w:val="24"/>
          <w:rtl/>
        </w:rPr>
        <w:t>ישתו יין נסיכם</w:t>
      </w:r>
      <w:r w:rsidR="00C60C94" w:rsidRPr="0064515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C60C94" w:rsidRPr="0064515E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64515E">
        <w:rPr>
          <w:rFonts w:ascii="Times New Roman" w:hAnsi="Times New Roman" w:cs="Times New Roman"/>
          <w:sz w:val="24"/>
          <w:szCs w:val="24"/>
          <w:rtl/>
        </w:rPr>
        <w:t xml:space="preserve"> כנגד דת </w:t>
      </w:r>
      <w:proofErr w:type="spellStart"/>
      <w:r w:rsidR="005A3C0F" w:rsidRPr="0064515E">
        <w:rPr>
          <w:rFonts w:ascii="Times New Roman" w:hAnsi="Times New Roman" w:cs="Times New Roman"/>
          <w:sz w:val="24"/>
          <w:szCs w:val="24"/>
          <w:rtl/>
        </w:rPr>
        <w:t>יש"ו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173BF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יקומו </w:t>
      </w:r>
      <w:proofErr w:type="spellStart"/>
      <w:r w:rsidR="005A3C0F" w:rsidRPr="00173BFB">
        <w:rPr>
          <w:rFonts w:ascii="Times New Roman" w:hAnsi="Times New Roman" w:cs="Times New Roman"/>
          <w:color w:val="FFC000"/>
          <w:sz w:val="24"/>
          <w:szCs w:val="24"/>
          <w:rtl/>
        </w:rPr>
        <w:t>ויעזרוכם</w:t>
      </w:r>
      <w:proofErr w:type="spellEnd"/>
      <w:r w:rsidR="00C60C94" w:rsidRPr="004452B1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 w:rsidRPr="0064515E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64515E">
        <w:rPr>
          <w:rFonts w:ascii="Times New Roman" w:hAnsi="Times New Roman" w:cs="Times New Roman"/>
          <w:sz w:val="24"/>
          <w:szCs w:val="24"/>
          <w:rtl/>
        </w:rPr>
        <w:t xml:space="preserve"> בבוא הנקמה עליכם</w:t>
      </w:r>
      <w:r w:rsidR="0068435D" w:rsidRPr="0064515E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2138F1">
        <w:rPr>
          <w:rFonts w:ascii="Times New Roman" w:hAnsi="Times New Roman" w:cs="Times New Roman"/>
          <w:color w:val="FFC000"/>
          <w:sz w:val="24"/>
          <w:szCs w:val="24"/>
          <w:rtl/>
        </w:rPr>
        <w:t>יהי עליכם סתרה</w:t>
      </w:r>
      <w:r w:rsidR="0071394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71394D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4515E">
        <w:rPr>
          <w:rFonts w:ascii="Times New Roman" w:hAnsi="Times New Roman" w:cs="Times New Roman"/>
          <w:sz w:val="24"/>
          <w:szCs w:val="24"/>
          <w:rtl/>
        </w:rPr>
        <w:t>להגן עליכם מיעודים הרעים</w:t>
      </w:r>
      <w:r w:rsidR="0071394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CB0AB20" w14:textId="66182357" w:rsidR="00C45E03" w:rsidRDefault="005A3C0F" w:rsidP="00173BFB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lastRenderedPageBreak/>
        <w:t xml:space="preserve">אך מפני שאמר </w:t>
      </w:r>
      <w:r w:rsidRPr="001B2A42">
        <w:rPr>
          <w:rFonts w:ascii="Times New Roman" w:hAnsi="Times New Roman" w:cs="Times New Roman"/>
          <w:color w:val="FFC000"/>
          <w:sz w:val="24"/>
          <w:szCs w:val="24"/>
          <w:rtl/>
        </w:rPr>
        <w:t>ראו עתה כי</w:t>
      </w:r>
      <w:r w:rsidR="0068435D" w:rsidRPr="001B2A4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1B2A4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אני </w:t>
      </w:r>
      <w:proofErr w:type="spellStart"/>
      <w:r w:rsidRPr="001B2A42">
        <w:rPr>
          <w:rFonts w:ascii="Times New Roman" w:hAnsi="Times New Roman" w:cs="Times New Roman"/>
          <w:color w:val="FFC000"/>
          <w:sz w:val="24"/>
          <w:szCs w:val="24"/>
          <w:rtl/>
        </w:rPr>
        <w:t>אני</w:t>
      </w:r>
      <w:proofErr w:type="spellEnd"/>
      <w:r w:rsidRPr="001B2A4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הוא</w:t>
      </w:r>
      <w:r w:rsidR="001B2A42" w:rsidRPr="00B46632">
        <w:rPr>
          <w:rFonts w:ascii="Times New Roman" w:hAnsi="Times New Roman" w:cs="Times New Roman" w:hint="cs"/>
          <w:color w:val="FFC000"/>
          <w:sz w:val="24"/>
          <w:szCs w:val="24"/>
          <w:rtl/>
        </w:rPr>
        <w:t>...</w:t>
      </w:r>
      <w:r w:rsidR="001B2A4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1B2A42">
        <w:rPr>
          <w:rFonts w:ascii="Times New Roman" w:hAnsi="Times New Roman" w:cs="Times New Roman"/>
          <w:color w:val="FFC000"/>
          <w:sz w:val="24"/>
          <w:szCs w:val="24"/>
          <w:rtl/>
        </w:rPr>
        <w:t>כי אשא אל שמים ידי ואמרתי חי אנכי לעולם</w:t>
      </w:r>
      <w:r w:rsidR="00BA3D3B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כנראה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שזה המאמר דבק עם הפירוש הראשון</w:t>
      </w:r>
      <w:r w:rsidR="002B786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שאם יאמרו </w:t>
      </w:r>
      <w:r w:rsidRPr="001B2A4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אי </w:t>
      </w:r>
      <w:proofErr w:type="spellStart"/>
      <w:r w:rsidRPr="001B2A42">
        <w:rPr>
          <w:rFonts w:ascii="Times New Roman" w:hAnsi="Times New Roman" w:cs="Times New Roman"/>
          <w:color w:val="FFC000"/>
          <w:sz w:val="24"/>
          <w:szCs w:val="24"/>
          <w:rtl/>
        </w:rPr>
        <w:t>אלהימו</w:t>
      </w:r>
      <w:proofErr w:type="spellEnd"/>
      <w:r w:rsidR="00B36B71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הנה </w:t>
      </w:r>
      <w:r w:rsidRPr="001B2A42">
        <w:rPr>
          <w:rFonts w:ascii="Times New Roman" w:hAnsi="Times New Roman" w:cs="Times New Roman"/>
          <w:color w:val="FFC000"/>
          <w:sz w:val="24"/>
          <w:szCs w:val="24"/>
          <w:rtl/>
        </w:rPr>
        <w:t>חי אנכי</w:t>
      </w:r>
      <w:r w:rsidR="0068435D" w:rsidRPr="001B2A4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1B2A42">
        <w:rPr>
          <w:rFonts w:ascii="Times New Roman" w:hAnsi="Times New Roman" w:cs="Times New Roman"/>
          <w:color w:val="FFC000"/>
          <w:sz w:val="24"/>
          <w:szCs w:val="24"/>
          <w:rtl/>
        </w:rPr>
        <w:t>לעולם</w:t>
      </w:r>
      <w:r w:rsidR="00C60C94" w:rsidRPr="001B2A4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לא כסברת הדתות שהאלוה ברא העולם והלך לו</w:t>
      </w:r>
      <w:r w:rsidR="001B2A4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קורא</w:t>
      </w:r>
      <w:r w:rsidR="0068435D" w:rsidRPr="00AD176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הדורות מראש אני ה' ראשון ואת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אחרונים אני הוא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מא</w:t>
      </w:r>
      <w:r w:rsidR="00C55A3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40A1A7D7" w14:textId="2275B520" w:rsidR="0068435D" w:rsidRDefault="0068435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5316959" w14:textId="7710CE10" w:rsidR="00C80A25" w:rsidRDefault="00C80A25" w:rsidP="006C7E89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32:39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רְא֣וּ ׀ עַתָּ֗ה כִּ֣י אֲנִ֤י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אֲנִי֙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ה֔וּא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וְאֵ֥ין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אֱלֹהִ֖ים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עִמָּדִ֑י אֲנִ֧י אָמִ֣ית וַֽאֲחַיֶּ֗ה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מָחַ֨צְתִּי֙ וַֽאֲנִ֣י אֶרְפָּ֔א וְאֵ֥ין מִיָּדִ֖י מַצִּֽיל׃</w:t>
      </w:r>
    </w:p>
    <w:p w14:paraId="5ABE2ED3" w14:textId="27B702DF" w:rsidR="00A873F0" w:rsidRPr="00464166" w:rsidRDefault="00A873F0" w:rsidP="004D38D2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32:40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כִּֽי־אֶשָּׂ֥א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אֶל־שָׁמַ֖יִם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יָדִ֑י וְאָמַ֕רְתִּי חַ֥י אָֽנֹכִ֖י לְעֹלָֽם׃</w:t>
      </w:r>
    </w:p>
    <w:p w14:paraId="723C4B8E" w14:textId="5DC7A594" w:rsidR="00EC2E98" w:rsidRDefault="009431D7" w:rsidP="00116C9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2A42">
        <w:rPr>
          <w:rFonts w:ascii="Times New Roman" w:hAnsi="Times New Roman" w:cs="Times New Roman" w:hint="cs"/>
          <w:color w:val="FF0000"/>
          <w:sz w:val="24"/>
          <w:szCs w:val="24"/>
          <w:rtl/>
        </w:rPr>
        <w:t>39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ראו עתה כי אני </w:t>
      </w:r>
      <w:proofErr w:type="spellStart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אני</w:t>
      </w:r>
      <w:proofErr w:type="spellEnd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הוא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שמסרתים בידכם</w:t>
      </w:r>
      <w:r w:rsidR="0096250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E7410C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 xml:space="preserve">ואני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שאוציא אות</w:t>
      </w:r>
      <w:r w:rsidR="00116C98">
        <w:rPr>
          <w:rFonts w:ascii="Times New Roman" w:hAnsi="Times New Roman" w:cs="Times New Roman" w:hint="cs"/>
          <w:sz w:val="24"/>
          <w:szCs w:val="24"/>
          <w:rtl/>
        </w:rPr>
        <w:t>ם &lt;מידכם&gt;:</w:t>
      </w:r>
      <w:r w:rsidR="00116C98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82"/>
      </w:r>
    </w:p>
    <w:p w14:paraId="14B0CC4F" w14:textId="62B551D0" w:rsidR="0068435D" w:rsidRDefault="00EC2E98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32:39 </w:t>
      </w:r>
      <w:r w:rsidR="005A3C0F" w:rsidRPr="004D38D2">
        <w:rPr>
          <w:rFonts w:ascii="Times New Roman" w:hAnsi="Times New Roman" w:cs="Times New Roman"/>
          <w:color w:val="FF0000"/>
          <w:sz w:val="24"/>
          <w:szCs w:val="24"/>
          <w:rtl/>
        </w:rPr>
        <w:t>ואין</w:t>
      </w:r>
      <w:r w:rsidR="0068435D" w:rsidRPr="004D38D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4D38D2">
        <w:rPr>
          <w:rFonts w:ascii="Times New Roman" w:hAnsi="Times New Roman" w:cs="Times New Roman"/>
          <w:color w:val="FF0000"/>
          <w:sz w:val="24"/>
          <w:szCs w:val="24"/>
          <w:rtl/>
        </w:rPr>
        <w:t>אלהים</w:t>
      </w:r>
      <w:proofErr w:type="spellEnd"/>
      <w:r w:rsidR="005A3C0F" w:rsidRPr="004D38D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עמדי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מאמונת דתות שהשם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 יעשה הטוב ואינו יכול לעשות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A93AE9">
        <w:rPr>
          <w:rFonts w:ascii="Times New Roman" w:hAnsi="Times New Roman" w:cs="Times New Roman" w:hint="cs"/>
          <w:sz w:val="24"/>
          <w:szCs w:val="24"/>
          <w:rtl/>
        </w:rPr>
        <w:t>{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</w:t>
      </w:r>
      <w:r w:rsidR="00A93AE9">
        <w:rPr>
          <w:rFonts w:ascii="Times New Roman" w:hAnsi="Times New Roman" w:cs="Times New Roman" w:hint="cs"/>
          <w:sz w:val="24"/>
          <w:szCs w:val="24"/>
          <w:rtl/>
        </w:rPr>
        <w:t>}</w:t>
      </w:r>
      <w:r w:rsidR="00A93AE9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83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מעשה הרע</w:t>
      </w:r>
      <w:r w:rsidR="001B2A4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אמ</w:t>
      </w:r>
      <w:r w:rsidR="003549B4">
        <w:rPr>
          <w:rFonts w:ascii="Times New Roman" w:hAnsi="Times New Roman" w:cs="Times New Roman" w:hint="cs"/>
          <w:sz w:val="24"/>
          <w:szCs w:val="24"/>
          <w:rtl/>
        </w:rPr>
        <w:t>נם &lt;תלוהו&gt;</w:t>
      </w:r>
      <w:r w:rsidR="009A5653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84"/>
      </w:r>
      <w:r w:rsidR="003549B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 ידי זולתו</w:t>
      </w:r>
      <w:r w:rsidR="001B2A4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אמר </w:t>
      </w:r>
      <w:r w:rsidR="005A3C0F" w:rsidRPr="001B2A4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אני </w:t>
      </w:r>
      <w:proofErr w:type="spellStart"/>
      <w:r w:rsidR="005A3C0F" w:rsidRPr="001B2A42">
        <w:rPr>
          <w:rFonts w:ascii="Times New Roman" w:hAnsi="Times New Roman" w:cs="Times New Roman"/>
          <w:color w:val="FFC000"/>
          <w:sz w:val="24"/>
          <w:szCs w:val="24"/>
          <w:rtl/>
        </w:rPr>
        <w:t>אני</w:t>
      </w:r>
      <w:proofErr w:type="spellEnd"/>
      <w:r w:rsidR="005A3C0F" w:rsidRPr="001B2A4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הוא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1085C79" w14:textId="51409139" w:rsidR="00C45E03" w:rsidRDefault="009431D7" w:rsidP="00206F8A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2A42">
        <w:rPr>
          <w:rFonts w:ascii="Times New Roman" w:hAnsi="Times New Roman" w:cs="Times New Roman" w:hint="cs"/>
          <w:color w:val="FF0000"/>
          <w:sz w:val="24"/>
          <w:szCs w:val="24"/>
          <w:rtl/>
        </w:rPr>
        <w:t>39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1B2A42">
        <w:rPr>
          <w:rFonts w:ascii="Times New Roman" w:hAnsi="Times New Roman" w:cs="Times New Roman"/>
          <w:sz w:val="24"/>
          <w:szCs w:val="24"/>
          <w:rtl/>
        </w:rPr>
        <w:t>אמר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אני אמית</w:t>
      </w:r>
      <w:r w:rsidR="0068435D" w:rsidRPr="009623B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ואחיה מחצתי ואני ארפא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B227DF">
        <w:rPr>
          <w:rFonts w:ascii="Times New Roman" w:hAnsi="Times New Roman" w:cs="Times New Roman" w:hint="cs"/>
          <w:sz w:val="24"/>
          <w:szCs w:val="24"/>
          <w:rtl/>
        </w:rPr>
        <w:t xml:space="preserve">-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כנגד הגלות והישועה</w:t>
      </w:r>
      <w:r w:rsidR="001B2A4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והגלות נמשלת כמות</w:t>
      </w:r>
      <w:r w:rsidR="001B2A4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ואין טעם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אני אמית </w:t>
      </w:r>
      <w:r w:rsidR="00405A39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וא</w:t>
      </w:r>
      <w:r w:rsidR="00405A39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ח</w:t>
      </w:r>
      <w:r w:rsidR="00405A39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יה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 שני נושאים</w:t>
      </w:r>
      <w:r w:rsidR="001B2A4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אין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מחצתי ואני</w:t>
      </w:r>
      <w:r w:rsidR="0068435D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ארפא</w:t>
      </w:r>
      <w:r w:rsidR="0030603B">
        <w:rPr>
          <w:rFonts w:ascii="Times New Roman" w:hAnsi="Times New Roman" w:cs="Times New Roman" w:hint="cs"/>
          <w:sz w:val="24"/>
          <w:szCs w:val="24"/>
          <w:rtl/>
        </w:rPr>
        <w:t xml:space="preserve"> &lt;על שני נושאים&gt;,</w:t>
      </w:r>
      <w:r w:rsidR="0030603B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85"/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שהרפואה היא על הנמחץ</w:t>
      </w:r>
      <w:r w:rsidR="001B2A4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ואמנם להיות מורה על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תחית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המתים</w:t>
      </w:r>
      <w:r w:rsidR="00CA31F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אע"פ שאינו ראיה גמורה</w:t>
      </w:r>
      <w:r w:rsidR="00BD67A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הנה הדמיון צריך להיות בדבר שיש לו מציאות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3F2E75FF" w14:textId="2FDFCF4F" w:rsidR="00F82F58" w:rsidRDefault="009431D7" w:rsidP="00777A94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2A42">
        <w:rPr>
          <w:rFonts w:ascii="Times New Roman" w:hAnsi="Times New Roman" w:cs="Times New Roman" w:hint="cs"/>
          <w:color w:val="FF0000"/>
          <w:sz w:val="24"/>
          <w:szCs w:val="24"/>
          <w:rtl/>
        </w:rPr>
        <w:t>39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ואין מידי מציל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BD67AC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ולא א</w:t>
      </w:r>
      <w:r w:rsidR="00796C90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ית</w:t>
      </w:r>
      <w:r w:rsidR="00796C90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י די </w:t>
      </w:r>
      <w:r w:rsidR="00777A94">
        <w:rPr>
          <w:rFonts w:ascii="Times New Roman" w:hAnsi="Times New Roman" w:cs="Times New Roman" w:hint="cs"/>
          <w:color w:val="FFC000"/>
          <w:sz w:val="24"/>
          <w:szCs w:val="24"/>
          <w:rtl/>
        </w:rPr>
        <w:t>יְ</w:t>
      </w:r>
      <w:r w:rsidR="00777A94" w:rsidRPr="00777A94">
        <w:rPr>
          <w:rFonts w:ascii="Times New Roman" w:hAnsi="Times New Roman" w:cs="Times New Roman"/>
          <w:color w:val="FFC000"/>
          <w:sz w:val="24"/>
          <w:szCs w:val="24"/>
          <w:rtl/>
        </w:rPr>
        <w:t>מ</w:t>
      </w:r>
      <w:r w:rsidR="00777A94" w:rsidRPr="00777A94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777A94" w:rsidRPr="00777A94">
        <w:rPr>
          <w:rFonts w:ascii="Times New Roman" w:hAnsi="Times New Roman" w:cs="Times New Roman"/>
          <w:color w:val="FFC000"/>
          <w:sz w:val="24"/>
          <w:szCs w:val="24"/>
          <w:rtl/>
        </w:rPr>
        <w:t>ח</w:t>
      </w:r>
      <w:r w:rsidR="00777A94" w:rsidRPr="00777A94">
        <w:rPr>
          <w:rFonts w:ascii="Times New Roman" w:hAnsi="Times New Roman" w:cs="Times New Roman" w:hint="cs"/>
          <w:color w:val="FFC000"/>
          <w:sz w:val="24"/>
          <w:szCs w:val="24"/>
          <w:rtl/>
        </w:rPr>
        <w:t>ֵ</w:t>
      </w:r>
      <w:r w:rsidR="00777A94" w:rsidRPr="00777A94">
        <w:rPr>
          <w:rFonts w:ascii="Times New Roman" w:hAnsi="Times New Roman" w:cs="Times New Roman"/>
          <w:color w:val="FFC000"/>
          <w:sz w:val="24"/>
          <w:szCs w:val="24"/>
          <w:rtl/>
        </w:rPr>
        <w:t>א ב</w:t>
      </w:r>
      <w:r w:rsidR="00777A94" w:rsidRPr="00777A94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777A94" w:rsidRPr="00777A94">
        <w:rPr>
          <w:rFonts w:ascii="Times New Roman" w:hAnsi="Times New Roman" w:cs="Times New Roman"/>
          <w:color w:val="FFC000"/>
          <w:sz w:val="24"/>
          <w:szCs w:val="24"/>
          <w:rtl/>
        </w:rPr>
        <w:t>יד</w:t>
      </w:r>
      <w:r w:rsidR="00777A94" w:rsidRPr="00777A94">
        <w:rPr>
          <w:rFonts w:ascii="Times New Roman" w:hAnsi="Times New Roman" w:cs="Times New Roman" w:hint="cs"/>
          <w:color w:val="FFC000"/>
          <w:sz w:val="24"/>
          <w:szCs w:val="24"/>
          <w:rtl/>
        </w:rPr>
        <w:t>ֵ</w:t>
      </w:r>
      <w:r w:rsidR="00777A94" w:rsidRPr="00777A94">
        <w:rPr>
          <w:rFonts w:ascii="Times New Roman" w:hAnsi="Times New Roman" w:cs="Times New Roman"/>
          <w:color w:val="FFC000"/>
          <w:sz w:val="24"/>
          <w:szCs w:val="24"/>
          <w:rtl/>
        </w:rPr>
        <w:t>ה</w:t>
      </w:r>
      <w:r w:rsidR="00777A94" w:rsidRPr="00777A94">
        <w:rPr>
          <w:rFonts w:ascii="Times New Roman" w:hAnsi="Times New Roman" w:cs="Times New Roman" w:hint="cs"/>
          <w:color w:val="FFC000"/>
          <w:sz w:val="24"/>
          <w:szCs w:val="24"/>
          <w:rtl/>
        </w:rPr>
        <w:t>ּ</w:t>
      </w:r>
      <w:r w:rsidR="00777A94" w:rsidRPr="00777A9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(דניאל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r w:rsidR="00E67F5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B2A4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F4AC3F4" w14:textId="611B1597" w:rsidR="00E61372" w:rsidRDefault="000F62F4" w:rsidP="00A873F0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32:39-40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ואולם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מאמר </w:t>
      </w:r>
      <w:r w:rsidR="005A3C0F" w:rsidRPr="001B2A4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ראו עתה כי אני </w:t>
      </w:r>
      <w:proofErr w:type="spellStart"/>
      <w:r w:rsidR="00212974">
        <w:rPr>
          <w:rFonts w:ascii="Times New Roman" w:hAnsi="Times New Roman" w:cs="Times New Roman" w:hint="cs"/>
          <w:color w:val="FFC000"/>
          <w:sz w:val="24"/>
          <w:szCs w:val="24"/>
          <w:rtl/>
        </w:rPr>
        <w:t>אני</w:t>
      </w:r>
      <w:proofErr w:type="spellEnd"/>
      <w:r w:rsidR="00212974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1B2A42">
        <w:rPr>
          <w:rFonts w:ascii="Times New Roman" w:hAnsi="Times New Roman" w:cs="Times New Roman"/>
          <w:color w:val="FFC000"/>
          <w:sz w:val="24"/>
          <w:szCs w:val="24"/>
          <w:rtl/>
        </w:rPr>
        <w:t>הוא</w:t>
      </w:r>
      <w:r w:rsidR="00BD67AC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הנרמז לזמן שתשלמנה כלל המערכות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שהם להצלחת אמות הסכלות</w:t>
      </w:r>
      <w:r w:rsidR="0021297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שהם ארבע </w:t>
      </w:r>
      <w:proofErr w:type="spellStart"/>
      <w:r w:rsidR="005A3C0F" w:rsidRPr="00F743C1">
        <w:rPr>
          <w:rFonts w:ascii="Times New Roman" w:hAnsi="Times New Roman" w:cs="Times New Roman"/>
          <w:sz w:val="24"/>
          <w:szCs w:val="24"/>
          <w:rtl/>
        </w:rPr>
        <w:t>מלכיות</w:t>
      </w:r>
      <w:proofErr w:type="spellEnd"/>
      <w:r w:rsidR="005A3C0F" w:rsidRPr="00F743C1">
        <w:rPr>
          <w:rFonts w:ascii="Times New Roman" w:hAnsi="Times New Roman" w:cs="Times New Roman"/>
          <w:sz w:val="24"/>
          <w:szCs w:val="24"/>
          <w:rtl/>
        </w:rPr>
        <w:t xml:space="preserve"> כאשר העירונו</w:t>
      </w:r>
      <w:r w:rsidR="004645C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הרמז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בסלוק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השכינה אשר שבה למקומה במרכבה הכללית</w:t>
      </w:r>
      <w:r w:rsidR="003267E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הנשואה על ארבע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212974">
        <w:rPr>
          <w:rFonts w:ascii="Times New Roman" w:hAnsi="Times New Roman" w:cs="Times New Roman" w:hint="cs"/>
          <w:sz w:val="24"/>
          <w:szCs w:val="24"/>
          <w:rtl/>
        </w:rPr>
        <w:t>ח</w:t>
      </w:r>
      <w:r w:rsidR="00212974" w:rsidRPr="00FB1DA6">
        <w:rPr>
          <w:rFonts w:ascii="Times New Roman" w:hAnsi="Times New Roman" w:cs="Times New Roman"/>
          <w:sz w:val="24"/>
          <w:szCs w:val="24"/>
          <w:rtl/>
        </w:rPr>
        <w:t xml:space="preserve">יות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שנמשכו האופנים אחריהם</w:t>
      </w:r>
      <w:r w:rsidR="001B2A4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AC0B45">
        <w:rPr>
          <w:rFonts w:ascii="Times New Roman" w:hAnsi="Times New Roman" w:cs="Times New Roman"/>
          <w:color w:val="FFC000"/>
          <w:sz w:val="24"/>
          <w:szCs w:val="24"/>
          <w:rtl/>
        </w:rPr>
        <w:t>כי רוח החיה באופני</w:t>
      </w:r>
      <w:r w:rsidR="004427C2">
        <w:rPr>
          <w:rFonts w:ascii="Times New Roman" w:hAnsi="Times New Roman" w:cs="Times New Roman" w:hint="cs"/>
          <w:color w:val="FFC000"/>
          <w:sz w:val="24"/>
          <w:szCs w:val="24"/>
          <w:rtl/>
        </w:rPr>
        <w:t>ם</w:t>
      </w:r>
      <w:r w:rsidR="00AC0B4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AC0B45" w:rsidRPr="004427C2">
        <w:rPr>
          <w:rFonts w:ascii="Times New Roman" w:hAnsi="Times New Roman" w:cs="Times New Roman" w:hint="cs"/>
          <w:color w:val="0070C0"/>
          <w:sz w:val="24"/>
          <w:szCs w:val="24"/>
          <w:rtl/>
        </w:rPr>
        <w:t>(</w:t>
      </w:r>
      <w:r w:rsidR="004427C2" w:rsidRPr="004427C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יחזקאל </w:t>
      </w:r>
      <w:proofErr w:type="spellStart"/>
      <w:r w:rsidR="004427C2" w:rsidRPr="004427C2">
        <w:rPr>
          <w:rFonts w:ascii="Times New Roman" w:hAnsi="Times New Roman" w:cs="Times New Roman" w:hint="cs"/>
          <w:color w:val="0070C0"/>
          <w:sz w:val="24"/>
          <w:szCs w:val="24"/>
          <w:rtl/>
        </w:rPr>
        <w:t>א:כ-כא</w:t>
      </w:r>
      <w:proofErr w:type="spellEnd"/>
      <w:r w:rsidR="004427C2" w:rsidRPr="004427C2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4427C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AC0B4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שהם כנגד ארבע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מלכיות</w:t>
      </w:r>
      <w:proofErr w:type="spellEnd"/>
      <w:r w:rsidR="001B2A4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וכתוב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ועשתה והצליחה ע</w:t>
      </w:r>
      <w:r w:rsidR="00BF498C">
        <w:rPr>
          <w:rFonts w:ascii="Times New Roman" w:hAnsi="Times New Roman" w:cs="Times New Roman" w:hint="cs"/>
          <w:color w:val="FFC000"/>
          <w:sz w:val="24"/>
          <w:szCs w:val="24"/>
          <w:rtl/>
        </w:rPr>
        <w:t>ד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כ</w:t>
      </w:r>
      <w:r w:rsidR="004172C5">
        <w:rPr>
          <w:rFonts w:ascii="Times New Roman" w:hAnsi="Times New Roman" w:cs="Times New Roman" w:hint="cs"/>
          <w:color w:val="FFC000"/>
          <w:sz w:val="24"/>
          <w:szCs w:val="24"/>
          <w:rtl/>
        </w:rPr>
        <w:t>ָּ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="004172C5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ה זעם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E1459C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השווה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דניאל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r w:rsidR="004B0C9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643E8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E1459C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86"/>
      </w:r>
      <w:r w:rsidR="005A3C0F" w:rsidRPr="001B2A42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 כן בבוא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זמן קץ הגלות נאמר </w:t>
      </w:r>
      <w:r w:rsidR="005A3C0F" w:rsidRPr="001B2A4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ראו עתה כי אני </w:t>
      </w:r>
      <w:proofErr w:type="spellStart"/>
      <w:r w:rsidR="005A3C0F" w:rsidRPr="001B2A42">
        <w:rPr>
          <w:rFonts w:ascii="Times New Roman" w:hAnsi="Times New Roman" w:cs="Times New Roman"/>
          <w:color w:val="FFC000"/>
          <w:sz w:val="24"/>
          <w:szCs w:val="24"/>
          <w:rtl/>
        </w:rPr>
        <w:t>אני</w:t>
      </w:r>
      <w:proofErr w:type="spellEnd"/>
      <w:r w:rsidR="005A3C0F" w:rsidRPr="001B2A4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הוא</w:t>
      </w:r>
      <w:r w:rsidR="00A873F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הרמיז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E61372">
        <w:rPr>
          <w:rFonts w:ascii="Times New Roman" w:hAnsi="Times New Roman" w:cs="Times New Roman" w:hint="cs"/>
          <w:sz w:val="24"/>
          <w:szCs w:val="24"/>
          <w:rtl/>
        </w:rPr>
        <w:t>[</w:t>
      </w:r>
      <w:r w:rsidR="005A3C0F" w:rsidRPr="001B2A42">
        <w:rPr>
          <w:rFonts w:ascii="Times New Roman" w:hAnsi="Times New Roman" w:cs="Times New Roman"/>
          <w:color w:val="FFC000"/>
          <w:sz w:val="24"/>
          <w:szCs w:val="24"/>
          <w:rtl/>
        </w:rPr>
        <w:t>כי אשא אל</w:t>
      </w:r>
      <w:r w:rsidR="0068435D" w:rsidRPr="001B2A42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1B2A42">
        <w:rPr>
          <w:rFonts w:ascii="Times New Roman" w:hAnsi="Times New Roman" w:cs="Times New Roman"/>
          <w:color w:val="FFC000"/>
          <w:sz w:val="24"/>
          <w:szCs w:val="24"/>
          <w:rtl/>
        </w:rPr>
        <w:t>שמים ידי</w:t>
      </w:r>
      <w:r w:rsidR="00E61372">
        <w:rPr>
          <w:rFonts w:ascii="Times New Roman" w:hAnsi="Times New Roman" w:cs="Times New Roman" w:hint="cs"/>
          <w:sz w:val="24"/>
          <w:szCs w:val="24"/>
          <w:rtl/>
        </w:rPr>
        <w:t>]:</w:t>
      </w:r>
    </w:p>
    <w:p w14:paraId="281C2CDE" w14:textId="57D51C24" w:rsidR="0068435D" w:rsidRDefault="00E61372" w:rsidP="00A873F0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2F4">
        <w:rPr>
          <w:rFonts w:ascii="Times New Roman" w:hAnsi="Times New Roman" w:cs="Times New Roman"/>
          <w:color w:val="FF0000"/>
          <w:sz w:val="24"/>
          <w:szCs w:val="24"/>
        </w:rPr>
        <w:t>32:40</w:t>
      </w:r>
      <w:r w:rsidRPr="000F62F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0F62F4">
        <w:rPr>
          <w:rFonts w:ascii="Times New Roman" w:hAnsi="Times New Roman" w:cs="Times New Roman"/>
          <w:color w:val="FF0000"/>
          <w:sz w:val="24"/>
          <w:szCs w:val="24"/>
          <w:rtl/>
        </w:rPr>
        <w:t>כי אשא אל</w:t>
      </w:r>
      <w:r w:rsidRPr="000F62F4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Pr="000F62F4">
        <w:rPr>
          <w:rFonts w:ascii="Times New Roman" w:hAnsi="Times New Roman" w:cs="Times New Roman"/>
          <w:color w:val="FF0000"/>
          <w:sz w:val="24"/>
          <w:szCs w:val="24"/>
          <w:rtl/>
        </w:rPr>
        <w:t>שמים ידי</w:t>
      </w:r>
      <w:r w:rsidRPr="001B2A4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כטעם שבועה כדרך בני אדם</w:t>
      </w:r>
      <w:r w:rsidR="0016552D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64515E">
        <w:rPr>
          <w:rFonts w:ascii="Times New Roman" w:hAnsi="Times New Roman" w:cs="Times New Roman"/>
          <w:sz w:val="24"/>
          <w:szCs w:val="24"/>
          <w:rtl/>
        </w:rPr>
        <w:t xml:space="preserve">או אפשר </w:t>
      </w:r>
      <w:r w:rsidR="005A3C0F" w:rsidRPr="00A73C2E">
        <w:rPr>
          <w:rFonts w:ascii="Times New Roman" w:hAnsi="Times New Roman" w:cs="Times New Roman"/>
          <w:sz w:val="24"/>
          <w:szCs w:val="24"/>
          <w:rtl/>
        </w:rPr>
        <w:t>ש</w:t>
      </w:r>
      <w:r w:rsidR="005A3C0F" w:rsidRPr="0064515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שמים </w:t>
      </w:r>
      <w:r w:rsidR="005A3C0F" w:rsidRPr="00D30665">
        <w:rPr>
          <w:rFonts w:ascii="Times New Roman" w:hAnsi="Times New Roman" w:cs="Times New Roman"/>
          <w:sz w:val="24"/>
          <w:szCs w:val="24"/>
          <w:rtl/>
        </w:rPr>
        <w:t>כנוי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בשביל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עצמו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90BC5EA" w14:textId="77777777" w:rsidR="004A7F0B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2A42">
        <w:rPr>
          <w:rFonts w:ascii="Times New Roman" w:hAnsi="Times New Roman" w:cs="Times New Roman" w:hint="cs"/>
          <w:color w:val="FF0000"/>
          <w:sz w:val="24"/>
          <w:szCs w:val="24"/>
          <w:rtl/>
        </w:rPr>
        <w:t>40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ואמרתי חי אנכי לעולם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זאת היא השבועה</w:t>
      </w:r>
      <w:r w:rsidR="0084721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5D47EED" w14:textId="508D1A36" w:rsidR="004A7F0B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או הטעם יען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שכל יעוד טוב או רע תלוי על פי המערכת</w:t>
      </w:r>
      <w:r w:rsidR="00712D3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הואיל ומטה רגלם וגם אני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חי</w:t>
      </w:r>
      <w:r w:rsidR="00B772E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יש לי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להנקם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מהם</w:t>
      </w:r>
      <w:r w:rsidR="004A7F0B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BF1FB8A" w14:textId="0C835805" w:rsidR="0068435D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או הטעם שנשבע בעצמו אם לא יפריע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מהם הואיל ומטה רגלם מצד המערכת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D4BD47E" w14:textId="72A81287" w:rsidR="0068435D" w:rsidRDefault="0068435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4DBBA75" w14:textId="30281BBD" w:rsidR="00C80A25" w:rsidRDefault="00C80A25" w:rsidP="004452B1">
      <w:pPr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32:41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אִם־שַׁנּוֹתִי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֙ בְּרַ֣ק חַרְבִּ֔י וְתֹאחֵ֥ז בְּמִשְׁפָּ֖ט יָדִ֑י אָשִׁ֤יב נָקָם֙ לְצָרָ֔י וְלִמְשַׂנְאַ֖י אֲשַׁלֵּֽם׃</w:t>
      </w:r>
    </w:p>
    <w:p w14:paraId="0DBCE446" w14:textId="2DFEE7DE" w:rsidR="00C00E21" w:rsidRDefault="00C00E21" w:rsidP="00C00E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32:42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אַשְׁכִּ֤יר חִצַּי֙ מִדָּ֔ם וְחַרְבִּ֖י תֹּאכַ֣ל בָּשָׂ֑ר מִדַּ֤ם חָלָל֙ וְשִׁבְיָ֔ה מֵרֹ֖אשׁ פַּרְע֥וֹת אוֹיֵֽב׃</w:t>
      </w:r>
    </w:p>
    <w:p w14:paraId="1123CD2D" w14:textId="01EA34C7" w:rsidR="0068435D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2A42">
        <w:rPr>
          <w:rFonts w:ascii="Times New Roman" w:hAnsi="Times New Roman" w:cs="Times New Roman" w:hint="cs"/>
          <w:color w:val="FF0000"/>
          <w:sz w:val="24"/>
          <w:szCs w:val="24"/>
          <w:rtl/>
        </w:rPr>
        <w:t>41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אם </w:t>
      </w:r>
      <w:proofErr w:type="spellStart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שנותי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קל מפעלי הכפל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7603C5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 מלרע</w:t>
      </w:r>
      <w:r w:rsidR="001B2A4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8B21B3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ח</w:t>
      </w:r>
      <w:r w:rsidR="0042521B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נ</w:t>
      </w:r>
      <w:r w:rsidR="0042521B">
        <w:rPr>
          <w:rFonts w:ascii="Times New Roman" w:hAnsi="Times New Roman" w:cs="Times New Roman" w:hint="cs"/>
          <w:color w:val="FFC000"/>
          <w:sz w:val="24"/>
          <w:szCs w:val="24"/>
          <w:rtl/>
        </w:rPr>
        <w:t>ּ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42521B">
        <w:rPr>
          <w:rFonts w:ascii="Times New Roman" w:hAnsi="Times New Roman" w:cs="Times New Roman" w:hint="cs"/>
          <w:color w:val="FFC000"/>
          <w:sz w:val="24"/>
          <w:szCs w:val="24"/>
          <w:rtl/>
        </w:rPr>
        <w:t>ֹ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ת</w:t>
      </w:r>
      <w:r w:rsidR="0042521B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י לבני בטני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(איוב </w:t>
      </w:r>
      <w:proofErr w:type="spellStart"/>
      <w:r w:rsidR="0008113D">
        <w:rPr>
          <w:rFonts w:ascii="Times New Roman" w:hAnsi="Times New Roman" w:cs="Times New Roman" w:hint="cs"/>
          <w:color w:val="0070C0"/>
          <w:sz w:val="24"/>
          <w:szCs w:val="24"/>
          <w:rtl/>
        </w:rPr>
        <w:t>י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r w:rsidR="00E02E9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E48C65B" w14:textId="77777777" w:rsidR="0068435D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1B2A42">
        <w:rPr>
          <w:rFonts w:ascii="Times New Roman" w:hAnsi="Times New Roman" w:cs="Times New Roman" w:hint="cs"/>
          <w:color w:val="FF0000"/>
          <w:sz w:val="24"/>
          <w:szCs w:val="24"/>
          <w:rtl/>
        </w:rPr>
        <w:t>41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ברק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חרבי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אם עלתה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בו חלודה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5F0D729" w14:textId="77777777" w:rsidR="00500AFE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32:</w:t>
      </w:r>
      <w:r w:rsidR="001B2A42">
        <w:rPr>
          <w:rFonts w:ascii="Times New Roman" w:hAnsi="Times New Roman" w:cs="Times New Roman" w:hint="cs"/>
          <w:color w:val="FF0000"/>
          <w:sz w:val="24"/>
          <w:szCs w:val="24"/>
          <w:rtl/>
        </w:rPr>
        <w:t>41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ותאחז במשפט ידי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תאחז ידי החרב לעשות משפט</w:t>
      </w:r>
      <w:r w:rsidR="00243AA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וזהו טעם </w:t>
      </w:r>
      <w:r w:rsidR="00212974">
        <w:rPr>
          <w:rFonts w:ascii="Times New Roman" w:hAnsi="Times New Roman" w:cs="Times New Roman" w:hint="cs"/>
          <w:color w:val="FFC000"/>
          <w:sz w:val="24"/>
          <w:szCs w:val="24"/>
          <w:rtl/>
        </w:rPr>
        <w:t>אשיב נקם לצרי</w:t>
      </w:r>
      <w:r w:rsidR="0021297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212974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9655BB2" w14:textId="77777777" w:rsidR="00500AFE" w:rsidRDefault="00212974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ואין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הטעם </w:t>
      </w:r>
      <w:r w:rsidRPr="00FC7A39">
        <w:rPr>
          <w:rFonts w:ascii="Times New Roman" w:hAnsi="Times New Roman" w:cs="Times New Roman" w:hint="eastAsia"/>
          <w:color w:val="FFC000"/>
          <w:sz w:val="24"/>
          <w:szCs w:val="24"/>
          <w:rtl/>
        </w:rPr>
        <w:t>ב</w:t>
      </w:r>
      <w:r w:rsidRPr="00FC7A39">
        <w:rPr>
          <w:rFonts w:ascii="Times New Roman" w:hAnsi="Times New Roman" w:cs="Times New Roman"/>
          <w:color w:val="FFC000"/>
          <w:sz w:val="24"/>
          <w:szCs w:val="24"/>
          <w:rtl/>
        </w:rPr>
        <w:t>משפט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כחק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בעל המלחמה</w:t>
      </w:r>
      <w:r w:rsidR="0071181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06D9DB70" w14:textId="77777777" w:rsidR="002C4ED0" w:rsidRDefault="00C00E21" w:rsidP="00FC7A39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32:41-42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ויתכן להיות הפירוש </w:t>
      </w:r>
      <w:r w:rsidR="005A3C0F" w:rsidRPr="00711810">
        <w:rPr>
          <w:rFonts w:ascii="Times New Roman" w:hAnsi="Times New Roman" w:cs="Times New Roman"/>
          <w:color w:val="FFC000"/>
          <w:sz w:val="24"/>
          <w:szCs w:val="24"/>
          <w:rtl/>
        </w:rPr>
        <w:t>ותאחז במשפט ידי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הקשת</w:t>
      </w:r>
      <w:r w:rsidR="0021297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החל ממה שחתם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אשכיר חצי</w:t>
      </w:r>
      <w:r w:rsidR="00670EB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62EF36B" w14:textId="163EEB69" w:rsidR="0068435D" w:rsidRDefault="005A3C0F" w:rsidP="00FC7A39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או מפני שמלחמת הקשת קודמת</w:t>
      </w:r>
      <w:r w:rsidR="00471C0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ואחרי כן מלחמת החרב</w:t>
      </w:r>
      <w:r w:rsidR="00B15E2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ואולם החרב ה</w:t>
      </w:r>
      <w:r w:rsidR="00BC16E7">
        <w:rPr>
          <w:rFonts w:ascii="Times New Roman" w:hAnsi="Times New Roman" w:cs="Times New Roman" w:hint="cs"/>
          <w:sz w:val="24"/>
          <w:szCs w:val="24"/>
          <w:rtl/>
        </w:rPr>
        <w:t>י</w:t>
      </w:r>
      <w:r w:rsidRPr="00FB1DA6">
        <w:rPr>
          <w:rFonts w:ascii="Times New Roman" w:hAnsi="Times New Roman" w:cs="Times New Roman"/>
          <w:sz w:val="24"/>
          <w:szCs w:val="24"/>
          <w:rtl/>
        </w:rPr>
        <w:t>א תדיר ביד בעל מלחמה</w:t>
      </w:r>
      <w:r w:rsidR="0071181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אכן החצים הולכים להם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ועושה אחרים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582DE7F" w14:textId="2DE151F1" w:rsidR="00B64657" w:rsidRDefault="009431D7" w:rsidP="00527E7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711810">
        <w:rPr>
          <w:rFonts w:ascii="Times New Roman" w:hAnsi="Times New Roman" w:cs="Times New Roman" w:hint="cs"/>
          <w:color w:val="FF0000"/>
          <w:sz w:val="24"/>
          <w:szCs w:val="24"/>
          <w:rtl/>
        </w:rPr>
        <w:t>42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מדם חלל ושביה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כנגד </w:t>
      </w:r>
      <w:r w:rsidR="005A3C0F" w:rsidRPr="00135A60">
        <w:rPr>
          <w:rFonts w:ascii="Times New Roman" w:hAnsi="Times New Roman" w:cs="Times New Roman"/>
          <w:color w:val="FFC000"/>
          <w:sz w:val="24"/>
          <w:szCs w:val="24"/>
          <w:rtl/>
        </w:rPr>
        <w:t>אשכיר חצי מדם</w:t>
      </w:r>
      <w:r w:rsidR="00527E78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527E78">
        <w:rPr>
          <w:rFonts w:ascii="Times New Roman" w:hAnsi="Times New Roman" w:cs="Times New Roman"/>
          <w:color w:val="FFC000"/>
          <w:sz w:val="24"/>
          <w:szCs w:val="24"/>
          <w:rtl/>
        </w:rPr>
        <w:t>מראש פרעות</w:t>
      </w:r>
      <w:r w:rsidR="0068435D" w:rsidRPr="00527E7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527E78">
        <w:rPr>
          <w:rFonts w:ascii="Times New Roman" w:hAnsi="Times New Roman" w:cs="Times New Roman"/>
          <w:color w:val="FFC000"/>
          <w:sz w:val="24"/>
          <w:szCs w:val="24"/>
          <w:rtl/>
        </w:rPr>
        <w:t>אויב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כנגד </w:t>
      </w:r>
      <w:r w:rsidR="00212974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ו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חרבי</w:t>
      </w:r>
      <w:r w:rsidR="005A3C0F" w:rsidRPr="0071181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תאכל בשר</w:t>
      </w:r>
      <w:r w:rsidR="0068594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לכרות ראש האויב שיפרע ממנו</w:t>
      </w:r>
      <w:r w:rsidR="0068594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9763792" w14:textId="6FCF28A8" w:rsidR="0068435D" w:rsidRDefault="005A3C0F" w:rsidP="00527E7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או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הטעם שינקם השם </w:t>
      </w:r>
      <w:r w:rsidRPr="002454E9">
        <w:rPr>
          <w:rFonts w:ascii="Times New Roman" w:hAnsi="Times New Roman" w:cs="Times New Roman"/>
          <w:color w:val="FFC000"/>
          <w:sz w:val="24"/>
          <w:szCs w:val="24"/>
          <w:rtl/>
        </w:rPr>
        <w:t>מ</w:t>
      </w:r>
      <w:r w:rsidRPr="00135A60">
        <w:rPr>
          <w:rFonts w:ascii="Times New Roman" w:hAnsi="Times New Roman" w:cs="Times New Roman"/>
          <w:color w:val="FFC000"/>
          <w:sz w:val="24"/>
          <w:szCs w:val="24"/>
          <w:rtl/>
        </w:rPr>
        <w:t>דם חלל ושביה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של ישראל</w:t>
      </w:r>
      <w:r w:rsidR="0071181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כדרך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ב</w:t>
      </w:r>
      <w:r w:rsidR="00F529F2">
        <w:rPr>
          <w:rFonts w:ascii="Times New Roman" w:hAnsi="Times New Roman" w:cs="Times New Roman" w:hint="cs"/>
          <w:color w:val="FFC000"/>
          <w:sz w:val="24"/>
          <w:szCs w:val="24"/>
          <w:rtl/>
        </w:rPr>
        <w:t>ִּ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פ</w:t>
      </w:r>
      <w:r w:rsidR="00F529F2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רו</w:t>
      </w:r>
      <w:r w:rsidR="00F529F2">
        <w:rPr>
          <w:rFonts w:ascii="Times New Roman" w:hAnsi="Times New Roman" w:cs="Times New Roman" w:hint="cs"/>
          <w:color w:val="FFC000"/>
          <w:sz w:val="24"/>
          <w:szCs w:val="24"/>
          <w:rtl/>
        </w:rPr>
        <w:t>ֹ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ע</w:t>
      </w:r>
      <w:r w:rsidR="00F529F2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פ</w:t>
      </w:r>
      <w:r w:rsidR="0011059B">
        <w:rPr>
          <w:rFonts w:ascii="Times New Roman" w:hAnsi="Times New Roman" w:cs="Times New Roman" w:hint="cs"/>
          <w:color w:val="FFC000"/>
          <w:sz w:val="24"/>
          <w:szCs w:val="24"/>
          <w:rtl/>
        </w:rPr>
        <w:t>ְּ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ר</w:t>
      </w:r>
      <w:r w:rsidR="0011059B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עו</w:t>
      </w:r>
      <w:r w:rsidR="0011059B">
        <w:rPr>
          <w:rFonts w:ascii="Times New Roman" w:hAnsi="Times New Roman" w:cs="Times New Roman" w:hint="cs"/>
          <w:color w:val="FFC000"/>
          <w:sz w:val="24"/>
          <w:szCs w:val="24"/>
          <w:rtl/>
        </w:rPr>
        <w:t>ֹ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ת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בישראל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(שופטים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r w:rsidR="00F04BCA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73EAE64" w14:textId="222024A3" w:rsidR="0068435D" w:rsidRDefault="0068435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62A5702" w14:textId="02FA8F7F" w:rsidR="003F58CD" w:rsidRDefault="003F58CD" w:rsidP="004452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32:43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הַרְנִ֤ינוּ גוֹיִם֙ עַמּ֔וֹ כִּ֥י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דַם־עֲבָדָ֖יו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יִקּ֑וֹם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וְנָקָם֙ יָשִׁ֣יב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לְצָרָ֔יו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וְכִפֶּ֥ר אַדְמָת֖וֹ עַמּֽוֹ׃</w:t>
      </w:r>
    </w:p>
    <w:p w14:paraId="0AB4D759" w14:textId="77777777" w:rsidR="0068435D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711810">
        <w:rPr>
          <w:rFonts w:ascii="Times New Roman" w:hAnsi="Times New Roman" w:cs="Times New Roman" w:hint="cs"/>
          <w:color w:val="FF0000"/>
          <w:sz w:val="24"/>
          <w:szCs w:val="24"/>
          <w:rtl/>
        </w:rPr>
        <w:t>43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הרנינו גוים עמו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כשיפרע השם משונאי ישראל ירונו עם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ישראל</w:t>
      </w:r>
      <w:r w:rsidR="0071181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והטעם </w:t>
      </w:r>
      <w:r w:rsidR="005A3C0F" w:rsidRPr="00A56157">
        <w:rPr>
          <w:rFonts w:ascii="Times New Roman" w:hAnsi="Times New Roman" w:cs="Times New Roman"/>
          <w:color w:val="FFC000"/>
          <w:sz w:val="24"/>
          <w:szCs w:val="24"/>
          <w:rtl/>
        </w:rPr>
        <w:t>גוים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שהם </w:t>
      </w:r>
      <w:r w:rsidR="005A3C0F" w:rsidRPr="00A56157">
        <w:rPr>
          <w:rFonts w:ascii="Times New Roman" w:hAnsi="Times New Roman" w:cs="Times New Roman"/>
          <w:color w:val="FFC000"/>
          <w:sz w:val="24"/>
          <w:szCs w:val="24"/>
          <w:rtl/>
        </w:rPr>
        <w:t>עמו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9B02E87" w14:textId="44933361" w:rsidR="008E1F45" w:rsidRDefault="009431D7" w:rsidP="00CC7A3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711810">
        <w:rPr>
          <w:rFonts w:ascii="Times New Roman" w:hAnsi="Times New Roman" w:cs="Times New Roman" w:hint="cs"/>
          <w:color w:val="FF0000"/>
          <w:sz w:val="24"/>
          <w:szCs w:val="24"/>
          <w:rtl/>
        </w:rPr>
        <w:t>43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כי דם עבדיו יקום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663751">
        <w:rPr>
          <w:rFonts w:ascii="Times New Roman" w:hAnsi="Times New Roman" w:cs="Times New Roman"/>
          <w:sz w:val="24"/>
          <w:szCs w:val="24"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ככתוב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י</w:t>
      </w:r>
      <w:r w:rsidR="00C41F94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C41F94">
        <w:rPr>
          <w:rFonts w:ascii="Times New Roman" w:hAnsi="Times New Roman" w:cs="Times New Roman" w:hint="cs"/>
          <w:color w:val="FFC000"/>
          <w:sz w:val="24"/>
          <w:szCs w:val="24"/>
          <w:rtl/>
        </w:rPr>
        <w:t>ָּ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ד</w:t>
      </w:r>
      <w:r w:rsidR="00C41F94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ע בגוים</w:t>
      </w:r>
      <w:r w:rsidR="0068435D" w:rsidRPr="00AD176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לעינינו נקמת דם עבדיך השפוך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עט</w:t>
      </w:r>
      <w:r w:rsidR="00F0079F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11810" w:rsidRPr="0071181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ויתכן להיות טעם </w:t>
      </w:r>
      <w:r w:rsidR="005A3C0F" w:rsidRPr="0071181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הרנינו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מן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ויעבור ה</w:t>
      </w:r>
      <w:r w:rsidR="007612FA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ר</w:t>
      </w:r>
      <w:r w:rsidR="007612FA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נ</w:t>
      </w:r>
      <w:r w:rsidR="007612FA">
        <w:rPr>
          <w:rFonts w:ascii="Times New Roman" w:hAnsi="Times New Roman" w:cs="Times New Roman" w:hint="cs"/>
          <w:color w:val="FFC000"/>
          <w:sz w:val="24"/>
          <w:szCs w:val="24"/>
          <w:rtl/>
        </w:rPr>
        <w:t>ָּ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ה במחנה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(מלכים א</w:t>
      </w:r>
      <w:r w:rsidR="00CC7A3E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r w:rsidR="00CC7A3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לו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11810" w:rsidRPr="0071181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כטעם 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י</w:t>
      </w:r>
      <w:r w:rsidR="007612FA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7612FA">
        <w:rPr>
          <w:rFonts w:ascii="Times New Roman" w:hAnsi="Times New Roman" w:cs="Times New Roman" w:hint="cs"/>
          <w:color w:val="FFC000"/>
          <w:sz w:val="24"/>
          <w:szCs w:val="24"/>
          <w:rtl/>
        </w:rPr>
        <w:t>ָּ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ד</w:t>
      </w:r>
      <w:r w:rsidR="007612FA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ע בגוים</w:t>
      </w:r>
      <w:r w:rsidR="005A3C0F" w:rsidRPr="00D30B32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עט</w:t>
      </w:r>
      <w:r w:rsidR="0059201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11810" w:rsidRPr="0071181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והמצווים הם </w:t>
      </w:r>
      <w:r w:rsidR="005A3C0F" w:rsidRPr="00CC7A3E">
        <w:rPr>
          <w:rFonts w:ascii="Times New Roman" w:hAnsi="Times New Roman" w:cs="Times New Roman"/>
          <w:color w:val="FFC000"/>
          <w:sz w:val="24"/>
          <w:szCs w:val="24"/>
          <w:rtl/>
        </w:rPr>
        <w:t>עמו</w:t>
      </w:r>
      <w:r w:rsidR="0071181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3223CB8" w14:textId="4516E085" w:rsidR="0068435D" w:rsidRPr="00CC7A3E" w:rsidRDefault="005A3C0F" w:rsidP="00CC7A3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או הטעם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הגוים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/>
          <w:sz w:val="24"/>
          <w:szCs w:val="24"/>
          <w:rtl/>
        </w:rPr>
        <w:t>הרנינו</w:t>
      </w:r>
      <w:r w:rsidRPr="0071181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לעמו</w:t>
      </w:r>
      <w:r w:rsidR="002643AD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כדרך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ולב אלמנה ארנין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(איוב</w:t>
      </w:r>
      <w:r w:rsidR="0068435D" w:rsidRPr="00D30B3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כט</w:t>
      </w:r>
      <w:r w:rsidR="00CC7A3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11810" w:rsidRPr="0071181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כענין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שנאמר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אליך גוים יבואו מאפסי ארץ ויאמרו אך שקר נחלו</w:t>
      </w:r>
      <w:r w:rsidR="0068435D" w:rsidRPr="00AD176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אבותינו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(ירמיה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r w:rsidR="00CC7A3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38E53AE" w14:textId="77777777" w:rsidR="00071894" w:rsidRDefault="009431D7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711810">
        <w:rPr>
          <w:rFonts w:ascii="Times New Roman" w:hAnsi="Times New Roman" w:cs="Times New Roman" w:hint="cs"/>
          <w:color w:val="FF0000"/>
          <w:sz w:val="24"/>
          <w:szCs w:val="24"/>
          <w:rtl/>
        </w:rPr>
        <w:t>43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וכפר אדמתו עמו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 מורה על מלחמת גוג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שהוא אחרית מלחמות ישראל</w:t>
      </w:r>
      <w:r w:rsidR="0071181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והוציאו בלשון כפור הואיל ושפכו דמי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ישראל כמים סביבות ירושלים</w:t>
      </w:r>
      <w:r w:rsidR="0021297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הנה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ישפך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דם האויב</w:t>
      </w:r>
      <w:r w:rsidR="0021297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וזהו</w:t>
      </w:r>
      <w:r w:rsidR="0071181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11810">
        <w:rPr>
          <w:rFonts w:ascii="Times New Roman" w:hAnsi="Times New Roman" w:cs="Times New Roman"/>
          <w:color w:val="FFC000"/>
          <w:sz w:val="24"/>
          <w:szCs w:val="24"/>
          <w:rtl/>
        </w:rPr>
        <w:t>וכפר אדמתו</w:t>
      </w:r>
      <w:r w:rsidR="0068435D" w:rsidRPr="0071181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711810">
        <w:rPr>
          <w:rFonts w:ascii="Times New Roman" w:hAnsi="Times New Roman" w:cs="Times New Roman"/>
          <w:color w:val="FFC000"/>
          <w:sz w:val="24"/>
          <w:szCs w:val="24"/>
          <w:rtl/>
        </w:rPr>
        <w:t>עמו</w:t>
      </w:r>
      <w:r w:rsidR="00711810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</w:p>
    <w:p w14:paraId="13C93D46" w14:textId="0599423A" w:rsidR="00273C94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ואפשר היות הפירוש מדם עמו</w:t>
      </w:r>
      <w:r w:rsidR="002643AD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כאמרו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711810">
        <w:rPr>
          <w:rFonts w:ascii="Times New Roman" w:hAnsi="Times New Roman" w:cs="Times New Roman"/>
          <w:color w:val="FFC000"/>
          <w:sz w:val="24"/>
          <w:szCs w:val="24"/>
          <w:rtl/>
        </w:rPr>
        <w:t>כי דם עבדיו יקום</w:t>
      </w:r>
      <w:r w:rsidR="00711810" w:rsidRPr="0071181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ואפשר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היות ענין טהרה</w:t>
      </w:r>
      <w:r w:rsidR="00687C2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כענין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למען טהר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את הארץ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5643A7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r w:rsidR="005643A7">
        <w:rPr>
          <w:rFonts w:ascii="Times New Roman" w:hAnsi="Times New Roman" w:cs="Times New Roman" w:hint="cs"/>
          <w:color w:val="0070C0"/>
          <w:sz w:val="24"/>
          <w:szCs w:val="24"/>
          <w:rtl/>
        </w:rPr>
        <w:t>חזקאל</w:t>
      </w:r>
      <w:r w:rsidR="005643A7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לט</w:t>
      </w:r>
      <w:r w:rsidR="00687C26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71186E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r w:rsidR="0071186E">
        <w:rPr>
          <w:rFonts w:ascii="Times New Roman" w:hAnsi="Times New Roman" w:cs="Times New Roman" w:hint="cs"/>
          <w:color w:val="0070C0"/>
          <w:sz w:val="24"/>
          <w:szCs w:val="24"/>
          <w:rtl/>
        </w:rPr>
        <w:t>ב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11810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A838BED" w14:textId="691CA928" w:rsidR="003826BE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והנה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זאת השירה כללה כלל היעודים שיבואו לישראל מטוב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וחלופו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עד מלחמת</w:t>
      </w:r>
      <w:r w:rsidR="0068435D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גוג</w:t>
      </w:r>
      <w:r w:rsidR="0071181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שמאז כתוב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וחניתי לביתי </w:t>
      </w:r>
      <w:r w:rsidR="003929D9">
        <w:rPr>
          <w:rFonts w:ascii="Times New Roman" w:hAnsi="Times New Roman" w:cs="Times New Roman" w:hint="cs"/>
          <w:color w:val="FFC000"/>
          <w:sz w:val="24"/>
          <w:szCs w:val="24"/>
          <w:rtl/>
        </w:rPr>
        <w:t>מ</w:t>
      </w:r>
      <w:r w:rsidR="00BA01C4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3929D9">
        <w:rPr>
          <w:rFonts w:ascii="Times New Roman" w:hAnsi="Times New Roman" w:cs="Times New Roman" w:hint="cs"/>
          <w:color w:val="FFC000"/>
          <w:sz w:val="24"/>
          <w:szCs w:val="24"/>
          <w:rtl/>
        </w:rPr>
        <w:t>צ</w:t>
      </w:r>
      <w:r w:rsidR="00BA01C4">
        <w:rPr>
          <w:rFonts w:ascii="Times New Roman" w:hAnsi="Times New Roman" w:cs="Times New Roman" w:hint="cs"/>
          <w:color w:val="FFC000"/>
          <w:sz w:val="24"/>
          <w:szCs w:val="24"/>
          <w:rtl/>
        </w:rPr>
        <w:t>ָּ</w:t>
      </w:r>
      <w:r w:rsidR="003929D9">
        <w:rPr>
          <w:rFonts w:ascii="Times New Roman" w:hAnsi="Times New Roman" w:cs="Times New Roman" w:hint="cs"/>
          <w:color w:val="FFC000"/>
          <w:sz w:val="24"/>
          <w:szCs w:val="24"/>
          <w:rtl/>
        </w:rPr>
        <w:t>ב</w:t>
      </w:r>
      <w:r w:rsidR="00BA01C4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3929D9">
        <w:rPr>
          <w:rFonts w:ascii="Times New Roman" w:hAnsi="Times New Roman" w:cs="Times New Roman" w:hint="cs"/>
          <w:color w:val="FFC000"/>
          <w:sz w:val="24"/>
          <w:szCs w:val="24"/>
          <w:rtl/>
        </w:rPr>
        <w:t>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(זכריה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r w:rsidR="003929D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11810" w:rsidRPr="0071181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711810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ונאמר </w:t>
      </w:r>
      <w:r w:rsidRPr="00DE400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 </w:t>
      </w:r>
      <w:proofErr w:type="spellStart"/>
      <w:r w:rsidRPr="00DE400A">
        <w:rPr>
          <w:rFonts w:ascii="Times New Roman" w:hAnsi="Times New Roman" w:cs="Times New Roman"/>
          <w:color w:val="FFC000"/>
          <w:sz w:val="24"/>
          <w:szCs w:val="24"/>
          <w:rtl/>
        </w:rPr>
        <w:t>ישא</w:t>
      </w:r>
      <w:proofErr w:type="spellEnd"/>
      <w:r w:rsidRPr="00DE400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גוי</w:t>
      </w:r>
      <w:r w:rsidR="003826BE" w:rsidRPr="00DE400A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DE400A">
        <w:rPr>
          <w:rFonts w:ascii="Times New Roman" w:hAnsi="Times New Roman" w:cs="Times New Roman"/>
          <w:color w:val="FFC000"/>
          <w:sz w:val="24"/>
          <w:szCs w:val="24"/>
          <w:rtl/>
        </w:rPr>
        <w:t>אל גוי חרב ולא ילמדו עוד מלחמה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r w:rsidR="00C41F9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11810" w:rsidRPr="00711810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ועל העת ההיא</w:t>
      </w:r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נאמר </w:t>
      </w:r>
      <w:r w:rsidR="00BD0D05">
        <w:rPr>
          <w:rFonts w:ascii="Times New Roman" w:hAnsi="Times New Roman" w:cs="Times New Roman" w:hint="cs"/>
          <w:color w:val="FFC000"/>
          <w:sz w:val="24"/>
          <w:szCs w:val="24"/>
          <w:rtl/>
        </w:rPr>
        <w:t>וּ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כ</w:t>
      </w:r>
      <w:r w:rsidR="00BD0D05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כ</w:t>
      </w:r>
      <w:r w:rsidR="005366C8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="005366C8">
        <w:rPr>
          <w:rFonts w:ascii="Times New Roman" w:hAnsi="Times New Roman" w:cs="Times New Roman" w:hint="cs"/>
          <w:color w:val="FFC000"/>
          <w:sz w:val="24"/>
          <w:szCs w:val="24"/>
          <w:rtl/>
        </w:rPr>
        <w:t>ּ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ות נ</w:t>
      </w:r>
      <w:r w:rsidR="004E1B7F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פ</w:t>
      </w:r>
      <w:r w:rsidR="004E1B7F">
        <w:rPr>
          <w:rFonts w:ascii="Times New Roman" w:hAnsi="Times New Roman" w:cs="Times New Roman" w:hint="cs"/>
          <w:color w:val="FFC000"/>
          <w:sz w:val="24"/>
          <w:szCs w:val="24"/>
          <w:rtl/>
        </w:rPr>
        <w:t>ֵּ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ץ יד עם ק</w:t>
      </w:r>
      <w:r w:rsidR="00BD0D05">
        <w:rPr>
          <w:rFonts w:ascii="Times New Roman" w:hAnsi="Times New Roman" w:cs="Times New Roman" w:hint="cs"/>
          <w:color w:val="FFC000"/>
          <w:sz w:val="24"/>
          <w:szCs w:val="24"/>
          <w:rtl/>
        </w:rPr>
        <w:t>ֹ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דש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(דניאל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r w:rsidR="005366C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11810" w:rsidRPr="0071181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ועד אותו הזמן תהיה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תחית</w:t>
      </w:r>
      <w:proofErr w:type="spellEnd"/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המתים</w:t>
      </w:r>
      <w:r w:rsidR="00711810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וזה מכלל</w:t>
      </w:r>
      <w:r w:rsidR="0071186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71186E" w:rsidRPr="006A14E9">
        <w:rPr>
          <w:rFonts w:ascii="Times New Roman" w:hAnsi="Times New Roman" w:cs="Times New Roman" w:hint="cs"/>
          <w:color w:val="FFC000"/>
          <w:sz w:val="24"/>
          <w:szCs w:val="24"/>
          <w:rtl/>
        </w:rPr>
        <w:t>הפלאות</w:t>
      </w:r>
      <w:r w:rsidRPr="006A14E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מה שנאמר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ע</w:t>
      </w:r>
      <w:r w:rsidR="00045180">
        <w:rPr>
          <w:rFonts w:ascii="Times New Roman" w:hAnsi="Times New Roman" w:cs="Times New Roman" w:hint="cs"/>
          <w:color w:val="FFC000"/>
          <w:sz w:val="24"/>
          <w:szCs w:val="24"/>
          <w:rtl/>
        </w:rPr>
        <w:t>ד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מתי קץ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הפלאות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(שם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r w:rsidR="0004518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11810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3826BE" w:rsidRPr="0071186E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ועל כן חתם השירה עד אותו הזמן</w:t>
      </w:r>
      <w:r w:rsidR="00711810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יהי רצון שנזכה במה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שהבטיחנו</w:t>
      </w:r>
      <w:proofErr w:type="spellEnd"/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מיעוד </w:t>
      </w:r>
      <w:r w:rsidRPr="00FD14D7">
        <w:rPr>
          <w:rFonts w:ascii="Times New Roman" w:hAnsi="Times New Roman" w:cs="Times New Roman"/>
          <w:sz w:val="24"/>
          <w:szCs w:val="24"/>
          <w:rtl/>
        </w:rPr>
        <w:t>הט</w:t>
      </w:r>
      <w:r w:rsidR="0071186E" w:rsidRPr="00FD14D7">
        <w:rPr>
          <w:rFonts w:ascii="Times New Roman" w:hAnsi="Times New Roman" w:cs="Times New Roman" w:hint="cs"/>
          <w:sz w:val="24"/>
          <w:szCs w:val="24"/>
          <w:rtl/>
        </w:rPr>
        <w:t>ו</w:t>
      </w:r>
      <w:r w:rsidRPr="00FD14D7">
        <w:rPr>
          <w:rFonts w:ascii="Times New Roman" w:hAnsi="Times New Roman" w:cs="Times New Roman"/>
          <w:sz w:val="24"/>
          <w:szCs w:val="24"/>
          <w:rtl/>
        </w:rPr>
        <w:t>ב</w:t>
      </w:r>
      <w:r w:rsidR="00C60C94" w:rsidRPr="0071186E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39BBB4B" w14:textId="70F14583" w:rsidR="003826BE" w:rsidRDefault="003826B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3049EEF" w14:textId="6D22E14A" w:rsidR="003F58CD" w:rsidRDefault="003F58CD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32:44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וַיָּבֹ֣א מֹשֶׁ֗ה וַיְדַבֵּ֛ר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אֶת־כָּל־דִּבְרֵ֥י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הַשִּׁירָֽה־הַזֹּ֖את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בְּאָזְנֵ֣י הָעָ֑ם ה֖וּא וְהוֹשֵׁ֥עַ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בִּן־נֽוּן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386D0EED" w14:textId="02FC90B8" w:rsidR="00711810" w:rsidRDefault="0075684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711810">
        <w:rPr>
          <w:rFonts w:ascii="Times New Roman" w:hAnsi="Times New Roman" w:cs="Times New Roman" w:hint="cs"/>
          <w:color w:val="FF0000"/>
          <w:sz w:val="24"/>
          <w:szCs w:val="24"/>
          <w:rtl/>
        </w:rPr>
        <w:t>44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ויבוא משה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– כאשר נאמר </w:t>
      </w:r>
      <w:r w:rsidR="005A3C0F" w:rsidRPr="00DE400A">
        <w:rPr>
          <w:rFonts w:ascii="Times New Roman" w:hAnsi="Times New Roman" w:cs="Times New Roman"/>
          <w:color w:val="FFC000"/>
          <w:sz w:val="24"/>
          <w:szCs w:val="24"/>
          <w:rtl/>
        </w:rPr>
        <w:t>וילך משה ויהושע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95666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דברים לא</w:t>
      </w:r>
      <w:r w:rsidR="00392FB8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יד)</w:t>
      </w:r>
      <w:r w:rsidR="00711810" w:rsidRPr="0071181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כן נאמר </w:t>
      </w:r>
      <w:r w:rsidR="005A3C0F" w:rsidRPr="00711810">
        <w:rPr>
          <w:rFonts w:ascii="Times New Roman" w:hAnsi="Times New Roman" w:cs="Times New Roman"/>
          <w:color w:val="FFC000"/>
          <w:sz w:val="24"/>
          <w:szCs w:val="24"/>
          <w:rtl/>
        </w:rPr>
        <w:t>ויבוא משה</w:t>
      </w:r>
      <w:r w:rsidR="00711810" w:rsidRPr="0071181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71181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הוא העקר ויהושע עמו</w:t>
      </w:r>
      <w:r w:rsidR="0071181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משה לבדו קרא</w:t>
      </w:r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השירה</w:t>
      </w:r>
      <w:r w:rsidR="00795666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6DCE411D" w14:textId="0CBA4891" w:rsidR="003826BE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וכתוב </w:t>
      </w:r>
      <w:r w:rsidR="00795666" w:rsidRPr="00161339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{</w:t>
      </w:r>
      <w:r w:rsidR="00795666" w:rsidRPr="00795666">
        <w:rPr>
          <w:rFonts w:ascii="Times New Roman" w:hAnsi="Times New Roman" w:cs="Times New Roman" w:hint="cs"/>
          <w:color w:val="FFC000"/>
          <w:sz w:val="24"/>
          <w:szCs w:val="24"/>
          <w:rtl/>
        </w:rPr>
        <w:t>ו</w:t>
      </w:r>
      <w:r w:rsidRPr="00795666">
        <w:rPr>
          <w:rFonts w:ascii="Times New Roman" w:hAnsi="Times New Roman" w:cs="Times New Roman"/>
          <w:color w:val="FFC000"/>
          <w:sz w:val="24"/>
          <w:szCs w:val="24"/>
          <w:rtl/>
        </w:rPr>
        <w:t>יבוא משה וידבר את כל דברי השירה הזאת וגו'</w:t>
      </w:r>
      <w:r w:rsidR="00756840" w:rsidRPr="00795666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795666">
        <w:rPr>
          <w:rFonts w:ascii="Times New Roman" w:hAnsi="Times New Roman" w:cs="Times New Roman"/>
          <w:color w:val="FFC000"/>
          <w:sz w:val="24"/>
          <w:szCs w:val="24"/>
          <w:rtl/>
        </w:rPr>
        <w:t>הוא והושע בן נון</w:t>
      </w:r>
      <w:r w:rsidR="00795666" w:rsidRPr="00161339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} &lt;</w:t>
      </w:r>
      <w:r w:rsidR="00795666" w:rsidRPr="00795666">
        <w:rPr>
          <w:rFonts w:ascii="Times New Roman" w:hAnsi="Times New Roman" w:cs="Times New Roman" w:hint="cs"/>
          <w:color w:val="FFC000"/>
          <w:sz w:val="24"/>
          <w:szCs w:val="24"/>
          <w:rtl/>
        </w:rPr>
        <w:t>ויקרא משה ל</w:t>
      </w:r>
      <w:r w:rsidR="007F6B9C">
        <w:rPr>
          <w:rFonts w:ascii="Times New Roman" w:hAnsi="Times New Roman" w:cs="Times New Roman" w:hint="cs"/>
          <w:color w:val="FFC000"/>
          <w:sz w:val="24"/>
          <w:szCs w:val="24"/>
          <w:rtl/>
        </w:rPr>
        <w:t>{י}</w:t>
      </w:r>
      <w:r w:rsidR="00795666" w:rsidRPr="00795666">
        <w:rPr>
          <w:rFonts w:ascii="Times New Roman" w:hAnsi="Times New Roman" w:cs="Times New Roman" w:hint="cs"/>
          <w:color w:val="FFC000"/>
          <w:sz w:val="24"/>
          <w:szCs w:val="24"/>
          <w:rtl/>
        </w:rPr>
        <w:t>הושע</w:t>
      </w:r>
      <w:r w:rsidR="00795666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795666" w:rsidRPr="00161339">
        <w:rPr>
          <w:rFonts w:ascii="Times New Roman" w:hAnsi="Times New Roman" w:cs="Times New Roman" w:hint="cs"/>
          <w:color w:val="0070C0"/>
          <w:sz w:val="24"/>
          <w:szCs w:val="24"/>
          <w:rtl/>
        </w:rPr>
        <w:t>(</w:t>
      </w:r>
      <w:r w:rsidR="00976C8B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במדבר </w:t>
      </w:r>
      <w:proofErr w:type="spellStart"/>
      <w:r w:rsidR="00976C8B">
        <w:rPr>
          <w:rFonts w:ascii="Times New Roman" w:hAnsi="Times New Roman" w:cs="Times New Roman" w:hint="cs"/>
          <w:color w:val="0070C0"/>
          <w:sz w:val="24"/>
          <w:szCs w:val="24"/>
          <w:rtl/>
        </w:rPr>
        <w:t>יג:טז</w:t>
      </w:r>
      <w:proofErr w:type="spellEnd"/>
      <w:r w:rsidR="00161339" w:rsidRPr="00161339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795666" w:rsidRPr="00161339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&gt;</w:t>
      </w:r>
      <w:r w:rsidR="00976C8B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  <w:rtl/>
        </w:rPr>
        <w:footnoteReference w:id="87"/>
      </w:r>
      <w:r w:rsidR="00C60C94" w:rsidRPr="00795666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כי כן היה נקרא</w:t>
      </w:r>
      <w:r w:rsidR="0071186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ונמצא גם כן </w:t>
      </w:r>
      <w:r w:rsidRPr="00200759">
        <w:rPr>
          <w:rFonts w:ascii="Times New Roman" w:hAnsi="Times New Roman" w:cs="Times New Roman"/>
          <w:color w:val="FFC000"/>
          <w:sz w:val="24"/>
          <w:szCs w:val="24"/>
          <w:rtl/>
        </w:rPr>
        <w:t>ישוע</w:t>
      </w:r>
      <w:r w:rsidR="0020075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200759" w:rsidRPr="00200759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(נחמיה </w:t>
      </w:r>
      <w:proofErr w:type="spellStart"/>
      <w:r w:rsidR="00200759" w:rsidRPr="00200759">
        <w:rPr>
          <w:rFonts w:ascii="Times New Roman" w:hAnsi="Times New Roman" w:cs="Times New Roman" w:hint="cs"/>
          <w:color w:val="0070C0"/>
          <w:sz w:val="24"/>
          <w:szCs w:val="24"/>
          <w:rtl/>
        </w:rPr>
        <w:t>ח:יז</w:t>
      </w:r>
      <w:proofErr w:type="spellEnd"/>
      <w:r w:rsidR="00200759" w:rsidRPr="00200759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20075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ובשלשתם</w:t>
      </w:r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היה נקרא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CA4EBD9" w14:textId="080A61AE" w:rsidR="003826BE" w:rsidRDefault="003826B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15200EB" w14:textId="5E710E94" w:rsidR="003F58CD" w:rsidRDefault="003F58CD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lastRenderedPageBreak/>
        <w:t xml:space="preserve">32:45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וַיְכַ֣ל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מֹשֶׁ֗ה לְדַבֵּ֛ר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אֶת־כָּל־הַדְּבָרִ֥ים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הָאֵ֖לֶּה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אֶל־כָּל־יִשְׂרָאֵֽל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32493668" w14:textId="3DB90A2D" w:rsidR="003F58CD" w:rsidRDefault="003F58CD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7EC82461" w14:textId="54B57CB1" w:rsidR="003F58CD" w:rsidRDefault="003F58CD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32:46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וַיֹּ֤אמֶר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אֲלֵהֶם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שִׂ֣ימוּ לְבַבְכֶ֔ם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לְכָ֨ל־הַדְּבָרִ֔ים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אֲשֶׁ֧ר אָֽנֹכִ֛י מֵעִ֥יד בָּכֶ֖ם הַיּ֑וֹם אֲשֶׁ֤ר תְּצַוֻּם֙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אֶת־בְּנֵיכֶ֔ם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לִשְׁמֹ֣ר לַֽעֲשׂ֔וֹת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אֶת־כָּל־דִּבְרֵ֖י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הַתּוֹרָ֥ה הַזֹּֽאת׃</w:t>
      </w:r>
    </w:p>
    <w:p w14:paraId="7DF8B679" w14:textId="7C35BCE3" w:rsidR="003826BE" w:rsidRDefault="0075684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711810">
        <w:rPr>
          <w:rFonts w:ascii="Times New Roman" w:hAnsi="Times New Roman" w:cs="Times New Roman" w:hint="cs"/>
          <w:color w:val="FF0000"/>
          <w:sz w:val="24"/>
          <w:szCs w:val="24"/>
          <w:rtl/>
        </w:rPr>
        <w:t>46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שימו לבבכם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ההשקפה והעיון</w:t>
      </w:r>
      <w:r w:rsidR="00190EB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ללמד אותם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715BF91" w14:textId="77777777" w:rsidR="003826BE" w:rsidRDefault="0075684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711810">
        <w:rPr>
          <w:rFonts w:ascii="Times New Roman" w:hAnsi="Times New Roman" w:cs="Times New Roman" w:hint="cs"/>
          <w:color w:val="FF0000"/>
          <w:sz w:val="24"/>
          <w:szCs w:val="24"/>
          <w:rtl/>
        </w:rPr>
        <w:t>46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את</w:t>
      </w:r>
      <w:r w:rsidR="003826BE" w:rsidRPr="009623B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בניכם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בקבלה משולשלת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862FC3C" w14:textId="1CA99C81" w:rsidR="003826BE" w:rsidRDefault="003826B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1E5BEFB" w14:textId="5F19D8FC" w:rsidR="003F58CD" w:rsidRDefault="003F58CD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32:47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כִּ֠י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לֹֽא־דָבָ֨ר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רֵ֥ק הוּא֙ מִכֶּ֔ם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כִּי־ה֖וּא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חַיֵּיכֶ֑ם וּבַדָּבָ֣ר הַזֶּ֗ה תַּֽאֲרִ֤יכוּ יָמִים֙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עַל־הָ֣אֲדָמָ֔ה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אֲשֶׁ֨ר אַתֶּ֜ם עֹֽבְרִ֧ים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אֶת־הַיַּרְדֵּ֛ן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שָׁ֖מָּה לְרִשְׁתָּֽהּ׃</w:t>
      </w:r>
    </w:p>
    <w:p w14:paraId="18736C7B" w14:textId="77777777" w:rsidR="003826BE" w:rsidRDefault="0075684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711810">
        <w:rPr>
          <w:rFonts w:ascii="Times New Roman" w:hAnsi="Times New Roman" w:cs="Times New Roman" w:hint="cs"/>
          <w:color w:val="FF0000"/>
          <w:sz w:val="24"/>
          <w:szCs w:val="24"/>
          <w:rtl/>
        </w:rPr>
        <w:t>47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כי לא דבר ריק הוא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נצטוו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המצות</w:t>
      </w:r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בלי תועלת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30EEDF5" w14:textId="7BA713F9" w:rsidR="003826BE" w:rsidRDefault="0075684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711810">
        <w:rPr>
          <w:rFonts w:ascii="Times New Roman" w:hAnsi="Times New Roman" w:cs="Times New Roman" w:hint="cs"/>
          <w:color w:val="FF0000"/>
          <w:sz w:val="24"/>
          <w:szCs w:val="24"/>
          <w:rtl/>
        </w:rPr>
        <w:t>47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כי הוא חייכם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רמז לחיי העולם הבא</w:t>
      </w:r>
      <w:r w:rsidR="00711810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ואפשר להיות</w:t>
      </w:r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4452B1">
        <w:rPr>
          <w:rFonts w:ascii="Times New Roman" w:hAnsi="Times New Roman" w:cs="Times New Roman"/>
          <w:color w:val="FFC000"/>
          <w:sz w:val="24"/>
          <w:szCs w:val="24"/>
          <w:rtl/>
        </w:rPr>
        <w:t>מכם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טעמו בכם</w:t>
      </w:r>
      <w:r w:rsidR="0071186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</w:t>
      </w:r>
      <w:r w:rsidR="003826BE">
        <w:rPr>
          <w:rFonts w:ascii="Times New Roman" w:hAnsi="Times New Roman" w:cs="Times New Roman"/>
          <w:sz w:val="24"/>
          <w:szCs w:val="24"/>
          <w:rtl/>
        </w:rPr>
        <w:t xml:space="preserve">ו </w:t>
      </w:r>
      <w:r w:rsidR="003826BE" w:rsidRPr="00DE400A">
        <w:rPr>
          <w:rFonts w:ascii="Times New Roman" w:hAnsi="Times New Roman" w:cs="Times New Roman"/>
          <w:color w:val="FFC000"/>
          <w:sz w:val="24"/>
          <w:szCs w:val="24"/>
          <w:rtl/>
        </w:rPr>
        <w:t>מהיכלך</w:t>
      </w:r>
      <w:r w:rsidR="008702F2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3826BE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3826BE" w:rsidRPr="00DE400A">
        <w:rPr>
          <w:rFonts w:ascii="Times New Roman" w:hAnsi="Times New Roman" w:cs="Times New Roman"/>
          <w:color w:val="FFC000"/>
          <w:sz w:val="24"/>
          <w:szCs w:val="24"/>
          <w:rtl/>
        </w:rPr>
        <w:t>על</w:t>
      </w:r>
      <w:r w:rsidR="003826BE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3826BE" w:rsidRPr="00DE400A">
        <w:rPr>
          <w:rFonts w:ascii="Times New Roman" w:hAnsi="Times New Roman" w:cs="Times New Roman"/>
          <w:color w:val="FFC000"/>
          <w:sz w:val="24"/>
          <w:szCs w:val="24"/>
          <w:rtl/>
        </w:rPr>
        <w:t>ירושלם</w:t>
      </w:r>
      <w:r w:rsidR="003826BE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3826BE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3826BE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סח</w:t>
      </w:r>
      <w:r w:rsidR="00FA1DF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3826BE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</w:t>
      </w:r>
      <w:proofErr w:type="spellEnd"/>
      <w:r w:rsidR="003826BE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5A3C0F" w:rsidRPr="00022722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</w:p>
    <w:p w14:paraId="334BC564" w14:textId="1FDFDE78" w:rsidR="003826BE" w:rsidRPr="0071186E" w:rsidRDefault="0075684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022722">
        <w:rPr>
          <w:rFonts w:ascii="Times New Roman" w:hAnsi="Times New Roman" w:cs="Times New Roman" w:hint="cs"/>
          <w:color w:val="FF0000"/>
          <w:sz w:val="24"/>
          <w:szCs w:val="24"/>
          <w:rtl/>
        </w:rPr>
        <w:t>47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ובדבר הזה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ר"ל שאם תהיו משתדלים לקיום החלק</w:t>
      </w:r>
      <w:r w:rsidR="00960DF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שיש לו חלק לעולם הבא</w:t>
      </w:r>
      <w:r w:rsidR="0071186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תאריכו</w:t>
      </w:r>
      <w:r w:rsidR="003826BE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ימים על האדמה</w:t>
      </w:r>
      <w:r w:rsidR="00960DF4">
        <w:rPr>
          <w:rFonts w:ascii="Times New Roman" w:hAnsi="Times New Roman" w:cs="Times New Roman" w:hint="cs"/>
          <w:color w:val="FFC000"/>
          <w:sz w:val="24"/>
          <w:szCs w:val="24"/>
          <w:rtl/>
        </w:rPr>
        <w:t>,</w:t>
      </w:r>
      <w:r w:rsidR="0071186E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שלא תגלו ממנה</w:t>
      </w:r>
      <w:r w:rsidR="00C60C94" w:rsidRPr="0071186E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71186E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CE05BB3" w14:textId="594A2442" w:rsidR="003826BE" w:rsidRDefault="003826B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C5DD1BE" w14:textId="2BD23665" w:rsidR="003F58CD" w:rsidRDefault="003F58CD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32:48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וַיְדַבֵּ֤ר יְהוָה֙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אֶל־מֹשֶׁ֔ה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בְּעֶ֛צֶם הַיּ֥וֹם הַזֶּ֖ה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לֵאמֹֽר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462AE214" w14:textId="77777777" w:rsidR="003826BE" w:rsidRDefault="0075684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022722">
        <w:rPr>
          <w:rFonts w:ascii="Times New Roman" w:hAnsi="Times New Roman" w:cs="Times New Roman" w:hint="cs"/>
          <w:color w:val="FF0000"/>
          <w:sz w:val="24"/>
          <w:szCs w:val="24"/>
          <w:rtl/>
        </w:rPr>
        <w:t>48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בעצם היום הזה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יום שנאמרה</w:t>
      </w:r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השירה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6300370" w14:textId="5BF65FD8" w:rsidR="003826BE" w:rsidRDefault="003826B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D4CE959" w14:textId="77777777" w:rsidR="003F58CD" w:rsidRDefault="003F58CD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32:49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עֲלֵ֡ה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אֶל־הַר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֩ הָֽעֲבָרִ֨ים הַזֶּ֜ה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הַר־נְב֗ו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 אֲשֶׁר֙ בְּאֶ֣רֶץ מוֹאָ֔ב אֲשֶׁ֖ר עַל־פְּנֵ֣י יְרֵח֑וֹ וּרְאֵה֙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אֶת־אֶ֣רֶץ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כְּנַ֔עַן אֲשֶׁ֨ר אֲנִ֥י נֹתֵ֛ן לִבְנֵ֥י יִשְׂרָאֵ֖ל לַֽאֲחֻזָּֽה׃ </w:t>
      </w:r>
    </w:p>
    <w:p w14:paraId="60313A73" w14:textId="77777777" w:rsidR="003F58CD" w:rsidRDefault="003F58CD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</w:p>
    <w:p w14:paraId="15C7CD4B" w14:textId="273DEE00" w:rsidR="003F58CD" w:rsidRDefault="003F58CD" w:rsidP="004452B1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32:50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וּמֻ֗ת בָּהָר֙ אֲשֶׁ֤ר אַתָּה֙ עֹלֶ֣ה שָׁ֔מָּה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וְהֵֽאָסֵ֖ף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אֶל־עַמֶּ֑יך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כַּֽאֲשֶׁר־מֵ֞ת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אַֽהֲרֹ֤ן אָחִ֨יךָ֙ בְּהֹ֣ר הָהָ֔ר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וַיֵּאָ֖סֶף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אֶל־עַמָּֽיו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0DE05071" w14:textId="0E3CDCA0" w:rsidR="00A530E5" w:rsidRDefault="00A530E5" w:rsidP="00A530E5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32:51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עַל֩ אֲשֶׁ֨ר מְעַלְתֶּ֜ם בִּ֗י בְּתוֹךְ֙ בְּנֵ֣י יִשְׂרָאֵ֔ל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בְּמֵֽי־מְרִיבַ֥ת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קָדֵ֖שׁ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מִדְבַּר־צִ֑ן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עַ֣ל אֲשֶׁ֤ר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לֹֽא־קִדַּשְׁתֶּם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אוֹתִ֔י בְּת֖וֹךְ בְּנֵ֥י יִשְׂרָאֵֽל׃ </w:t>
      </w:r>
    </w:p>
    <w:p w14:paraId="2B00C84A" w14:textId="44ABC0BB" w:rsidR="003826BE" w:rsidRDefault="0075684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022722">
        <w:rPr>
          <w:rFonts w:ascii="Times New Roman" w:hAnsi="Times New Roman" w:cs="Times New Roman" w:hint="cs"/>
          <w:color w:val="FF0000"/>
          <w:sz w:val="24"/>
          <w:szCs w:val="24"/>
          <w:rtl/>
        </w:rPr>
        <w:t>50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ומות בהר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proofErr w:type="spellStart"/>
      <w:r w:rsidR="005A3C0F" w:rsidRPr="00022722">
        <w:rPr>
          <w:rFonts w:ascii="Times New Roman" w:hAnsi="Times New Roman" w:cs="Times New Roman"/>
          <w:color w:val="FFC000"/>
          <w:sz w:val="24"/>
          <w:szCs w:val="24"/>
          <w:rtl/>
        </w:rPr>
        <w:t>והאסף</w:t>
      </w:r>
      <w:proofErr w:type="spellEnd"/>
      <w:r w:rsidR="005A3C0F" w:rsidRPr="0002272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אל עמך</w:t>
      </w:r>
      <w:r w:rsidR="00022722" w:rsidRPr="0002272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02272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צריך לומר </w:t>
      </w:r>
      <w:r w:rsidR="0071186E">
        <w:rPr>
          <w:rFonts w:ascii="Times New Roman" w:hAnsi="Times New Roman" w:cs="Times New Roman" w:hint="cs"/>
          <w:sz w:val="24"/>
          <w:szCs w:val="24"/>
          <w:rtl/>
        </w:rPr>
        <w:t>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תמות</w:t>
      </w:r>
      <w:r w:rsidR="0002272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איך</w:t>
      </w:r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</w:t>
      </w:r>
      <w:r w:rsidR="00C45096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צ</w:t>
      </w:r>
      <w:r w:rsidR="00C45096">
        <w:rPr>
          <w:rFonts w:ascii="Times New Roman" w:hAnsi="Times New Roman" w:cs="Times New Roman" w:hint="cs"/>
          <w:sz w:val="24"/>
          <w:szCs w:val="24"/>
          <w:rtl/>
        </w:rPr>
        <w:t>ֻ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C45096">
        <w:rPr>
          <w:rFonts w:ascii="Times New Roman" w:hAnsi="Times New Roman" w:cs="Times New Roman" w:hint="cs"/>
          <w:sz w:val="24"/>
          <w:szCs w:val="24"/>
          <w:rtl/>
        </w:rPr>
        <w:t>ֶּ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בדבר שאינו יכול</w:t>
      </w:r>
      <w:r w:rsidR="0090206E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6210B30" w14:textId="1527F807" w:rsidR="00022722" w:rsidRDefault="00756840" w:rsidP="0042145B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32:</w:t>
      </w:r>
      <w:r w:rsidR="00022722">
        <w:rPr>
          <w:rFonts w:ascii="Times New Roman" w:hAnsi="Times New Roman" w:cs="Times New Roman" w:hint="cs"/>
          <w:color w:val="FF0000"/>
          <w:sz w:val="24"/>
          <w:szCs w:val="24"/>
          <w:rtl/>
        </w:rPr>
        <w:t>50</w:t>
      </w:r>
      <w:r w:rsidRPr="00F919F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proofErr w:type="spellStart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והאסף</w:t>
      </w:r>
      <w:proofErr w:type="spellEnd"/>
      <w:r w:rsidR="0002272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יתכן היות אסיפת משה ע"ה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בהשארות</w:t>
      </w:r>
      <w:proofErr w:type="spellEnd"/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הנפש</w:t>
      </w:r>
      <w:r w:rsidR="0071186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E400A">
        <w:rPr>
          <w:rFonts w:ascii="Times New Roman" w:hAnsi="Times New Roman" w:cs="Times New Roman"/>
          <w:color w:val="FFC000"/>
          <w:sz w:val="24"/>
          <w:szCs w:val="24"/>
          <w:rtl/>
        </w:rPr>
        <w:t>כבוד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E400A">
        <w:rPr>
          <w:rFonts w:ascii="Times New Roman" w:hAnsi="Times New Roman" w:cs="Times New Roman"/>
          <w:color w:val="FFC000"/>
          <w:sz w:val="24"/>
          <w:szCs w:val="24"/>
          <w:rtl/>
        </w:rPr>
        <w:t>ה'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E400A">
        <w:rPr>
          <w:rFonts w:ascii="Times New Roman" w:hAnsi="Times New Roman" w:cs="Times New Roman"/>
          <w:color w:val="FFC000"/>
          <w:sz w:val="24"/>
          <w:szCs w:val="24"/>
          <w:rtl/>
        </w:rPr>
        <w:t>יאספך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נח</w:t>
      </w:r>
      <w:r w:rsidR="002F15F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42145B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4EB65F07" w14:textId="77828F5A" w:rsidR="0042145B" w:rsidRDefault="0042145B" w:rsidP="0042145B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-32:50 </w:t>
      </w:r>
      <w:r w:rsidRPr="00FB1DA6">
        <w:rPr>
          <w:rFonts w:ascii="Times New Roman" w:hAnsi="Times New Roman" w:cs="Times New Roman"/>
          <w:sz w:val="24"/>
          <w:szCs w:val="24"/>
          <w:rtl/>
        </w:rPr>
        <w:t>ונתן העלה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על אשר מעלתם בי </w:t>
      </w:r>
      <w:r w:rsidRPr="00F948CB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ו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 </w:t>
      </w:r>
      <w:proofErr w:type="spellStart"/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קדשתם</w:t>
      </w:r>
      <w:proofErr w:type="spellEnd"/>
      <w:r w:rsidRPr="0071186E">
        <w:rPr>
          <w:rFonts w:ascii="Times New Roman" w:hAnsi="Times New Roman" w:cs="Times New Roman"/>
          <w:sz w:val="24"/>
          <w:szCs w:val="24"/>
          <w:rtl/>
        </w:rPr>
        <w:t>:</w:t>
      </w:r>
    </w:p>
    <w:p w14:paraId="66C269D4" w14:textId="77777777" w:rsidR="0042145B" w:rsidRPr="0042145B" w:rsidRDefault="0042145B" w:rsidP="0042145B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  <w:rtl/>
        </w:rPr>
      </w:pPr>
    </w:p>
    <w:p w14:paraId="33B4FB77" w14:textId="640D6206" w:rsidR="003F58CD" w:rsidRDefault="003F58CD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32:52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כִּ֥י מִנֶּ֖גֶד תִּרְאֶ֣ה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אֶת־הָאָ֑רֶץ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וְשָׁ֨מָּה֙ לֹ֣א תָב֔וֹא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אֶל־הָאָ֕רֶץ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אֲשֶׁר־אֲנִ֥י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נֹתֵ֖ן לִבְנֵ֥י יִשְׂרָאֵֽל׃</w:t>
      </w:r>
    </w:p>
    <w:p w14:paraId="3CB6D29B" w14:textId="06009BCC" w:rsidR="005A3C0F" w:rsidRPr="00FB1DA6" w:rsidRDefault="00022722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022722"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 xml:space="preserve">32:52 </w:t>
      </w:r>
      <w:r w:rsidR="005A3C0F" w:rsidRPr="00022722">
        <w:rPr>
          <w:rFonts w:ascii="Times New Roman" w:hAnsi="Times New Roman" w:cs="Times New Roman"/>
          <w:color w:val="FF0000"/>
          <w:sz w:val="24"/>
          <w:szCs w:val="24"/>
          <w:rtl/>
        </w:rPr>
        <w:t>כי מנגד תראה את הארץ</w:t>
      </w:r>
      <w:r w:rsidR="00C60C94" w:rsidRPr="00022722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מרחוק</w:t>
      </w:r>
      <w:r w:rsidR="00A530E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6C1ABB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ו</w:t>
      </w:r>
      <w:r w:rsidR="005A3C0F" w:rsidRPr="00B72936">
        <w:rPr>
          <w:rFonts w:ascii="Times New Roman" w:hAnsi="Times New Roman" w:cs="Times New Roman"/>
          <w:color w:val="FFC000"/>
          <w:sz w:val="24"/>
          <w:szCs w:val="24"/>
          <w:rtl/>
        </w:rPr>
        <w:t>לא תבוא שמה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וכתוב </w:t>
      </w:r>
      <w:r w:rsidR="005A3C0F" w:rsidRPr="00DE400A">
        <w:rPr>
          <w:rFonts w:ascii="Times New Roman" w:hAnsi="Times New Roman" w:cs="Times New Roman"/>
          <w:color w:val="FFC000"/>
          <w:sz w:val="24"/>
          <w:szCs w:val="24"/>
          <w:rtl/>
        </w:rPr>
        <w:t>ויראהו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E400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ה'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לד</w:t>
      </w:r>
      <w:r w:rsidR="00F16AB7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Pr="0002272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מראה שחזק ראות  עיניו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4CBA578E" w14:textId="77777777" w:rsidR="005A3C0F" w:rsidRPr="00FB1DA6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3BDB4DC" w14:textId="4FADF809" w:rsidR="005A3C0F" w:rsidRPr="00ED1ADC" w:rsidRDefault="006C1ABB" w:rsidP="006C1ABB">
      <w:pPr>
        <w:tabs>
          <w:tab w:val="left" w:pos="3304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נשלמה פרשת האזינו</w:t>
      </w:r>
      <w:r w:rsidR="00AA1050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/ כי יי׳ שופטנו יי׳ מחוק</w:t>
      </w:r>
      <w:r w:rsidR="006B47C5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קנו</w:t>
      </w:r>
      <w:r w:rsidR="00AA1050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יי׳ מלכנו הוא יוש</w:t>
      </w:r>
      <w:r w:rsidR="00152F28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י</w:t>
      </w:r>
      <w:r w:rsidR="00AA1050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>ענו</w:t>
      </w:r>
      <w:r w:rsidR="00087AEF" w:rsidRPr="00ED1ADC">
        <w:rPr>
          <w:rStyle w:val="FootnoteReference"/>
          <w:rFonts w:ascii="Times New Roman" w:hAnsi="Times New Roman" w:cs="Times New Roman"/>
          <w:b/>
          <w:bCs/>
          <w:sz w:val="24"/>
          <w:szCs w:val="24"/>
          <w:rtl/>
        </w:rPr>
        <w:footnoteReference w:id="88"/>
      </w:r>
    </w:p>
    <w:p w14:paraId="2E753080" w14:textId="467A1FFC" w:rsidR="005A3C0F" w:rsidRPr="00FB1DA6" w:rsidRDefault="005A3C0F" w:rsidP="0061362B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56D48" wp14:editId="596E6156">
                <wp:simplePos x="0" y="0"/>
                <wp:positionH relativeFrom="column">
                  <wp:posOffset>1221740</wp:posOffset>
                </wp:positionH>
                <wp:positionV relativeFrom="paragraph">
                  <wp:posOffset>-9525</wp:posOffset>
                </wp:positionV>
                <wp:extent cx="3343275" cy="0"/>
                <wp:effectExtent l="0" t="0" r="9525" b="19050"/>
                <wp:wrapNone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06B71B" id="מחבר ישר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2pt,-.75pt" to="359.4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" strokecolor="windowText"/>
            </w:pict>
          </mc:Fallback>
        </mc:AlternateContent>
      </w:r>
    </w:p>
    <w:p w14:paraId="60D26D3F" w14:textId="02B00014" w:rsidR="005A3C0F" w:rsidRDefault="005A3C0F" w:rsidP="004452B1">
      <w:pPr>
        <w:tabs>
          <w:tab w:val="left" w:pos="3304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362B">
        <w:rPr>
          <w:rFonts w:ascii="Times New Roman" w:hAnsi="Times New Roman" w:cs="Times New Roman"/>
          <w:b/>
          <w:bCs/>
          <w:sz w:val="28"/>
          <w:szCs w:val="28"/>
          <w:rtl/>
        </w:rPr>
        <w:t>פרשת וזאת הברכה</w:t>
      </w:r>
    </w:p>
    <w:p w14:paraId="34FFB225" w14:textId="77777777" w:rsidR="0061362B" w:rsidRPr="0061362B" w:rsidRDefault="0061362B" w:rsidP="004452B1">
      <w:pPr>
        <w:tabs>
          <w:tab w:val="left" w:pos="3304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rtl/>
        </w:rPr>
      </w:pPr>
    </w:p>
    <w:p w14:paraId="03B6066C" w14:textId="35FB9DAD" w:rsidR="005A3C0F" w:rsidRPr="00FB1DA6" w:rsidRDefault="003F58CD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33:1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וְזֹ֣את הַבְּרָכָ֗ה אֲשֶׁ֨ר בֵּרַ֥ךְ מֹשֶׁ֛ה אִ֥ישׁ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הָֽאֱלֹהִ֖ים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אֶת־בְּנֵ֣י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יִשְׂרָאֵ֑ל לִפְנֵ֖י מוֹתֽוֹ</w:t>
      </w:r>
      <w:r w:rsidR="00FB18B5">
        <w:rPr>
          <w:rFonts w:asciiTheme="majorBidi" w:hAnsiTheme="majorBidi" w:cs="Times New Roman" w:hint="cs"/>
          <w:b/>
          <w:bCs/>
          <w:sz w:val="24"/>
          <w:szCs w:val="24"/>
          <w:rtl/>
        </w:rPr>
        <w:t>:</w:t>
      </w:r>
    </w:p>
    <w:p w14:paraId="55F1DFE7" w14:textId="77777777" w:rsidR="00FE744E" w:rsidRDefault="0075684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33:1 </w:t>
      </w:r>
      <w:r w:rsidR="002254D0" w:rsidRPr="002254D0">
        <w:rPr>
          <w:rFonts w:ascii="Times New Roman" w:hAnsi="Times New Roman" w:cs="Times New Roman" w:hint="cs"/>
          <w:color w:val="FF0000"/>
          <w:sz w:val="24"/>
          <w:szCs w:val="24"/>
          <w:rtl/>
        </w:rPr>
        <w:t>ו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זאת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הברכה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בו"ו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החבור סמוך אל דברי השירה</w:t>
      </w:r>
      <w:r w:rsidR="00FB18B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נאמר</w:t>
      </w:r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ויקרא משה אל כל ישראל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כט</w:t>
      </w:r>
      <w:r w:rsidR="00EA419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EA419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וכשנאמר</w:t>
      </w:r>
      <w:r w:rsidR="002254D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וידבר ה' אל משה בעצם היום הזה</w:t>
      </w:r>
      <w:r w:rsidR="00EA4192">
        <w:rPr>
          <w:rFonts w:ascii="Times New Roman" w:hAnsi="Times New Roman" w:cs="Times New Roman" w:hint="cs"/>
          <w:color w:val="FFC000"/>
          <w:sz w:val="24"/>
          <w:szCs w:val="24"/>
          <w:rtl/>
        </w:rPr>
        <w:t>...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עלה אל </w:t>
      </w:r>
      <w:r w:rsidR="005A3C0F" w:rsidRPr="00D30665">
        <w:rPr>
          <w:rFonts w:ascii="Times New Roman" w:hAnsi="Times New Roman" w:cs="Times New Roman"/>
          <w:color w:val="FFC000"/>
          <w:sz w:val="24"/>
          <w:szCs w:val="24"/>
          <w:rtl/>
        </w:rPr>
        <w:t>העברים</w:t>
      </w:r>
      <w:r w:rsidR="005A3C0F" w:rsidRPr="00D30665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B171C">
        <w:rPr>
          <w:rFonts w:ascii="Times New Roman" w:hAnsi="Times New Roman" w:cs="Times New Roman"/>
          <w:sz w:val="24"/>
          <w:szCs w:val="24"/>
          <w:rtl/>
        </w:rPr>
        <w:t>(</w:t>
      </w:r>
      <w:r w:rsidR="005A3C0F" w:rsidRPr="00CB171C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שם </w:t>
      </w:r>
      <w:proofErr w:type="spellStart"/>
      <w:r w:rsidR="005A3C0F" w:rsidRPr="00CB171C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r w:rsidR="00EA4192">
        <w:rPr>
          <w:rFonts w:ascii="Times New Roman" w:hAnsi="Times New Roman" w:cs="Times New Roman" w:hint="cs"/>
          <w:color w:val="0070C0"/>
          <w:sz w:val="24"/>
          <w:szCs w:val="24"/>
          <w:rtl/>
        </w:rPr>
        <w:t>:מח-</w:t>
      </w:r>
      <w:r w:rsidR="005A3C0F" w:rsidRPr="00CB171C">
        <w:rPr>
          <w:rFonts w:ascii="Times New Roman" w:hAnsi="Times New Roman" w:cs="Times New Roman"/>
          <w:color w:val="0070C0"/>
          <w:sz w:val="24"/>
          <w:szCs w:val="24"/>
          <w:rtl/>
        </w:rPr>
        <w:t>מט</w:t>
      </w:r>
      <w:proofErr w:type="spellEnd"/>
      <w:r w:rsidR="005A3C0F" w:rsidRPr="00CB171C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B73CAE" w:rsidRPr="00D71B1E">
        <w:rPr>
          <w:rFonts w:ascii="Times New Roman" w:hAnsi="Times New Roman" w:cs="Times New Roman"/>
          <w:sz w:val="24"/>
          <w:szCs w:val="24"/>
          <w:rtl/>
        </w:rPr>
        <w:t>,</w:t>
      </w:r>
      <w:r w:rsidR="003826BE" w:rsidRPr="00D30B3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קודם עלותו ברכם</w:t>
      </w:r>
      <w:r w:rsidR="00FB18B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</w:t>
      </w:r>
      <w:r w:rsidR="00B73CA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B73CAE">
        <w:rPr>
          <w:rFonts w:ascii="Times New Roman" w:hAnsi="Times New Roman" w:cs="Times New Roman"/>
          <w:color w:val="FFC000"/>
          <w:sz w:val="24"/>
          <w:szCs w:val="24"/>
          <w:rtl/>
        </w:rPr>
        <w:t>לפני מותו</w:t>
      </w:r>
      <w:r w:rsidR="00B73CAE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</w:p>
    <w:p w14:paraId="79210C5C" w14:textId="0520C9FF" w:rsidR="003826BE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ויש אומרים סמוך לברכת יעקב</w:t>
      </w:r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אבינו ע"ה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3F70C1D" w14:textId="77777777" w:rsidR="003826BE" w:rsidRDefault="0075684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33:1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איש </w:t>
      </w:r>
      <w:proofErr w:type="spellStart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האלהים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שבדרך נבואה ברכם ונמצא זה היחס לאנשים</w:t>
      </w:r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אחרים</w:t>
      </w:r>
      <w:r w:rsidR="001A0A3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ואפשר שזה היחס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להתדבקותם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 השם</w:t>
      </w:r>
      <w:r w:rsidR="001A0A3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ראוי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להתיחס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מי</w:t>
      </w:r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שהוא דבק אל השם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B0F0E60" w14:textId="508BA7BB" w:rsidR="00B67D90" w:rsidRDefault="0075684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33:1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את בני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כלל את בני ישראל כלם</w:t>
      </w:r>
      <w:r w:rsidR="001A0A3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ואם</w:t>
      </w:r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כשפרט אותם לא נזכר שמעון</w:t>
      </w:r>
      <w:r w:rsidR="00541EB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שהורה דברים עתידים ולא נמצאת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סגולה לשבט שמעון כי אם במה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ששוה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כלם</w:t>
      </w:r>
      <w:r w:rsidR="001A0A3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ולהיות העלה בעבור</w:t>
      </w:r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מעשה זמרי אי אפשר</w:t>
      </w:r>
      <w:r w:rsidR="00541EB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כן כתוב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ואתם הדבקים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בה' </w:t>
      </w:r>
      <w:proofErr w:type="spellStart"/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אלהיכם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D65576">
        <w:rPr>
          <w:rFonts w:ascii="Times New Roman" w:hAnsi="Times New Roman" w:cs="Times New Roman" w:hint="cs"/>
          <w:color w:val="0070C0"/>
          <w:sz w:val="24"/>
          <w:szCs w:val="24"/>
          <w:rtl/>
        </w:rPr>
        <w:t>דברים</w:t>
      </w:r>
      <w:r w:rsidR="003826BE" w:rsidRPr="00D30B3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r w:rsidR="00D65576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A0A38">
        <w:rPr>
          <w:rFonts w:ascii="Times New Roman" w:hAnsi="Times New Roman" w:cs="Times New Roman" w:hint="cs"/>
          <w:color w:val="0070C0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35B61E2" w14:textId="7AF46EEF" w:rsidR="003826BE" w:rsidRDefault="00AE23D5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לתת הטעם בעבור שרצה להביא את שבט </w:t>
      </w:r>
      <w:r w:rsidR="00C0785F">
        <w:rPr>
          <w:rFonts w:ascii="Times New Roman" w:hAnsi="Times New Roman" w:cs="Times New Roman" w:hint="cs"/>
          <w:sz w:val="24"/>
          <w:szCs w:val="24"/>
          <w:rtl/>
        </w:rPr>
        <w:t>{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שמעון</w:t>
      </w:r>
      <w:r w:rsidR="00C0785F">
        <w:rPr>
          <w:rFonts w:ascii="Times New Roman" w:hAnsi="Times New Roman" w:cs="Times New Roman" w:hint="cs"/>
          <w:sz w:val="24"/>
          <w:szCs w:val="24"/>
          <w:rtl/>
        </w:rPr>
        <w:t>} &lt;לוי&gt;</w:t>
      </w:r>
      <w:r w:rsidR="00C0785F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89"/>
      </w:r>
      <w:r w:rsidR="002254D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והיתה</w:t>
      </w:r>
      <w:proofErr w:type="spellEnd"/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2254D0" w:rsidRPr="00FD14D7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2254D0" w:rsidRPr="00FD14D7">
        <w:rPr>
          <w:rFonts w:ascii="Times New Roman" w:hAnsi="Times New Roman" w:cs="Times New Roman"/>
          <w:sz w:val="24"/>
          <w:szCs w:val="24"/>
          <w:rtl/>
        </w:rPr>
        <w:t>כו</w:t>
      </w:r>
      <w:r w:rsidR="002254D0" w:rsidRPr="00FD14D7">
        <w:rPr>
          <w:rFonts w:ascii="Times New Roman" w:hAnsi="Times New Roman" w:cs="Times New Roman" w:hint="cs"/>
          <w:sz w:val="24"/>
          <w:szCs w:val="24"/>
          <w:rtl/>
        </w:rPr>
        <w:t>נ</w:t>
      </w:r>
      <w:r w:rsidR="002254D0" w:rsidRPr="00FD14D7">
        <w:rPr>
          <w:rFonts w:ascii="Times New Roman" w:hAnsi="Times New Roman" w:cs="Times New Roman"/>
          <w:sz w:val="24"/>
          <w:szCs w:val="24"/>
          <w:rtl/>
        </w:rPr>
        <w:t>ה</w:t>
      </w:r>
      <w:proofErr w:type="spellEnd"/>
      <w:r w:rsidR="002254D0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להעמידם לשנים עשר שבטים כדמיון </w:t>
      </w:r>
      <w:r w:rsidR="00712F2D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עולם </w:t>
      </w:r>
      <w:r w:rsidR="00712F2D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עליון</w:t>
      </w:r>
      <w:r w:rsidR="003302C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יצב גבולות</w:t>
      </w:r>
      <w:r w:rsidR="003826BE" w:rsidRPr="00872AE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עמים למספר בני ישראל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1D2E6A">
        <w:rPr>
          <w:rFonts w:ascii="Times New Roman" w:hAnsi="Times New Roman" w:cs="Times New Roman" w:hint="cs"/>
          <w:color w:val="0070C0"/>
          <w:sz w:val="24"/>
          <w:szCs w:val="24"/>
          <w:rtl/>
        </w:rPr>
        <w:t>דברים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r w:rsidR="00712F2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B67D9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1A0A38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ובעבור שבני יוסף מנשה ואפרים</w:t>
      </w:r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ונמנו שני שבטים</w:t>
      </w:r>
      <w:r w:rsidR="003302C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פיחת </w:t>
      </w:r>
      <w:r w:rsidR="003302C7">
        <w:rPr>
          <w:rFonts w:ascii="Times New Roman" w:hAnsi="Times New Roman" w:cs="Times New Roman" w:hint="cs"/>
          <w:sz w:val="24"/>
          <w:szCs w:val="24"/>
          <w:rtl/>
        </w:rPr>
        <w:t xml:space="preserve">שבט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שמעון</w:t>
      </w:r>
      <w:r w:rsidR="003302C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שלקח ברכתו </w:t>
      </w:r>
      <w:r w:rsidR="003302C7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2254D0" w:rsidRPr="00FB1DA6">
        <w:rPr>
          <w:rFonts w:ascii="Times New Roman" w:hAnsi="Times New Roman" w:cs="Times New Roman"/>
          <w:sz w:val="24"/>
          <w:szCs w:val="24"/>
          <w:rtl/>
        </w:rPr>
        <w:t xml:space="preserve">דרך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כלל</w:t>
      </w:r>
      <w:r w:rsidR="002254D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2254D0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ואולם</w:t>
      </w:r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הכתוב יחד שבט יוסף</w:t>
      </w:r>
      <w:r w:rsidR="003302C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באמרו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וליוסף אמר מבורכת ה' ארצו</w:t>
      </w:r>
      <w:r w:rsidR="00F76236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F76236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F76236">
        <w:rPr>
          <w:rFonts w:ascii="Times New Roman" w:hAnsi="Times New Roman" w:cs="Times New Roman" w:hint="cs"/>
          <w:color w:val="0070C0"/>
          <w:sz w:val="24"/>
          <w:szCs w:val="24"/>
          <w:rtl/>
        </w:rPr>
        <w:t>דברים</w:t>
      </w:r>
      <w:r w:rsidR="00F76236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F76236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</w:t>
      </w:r>
      <w:r w:rsidR="00F76236">
        <w:rPr>
          <w:rFonts w:ascii="Times New Roman" w:hAnsi="Times New Roman" w:cs="Times New Roman" w:hint="cs"/>
          <w:color w:val="0070C0"/>
          <w:sz w:val="24"/>
          <w:szCs w:val="24"/>
          <w:rtl/>
        </w:rPr>
        <w:t>ג:יג</w:t>
      </w:r>
      <w:proofErr w:type="spellEnd"/>
      <w:r w:rsidR="00F76236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A0A3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ומה</w:t>
      </w:r>
      <w:r w:rsidR="0075684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שהרמזנו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הקרוב בדעת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17C0110" w14:textId="7592DDA3" w:rsidR="003826BE" w:rsidRDefault="0075684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33:1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לפני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מותו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סמוך למותו</w:t>
      </w:r>
      <w:r w:rsidR="001A0A3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וכן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ואברכך לפני</w:t>
      </w:r>
      <w:r w:rsidR="003826BE" w:rsidRPr="00872AE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ה' לפני מותי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כז</w:t>
      </w:r>
      <w:r w:rsidR="0067667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D4188DE" w14:textId="080F83B4" w:rsidR="003826BE" w:rsidRDefault="003826B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63C3DDF" w14:textId="5CCEC3F8" w:rsidR="003F58CD" w:rsidRDefault="003F58CD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33:2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וַיֹּאמַ֗ר יְהוָ֞ה מִסִּינַ֥י בָּא֙ וְזָרַ֤ח מִשֵּׂעִיר֙ לָ֔מוֹ הוֹפִ֨יעַ֙ מֵהַ֣ר פָּארָ֔ן וְאָתָ֖ה מֵֽרִבְבֹ֣ת קֹ֑דֶשׁ מִֽימִינ֕וֹ אשדת </w:t>
      </w:r>
      <w:r w:rsidR="00674D68">
        <w:rPr>
          <w:rFonts w:asciiTheme="majorBidi" w:hAnsiTheme="majorBidi" w:cs="Times New Roman" w:hint="cs"/>
          <w:b/>
          <w:bCs/>
          <w:sz w:val="24"/>
          <w:szCs w:val="24"/>
          <w:rtl/>
        </w:rPr>
        <w:t>[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אֵ֥שׁ דָּ֖ת</w:t>
      </w:r>
      <w:r w:rsidR="00674D68">
        <w:rPr>
          <w:rFonts w:asciiTheme="majorBidi" w:hAnsiTheme="majorBidi" w:cs="Times New Roman" w:hint="cs"/>
          <w:b/>
          <w:bCs/>
          <w:sz w:val="24"/>
          <w:szCs w:val="24"/>
          <w:rtl/>
        </w:rPr>
        <w:t>]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לָֽמוֹ׃</w:t>
      </w:r>
    </w:p>
    <w:p w14:paraId="562CA67B" w14:textId="452F249A" w:rsidR="003826BE" w:rsidRDefault="0075684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A0A38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ויאמר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החל לבאר איך נתן להם השם</w:t>
      </w:r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את התורה</w:t>
      </w:r>
      <w:r w:rsidR="002254D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וכי שעל ידי שמירת התורה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</w:t>
      </w:r>
      <w:r w:rsidR="008F0960">
        <w:rPr>
          <w:rFonts w:ascii="Times New Roman" w:hAnsi="Times New Roman" w:cs="Times New Roman" w:hint="cs"/>
          <w:sz w:val="24"/>
          <w:szCs w:val="24"/>
          <w:rtl/>
        </w:rPr>
        <w:t>ֵּ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</w:t>
      </w:r>
      <w:r w:rsidR="008F0960">
        <w:rPr>
          <w:rFonts w:ascii="Times New Roman" w:hAnsi="Times New Roman" w:cs="Times New Roman" w:hint="cs"/>
          <w:sz w:val="24"/>
          <w:szCs w:val="24"/>
          <w:rtl/>
        </w:rPr>
        <w:t>ֹ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להם הברכה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2833E14" w14:textId="77777777" w:rsidR="00390326" w:rsidRDefault="0075684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A0A38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ה' מסיני</w:t>
      </w:r>
      <w:r w:rsidR="003826BE" w:rsidRPr="009623B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בא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שקבלו התורה ממע</w:t>
      </w:r>
      <w:r w:rsidR="00DD617E">
        <w:rPr>
          <w:rFonts w:ascii="Times New Roman" w:hAnsi="Times New Roman" w:cs="Times New Roman" w:hint="cs"/>
          <w:sz w:val="24"/>
          <w:szCs w:val="24"/>
          <w:rtl/>
        </w:rPr>
        <w:t>מ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 הר סיני</w:t>
      </w:r>
      <w:r w:rsidR="001A0A3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וכון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הכתוב לבאר מקומות שנגלה</w:t>
      </w:r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הש"י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לישראל לכבדם ולפארם</w:t>
      </w:r>
      <w:r w:rsidR="001A0A3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5CFCD13" w14:textId="0FE78F4B" w:rsidR="003826BE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יש מפרשים כי המ"ם מקום בי"ת</w:t>
      </w:r>
      <w:r w:rsidR="002254D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</w:t>
      </w:r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תחלת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</w:t>
      </w:r>
      <w:r w:rsidR="0030102D">
        <w:rPr>
          <w:rFonts w:ascii="Times New Roman" w:hAnsi="Times New Roman" w:cs="Times New Roman" w:hint="cs"/>
          <w:sz w:val="24"/>
          <w:szCs w:val="24"/>
          <w:rtl/>
        </w:rPr>
        <w:t>ֵ</w:t>
      </w:r>
      <w:r w:rsidRPr="00FB1DA6">
        <w:rPr>
          <w:rFonts w:ascii="Times New Roman" w:hAnsi="Times New Roman" w:cs="Times New Roman"/>
          <w:sz w:val="24"/>
          <w:szCs w:val="24"/>
          <w:rtl/>
        </w:rPr>
        <w:t>ר</w:t>
      </w:r>
      <w:r w:rsidR="0030102D">
        <w:rPr>
          <w:rFonts w:ascii="Times New Roman" w:hAnsi="Times New Roman" w:cs="Times New Roman" w:hint="cs"/>
          <w:sz w:val="24"/>
          <w:szCs w:val="24"/>
          <w:rtl/>
        </w:rPr>
        <w:t>ָ</w:t>
      </w:r>
      <w:r w:rsidRPr="00FB1DA6">
        <w:rPr>
          <w:rFonts w:ascii="Times New Roman" w:hAnsi="Times New Roman" w:cs="Times New Roman"/>
          <w:sz w:val="24"/>
          <w:szCs w:val="24"/>
          <w:rtl/>
        </w:rPr>
        <w:t>או</w:t>
      </w:r>
      <w:r w:rsidR="0030102D">
        <w:rPr>
          <w:rFonts w:ascii="Times New Roman" w:hAnsi="Times New Roman" w:cs="Times New Roman" w:hint="cs"/>
          <w:sz w:val="24"/>
          <w:szCs w:val="24"/>
          <w:rtl/>
        </w:rPr>
        <w:t>ֹ</w:t>
      </w:r>
      <w:r w:rsidRPr="00FB1DA6">
        <w:rPr>
          <w:rFonts w:ascii="Times New Roman" w:hAnsi="Times New Roman" w:cs="Times New Roman"/>
          <w:sz w:val="24"/>
          <w:szCs w:val="24"/>
          <w:rtl/>
        </w:rPr>
        <w:t>ת להם גדולת השם הוא בסיני במתן תורתו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D093946" w14:textId="0A488EFD" w:rsidR="000F431B" w:rsidRDefault="00756840" w:rsidP="003309D4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A0A38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וזרח משעיר</w:t>
      </w:r>
      <w:r w:rsidR="003826BE" w:rsidRPr="009623B3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למו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משם החלו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להכנס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במלחמה עם שבעה עממים</w:t>
      </w:r>
      <w:r w:rsidR="001A0A3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ופירוש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ה' בצאתך</w:t>
      </w:r>
      <w:r w:rsidR="003826BE" w:rsidRPr="00872AE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משעיר בצעדך משדה אדום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(שופטים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r w:rsidR="00ED7FD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זה האופן</w:t>
      </w:r>
      <w:r w:rsidR="00ED7FD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3309D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1A0A38" w:rsidRPr="00FB1DA6">
        <w:rPr>
          <w:rFonts w:ascii="Times New Roman" w:hAnsi="Times New Roman" w:cs="Times New Roman"/>
          <w:sz w:val="24"/>
          <w:szCs w:val="24"/>
          <w:rtl/>
        </w:rPr>
        <w:t xml:space="preserve">וטעם </w:t>
      </w:r>
      <w:r w:rsidR="005A3C0F" w:rsidRPr="003309D4">
        <w:rPr>
          <w:rFonts w:ascii="Times New Roman" w:hAnsi="Times New Roman" w:cs="Times New Roman"/>
          <w:color w:val="FFC000"/>
          <w:sz w:val="24"/>
          <w:szCs w:val="24"/>
          <w:rtl/>
        </w:rPr>
        <w:t>הופיע מהר</w:t>
      </w:r>
      <w:r w:rsidR="003826BE" w:rsidRPr="003309D4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3309D4">
        <w:rPr>
          <w:rFonts w:ascii="Times New Roman" w:hAnsi="Times New Roman" w:cs="Times New Roman"/>
          <w:color w:val="FFC000"/>
          <w:sz w:val="24"/>
          <w:szCs w:val="24"/>
          <w:rtl/>
        </w:rPr>
        <w:t>פארן</w:t>
      </w:r>
      <w:r w:rsidR="00C60C94" w:rsidRPr="003309D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ששעיר ופארן סמוכים</w:t>
      </w:r>
      <w:r w:rsidR="0022407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יהיה כדמות כפל מאמר</w:t>
      </w:r>
      <w:r w:rsidR="001A0A38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ועל זה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מרמיז</w:t>
      </w:r>
      <w:proofErr w:type="spellEnd"/>
      <w:r w:rsidR="003826B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אלוה מתימן יבוא וקדוש מהר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פארן סלה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(חבקוק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r w:rsidR="007D13C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A0A38" w:rsidRPr="001A0A3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ומן הדין היה ראוי ל</w:t>
      </w:r>
      <w:r w:rsidR="00AC6BEF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קדים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מדבר פארן</w:t>
      </w:r>
      <w:r w:rsidR="00AC6BE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A0A3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כי כשנסעו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lastRenderedPageBreak/>
        <w:t xml:space="preserve">מסיני נאמר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וישכון הענן במדבר פארן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r w:rsidR="00BB7051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A0A38" w:rsidRPr="001A0A3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A0A38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ואחרי כן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נתעכבו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ארבעים </w:t>
      </w:r>
      <w:r w:rsidR="005A3C0F" w:rsidRPr="002254D0">
        <w:rPr>
          <w:rFonts w:ascii="Times New Roman" w:hAnsi="Times New Roman" w:cs="Times New Roman"/>
          <w:sz w:val="24"/>
          <w:szCs w:val="24"/>
          <w:rtl/>
        </w:rPr>
        <w:t xml:space="preserve">שנה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במד</w:t>
      </w:r>
      <w:r w:rsidR="002254D0" w:rsidRPr="00FD14D7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ר</w:t>
      </w:r>
      <w:r w:rsidR="001A0A38" w:rsidRPr="002254D0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ולסוף ארבעים שנה באו אל הר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שעיר</w:t>
      </w:r>
      <w:r w:rsidR="001A0A3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4BF3624" w14:textId="051295AA" w:rsidR="007D5F57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ויש אומרים שכון </w:t>
      </w:r>
      <w:r w:rsidRPr="003B5274">
        <w:rPr>
          <w:rFonts w:ascii="Times New Roman" w:hAnsi="Times New Roman" w:cs="Times New Roman"/>
          <w:sz w:val="24"/>
          <w:szCs w:val="24"/>
          <w:rtl/>
        </w:rPr>
        <w:t xml:space="preserve">הכתוב לבאר </w:t>
      </w:r>
      <w:proofErr w:type="spellStart"/>
      <w:r w:rsidRPr="003B5274">
        <w:rPr>
          <w:rFonts w:ascii="Times New Roman" w:hAnsi="Times New Roman" w:cs="Times New Roman"/>
          <w:sz w:val="24"/>
          <w:szCs w:val="24"/>
          <w:rtl/>
        </w:rPr>
        <w:t>בענין</w:t>
      </w:r>
      <w:proofErr w:type="spellEnd"/>
      <w:r w:rsidRPr="003B5274">
        <w:rPr>
          <w:rFonts w:ascii="Times New Roman" w:hAnsi="Times New Roman" w:cs="Times New Roman"/>
          <w:sz w:val="24"/>
          <w:szCs w:val="24"/>
          <w:rtl/>
        </w:rPr>
        <w:t xml:space="preserve"> נתינת התורה</w:t>
      </w:r>
      <w:r w:rsidR="002254D0" w:rsidRPr="003B5274">
        <w:rPr>
          <w:rFonts w:ascii="Times New Roman" w:hAnsi="Times New Roman" w:cs="Times New Roman"/>
          <w:sz w:val="24"/>
          <w:szCs w:val="24"/>
          <w:rtl/>
        </w:rPr>
        <w:t>,</w:t>
      </w:r>
      <w:r w:rsidRPr="000F431B">
        <w:rPr>
          <w:rFonts w:ascii="Times New Roman" w:hAnsi="Times New Roman" w:cs="Times New Roman"/>
          <w:sz w:val="24"/>
          <w:szCs w:val="24"/>
          <w:rtl/>
        </w:rPr>
        <w:t xml:space="preserve"> ובאר הכתוב</w:t>
      </w:r>
      <w:r w:rsidR="001253C7" w:rsidRPr="000F431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0F431B">
        <w:rPr>
          <w:rFonts w:ascii="Times New Roman" w:hAnsi="Times New Roman" w:cs="Times New Roman"/>
          <w:sz w:val="24"/>
          <w:szCs w:val="24"/>
          <w:rtl/>
        </w:rPr>
        <w:t>שקרא לבני ישמעאל ולבני עשו ולא רצו</w:t>
      </w:r>
      <w:r w:rsidR="00C7337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0F431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1A0A38" w:rsidRPr="000F431B">
        <w:rPr>
          <w:rFonts w:ascii="Times New Roman" w:hAnsi="Times New Roman" w:cs="Times New Roman"/>
          <w:sz w:val="24"/>
          <w:szCs w:val="24"/>
          <w:rtl/>
        </w:rPr>
        <w:t>וטעם</w:t>
      </w:r>
      <w:r w:rsidR="001A0A38" w:rsidRPr="000F431B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Pr="00183624">
        <w:rPr>
          <w:rFonts w:ascii="Times New Roman" w:hAnsi="Times New Roman" w:cs="Times New Roman"/>
          <w:color w:val="FFC000"/>
          <w:sz w:val="24"/>
          <w:szCs w:val="24"/>
          <w:rtl/>
        </w:rPr>
        <w:t>וזרח משעיר</w:t>
      </w:r>
      <w:r w:rsidR="00C60C94" w:rsidRPr="003B527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Pr="003B5274">
        <w:rPr>
          <w:rFonts w:ascii="Times New Roman" w:hAnsi="Times New Roman" w:cs="Times New Roman"/>
          <w:sz w:val="24"/>
          <w:szCs w:val="24"/>
          <w:rtl/>
        </w:rPr>
        <w:t xml:space="preserve"> לבני עשו</w:t>
      </w:r>
      <w:r w:rsidR="001A0A38" w:rsidRPr="000F431B">
        <w:rPr>
          <w:rFonts w:ascii="Times New Roman" w:hAnsi="Times New Roman" w:cs="Times New Roman"/>
          <w:sz w:val="24"/>
          <w:szCs w:val="24"/>
          <w:rtl/>
        </w:rPr>
        <w:t>,</w:t>
      </w:r>
      <w:r w:rsidR="001253C7" w:rsidRPr="000F431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183624">
        <w:rPr>
          <w:rFonts w:ascii="Times New Roman" w:hAnsi="Times New Roman" w:cs="Times New Roman"/>
          <w:color w:val="FFC000"/>
          <w:sz w:val="24"/>
          <w:szCs w:val="24"/>
          <w:rtl/>
        </w:rPr>
        <w:t>הופיע מהר פארן</w:t>
      </w:r>
      <w:r w:rsidR="001A0A38" w:rsidRPr="000F431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1C7F89">
        <w:rPr>
          <w:rFonts w:ascii="Times New Roman" w:hAnsi="Times New Roman" w:cs="Times New Roman"/>
          <w:sz w:val="24"/>
          <w:szCs w:val="24"/>
        </w:rPr>
        <w:t>-</w:t>
      </w:r>
      <w:r w:rsidR="001C7F8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0F431B">
        <w:rPr>
          <w:rFonts w:ascii="Times New Roman" w:hAnsi="Times New Roman" w:cs="Times New Roman"/>
          <w:sz w:val="24"/>
          <w:szCs w:val="24"/>
          <w:rtl/>
        </w:rPr>
        <w:t xml:space="preserve">לבני </w:t>
      </w:r>
      <w:r w:rsidR="0099131F">
        <w:rPr>
          <w:rFonts w:ascii="Times New Roman" w:hAnsi="Times New Roman" w:cs="Times New Roman" w:hint="cs"/>
          <w:sz w:val="24"/>
          <w:szCs w:val="24"/>
          <w:rtl/>
        </w:rPr>
        <w:t>{</w:t>
      </w:r>
      <w:r w:rsidRPr="000F431B">
        <w:rPr>
          <w:rFonts w:ascii="Times New Roman" w:hAnsi="Times New Roman" w:cs="Times New Roman"/>
          <w:sz w:val="24"/>
          <w:szCs w:val="24"/>
          <w:rtl/>
        </w:rPr>
        <w:t>ישראל</w:t>
      </w:r>
      <w:r w:rsidR="0099131F">
        <w:rPr>
          <w:rFonts w:ascii="Times New Roman" w:hAnsi="Times New Roman" w:cs="Times New Roman" w:hint="cs"/>
          <w:sz w:val="24"/>
          <w:szCs w:val="24"/>
          <w:rtl/>
        </w:rPr>
        <w:t>}</w:t>
      </w:r>
      <w:r w:rsidR="0099131F">
        <w:rPr>
          <w:rFonts w:ascii="Times New Roman" w:hAnsi="Times New Roman" w:cs="Times New Roman" w:hint="cs"/>
          <w:sz w:val="24"/>
          <w:szCs w:val="24"/>
        </w:rPr>
        <w:t xml:space="preserve"> </w:t>
      </w:r>
      <w:r w:rsidR="0099131F">
        <w:rPr>
          <w:rFonts w:ascii="Times New Roman" w:hAnsi="Times New Roman" w:cs="Times New Roman" w:hint="cs"/>
          <w:sz w:val="24"/>
          <w:szCs w:val="24"/>
          <w:rtl/>
        </w:rPr>
        <w:t>&lt;ישמעאל&gt;</w:t>
      </w:r>
      <w:r w:rsidR="0099131F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90"/>
      </w:r>
      <w:r w:rsidR="001A0A38" w:rsidRPr="000F431B">
        <w:rPr>
          <w:rFonts w:ascii="Times New Roman" w:hAnsi="Times New Roman" w:cs="Times New Roman"/>
          <w:sz w:val="24"/>
          <w:szCs w:val="24"/>
          <w:rtl/>
        </w:rPr>
        <w:t>.</w:t>
      </w:r>
      <w:r w:rsidRPr="000F431B">
        <w:rPr>
          <w:rFonts w:ascii="Times New Roman" w:hAnsi="Times New Roman" w:cs="Times New Roman"/>
          <w:sz w:val="24"/>
          <w:szCs w:val="24"/>
          <w:rtl/>
        </w:rPr>
        <w:t xml:space="preserve"> ואין </w:t>
      </w:r>
      <w:proofErr w:type="spellStart"/>
      <w:r w:rsidRPr="000F431B">
        <w:rPr>
          <w:rFonts w:ascii="Times New Roman" w:hAnsi="Times New Roman" w:cs="Times New Roman"/>
          <w:sz w:val="24"/>
          <w:szCs w:val="24"/>
          <w:rtl/>
        </w:rPr>
        <w:t>הכונה</w:t>
      </w:r>
      <w:proofErr w:type="spellEnd"/>
      <w:r w:rsidRPr="000F431B">
        <w:rPr>
          <w:rFonts w:ascii="Times New Roman" w:hAnsi="Times New Roman" w:cs="Times New Roman"/>
          <w:sz w:val="24"/>
          <w:szCs w:val="24"/>
          <w:rtl/>
        </w:rPr>
        <w:t xml:space="preserve"> מתפשרת</w:t>
      </w:r>
      <w:r w:rsidR="001A0A38" w:rsidRPr="000F431B">
        <w:rPr>
          <w:rFonts w:ascii="Times New Roman" w:hAnsi="Times New Roman" w:cs="Times New Roman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מה טעם להקדים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1A0A38">
        <w:rPr>
          <w:rFonts w:ascii="Times New Roman" w:hAnsi="Times New Roman" w:cs="Times New Roman"/>
          <w:color w:val="FFC000"/>
          <w:sz w:val="24"/>
          <w:szCs w:val="24"/>
          <w:rtl/>
        </w:rPr>
        <w:t>ה' מסיני בא</w:t>
      </w:r>
      <w:r w:rsidR="00D93175">
        <w:rPr>
          <w:rFonts w:ascii="Times New Roman" w:hAnsi="Times New Roman" w:cs="Times New Roman" w:hint="cs"/>
          <w:sz w:val="24"/>
          <w:szCs w:val="24"/>
          <w:rtl/>
        </w:rPr>
        <w:t>?</w:t>
      </w:r>
      <w:r w:rsidRPr="001A0A38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וכי נביאים שלח אליהם</w:t>
      </w:r>
      <w:r w:rsidR="002254D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אם הכבוד קרא אותם</w:t>
      </w:r>
      <w:r w:rsidR="00834E3D">
        <w:rPr>
          <w:rFonts w:ascii="Times New Roman" w:hAnsi="Times New Roman" w:cs="Times New Roman" w:hint="cs"/>
          <w:sz w:val="24"/>
          <w:szCs w:val="24"/>
          <w:rtl/>
        </w:rPr>
        <w:t>?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F0C768E" w14:textId="6451AA6A" w:rsidR="001253C7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ויתכן לומר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שבנראה שים סוף מזרחו של ארץ ישראל</w:t>
      </w:r>
      <w:r w:rsidR="001A0A3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וכתוב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ושתי את גבולך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מים</w:t>
      </w:r>
      <w:r w:rsidR="001253C7" w:rsidRPr="00872AE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סוף ועד ים פלישתים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כג</w:t>
      </w:r>
      <w:r w:rsidR="008F21A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לא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9A7078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וישראל נסעו מים סוף עד שבאו אל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הר סיני</w:t>
      </w:r>
      <w:r w:rsidR="001A0A3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והנה הר שעיר ופארן כנראה שהם מערבו של הר סיני</w:t>
      </w:r>
      <w:r w:rsidR="009A707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וכאלו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כשעמדו ישראל מפאת מזרח לקבל בתורה והכבוד בא בסיני</w:t>
      </w:r>
      <w:r w:rsidR="002254D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כאלו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2254D0">
        <w:rPr>
          <w:rFonts w:ascii="Times New Roman" w:hAnsi="Times New Roman" w:cs="Times New Roman" w:hint="cs"/>
          <w:sz w:val="24"/>
          <w:szCs w:val="24"/>
          <w:rtl/>
        </w:rPr>
        <w:t>הראה שהיה מפאת מערבו,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כאלו הוא מפאת פארן ושעיר</w:t>
      </w:r>
      <w:r w:rsidR="001A0A3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ע"כ </w:t>
      </w:r>
      <w:r w:rsidRPr="001A0A38">
        <w:rPr>
          <w:rFonts w:ascii="Times New Roman" w:hAnsi="Times New Roman" w:cs="Times New Roman"/>
          <w:color w:val="FFC000"/>
          <w:sz w:val="24"/>
          <w:szCs w:val="24"/>
          <w:rtl/>
        </w:rPr>
        <w:t>וזרח משעיר למו</w:t>
      </w:r>
      <w:r w:rsidR="001253C7" w:rsidRPr="001A0A38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1A0A38">
        <w:rPr>
          <w:rFonts w:ascii="Times New Roman" w:hAnsi="Times New Roman" w:cs="Times New Roman"/>
          <w:color w:val="FFC000"/>
          <w:sz w:val="24"/>
          <w:szCs w:val="24"/>
          <w:rtl/>
        </w:rPr>
        <w:t>הופיע מהר פארן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A023C24" w14:textId="136B7CFA" w:rsidR="00A87025" w:rsidRDefault="0075684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A0A38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ואתה מרבבות קדש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יאות לומר </w:t>
      </w:r>
      <w:r w:rsidR="005A3C0F" w:rsidRPr="00AC6BEF">
        <w:rPr>
          <w:rFonts w:ascii="Times New Roman" w:hAnsi="Times New Roman" w:cs="Times New Roman"/>
          <w:sz w:val="24"/>
          <w:szCs w:val="24"/>
          <w:rtl/>
        </w:rPr>
        <w:t>ברבבות קדש</w:t>
      </w:r>
      <w:r w:rsidR="0066774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AC6BEF">
        <w:rPr>
          <w:rFonts w:ascii="Times New Roman" w:hAnsi="Times New Roman" w:cs="Times New Roman"/>
          <w:sz w:val="24"/>
          <w:szCs w:val="24"/>
          <w:rtl/>
        </w:rPr>
        <w:t xml:space="preserve"> כמו</w:t>
      </w:r>
      <w:r w:rsidR="001253C7" w:rsidRPr="00AC6BEF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מהיכלך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סח</w:t>
      </w:r>
      <w:r w:rsidR="00A8702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8702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C771378" w14:textId="551A9359" w:rsidR="00FA1FDC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וישראל נקראו </w:t>
      </w:r>
      <w:r w:rsidRPr="00EA1FA5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קדש</w:t>
      </w:r>
      <w:r w:rsidR="00E8598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ונאמר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אלוה מתימן יבוא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AA6EB0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ק</w:t>
      </w:r>
      <w:r w:rsidR="00AA6EB0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דו</w:t>
      </w:r>
      <w:r w:rsidR="00AA6EB0">
        <w:rPr>
          <w:rFonts w:ascii="Times New Roman" w:hAnsi="Times New Roman" w:cs="Times New Roman" w:hint="cs"/>
          <w:color w:val="FFC000"/>
          <w:sz w:val="24"/>
          <w:szCs w:val="24"/>
          <w:rtl/>
        </w:rPr>
        <w:t>ֹשׁ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מהר פארן סלה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(חבקוק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r w:rsidR="00E0681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0D0EB3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כנרמז במעמד הר סיני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ואתם תהיו</w:t>
      </w:r>
      <w:r w:rsidR="001253C7" w:rsidRPr="00872AE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לי ממלכת </w:t>
      </w:r>
      <w:proofErr w:type="spellStart"/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כהנים</w:t>
      </w:r>
      <w:proofErr w:type="spellEnd"/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וגוי קדוש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r w:rsidR="00FA1FD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E8598C" w:rsidRPr="00E8598C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</w:p>
    <w:p w14:paraId="582429AE" w14:textId="5010C113" w:rsidR="001253C7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או שיהיה הטעם </w:t>
      </w:r>
      <w:r w:rsidR="000D0EB3">
        <w:rPr>
          <w:rFonts w:ascii="Times New Roman" w:hAnsi="Times New Roman" w:cs="Times New Roman" w:hint="cs"/>
          <w:sz w:val="24"/>
          <w:szCs w:val="24"/>
          <w:rtl/>
        </w:rPr>
        <w:t>כ</w:t>
      </w:r>
      <w:r w:rsidR="000D0EB3" w:rsidRPr="00FB1DA6">
        <w:rPr>
          <w:rFonts w:ascii="Times New Roman" w:hAnsi="Times New Roman" w:cs="Times New Roman"/>
          <w:sz w:val="24"/>
          <w:szCs w:val="24"/>
          <w:rtl/>
        </w:rPr>
        <w:t xml:space="preserve">דמיון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רכב </w:t>
      </w:r>
      <w:proofErr w:type="spellStart"/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אלהים</w:t>
      </w:r>
      <w:proofErr w:type="spellEnd"/>
      <w:r w:rsidR="001253C7" w:rsidRPr="00872AE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רבותים</w:t>
      </w:r>
      <w:proofErr w:type="spellEnd"/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אלפי שנאן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סח</w:t>
      </w:r>
      <w:r w:rsidR="00E0681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0D0EB3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שהכבוד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לווהו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המלאכים</w:t>
      </w:r>
      <w:r w:rsidR="00E8598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וכתוב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ה'</w:t>
      </w:r>
      <w:r w:rsidR="001253C7" w:rsidRPr="00872AE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בם סיני ב</w:t>
      </w:r>
      <w:r w:rsidR="00484B51">
        <w:rPr>
          <w:rFonts w:ascii="Times New Roman" w:hAnsi="Times New Roman" w:cs="Times New Roman" w:hint="cs"/>
          <w:color w:val="FFC000"/>
          <w:sz w:val="24"/>
          <w:szCs w:val="24"/>
          <w:rtl/>
        </w:rPr>
        <w:t>ַּ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ק</w:t>
      </w:r>
      <w:r w:rsidR="00484B51">
        <w:rPr>
          <w:rFonts w:ascii="Times New Roman" w:hAnsi="Times New Roman" w:cs="Times New Roman" w:hint="cs"/>
          <w:color w:val="FFC000"/>
          <w:sz w:val="24"/>
          <w:szCs w:val="24"/>
          <w:rtl/>
        </w:rPr>
        <w:t>ֹּ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ד</w:t>
      </w:r>
      <w:r w:rsidR="00484B51">
        <w:rPr>
          <w:rFonts w:ascii="Times New Roman" w:hAnsi="Times New Roman" w:cs="Times New Roman" w:hint="cs"/>
          <w:color w:val="FFC000"/>
          <w:sz w:val="24"/>
          <w:szCs w:val="24"/>
          <w:rtl/>
        </w:rPr>
        <w:t>ֶשׁ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(שם שם)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C9153D4" w14:textId="77777777" w:rsidR="001253C7" w:rsidRDefault="0075684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E8598C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מימנו אש דת למו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נקרא </w:t>
      </w:r>
      <w:r w:rsidR="005A3C0F" w:rsidRPr="003F76A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אש דת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בעבור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שעשרת הדברים נתנו באמצעות האש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E49B2AD" w14:textId="6263448D" w:rsidR="001253C7" w:rsidRDefault="001253C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549B0CA" w14:textId="7A0002D5" w:rsidR="00674D68" w:rsidRDefault="00674D68" w:rsidP="00AC6BEF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33:3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אַ֚ף חֹבֵ֣ב עַמִּ֔ים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כָּל־קְדֹשָׁ֖יו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בְּיָדֶ֑ךָ וְהֵם֙ תֻּכּ֣וּ לְרַגְלֶ֔ךָ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יִשָּׂ֖א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מִדַּבְּרֹתֶֽיך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5C585556" w14:textId="0D3EF4C6" w:rsidR="001253C7" w:rsidRDefault="00756840" w:rsidP="00AC6BEF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E8598C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אף חובב עמים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שאמר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3B5274">
        <w:rPr>
          <w:rFonts w:ascii="Times New Roman" w:hAnsi="Times New Roman" w:cs="Times New Roman"/>
          <w:color w:val="FFC000"/>
          <w:sz w:val="24"/>
          <w:szCs w:val="24"/>
          <w:rtl/>
        </w:rPr>
        <w:t>ואתם תהיו לי ממלכת וגוי קדוש</w:t>
      </w:r>
      <w:r w:rsidR="00667747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667747" w:rsidRPr="008675B1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667747" w:rsidRPr="008675B1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יט</w:t>
      </w:r>
      <w:r w:rsidR="00AF175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667747" w:rsidRPr="008675B1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ו</w:t>
      </w:r>
      <w:proofErr w:type="spellEnd"/>
      <w:r w:rsidR="00667747" w:rsidRPr="008675B1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B61FCF8" w14:textId="434119F5" w:rsidR="001253C7" w:rsidRDefault="00756840" w:rsidP="00AC6BEF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E8598C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כל </w:t>
      </w:r>
      <w:proofErr w:type="spellStart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קדושיו</w:t>
      </w:r>
      <w:proofErr w:type="spellEnd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בידך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שאמר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3B5274">
        <w:rPr>
          <w:rFonts w:ascii="Times New Roman" w:hAnsi="Times New Roman" w:cs="Times New Roman"/>
          <w:color w:val="FFC000"/>
          <w:sz w:val="24"/>
          <w:szCs w:val="24"/>
          <w:rtl/>
        </w:rPr>
        <w:t>נעשה ונשמע</w:t>
      </w:r>
      <w:r w:rsidR="00667747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667747" w:rsidRPr="008675B1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667747" w:rsidRPr="008675B1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כד</w:t>
      </w:r>
      <w:r w:rsidR="008675B1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667747" w:rsidRPr="008675B1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ז</w:t>
      </w:r>
      <w:proofErr w:type="spellEnd"/>
      <w:r w:rsidR="00667747" w:rsidRPr="008675B1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0D0EB3" w:rsidRPr="003B5274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8675B1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שקבלו עליהם עול שמים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212757A" w14:textId="7E513136" w:rsidR="002959BC" w:rsidRDefault="0075684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E8598C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והם תכו לרגלך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אפשר להיות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התי</w:t>
      </w:r>
      <w:r w:rsidR="00D82619" w:rsidRPr="00FB1DA6">
        <w:rPr>
          <w:rFonts w:ascii="Times New Roman" w:hAnsi="Times New Roman" w:cs="Times New Roman"/>
          <w:sz w:val="24"/>
          <w:szCs w:val="24"/>
          <w:rtl/>
        </w:rPr>
        <w:t>"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 לנקבה</w:t>
      </w:r>
      <w:r w:rsidR="00732CE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שאמר </w:t>
      </w:r>
      <w:r w:rsidR="005A3C0F" w:rsidRPr="00E8598C">
        <w:rPr>
          <w:rFonts w:ascii="Times New Roman" w:hAnsi="Times New Roman" w:cs="Times New Roman"/>
          <w:color w:val="FFC000"/>
          <w:sz w:val="24"/>
          <w:szCs w:val="24"/>
          <w:rtl/>
        </w:rPr>
        <w:t>עמים</w:t>
      </w:r>
      <w:r w:rsidR="00D8261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ונמצא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מדוע שובב</w:t>
      </w:r>
      <w:r w:rsidR="000D0EB3">
        <w:rPr>
          <w:rFonts w:ascii="Times New Roman" w:hAnsi="Times New Roman" w:cs="Times New Roman" w:hint="cs"/>
          <w:color w:val="FFC000"/>
          <w:sz w:val="24"/>
          <w:szCs w:val="24"/>
          <w:rtl/>
        </w:rPr>
        <w:t>ה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העם הזה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(ירמיה</w:t>
      </w:r>
      <w:r w:rsidR="001253C7" w:rsidRPr="00D30B3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r w:rsidR="002959B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E8598C">
        <w:rPr>
          <w:rFonts w:ascii="Times New Roman" w:hAnsi="Times New Roman" w:cs="Times New Roman" w:hint="cs"/>
          <w:color w:val="0070C0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31A5840" w14:textId="0BD9D41D" w:rsidR="00CE5B8C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או התי"ו מקום ה"א</w:t>
      </w:r>
      <w:r w:rsidR="00D8261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כתי"ו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תרגלתי לאפרים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(הושע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r w:rsidR="00CE5B8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82619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</w:p>
    <w:p w14:paraId="1B702D98" w14:textId="3EAB1ACD" w:rsidR="00CE5B8C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ולהיות</w:t>
      </w:r>
      <w:r w:rsidR="0075684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מלשון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תככים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r w:rsidR="00881A28">
        <w:rPr>
          <w:rFonts w:ascii="Times New Roman" w:hAnsi="Times New Roman" w:cs="Times New Roman" w:hint="cs"/>
          <w:color w:val="0070C0"/>
          <w:sz w:val="24"/>
          <w:szCs w:val="24"/>
          <w:rtl/>
        </w:rPr>
        <w:t>כט:י</w:t>
      </w:r>
      <w:r w:rsidR="00CE5B8C">
        <w:rPr>
          <w:rFonts w:ascii="Times New Roman" w:hAnsi="Times New Roman" w:cs="Times New Roman" w:hint="cs"/>
          <w:color w:val="0070C0"/>
          <w:sz w:val="24"/>
          <w:szCs w:val="24"/>
          <w:rtl/>
        </w:rPr>
        <w:t>ג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אי אפשר</w:t>
      </w:r>
      <w:r w:rsidR="00E8598C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48C0CC8" w14:textId="5DCEE67C" w:rsidR="001253C7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והמפרש שטעם </w:t>
      </w:r>
      <w:r w:rsidRPr="00F86E7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כל </w:t>
      </w:r>
      <w:proofErr w:type="spellStart"/>
      <w:r w:rsidRPr="00F86E75">
        <w:rPr>
          <w:rFonts w:ascii="Times New Roman" w:hAnsi="Times New Roman" w:cs="Times New Roman"/>
          <w:color w:val="FFC000"/>
          <w:sz w:val="24"/>
          <w:szCs w:val="24"/>
          <w:rtl/>
        </w:rPr>
        <w:t>קדושיו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חוזר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אל </w:t>
      </w:r>
      <w:r w:rsidRPr="00FD14D7">
        <w:rPr>
          <w:rFonts w:ascii="Times New Roman" w:hAnsi="Times New Roman" w:cs="Times New Roman"/>
          <w:sz w:val="24"/>
          <w:szCs w:val="24"/>
          <w:rtl/>
        </w:rPr>
        <w:t>המ</w:t>
      </w:r>
      <w:r w:rsidR="000D0EB3" w:rsidRPr="00FD14D7">
        <w:rPr>
          <w:rFonts w:ascii="Times New Roman" w:hAnsi="Times New Roman" w:cs="Times New Roman" w:hint="cs"/>
          <w:sz w:val="24"/>
          <w:szCs w:val="24"/>
          <w:rtl/>
        </w:rPr>
        <w:t>ל</w:t>
      </w:r>
      <w:r w:rsidRPr="00FD14D7">
        <w:rPr>
          <w:rFonts w:ascii="Times New Roman" w:hAnsi="Times New Roman" w:cs="Times New Roman"/>
          <w:sz w:val="24"/>
          <w:szCs w:val="24"/>
          <w:rtl/>
        </w:rPr>
        <w:t>אכים</w:t>
      </w:r>
      <w:r w:rsidR="000D0EB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שישראל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נתדמו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כמו המלאכים</w:t>
      </w:r>
      <w:r w:rsidR="006309F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ושב מן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הנכור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לנוכח</w:t>
      </w:r>
      <w:r w:rsidR="00EE38B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והטעם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ככל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קדושיו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בידך</w:t>
      </w:r>
      <w:r w:rsidR="00EE38B1">
        <w:rPr>
          <w:rFonts w:ascii="Times New Roman" w:hAnsi="Times New Roman" w:cs="Times New Roman" w:hint="cs"/>
          <w:sz w:val="24"/>
          <w:szCs w:val="24"/>
          <w:rtl/>
        </w:rPr>
        <w:t xml:space="preserve"> -</w:t>
      </w:r>
      <w:r w:rsidR="00EE38B1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לא יתכן</w:t>
      </w:r>
      <w:r w:rsidR="000D0EB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0D0EB3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גם אין הרמז בשביל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הלוים</w:t>
      </w:r>
      <w:proofErr w:type="spellEnd"/>
      <w:r w:rsidR="00EE38B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במעמד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הנורא לא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נתקדשו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כי אם הבכורים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9257AF2" w14:textId="4FCC5ED2" w:rsidR="001253C7" w:rsidRDefault="0075684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6309F0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לרגלך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כאלו קבלו עול שמים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עליהם</w:t>
      </w:r>
      <w:r w:rsidR="00EE38B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והשתחוו לו אפים ארצה</w:t>
      </w:r>
      <w:r w:rsidR="00EE38B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וזהו דרך כבוד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81B5645" w14:textId="08AE447E" w:rsidR="00C45E03" w:rsidRDefault="0075684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6309F0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ישא</w:t>
      </w:r>
      <w:proofErr w:type="spellEnd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מדברותיך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הם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עשרת הדברים ששמעו כל אחד ואחד מישראל</w:t>
      </w:r>
      <w:r w:rsidR="00496A3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אמר בלשון יחיד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7BC993FE" w14:textId="61393EE7" w:rsidR="001253C7" w:rsidRDefault="001253C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C2F2145" w14:textId="450B5251" w:rsidR="00674D68" w:rsidRDefault="00674D68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33:4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תּוֹרָ֥ה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צִוָּה־לָ֖נו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ּ מֹשֶׁ֑ה מֽוֹרָשָׁ֖ה קְהִלַּ֥ת יַֽעֲקֹֽב׃</w:t>
      </w:r>
    </w:p>
    <w:p w14:paraId="4D5C2D29" w14:textId="2FF5C2E4" w:rsidR="00A91AF4" w:rsidRDefault="0075684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33:</w:t>
      </w:r>
      <w:r w:rsidR="006309F0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תורה </w:t>
      </w:r>
      <w:proofErr w:type="spellStart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צוה</w:t>
      </w:r>
      <w:proofErr w:type="spellEnd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לנו משה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שב לכלל התורה</w:t>
      </w:r>
      <w:r w:rsidR="008A6C4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והטעם שכל אחד מן העומדים במעמד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הר סיני וקבלו עשרת הדברים הם בעצמם</w:t>
      </w:r>
      <w:r w:rsidR="007458F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ואחרי כן אמרו למשה ע"ה</w:t>
      </w:r>
      <w:r w:rsidR="000D0EB3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דבר</w:t>
      </w:r>
      <w:r w:rsidR="001253C7" w:rsidRPr="00872AE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אתה עמנו ונשמעה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(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שמות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r w:rsidR="00C67FC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8A6C42" w:rsidRPr="008A6C4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קרב אתה ושמע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r w:rsidR="00C67FC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r w:rsidR="00B232CE">
        <w:rPr>
          <w:rFonts w:ascii="Times New Roman" w:hAnsi="Times New Roman" w:cs="Times New Roman" w:hint="cs"/>
          <w:color w:val="0070C0"/>
          <w:sz w:val="24"/>
          <w:szCs w:val="24"/>
          <w:rtl/>
        </w:rPr>
        <w:t>ג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8A6C42" w:rsidRPr="008A6C4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לשאר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התורות</w:t>
      </w:r>
      <w:r w:rsidR="000D0EB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0D0EB3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על כן נאמר </w:t>
      </w:r>
      <w:r w:rsidR="005A3C0F" w:rsidRPr="008A6C4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תורה </w:t>
      </w:r>
      <w:proofErr w:type="spellStart"/>
      <w:r w:rsidR="005A3C0F" w:rsidRPr="008A6C42">
        <w:rPr>
          <w:rFonts w:ascii="Times New Roman" w:hAnsi="Times New Roman" w:cs="Times New Roman"/>
          <w:color w:val="FFC000"/>
          <w:sz w:val="24"/>
          <w:szCs w:val="24"/>
          <w:rtl/>
        </w:rPr>
        <w:t>צוה</w:t>
      </w:r>
      <w:proofErr w:type="spellEnd"/>
      <w:r w:rsidR="005A3C0F" w:rsidRPr="008A6C4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לנו משה</w:t>
      </w:r>
      <w:r w:rsidR="008A6C4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8A6C42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והוא התורה שבכתב שהיא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לכלם</w:t>
      </w:r>
      <w:proofErr w:type="spellEnd"/>
      <w:r w:rsidR="00A91AF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F3F6BEF" w14:textId="372A050C" w:rsidR="008A6C42" w:rsidRDefault="000D0EB3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D14D7">
        <w:rPr>
          <w:rFonts w:ascii="Times New Roman" w:hAnsi="Times New Roman" w:cs="Times New Roman"/>
          <w:sz w:val="24"/>
          <w:szCs w:val="24"/>
          <w:rtl/>
        </w:rPr>
        <w:t>ו</w:t>
      </w:r>
      <w:r w:rsidRPr="00FD14D7">
        <w:rPr>
          <w:rFonts w:ascii="Times New Roman" w:hAnsi="Times New Roman" w:cs="Times New Roman" w:hint="cs"/>
          <w:sz w:val="24"/>
          <w:szCs w:val="24"/>
          <w:rtl/>
        </w:rPr>
        <w:t>צ</w:t>
      </w:r>
      <w:r w:rsidRPr="00FD14D7">
        <w:rPr>
          <w:rFonts w:ascii="Times New Roman" w:hAnsi="Times New Roman" w:cs="Times New Roman"/>
          <w:sz w:val="24"/>
          <w:szCs w:val="24"/>
          <w:rtl/>
        </w:rPr>
        <w:t>ריך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לומר </w:t>
      </w:r>
      <w:r w:rsidR="005A3C0F" w:rsidRPr="00123D65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ל</w:t>
      </w:r>
      <w:r w:rsidR="005A3C0F" w:rsidRPr="00264A38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קהלת יעקב</w:t>
      </w:r>
      <w:r w:rsidR="008A6C42" w:rsidRPr="00123D65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,</w:t>
      </w:r>
      <w:r w:rsidR="005A3C0F" w:rsidRPr="00123D65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 xml:space="preserve"> או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שהוא כמו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0906AA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ע</w:t>
      </w:r>
      <w:r w:rsidR="00A23F9C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נ</w:t>
      </w:r>
      <w:r w:rsidR="00A23F9C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A23F9C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ה צדק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מה</w:t>
      </w:r>
      <w:r w:rsidR="0031315A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3B5274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proofErr w:type="spellEnd"/>
      <w:r w:rsidR="005A3C0F" w:rsidRPr="00667747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8A6C42" w:rsidRPr="00667747">
        <w:rPr>
          <w:rFonts w:ascii="Times New Roman" w:hAnsi="Times New Roman" w:cs="Times New Roman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98B9A72" w14:textId="4C1F87B1" w:rsidR="008A6C42" w:rsidRDefault="008A6C42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8A6C42">
        <w:rPr>
          <w:rFonts w:ascii="Times New Roman" w:hAnsi="Times New Roman" w:cs="Times New Roman" w:hint="cs"/>
          <w:color w:val="FF0000"/>
          <w:sz w:val="24"/>
          <w:szCs w:val="24"/>
          <w:rtl/>
        </w:rPr>
        <w:t>33:4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יש לנו להעיר קצת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ענינים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באמונת התורה ממה שהעירונו בספר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ע"ץ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החיים</w:t>
      </w:r>
      <w:r w:rsidR="0004518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שהמקום נאות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וצריך לשאול למה נתנה התורה</w:t>
      </w:r>
      <w:r w:rsidR="0004518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ולמה לא נתנה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מקודם אלא נתנה באותו הזמן המעוין</w:t>
      </w:r>
      <w:r w:rsidR="0004518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ואם אפשר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שתנתן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תורה אחרת</w:t>
      </w:r>
      <w:r w:rsidR="0004518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 אם אפשר שתהיה תורה שניה לה</w:t>
      </w:r>
      <w:r w:rsidR="0004518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אם יתכן שיהיה הרצון חלוק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ממה שיורה משמע הכתוב</w:t>
      </w:r>
      <w:r w:rsidR="003F5AE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אם יתכן שנמסרו מצות נוספות על מה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שכתוב ולא נכתבו</w:t>
      </w:r>
      <w:r w:rsidR="003F5AE2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 אם יש רשות לחדש בית דין הגדול מצות לפי מה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שיראה להם</w:t>
      </w:r>
      <w:r w:rsidR="003F5AE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ואם יש ראיה מן השכל שתהיה זאת התורה תמידית</w:t>
      </w:r>
      <w:r w:rsidR="003F5AE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ואם יש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ראיה מן </w:t>
      </w:r>
      <w:r w:rsidR="000D0EB3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0D0EB3" w:rsidRPr="00FB1DA6">
        <w:rPr>
          <w:rFonts w:ascii="Times New Roman" w:hAnsi="Times New Roman" w:cs="Times New Roman"/>
          <w:sz w:val="24"/>
          <w:szCs w:val="24"/>
          <w:rtl/>
        </w:rPr>
        <w:t xml:space="preserve">כתוב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להתמיד זאת התורה לדורי דורים בלי הפסק</w:t>
      </w:r>
      <w:r w:rsidR="003F5AE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2D2300">
        <w:rPr>
          <w:rFonts w:ascii="Times New Roman" w:hAnsi="Times New Roman" w:cs="Times New Roman" w:hint="cs"/>
          <w:sz w:val="24"/>
          <w:szCs w:val="24"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ואם היא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סגולה לישראל בלבד</w:t>
      </w:r>
      <w:r w:rsidR="003F5AE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ומפני מה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נתיחדו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ישראל בנתינת התורה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1D481A92" w14:textId="26DAB34D" w:rsidR="002D2300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אמנם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אם ראוי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להנתן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תורה מן השמים</w:t>
      </w:r>
      <w:r w:rsidR="002D230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F825F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הואיל והנפש החכמה נקשרת בגוף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על ידי כחות הגופניות</w:t>
      </w:r>
      <w:r w:rsidR="003F5AE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commentRangeStart w:id="16"/>
      <w:r w:rsidRPr="00FB1DA6">
        <w:rPr>
          <w:rFonts w:ascii="Times New Roman" w:hAnsi="Times New Roman" w:cs="Times New Roman"/>
          <w:sz w:val="24"/>
          <w:szCs w:val="24"/>
          <w:rtl/>
        </w:rPr>
        <w:t>ועל ידיהם מתאמצת לעלות במעלת הנפש הרמה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שתש</w:t>
      </w:r>
      <w:r w:rsidR="00C255AF">
        <w:rPr>
          <w:rFonts w:ascii="Times New Roman" w:hAnsi="Times New Roman" w:cs="Times New Roman" w:hint="cs"/>
          <w:sz w:val="24"/>
          <w:szCs w:val="24"/>
          <w:rtl/>
        </w:rPr>
        <w:t>&lt;ת&gt;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לם</w:t>
      </w:r>
      <w:proofErr w:type="spellEnd"/>
      <w:r w:rsidR="00C255A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1E2ED0">
        <w:rPr>
          <w:rFonts w:ascii="Times New Roman" w:hAnsi="Times New Roman" w:cs="Times New Roman"/>
          <w:sz w:val="24"/>
          <w:szCs w:val="24"/>
          <w:rtl/>
        </w:rPr>
        <w:t xml:space="preserve">מחמת הגשמיות </w:t>
      </w:r>
      <w:r w:rsidR="00CF0BF9" w:rsidRPr="008B252E">
        <w:rPr>
          <w:rFonts w:ascii="Times New Roman" w:hAnsi="Times New Roman" w:cs="Times New Roman" w:hint="eastAsia"/>
          <w:sz w:val="24"/>
          <w:szCs w:val="24"/>
          <w:rtl/>
        </w:rPr>
        <w:t>ו</w:t>
      </w:r>
      <w:r w:rsidRPr="001E2ED0">
        <w:rPr>
          <w:rFonts w:ascii="Times New Roman" w:hAnsi="Times New Roman" w:cs="Times New Roman"/>
          <w:sz w:val="24"/>
          <w:szCs w:val="24"/>
          <w:rtl/>
        </w:rPr>
        <w:t>ע</w:t>
      </w:r>
      <w:r w:rsidR="00CF0BF9" w:rsidRPr="008B252E">
        <w:rPr>
          <w:rFonts w:ascii="Times New Roman" w:hAnsi="Times New Roman" w:cs="Times New Roman" w:hint="eastAsia"/>
          <w:sz w:val="24"/>
          <w:szCs w:val="24"/>
          <w:rtl/>
        </w:rPr>
        <w:t>ד</w:t>
      </w:r>
      <w:r w:rsidRPr="001E2ED0">
        <w:rPr>
          <w:rFonts w:ascii="Times New Roman" w:hAnsi="Times New Roman" w:cs="Times New Roman"/>
          <w:sz w:val="24"/>
          <w:szCs w:val="24"/>
          <w:rtl/>
        </w:rPr>
        <w:t xml:space="preserve"> שהם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מישירים את השכל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להשכינו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במשכנו</w:t>
      </w:r>
      <w:r w:rsidR="00F825F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נתיבותיהם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ע</w:t>
      </w:r>
      <w:r w:rsidR="00FC7D94">
        <w:rPr>
          <w:rFonts w:ascii="Times New Roman" w:hAnsi="Times New Roman" w:cs="Times New Roman" w:hint="cs"/>
          <w:sz w:val="24"/>
          <w:szCs w:val="24"/>
          <w:rtl/>
        </w:rPr>
        <w:t>ִ</w:t>
      </w:r>
      <w:r w:rsidRPr="00FB1DA6">
        <w:rPr>
          <w:rFonts w:ascii="Times New Roman" w:hAnsi="Times New Roman" w:cs="Times New Roman"/>
          <w:sz w:val="24"/>
          <w:szCs w:val="24"/>
          <w:rtl/>
        </w:rPr>
        <w:t>ק</w:t>
      </w:r>
      <w:r w:rsidR="00FC7D94">
        <w:rPr>
          <w:rFonts w:ascii="Times New Roman" w:hAnsi="Times New Roman" w:cs="Times New Roman" w:hint="cs"/>
          <w:sz w:val="24"/>
          <w:szCs w:val="24"/>
          <w:rtl/>
        </w:rPr>
        <w:t>ְּשׁו</w:t>
      </w:r>
      <w:proofErr w:type="spellEnd"/>
      <w:r w:rsidR="00FC7D94">
        <w:rPr>
          <w:rFonts w:ascii="Times New Roman" w:hAnsi="Times New Roman" w:cs="Times New Roman" w:hint="cs"/>
          <w:sz w:val="24"/>
          <w:szCs w:val="24"/>
          <w:rtl/>
        </w:rPr>
        <w:t>ּ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להם </w:t>
      </w:r>
      <w:r w:rsidR="00FC7D94">
        <w:rPr>
          <w:rFonts w:ascii="Times New Roman" w:hAnsi="Times New Roman" w:cs="Times New Roman" w:hint="cs"/>
          <w:sz w:val="24"/>
          <w:szCs w:val="24"/>
          <w:rtl/>
        </w:rPr>
        <w:t>(</w:t>
      </w:r>
      <w:r w:rsidR="002B7CE0">
        <w:rPr>
          <w:rFonts w:ascii="Times New Roman" w:hAnsi="Times New Roman" w:cs="Times New Roman" w:hint="cs"/>
          <w:sz w:val="24"/>
          <w:szCs w:val="24"/>
          <w:rtl/>
        </w:rPr>
        <w:t xml:space="preserve">ע״פ ישעיהו </w:t>
      </w:r>
      <w:proofErr w:type="spellStart"/>
      <w:r w:rsidR="002B7CE0">
        <w:rPr>
          <w:rFonts w:ascii="Times New Roman" w:hAnsi="Times New Roman" w:cs="Times New Roman" w:hint="cs"/>
          <w:sz w:val="24"/>
          <w:szCs w:val="24"/>
          <w:rtl/>
        </w:rPr>
        <w:t>נט:ח</w:t>
      </w:r>
      <w:proofErr w:type="spellEnd"/>
      <w:r w:rsidR="002B7CE0">
        <w:rPr>
          <w:rFonts w:ascii="Times New Roman" w:hAnsi="Times New Roman" w:cs="Times New Roman" w:hint="cs"/>
          <w:sz w:val="24"/>
          <w:szCs w:val="24"/>
          <w:rtl/>
        </w:rPr>
        <w:t xml:space="preserve">) </w:t>
      </w:r>
      <w:r w:rsidRPr="00FB1DA6">
        <w:rPr>
          <w:rFonts w:ascii="Times New Roman" w:hAnsi="Times New Roman" w:cs="Times New Roman"/>
          <w:sz w:val="24"/>
          <w:szCs w:val="24"/>
          <w:rtl/>
        </w:rPr>
        <w:t>להמשך אחרי המורגש</w:t>
      </w:r>
      <w:r w:rsidR="00CF0BF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F825F4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הואיל והמורגש יסוד המושכל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בדברים קרובים שתחלה הנפש מהם</w:t>
      </w:r>
      <w:r w:rsidR="0066774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אלו הם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חליי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הנפש</w:t>
      </w:r>
      <w:r w:rsidR="002D2300">
        <w:rPr>
          <w:rFonts w:ascii="Times New Roman" w:hAnsi="Times New Roman" w:cs="Times New Roman" w:hint="cs"/>
          <w:sz w:val="24"/>
          <w:szCs w:val="24"/>
          <w:rtl/>
        </w:rPr>
        <w:t>.</w:t>
      </w:r>
      <w:commentRangeEnd w:id="16"/>
      <w:r w:rsidR="00FE02EA">
        <w:rPr>
          <w:rStyle w:val="CommentReference"/>
        </w:rPr>
        <w:commentReference w:id="16"/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ובשביל זה היה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מתחייב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שתנתן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תורה מן השמים</w:t>
      </w:r>
      <w:r w:rsidR="008B252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אחרי שהשם רוצה בטובת האדם לכלול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D14D7">
        <w:rPr>
          <w:rFonts w:ascii="Times New Roman" w:hAnsi="Times New Roman" w:cs="Times New Roman"/>
          <w:sz w:val="24"/>
          <w:szCs w:val="24"/>
          <w:rtl/>
        </w:rPr>
        <w:t xml:space="preserve">סבת </w:t>
      </w:r>
      <w:r w:rsidR="00F825F4" w:rsidRPr="00FD14D7">
        <w:rPr>
          <w:rFonts w:ascii="Times New Roman" w:hAnsi="Times New Roman" w:cs="Times New Roman" w:hint="cs"/>
          <w:sz w:val="24"/>
          <w:szCs w:val="24"/>
          <w:rtl/>
        </w:rPr>
        <w:t>כ</w:t>
      </w:r>
      <w:r w:rsidRPr="00FD14D7">
        <w:rPr>
          <w:rFonts w:ascii="Times New Roman" w:hAnsi="Times New Roman" w:cs="Times New Roman"/>
          <w:sz w:val="24"/>
          <w:szCs w:val="24"/>
          <w:rtl/>
        </w:rPr>
        <w:t>ל</w:t>
      </w:r>
      <w:r w:rsidRPr="00F825F4">
        <w:rPr>
          <w:rFonts w:ascii="Times New Roman" w:hAnsi="Times New Roman" w:cs="Times New Roman"/>
          <w:sz w:val="24"/>
          <w:szCs w:val="24"/>
          <w:rtl/>
        </w:rPr>
        <w:t xml:space="preserve"> מחלה</w:t>
      </w:r>
      <w:r w:rsidR="00F825F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825F4">
        <w:rPr>
          <w:rFonts w:ascii="Times New Roman" w:hAnsi="Times New Roman" w:cs="Times New Roman"/>
          <w:sz w:val="24"/>
          <w:szCs w:val="24"/>
          <w:rtl/>
        </w:rPr>
        <w:t xml:space="preserve"> כאשר קדם לנו </w:t>
      </w:r>
      <w:proofErr w:type="spellStart"/>
      <w:r w:rsidRPr="00F825F4">
        <w:rPr>
          <w:rFonts w:ascii="Times New Roman" w:hAnsi="Times New Roman" w:cs="Times New Roman"/>
          <w:sz w:val="24"/>
          <w:szCs w:val="24"/>
          <w:rtl/>
        </w:rPr>
        <w:t>הבאור</w:t>
      </w:r>
      <w:proofErr w:type="spellEnd"/>
      <w:r w:rsidRPr="00F825F4">
        <w:rPr>
          <w:rFonts w:ascii="Times New Roman" w:hAnsi="Times New Roman" w:cs="Times New Roman"/>
          <w:sz w:val="24"/>
          <w:szCs w:val="24"/>
          <w:rtl/>
        </w:rPr>
        <w:t xml:space="preserve"> בפתיחתנו</w:t>
      </w:r>
      <w:r w:rsidR="008B252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825F4">
        <w:rPr>
          <w:rFonts w:ascii="Times New Roman" w:hAnsi="Times New Roman" w:cs="Times New Roman"/>
          <w:sz w:val="24"/>
          <w:szCs w:val="24"/>
          <w:rtl/>
        </w:rPr>
        <w:t xml:space="preserve"> להעיר שלא תחלה</w:t>
      </w:r>
      <w:r w:rsidR="002D2300" w:rsidRPr="00F825F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825F4">
        <w:rPr>
          <w:rFonts w:ascii="Times New Roman" w:hAnsi="Times New Roman" w:cs="Times New Roman"/>
          <w:sz w:val="24"/>
          <w:szCs w:val="24"/>
          <w:rtl/>
        </w:rPr>
        <w:t>הנפש מהם</w:t>
      </w:r>
      <w:r w:rsidR="002D2300" w:rsidRPr="00F825F4">
        <w:rPr>
          <w:rFonts w:ascii="Times New Roman" w:hAnsi="Times New Roman" w:cs="Times New Roman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90655A6" w14:textId="3E6BF24B" w:rsidR="002D2300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ואולם למה לא נתנה התורה מקודם לכן</w:t>
      </w:r>
      <w:r w:rsidR="000B02A4">
        <w:rPr>
          <w:rFonts w:ascii="Times New Roman" w:hAnsi="Times New Roman" w:cs="Times New Roman" w:hint="cs"/>
          <w:sz w:val="24"/>
          <w:szCs w:val="24"/>
          <w:rtl/>
        </w:rPr>
        <w:t>?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היה זה כי אי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אפשר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שתנתן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תורה בדבר שלא יצא לידי פועל במציאות</w:t>
      </w:r>
      <w:r w:rsidR="002D2300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והואיל והכתוב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אומר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F825F4">
        <w:rPr>
          <w:rFonts w:ascii="Times New Roman" w:hAnsi="Times New Roman" w:cs="Times New Roman" w:hint="cs"/>
          <w:color w:val="FFC000"/>
          <w:sz w:val="24"/>
          <w:szCs w:val="24"/>
          <w:rtl/>
        </w:rPr>
        <w:t>כי</w:t>
      </w:r>
      <w:r w:rsidR="00F825F4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לא </w:t>
      </w:r>
      <w:r w:rsidR="00DA00CD">
        <w:rPr>
          <w:rFonts w:ascii="Times New Roman" w:hAnsi="Times New Roman" w:cs="Times New Roman" w:hint="cs"/>
          <w:color w:val="FFC000"/>
          <w:sz w:val="24"/>
          <w:szCs w:val="24"/>
          <w:rtl/>
        </w:rPr>
        <w:t>שָׁ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="00DA00CD">
        <w:rPr>
          <w:rFonts w:ascii="Times New Roman" w:hAnsi="Times New Roman" w:cs="Times New Roman" w:hint="cs"/>
          <w:color w:val="FFC000"/>
          <w:sz w:val="24"/>
          <w:szCs w:val="24"/>
          <w:rtl/>
        </w:rPr>
        <w:t>ֵ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ם </w:t>
      </w:r>
      <w:proofErr w:type="spellStart"/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עון</w:t>
      </w:r>
      <w:proofErr w:type="spellEnd"/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האמורי עד הנה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r w:rsidR="00A833A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2D2300" w:rsidRPr="002D230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כנראה שהיו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מסבות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חליי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הנפש שעדין לא יצאו </w:t>
      </w:r>
      <w:r w:rsidR="00CD4D96">
        <w:rPr>
          <w:rFonts w:ascii="Times New Roman" w:hAnsi="Times New Roman" w:cs="Times New Roman" w:hint="cs"/>
          <w:sz w:val="24"/>
          <w:szCs w:val="24"/>
          <w:rtl/>
        </w:rPr>
        <w:t xml:space="preserve">לידי </w:t>
      </w:r>
      <w:r w:rsidRPr="00FB1DA6">
        <w:rPr>
          <w:rFonts w:ascii="Times New Roman" w:hAnsi="Times New Roman" w:cs="Times New Roman"/>
          <w:sz w:val="24"/>
          <w:szCs w:val="24"/>
          <w:rtl/>
        </w:rPr>
        <w:t>פועל במציאות</w:t>
      </w:r>
      <w:r w:rsidR="00426BC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ורוב מצות התורה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מפני דרכי האמורי</w:t>
      </w:r>
      <w:r w:rsidR="002D2300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ואולם בכל זמן משנברא אדם </w:t>
      </w:r>
      <w:r w:rsidR="00F5764A">
        <w:rPr>
          <w:rFonts w:ascii="Times New Roman" w:hAnsi="Times New Roman" w:cs="Times New Roman" w:hint="cs"/>
          <w:sz w:val="24"/>
          <w:szCs w:val="24"/>
          <w:rtl/>
        </w:rPr>
        <w:t>ה</w:t>
      </w:r>
      <w:r w:rsidRPr="00FB1DA6">
        <w:rPr>
          <w:rFonts w:ascii="Times New Roman" w:hAnsi="Times New Roman" w:cs="Times New Roman"/>
          <w:sz w:val="24"/>
          <w:szCs w:val="24"/>
          <w:rtl/>
        </w:rPr>
        <w:t>ראשון עד זמן</w:t>
      </w:r>
      <w:r w:rsidR="002D230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נתינת התורה</w:t>
      </w:r>
      <w:r w:rsidR="00CD4D9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יורדת מצוה לפי תקנת הזמן</w:t>
      </w:r>
      <w:r w:rsidR="00CD4D9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כאשר בארנו</w:t>
      </w:r>
      <w:r w:rsidR="002D2300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F4315F6" w14:textId="77777777" w:rsidR="00B34A32" w:rsidRDefault="005A3C0F" w:rsidP="0034183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על כן אין ראוי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להנתן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תורה אחרת</w:t>
      </w:r>
      <w:r w:rsidR="002D230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הואיל וסבת כל המחלה כללה אותה התורה</w:t>
      </w:r>
      <w:r w:rsidR="00E8455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כאשר לקחנו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הרמז ממאמר </w:t>
      </w:r>
      <w:r w:rsidRPr="002D230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לא שלם </w:t>
      </w:r>
      <w:proofErr w:type="spellStart"/>
      <w:r w:rsidRPr="002D2300">
        <w:rPr>
          <w:rFonts w:ascii="Times New Roman" w:hAnsi="Times New Roman" w:cs="Times New Roman"/>
          <w:color w:val="FFC000"/>
          <w:sz w:val="24"/>
          <w:szCs w:val="24"/>
          <w:rtl/>
        </w:rPr>
        <w:t>עון</w:t>
      </w:r>
      <w:proofErr w:type="spellEnd"/>
      <w:r w:rsidRPr="002D230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האמורי</w:t>
      </w:r>
      <w:r w:rsidR="00F825F4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עד הנה</w:t>
      </w:r>
      <w:r w:rsidR="00F825F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F825F4" w:rsidRPr="002D2300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F825F4">
        <w:rPr>
          <w:rFonts w:ascii="Times New Roman" w:hAnsi="Times New Roman" w:cs="Times New Roman" w:hint="cs"/>
          <w:sz w:val="24"/>
          <w:szCs w:val="24"/>
          <w:rtl/>
        </w:rPr>
        <w:t>היא התורה אשר נתנה במעמד הנורא על ידי הכלי הנכבד</w:t>
      </w:r>
      <w:r w:rsidR="00652FF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F825F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זך החמר</w:t>
      </w:r>
      <w:r w:rsidR="00652FF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אשר השיג בתכלית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רום מעלה האנושית ולא קם כמותו</w:t>
      </w:r>
      <w:r w:rsidR="00652FF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ולא נשארה לו שום מחיצה אלא</w:t>
      </w:r>
      <w:r w:rsidR="001253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מאשר הוא אדם</w:t>
      </w:r>
      <w:r w:rsidR="00F825F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עד שמתוך השתוקקותו להדבק בנבדל על ידי עזר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אלהי</w:t>
      </w:r>
      <w:proofErr w:type="spellEnd"/>
      <w:r w:rsidR="00C3761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השיג במה שאינו בטבע האדם להשיג</w:t>
      </w:r>
      <w:r w:rsidR="002D230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 כן ידע </w:t>
      </w:r>
      <w:proofErr w:type="spellStart"/>
      <w:r w:rsidRPr="003B5274">
        <w:rPr>
          <w:rFonts w:ascii="Times New Roman" w:hAnsi="Times New Roman" w:cs="Times New Roman"/>
          <w:sz w:val="24"/>
          <w:szCs w:val="24"/>
          <w:rtl/>
        </w:rPr>
        <w:t>היך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נקשר העולם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השפל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בכחות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עליונות</w:t>
      </w:r>
      <w:r w:rsidR="001161E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כאשר </w:t>
      </w:r>
      <w:proofErr w:type="spellStart"/>
      <w:r w:rsidR="001161E3">
        <w:rPr>
          <w:rFonts w:ascii="Times New Roman" w:hAnsi="Times New Roman" w:cs="Times New Roman" w:hint="cs"/>
          <w:sz w:val="24"/>
          <w:szCs w:val="24"/>
          <w:rtl/>
        </w:rPr>
        <w:t>ה</w:t>
      </w:r>
      <w:r w:rsidRPr="00FB1DA6">
        <w:rPr>
          <w:rFonts w:ascii="Times New Roman" w:hAnsi="Times New Roman" w:cs="Times New Roman"/>
          <w:sz w:val="24"/>
          <w:szCs w:val="24"/>
          <w:rtl/>
        </w:rPr>
        <w:t>רמזנו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במאמר </w:t>
      </w:r>
      <w:r w:rsidR="00F825F4">
        <w:rPr>
          <w:rFonts w:ascii="Times New Roman" w:hAnsi="Times New Roman" w:cs="Times New Roman" w:hint="cs"/>
          <w:color w:val="FFC000"/>
          <w:sz w:val="24"/>
          <w:szCs w:val="24"/>
          <w:rtl/>
        </w:rPr>
        <w:t>ב</w:t>
      </w:r>
      <w:r w:rsidR="00F825F4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כל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ביתי נאמן הוא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(במדבר</w:t>
      </w:r>
      <w:r w:rsidR="003B382E" w:rsidRPr="00D30B3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r w:rsidR="0077326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2D2300" w:rsidRPr="002D2300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ועל כן היה ראוי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שתנתן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תורה על ידיו</w:t>
      </w:r>
      <w:r w:rsidR="0027401E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והיא שלמה בתכלית השלמות</w:t>
      </w:r>
      <w:r w:rsidR="00F825F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כיון שנתנה משלמות אין שלמות למעלה ממנה</w:t>
      </w:r>
      <w:r w:rsidR="002D230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וכן נאמר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תורת ה'</w:t>
      </w:r>
      <w:r w:rsidR="003B382E" w:rsidRPr="00872AE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תמימה משיבת נפש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proofErr w:type="spellEnd"/>
      <w:r w:rsidR="00612A77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ח)</w:t>
      </w:r>
      <w:r w:rsidR="002D2300" w:rsidRPr="00FD14D7">
        <w:rPr>
          <w:rFonts w:ascii="Times New Roman" w:hAnsi="Times New Roman" w:cs="Times New Roman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ואם יש נימוסים מתחדשים שצריך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להיות האזהרה עליהם אי אפשר שלא קדם ממין אותם הנימוסים ההם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עד שנתנה התורה כללים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והזהירתנו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מהם</w:t>
      </w:r>
      <w:r w:rsidR="002D2300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19178D2" w14:textId="451A5BDD" w:rsidR="0034183C" w:rsidRDefault="005A3C0F" w:rsidP="0034183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והואיל והתורה משוערת על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פי שלמות הנפש</w:t>
      </w:r>
      <w:r w:rsidR="00F825F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תנתן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תורה אחרת עכ"פ תהיה מחולפת ממנה</w:t>
      </w:r>
      <w:r w:rsidR="00F825F4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ואי</w:t>
      </w:r>
      <w:r w:rsidR="002D230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אפשר היות שני דברים מחולפים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שוי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היחס לדבר אחד</w:t>
      </w:r>
      <w:r w:rsidR="002D2300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ואולם במה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שהיה אפשר אל היחס לא קפץ יד </w:t>
      </w:r>
      <w:r w:rsidRPr="00C27C30">
        <w:rPr>
          <w:rFonts w:ascii="Times New Roman" w:hAnsi="Times New Roman" w:cs="Times New Roman"/>
          <w:sz w:val="24"/>
          <w:szCs w:val="24"/>
          <w:rtl/>
        </w:rPr>
        <w:t>היכולת מלהורות</w:t>
      </w:r>
      <w:r w:rsidR="00F825F4" w:rsidRPr="00C27C30">
        <w:rPr>
          <w:rFonts w:ascii="Times New Roman" w:hAnsi="Times New Roman" w:cs="Times New Roman"/>
          <w:sz w:val="24"/>
          <w:szCs w:val="24"/>
          <w:rtl/>
        </w:rPr>
        <w:t>,</w:t>
      </w:r>
      <w:r w:rsidRPr="00C27C30">
        <w:rPr>
          <w:rFonts w:ascii="Times New Roman" w:hAnsi="Times New Roman" w:cs="Times New Roman"/>
          <w:sz w:val="24"/>
          <w:szCs w:val="24"/>
          <w:rtl/>
        </w:rPr>
        <w:t xml:space="preserve"> מכלל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שאין שם דבר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אחר עומד במקום התורה</w:t>
      </w:r>
      <w:r w:rsidR="002D2300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F825F4" w:rsidRPr="00FB1DA6">
        <w:rPr>
          <w:rFonts w:ascii="Times New Roman" w:hAnsi="Times New Roman" w:cs="Times New Roman"/>
          <w:sz w:val="24"/>
          <w:szCs w:val="24"/>
          <w:rtl/>
        </w:rPr>
        <w:t>ו</w:t>
      </w:r>
      <w:r w:rsidR="00F825F4">
        <w:rPr>
          <w:rFonts w:ascii="Times New Roman" w:hAnsi="Times New Roman" w:cs="Times New Roman" w:hint="cs"/>
          <w:sz w:val="24"/>
          <w:szCs w:val="24"/>
          <w:rtl/>
        </w:rPr>
        <w:t>לא</w:t>
      </w:r>
      <w:r w:rsidR="00F825F4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עוד</w:t>
      </w:r>
      <w:r w:rsidR="002D230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אלא שאם היה עתיד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שתנתן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תורה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אחרת</w:t>
      </w:r>
      <w:r w:rsidR="0097289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לא היה ראוי לכלול שום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תק</w:t>
      </w:r>
      <w:r w:rsidR="00D33D8D">
        <w:rPr>
          <w:rFonts w:ascii="Times New Roman" w:hAnsi="Times New Roman" w:cs="Times New Roman" w:hint="cs"/>
          <w:sz w:val="24"/>
          <w:szCs w:val="24"/>
          <w:rtl/>
        </w:rPr>
        <w:t>ו</w:t>
      </w:r>
      <w:r w:rsidRPr="00FB1DA6">
        <w:rPr>
          <w:rFonts w:ascii="Times New Roman" w:hAnsi="Times New Roman" w:cs="Times New Roman"/>
          <w:sz w:val="24"/>
          <w:szCs w:val="24"/>
          <w:rtl/>
        </w:rPr>
        <w:t>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מזמן העתיד</w:t>
      </w:r>
      <w:r w:rsidR="002D230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והואיל וכללה התורה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מה שהיה מן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התקון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בזמן העתיד</w:t>
      </w:r>
      <w:r w:rsidR="00973C7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מכלל לא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תנתן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תורה אחרת</w:t>
      </w:r>
      <w:r w:rsidR="002D2300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4C246D81" w14:textId="551AC82E" w:rsidR="003B6F63" w:rsidRDefault="005A3C0F" w:rsidP="0014086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ואולם</w:t>
      </w:r>
      <w:r w:rsidR="002D230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להיות תורה שנייה עם תורת משה ע"ה</w:t>
      </w:r>
      <w:r w:rsidR="00CA33D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כדעת בעלי הקבלה בתורה שבעל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פה</w:t>
      </w:r>
      <w:r w:rsidR="00CA33D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אי אפשר</w:t>
      </w:r>
      <w:r w:rsidR="002D230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שאם הרצון להיות התורה ההיא לא תוסיף על מה שכתוב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בתור</w:t>
      </w:r>
      <w:r w:rsidR="008C3DBA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9C1E9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מה ת</w:t>
      </w:r>
      <w:r w:rsidR="009C1E9E">
        <w:rPr>
          <w:rFonts w:ascii="Times New Roman" w:hAnsi="Times New Roman" w:cs="Times New Roman" w:hint="cs"/>
          <w:sz w:val="24"/>
          <w:szCs w:val="24"/>
          <w:rtl/>
        </w:rPr>
        <w:t>וע</w:t>
      </w:r>
      <w:r w:rsidRPr="00FB1DA6">
        <w:rPr>
          <w:rFonts w:ascii="Times New Roman" w:hAnsi="Times New Roman" w:cs="Times New Roman"/>
          <w:sz w:val="24"/>
          <w:szCs w:val="24"/>
          <w:rtl/>
        </w:rPr>
        <w:t>לת</w:t>
      </w:r>
      <w:r w:rsidR="009C1E9E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8C3DBA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ואם היא בתוספת מצות</w:t>
      </w:r>
      <w:r w:rsidR="00D4346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מה טעם לא נכתבו גם הם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בתורה</w:t>
      </w:r>
      <w:r w:rsidR="00D4346A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C27C30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ואם להיות באור על מה שכתוב </w:t>
      </w:r>
      <w:r w:rsidRPr="00C27C30">
        <w:rPr>
          <w:rFonts w:ascii="Times New Roman" w:hAnsi="Times New Roman" w:cs="Times New Roman"/>
          <w:sz w:val="24"/>
          <w:szCs w:val="24"/>
          <w:rtl/>
        </w:rPr>
        <w:t>בתורה</w:t>
      </w:r>
      <w:r w:rsidR="00D4346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C27C30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8857C7" w:rsidRPr="001161E3">
        <w:rPr>
          <w:rFonts w:ascii="Times New Roman" w:hAnsi="Times New Roman" w:cs="Times New Roman" w:hint="eastAsia"/>
          <w:sz w:val="24"/>
          <w:szCs w:val="24"/>
          <w:rtl/>
        </w:rPr>
        <w:t>א</w:t>
      </w:r>
      <w:r w:rsidR="008857C7" w:rsidRPr="00C27C30">
        <w:rPr>
          <w:rFonts w:ascii="Times New Roman" w:hAnsi="Times New Roman" w:cs="Times New Roman"/>
          <w:sz w:val="24"/>
          <w:szCs w:val="24"/>
          <w:rtl/>
        </w:rPr>
        <w:t xml:space="preserve">ם </w:t>
      </w:r>
      <w:proofErr w:type="spellStart"/>
      <w:r w:rsidRPr="00C27C30">
        <w:rPr>
          <w:rFonts w:ascii="Times New Roman" w:hAnsi="Times New Roman" w:cs="Times New Roman"/>
          <w:sz w:val="24"/>
          <w:szCs w:val="24"/>
          <w:rtl/>
        </w:rPr>
        <w:t>הכונה</w:t>
      </w:r>
      <w:proofErr w:type="spellEnd"/>
      <w:r w:rsidRPr="00C27C30">
        <w:rPr>
          <w:rFonts w:ascii="Times New Roman" w:hAnsi="Times New Roman" w:cs="Times New Roman"/>
          <w:sz w:val="24"/>
          <w:szCs w:val="24"/>
          <w:rtl/>
        </w:rPr>
        <w:t xml:space="preserve"> להיות </w:t>
      </w:r>
      <w:proofErr w:type="spellStart"/>
      <w:r w:rsidRPr="00C27C30">
        <w:rPr>
          <w:rFonts w:ascii="Times New Roman" w:hAnsi="Times New Roman" w:cs="Times New Roman"/>
          <w:sz w:val="24"/>
          <w:szCs w:val="24"/>
          <w:rtl/>
        </w:rPr>
        <w:t>הבאור</w:t>
      </w:r>
      <w:proofErr w:type="spellEnd"/>
      <w:r w:rsidRPr="00C27C30">
        <w:rPr>
          <w:rFonts w:ascii="Times New Roman" w:hAnsi="Times New Roman" w:cs="Times New Roman"/>
          <w:sz w:val="24"/>
          <w:szCs w:val="24"/>
          <w:rtl/>
        </w:rPr>
        <w:t xml:space="preserve"> כפי</w:t>
      </w:r>
      <w:r w:rsidR="003B382E" w:rsidRPr="00C27C30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C27C30">
        <w:rPr>
          <w:rFonts w:ascii="Times New Roman" w:hAnsi="Times New Roman" w:cs="Times New Roman"/>
          <w:sz w:val="24"/>
          <w:szCs w:val="24"/>
          <w:rtl/>
        </w:rPr>
        <w:t>משמע הכתוב</w:t>
      </w:r>
      <w:r w:rsidR="00C27C30" w:rsidRPr="001161E3">
        <w:rPr>
          <w:rFonts w:ascii="Times New Roman" w:hAnsi="Times New Roman" w:cs="Times New Roman"/>
          <w:sz w:val="24"/>
          <w:szCs w:val="24"/>
          <w:rtl/>
        </w:rPr>
        <w:t>,</w:t>
      </w:r>
      <w:r w:rsidRPr="00C27C30">
        <w:rPr>
          <w:rFonts w:ascii="Times New Roman" w:hAnsi="Times New Roman" w:cs="Times New Roman"/>
          <w:sz w:val="24"/>
          <w:szCs w:val="24"/>
          <w:rtl/>
        </w:rPr>
        <w:t xml:space="preserve"> מה תועלת</w:t>
      </w:r>
      <w:r w:rsidR="001553D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C27C30">
        <w:rPr>
          <w:rFonts w:ascii="Times New Roman" w:hAnsi="Times New Roman" w:cs="Times New Roman"/>
          <w:sz w:val="24"/>
          <w:szCs w:val="24"/>
          <w:rtl/>
        </w:rPr>
        <w:t xml:space="preserve"> והכתוב מספיק</w:t>
      </w:r>
      <w:r w:rsidR="00DC05EF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C27C3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ואם  להיות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הבאור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חוץ ממה שיורה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משמע הכתוב</w:t>
      </w:r>
      <w:r w:rsidR="001553D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זה מה שאי אפשר</w:t>
      </w:r>
      <w:r w:rsidR="002D230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והכתוב אומר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לשמור </w:t>
      </w:r>
      <w:r w:rsidR="005D265A" w:rsidRPr="00D4768A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{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ולעשות ככל</w:t>
      </w:r>
      <w:r w:rsidR="005D265A" w:rsidRPr="00D4768A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}</w:t>
      </w:r>
      <w:r w:rsidR="009238BE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  <w:rtl/>
        </w:rPr>
        <w:footnoteReference w:id="91"/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מצותיו</w:t>
      </w:r>
      <w:r w:rsidR="003B382E" w:rsidRPr="00872AE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וחקותיו</w:t>
      </w:r>
      <w:proofErr w:type="spellEnd"/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הכתובה בספר התורה הזה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3B527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8857C7" w:rsidRPr="0034183C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ל</w:t>
      </w:r>
      <w:r w:rsidR="00D4768A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8857C7" w:rsidRPr="0034183C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י</w:t>
      </w:r>
      <w:proofErr w:type="spellEnd"/>
      <w:r w:rsidRPr="003B527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2D2300" w:rsidRPr="003B5274">
        <w:rPr>
          <w:rFonts w:ascii="Times New Roman" w:hAnsi="Times New Roman" w:cs="Times New Roman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ונאמר </w:t>
      </w:r>
      <w:r w:rsidRPr="002D2300">
        <w:rPr>
          <w:rFonts w:ascii="Times New Roman" w:hAnsi="Times New Roman" w:cs="Times New Roman"/>
          <w:color w:val="FFC000"/>
          <w:sz w:val="24"/>
          <w:szCs w:val="24"/>
          <w:rtl/>
        </w:rPr>
        <w:t>אשר כתבתי</w:t>
      </w:r>
      <w:r w:rsidR="003B382E" w:rsidRPr="002D230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2D2300">
        <w:rPr>
          <w:rFonts w:ascii="Times New Roman" w:hAnsi="Times New Roman" w:cs="Times New Roman"/>
          <w:color w:val="FFC000"/>
          <w:sz w:val="24"/>
          <w:szCs w:val="24"/>
          <w:rtl/>
        </w:rPr>
        <w:t>להור</w:t>
      </w:r>
      <w:r w:rsidR="00B12A86">
        <w:rPr>
          <w:rFonts w:ascii="Times New Roman" w:hAnsi="Times New Roman" w:cs="Times New Roman" w:hint="cs"/>
          <w:color w:val="FFC000"/>
          <w:sz w:val="24"/>
          <w:szCs w:val="24"/>
          <w:rtl/>
        </w:rPr>
        <w:t>ו</w:t>
      </w:r>
      <w:r w:rsidRPr="002D230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תם </w:t>
      </w:r>
      <w:r w:rsidR="002D2300" w:rsidRPr="0034183C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Pr="0034183C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שמות </w:t>
      </w:r>
      <w:proofErr w:type="spellStart"/>
      <w:r w:rsidRPr="0034183C">
        <w:rPr>
          <w:rFonts w:ascii="Times New Roman" w:hAnsi="Times New Roman" w:cs="Times New Roman"/>
          <w:color w:val="0070C0"/>
          <w:sz w:val="24"/>
          <w:szCs w:val="24"/>
          <w:rtl/>
        </w:rPr>
        <w:t>כד</w:t>
      </w:r>
      <w:r w:rsidR="00D4768A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34183C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proofErr w:type="spellEnd"/>
      <w:r w:rsidRPr="0034183C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65C65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34183C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הכונה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שיש רשות להוסיף מצות</w:t>
      </w:r>
      <w:r w:rsidR="008C3DB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אי אפשר</w:t>
      </w:r>
      <w:r w:rsidR="00156C1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כפי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הטענות שבארנו</w:t>
      </w:r>
      <w:r w:rsidR="008C3DBA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8C3DBA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וכי שהתורה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צותה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לא תוסיפו על הדבר אשר אנכי</w:t>
      </w:r>
      <w:r w:rsidR="003B382E" w:rsidRPr="00872AE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מצוה אתכם ולא תגרעו ממנו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r w:rsidR="0014086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ב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3B6F63" w:rsidRPr="003B6F6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ואם התורה נתנה על פי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שעור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אלהי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אשר לא יכללנו שכל האדם</w:t>
      </w:r>
      <w:r w:rsidR="008C3DB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עליו אין להוסיף וממנו אין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לגרוע</w:t>
      </w:r>
      <w:r w:rsidR="003B6F63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B85C429" w14:textId="03B0875F" w:rsidR="003B6F63" w:rsidRDefault="005A3C0F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lastRenderedPageBreak/>
        <w:t>ואולם להיות התורה תמידית קימת לדורי דורים</w:t>
      </w:r>
      <w:r w:rsidR="008C3DB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מופת השכל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8C3DBA">
        <w:rPr>
          <w:rFonts w:ascii="Times New Roman" w:hAnsi="Times New Roman" w:cs="Times New Roman" w:hint="cs"/>
          <w:sz w:val="24"/>
          <w:szCs w:val="24"/>
          <w:rtl/>
        </w:rPr>
        <w:t>מ</w:t>
      </w:r>
      <w:r w:rsidR="008C3DBA" w:rsidRPr="00FB1DA6">
        <w:rPr>
          <w:rFonts w:ascii="Times New Roman" w:hAnsi="Times New Roman" w:cs="Times New Roman"/>
          <w:sz w:val="24"/>
          <w:szCs w:val="24"/>
          <w:rtl/>
        </w:rPr>
        <w:t xml:space="preserve">ורה </w:t>
      </w:r>
      <w:r w:rsidRPr="00FB1DA6">
        <w:rPr>
          <w:rFonts w:ascii="Times New Roman" w:hAnsi="Times New Roman" w:cs="Times New Roman"/>
          <w:sz w:val="24"/>
          <w:szCs w:val="24"/>
          <w:rtl/>
        </w:rPr>
        <w:t>בזה</w:t>
      </w:r>
      <w:r w:rsidR="00505E6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הש"י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רוצה לתועלת בני האדם</w:t>
      </w:r>
      <w:r w:rsidR="00505E6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ומין האדם לא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יתישר</w:t>
      </w:r>
      <w:proofErr w:type="spellEnd"/>
      <w:r w:rsidR="003B6F6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להשיג אל השלמות</w:t>
      </w:r>
      <w:r w:rsidR="003B6F6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אי אפשר שלא תהיה התורה תמידית כל עוד שמין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האדם קים</w:t>
      </w:r>
      <w:r w:rsidR="003B6F63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88463A8" w14:textId="14AA98B0" w:rsidR="007B635A" w:rsidRDefault="005A3C0F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ואולם למה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נתיחדו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ישראל בנתינת התורה הואיל ומין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האדם מעשה ידיו</w:t>
      </w:r>
      <w:r w:rsidR="00096488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096488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התשובה</w:t>
      </w:r>
      <w:r w:rsidR="00096488">
        <w:rPr>
          <w:rFonts w:ascii="Times New Roman" w:hAnsi="Times New Roman" w:cs="Times New Roman" w:hint="cs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בידוע שהשם ברא את האדם וחנן לו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שכל ובינה</w:t>
      </w:r>
      <w:r w:rsidR="0009648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ולפי בחינתו יש בידו יכולת להשיג אל השלמות האחרונה</w:t>
      </w:r>
      <w:r w:rsidR="008C3DB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כל שכן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שנצטוה</w:t>
      </w:r>
      <w:proofErr w:type="spellEnd"/>
      <w:r w:rsidR="00096488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Pr="008C3DB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ויצו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ה</w:t>
      </w:r>
      <w:r w:rsidR="008C3DBA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' </w:t>
      </w:r>
      <w:proofErr w:type="spellStart"/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אלהים</w:t>
      </w:r>
      <w:proofErr w:type="spellEnd"/>
      <w:r w:rsidRPr="008C3DB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ע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 האדם </w:t>
      </w:r>
      <w:proofErr w:type="spellStart"/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לאמר</w:t>
      </w:r>
      <w:proofErr w:type="spellEnd"/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(בראשית ב</w:t>
      </w:r>
      <w:r w:rsidR="00436C60">
        <w:rPr>
          <w:rFonts w:ascii="Times New Roman" w:hAnsi="Times New Roman" w:cs="Times New Roman"/>
          <w:color w:val="0070C0"/>
          <w:sz w:val="24"/>
          <w:szCs w:val="24"/>
        </w:rPr>
        <w:t>: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3B6F63" w:rsidRPr="003B6F6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ואם האדם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באולתו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סלף דרכו וגורש מגן עדן</w:t>
      </w:r>
      <w:r w:rsidR="008C3DBA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ועם כל זה הונח בדרך</w:t>
      </w:r>
      <w:r w:rsidR="003B382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הבחירה לראות מה שטוב לו</w:t>
      </w:r>
      <w:r w:rsidR="00A158F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הן האדם היה כאחד ממנו לדעת</w:t>
      </w:r>
      <w:r w:rsidR="00B00621" w:rsidRPr="00872AE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טוב ורע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(שם ג</w:t>
      </w:r>
      <w:r w:rsidR="00436C60">
        <w:rPr>
          <w:rFonts w:ascii="Times New Roman" w:hAnsi="Times New Roman" w:cs="Times New Roman"/>
          <w:color w:val="0070C0"/>
          <w:sz w:val="24"/>
          <w:szCs w:val="24"/>
        </w:rPr>
        <w:t>: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proofErr w:type="spellEnd"/>
      <w:r w:rsidR="00D542C0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542C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D542C0" w:rsidRPr="003B6F63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436C60">
        <w:rPr>
          <w:rFonts w:ascii="Times New Roman" w:hAnsi="Times New Roman" w:cs="Times New Roman" w:hint="cs"/>
          <w:sz w:val="24"/>
          <w:szCs w:val="24"/>
          <w:rtl/>
        </w:rPr>
        <w:t>ו</w:t>
      </w:r>
      <w:r w:rsidRPr="00FB1DA6">
        <w:rPr>
          <w:rFonts w:ascii="Times New Roman" w:hAnsi="Times New Roman" w:cs="Times New Roman"/>
          <w:sz w:val="24"/>
          <w:szCs w:val="24"/>
          <w:rtl/>
        </w:rPr>
        <w:t>המתעורר מעצמו לבקש האמת</w:t>
      </w:r>
      <w:r w:rsidR="00A158F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להצליח את</w:t>
      </w:r>
      <w:r w:rsidR="00B0062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נפשו המשכלת בידיעתו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>' ובאמונת יחודו</w:t>
      </w:r>
      <w:r w:rsidR="003B6F63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הוא אברהם אבינו ע"ה</w:t>
      </w:r>
      <w:r w:rsidR="00A158F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B0062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אב וראש המאמינים</w:t>
      </w:r>
      <w:r w:rsidR="003B6F63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ועם כל זה לא הספיק לו בהצלחת נפשו</w:t>
      </w:r>
      <w:r w:rsidR="00D542C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אלא</w:t>
      </w:r>
      <w:r w:rsidR="00B0062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כון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להשאיר אחריו ברכה למסור להם יחודו במקובל ובמושכל</w:t>
      </w:r>
      <w:r w:rsidR="00A158F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ככתוב</w:t>
      </w:r>
      <w:r w:rsidR="003B6F6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כי ידעתיו למען אשר </w:t>
      </w:r>
      <w:proofErr w:type="spellStart"/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יצוה</w:t>
      </w:r>
      <w:proofErr w:type="spellEnd"/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את בניו ואת ביתו אחריו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(שם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r w:rsidR="005E584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יט</w:t>
      </w:r>
      <w:proofErr w:type="spellEnd"/>
      <w:r w:rsidR="00D542C0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542C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D542C0" w:rsidRPr="00D30B3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האין זה האיש ראוי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שיוחן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במה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שהוחן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בקיום זרעו אחריו</w:t>
      </w:r>
      <w:r w:rsidR="00FC183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בכל מה</w:t>
      </w:r>
      <w:r w:rsidR="00B0062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שהטיב להם</w:t>
      </w:r>
      <w:r w:rsidR="00FC183C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FC183C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ועל כן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הבחירה בהם</w:t>
      </w:r>
      <w:r w:rsidR="00FC183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ובשביל זאת הבחירה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נתחיבו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גם</w:t>
      </w:r>
      <w:r w:rsidR="00B0062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הם בשמירת התורה</w:t>
      </w:r>
      <w:r w:rsidR="00FC183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במאמר </w:t>
      </w:r>
      <w:r w:rsidRPr="0086450C">
        <w:rPr>
          <w:rFonts w:ascii="Times New Roman" w:hAnsi="Times New Roman" w:cs="Times New Roman"/>
          <w:color w:val="FFC000"/>
          <w:sz w:val="24"/>
          <w:szCs w:val="24"/>
          <w:rtl/>
        </w:rPr>
        <w:t>נעשה ונשמע</w:t>
      </w:r>
      <w:r w:rsidR="005E584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E5844" w:rsidRPr="005E5844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(שמות </w:t>
      </w:r>
      <w:proofErr w:type="spellStart"/>
      <w:r w:rsidR="005E5844" w:rsidRPr="005E5844">
        <w:rPr>
          <w:rFonts w:ascii="Times New Roman" w:hAnsi="Times New Roman" w:cs="Times New Roman" w:hint="cs"/>
          <w:color w:val="0070C0"/>
          <w:sz w:val="24"/>
          <w:szCs w:val="24"/>
          <w:rtl/>
        </w:rPr>
        <w:t>כד:ז</w:t>
      </w:r>
      <w:proofErr w:type="spellEnd"/>
      <w:r w:rsidR="005E5844" w:rsidRPr="005E5844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5E5844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>וכל מי שיטה שכמו בקבלת עול</w:t>
      </w:r>
      <w:r w:rsidR="00B0062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התורה הנה יתחייבו בשמירתה</w:t>
      </w:r>
      <w:r w:rsidR="003B6F63" w:rsidRPr="00C27C30">
        <w:rPr>
          <w:rFonts w:ascii="Times New Roman" w:hAnsi="Times New Roman" w:cs="Times New Roman"/>
          <w:sz w:val="24"/>
          <w:szCs w:val="24"/>
          <w:rtl/>
        </w:rPr>
        <w:t>.</w:t>
      </w:r>
      <w:r w:rsidRPr="00C27C30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45F89FE" w14:textId="239B6262" w:rsidR="00B00621" w:rsidRDefault="005A3C0F" w:rsidP="00A1187C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C27C30">
        <w:rPr>
          <w:rFonts w:ascii="Times New Roman" w:hAnsi="Times New Roman" w:cs="Times New Roman"/>
          <w:sz w:val="24"/>
          <w:szCs w:val="24"/>
          <w:rtl/>
        </w:rPr>
        <w:t>ואולם התמידה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לדורי דורים במאמר </w:t>
      </w:r>
      <w:proofErr w:type="spellStart"/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חקת</w:t>
      </w:r>
      <w:proofErr w:type="spellEnd"/>
      <w:r w:rsidR="00B00621" w:rsidRPr="00872AE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עולם לד</w:t>
      </w:r>
      <w:r w:rsidR="00DC1A06">
        <w:rPr>
          <w:rFonts w:ascii="Times New Roman" w:hAnsi="Times New Roman" w:cs="Times New Roman" w:hint="cs"/>
          <w:color w:val="FFC000"/>
          <w:sz w:val="24"/>
          <w:szCs w:val="24"/>
          <w:rtl/>
        </w:rPr>
        <w:t>ו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רותיכם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(ויקרא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כג</w:t>
      </w:r>
      <w:proofErr w:type="spellEnd"/>
      <w:r w:rsidR="00651FDF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לא)</w:t>
      </w:r>
      <w:r w:rsidR="003B6F63" w:rsidRPr="003B6F6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ואחרי שלא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כון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הכתוב אל אותם השומעים</w:t>
      </w:r>
      <w:r w:rsidR="003B6F6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לקבל התורה</w:t>
      </w:r>
      <w:r w:rsidR="00A1187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אל</w:t>
      </w:r>
      <w:r w:rsidR="00D542C0">
        <w:rPr>
          <w:rFonts w:ascii="Times New Roman" w:hAnsi="Times New Roman" w:cs="Times New Roman" w:hint="cs"/>
          <w:sz w:val="24"/>
          <w:szCs w:val="24"/>
          <w:rtl/>
        </w:rPr>
        <w:t>א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רצה לכל הבא אחריהם</w:t>
      </w:r>
      <w:r w:rsidR="00A1187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באמרו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את אשר ישנו פה</w:t>
      </w:r>
      <w:r w:rsidR="00B00621" w:rsidRPr="00872AE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עמנו</w:t>
      </w:r>
      <w:r w:rsidR="00651FDF">
        <w:rPr>
          <w:rFonts w:ascii="Times New Roman" w:hAnsi="Times New Roman" w:cs="Times New Roman" w:hint="cs"/>
          <w:color w:val="FFC000"/>
          <w:sz w:val="24"/>
          <w:szCs w:val="24"/>
          <w:rtl/>
        </w:rPr>
        <w:t>...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ואת אשר איננו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כט</w:t>
      </w:r>
      <w:r w:rsidR="00651FDF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יד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3B6F63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אין להגביל התורה על פי פסק זמן</w:t>
      </w:r>
      <w:r w:rsidR="00B0062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ולהסגיל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מהדור</w:t>
      </w:r>
      <w:r w:rsidR="003B5274">
        <w:rPr>
          <w:rFonts w:ascii="Times New Roman" w:hAnsi="Times New Roman" w:cs="Times New Roman" w:hint="cs"/>
          <w:sz w:val="24"/>
          <w:szCs w:val="24"/>
          <w:rtl/>
        </w:rPr>
        <w:t>ו</w:t>
      </w:r>
      <w:r w:rsidRPr="00FB1DA6">
        <w:rPr>
          <w:rFonts w:ascii="Times New Roman" w:hAnsi="Times New Roman" w:cs="Times New Roman"/>
          <w:sz w:val="24"/>
          <w:szCs w:val="24"/>
          <w:rtl/>
        </w:rPr>
        <w:t>ת הבאות קצתם</w:t>
      </w:r>
      <w:r w:rsidR="003B6F63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וכן הכתוב אומר </w:t>
      </w:r>
      <w:r w:rsidRPr="003B6F6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תורה </w:t>
      </w:r>
      <w:proofErr w:type="spellStart"/>
      <w:r w:rsidRPr="003B6F63">
        <w:rPr>
          <w:rFonts w:ascii="Times New Roman" w:hAnsi="Times New Roman" w:cs="Times New Roman"/>
          <w:color w:val="FFC000"/>
          <w:sz w:val="24"/>
          <w:szCs w:val="24"/>
          <w:rtl/>
        </w:rPr>
        <w:t>צוה</w:t>
      </w:r>
      <w:proofErr w:type="spellEnd"/>
      <w:r w:rsidRPr="003B6F63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לנו משה</w:t>
      </w:r>
      <w:r w:rsidR="00B00621" w:rsidRPr="003B6F63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3B6F63">
        <w:rPr>
          <w:rFonts w:ascii="Times New Roman" w:hAnsi="Times New Roman" w:cs="Times New Roman"/>
          <w:color w:val="FFC000"/>
          <w:sz w:val="24"/>
          <w:szCs w:val="24"/>
          <w:rtl/>
        </w:rPr>
        <w:t>מורשה קהלת יעקב</w:t>
      </w:r>
      <w:r w:rsidR="00651FDF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שהיא ירושה לנו לדורי דורים בלי הגבלת זמן</w:t>
      </w:r>
      <w:r w:rsidR="00A1187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B0062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שהירושה אין לה הפסק לדור אחר דור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03DB7BB" w14:textId="4B62D4A2" w:rsidR="00B00621" w:rsidRDefault="00B0062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98419E7" w14:textId="34073CD0" w:rsidR="00674D68" w:rsidRDefault="00674D68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33:5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וַיְהִ֥י בִֽישֻׁר֖וּן מֶ֑לֶךְ בְּהִתְאַסֵּף֙ רָ֣אשֵׁי עָ֔ם יַ֖חַד שִׁבְטֵ֥י יִשְׂרָאֵֽל׃</w:t>
      </w:r>
    </w:p>
    <w:p w14:paraId="1ABE4E56" w14:textId="2561D7F1" w:rsidR="007A33B8" w:rsidRDefault="00756840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3B6F63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ויהי </w:t>
      </w:r>
      <w:proofErr w:type="spellStart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>בישורן</w:t>
      </w:r>
      <w:proofErr w:type="spellEnd"/>
      <w:r w:rsidR="005A3C0F" w:rsidRPr="009623B3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מלך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A1187C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השם</w:t>
      </w:r>
      <w:r w:rsidR="003B6F6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</w:t>
      </w:r>
      <w:r w:rsidR="00B0062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כי אותי מאסו ממלוך עליהם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(שמואל א</w:t>
      </w:r>
      <w:r w:rsidR="009238BE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r w:rsidR="009238B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3B6F6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יתכן להיות הרמז</w:t>
      </w:r>
      <w:r w:rsidR="003B6F6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 התורה</w:t>
      </w:r>
      <w:r w:rsidR="00B378F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שלומדי התורה הם </w:t>
      </w:r>
      <w:r w:rsidR="005A3C0F" w:rsidRPr="009238BE">
        <w:rPr>
          <w:rFonts w:ascii="Times New Roman" w:hAnsi="Times New Roman" w:cs="Times New Roman"/>
          <w:sz w:val="24"/>
          <w:szCs w:val="24"/>
          <w:rtl/>
        </w:rPr>
        <w:t>ראשי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</w:t>
      </w:r>
      <w:r w:rsidR="005A3C0F" w:rsidRPr="009238BE">
        <w:rPr>
          <w:rFonts w:ascii="Times New Roman" w:hAnsi="Times New Roman" w:cs="Times New Roman"/>
          <w:sz w:val="24"/>
          <w:szCs w:val="24"/>
          <w:rtl/>
        </w:rPr>
        <w:t>עם</w:t>
      </w:r>
      <w:r w:rsidR="003B6F6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ונזכר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הקהילו אלי את כל</w:t>
      </w:r>
      <w:r w:rsidR="007A33B8" w:rsidRPr="00872AE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זקני שבטיכם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לא</w:t>
      </w:r>
      <w:r w:rsidR="009238B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D64BE6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r w:rsidR="00D64BE6">
        <w:rPr>
          <w:rFonts w:ascii="Times New Roman" w:hAnsi="Times New Roman" w:cs="Times New Roman" w:hint="cs"/>
          <w:color w:val="0070C0"/>
          <w:sz w:val="24"/>
          <w:szCs w:val="24"/>
          <w:rtl/>
        </w:rPr>
        <w:t>ח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D89A14A" w14:textId="73C0BD81" w:rsidR="007F2F2B" w:rsidRPr="008765D1" w:rsidRDefault="00756840" w:rsidP="007F2F2B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rtl/>
        </w:rPr>
      </w:pPr>
      <w:r w:rsidRPr="00C27C30">
        <w:rPr>
          <w:rFonts w:ascii="Times New Roman" w:hAnsi="Times New Roman" w:cs="Times New Roman"/>
          <w:color w:val="FF0000"/>
          <w:sz w:val="24"/>
          <w:szCs w:val="24"/>
          <w:rtl/>
        </w:rPr>
        <w:t>33:</w:t>
      </w:r>
      <w:r w:rsidR="00C27C30" w:rsidRPr="00C27C30">
        <w:rPr>
          <w:rFonts w:ascii="Times New Roman" w:hAnsi="Times New Roman" w:cs="Times New Roman"/>
          <w:color w:val="FF0000"/>
          <w:sz w:val="24"/>
          <w:szCs w:val="24"/>
          <w:rtl/>
        </w:rPr>
        <w:t>5</w:t>
      </w:r>
      <w:r w:rsidR="008765D1">
        <w:rPr>
          <w:rFonts w:ascii="Times New Roman" w:hAnsi="Times New Roman" w:cs="Times New Roman" w:hint="cs"/>
          <w:color w:val="FF0000"/>
          <w:sz w:val="24"/>
          <w:szCs w:val="24"/>
          <w:rtl/>
        </w:rPr>
        <w:t>-6</w:t>
      </w:r>
      <w:r w:rsidR="00C27C3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יחד שבטי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שקבלו עול מלכותו</w:t>
      </w:r>
      <w:r w:rsidR="007A33B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עליהם</w:t>
      </w:r>
      <w:r w:rsidR="00B378F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והיא התורה</w:t>
      </w:r>
      <w:r w:rsidR="00C27C30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והנה על ידי קבלת התורה יהיו ראויים בברכה</w:t>
      </w:r>
      <w:r w:rsidR="005F1AD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</w:t>
      </w:r>
      <w:r w:rsidR="007A33B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7A33B8">
        <w:rPr>
          <w:rFonts w:ascii="Times New Roman" w:hAnsi="Times New Roman" w:cs="Times New Roman"/>
          <w:sz w:val="24"/>
          <w:szCs w:val="24"/>
          <w:rtl/>
        </w:rPr>
        <w:t>כן החל</w:t>
      </w:r>
      <w:r w:rsidR="008765D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3B6F63">
        <w:rPr>
          <w:rFonts w:ascii="Times New Roman" w:hAnsi="Times New Roman" w:cs="Times New Roman"/>
          <w:color w:val="FFC000"/>
          <w:sz w:val="24"/>
          <w:szCs w:val="24"/>
          <w:rtl/>
        </w:rPr>
        <w:t>יחי ראובן</w:t>
      </w:r>
      <w:r w:rsidR="007F2F2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F2F2B" w:rsidRPr="00FB1DA6">
        <w:rPr>
          <w:rFonts w:ascii="Times New Roman" w:hAnsi="Times New Roman" w:cs="Times New Roman"/>
          <w:sz w:val="24"/>
          <w:szCs w:val="24"/>
          <w:rtl/>
        </w:rPr>
        <w:t>לא שטעם על דרך בקשה</w:t>
      </w:r>
      <w:r w:rsidR="007F2F2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F2F2B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F2F2B" w:rsidRPr="00C27C30">
        <w:rPr>
          <w:rFonts w:ascii="Times New Roman" w:hAnsi="Times New Roman" w:cs="Times New Roman"/>
          <w:sz w:val="24"/>
          <w:szCs w:val="24"/>
          <w:rtl/>
        </w:rPr>
        <w:t>כאלו אמר</w:t>
      </w:r>
      <w:r w:rsidR="007F2F2B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7F2F2B" w:rsidRPr="00C27C30">
        <w:rPr>
          <w:rFonts w:ascii="Times New Roman" w:hAnsi="Times New Roman" w:cs="Times New Roman"/>
          <w:sz w:val="24"/>
          <w:szCs w:val="24"/>
          <w:rtl/>
        </w:rPr>
        <w:t xml:space="preserve"> ה'</w:t>
      </w:r>
      <w:r w:rsidR="007F2F2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F2F2B" w:rsidRPr="00FB1DA6">
        <w:rPr>
          <w:rFonts w:ascii="Times New Roman" w:hAnsi="Times New Roman" w:cs="Times New Roman"/>
          <w:sz w:val="24"/>
          <w:szCs w:val="24"/>
          <w:rtl/>
        </w:rPr>
        <w:t xml:space="preserve"> שבאת</w:t>
      </w:r>
      <w:r w:rsidR="007F2F2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7F2F2B" w:rsidRPr="00FB1DA6">
        <w:rPr>
          <w:rFonts w:ascii="Times New Roman" w:hAnsi="Times New Roman" w:cs="Times New Roman"/>
          <w:sz w:val="24"/>
          <w:szCs w:val="24"/>
          <w:rtl/>
        </w:rPr>
        <w:t>מסיני</w:t>
      </w:r>
      <w:r w:rsidR="007F2F2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F2F2B" w:rsidRPr="00FB1DA6">
        <w:rPr>
          <w:rFonts w:ascii="Times New Roman" w:hAnsi="Times New Roman" w:cs="Times New Roman"/>
          <w:sz w:val="24"/>
          <w:szCs w:val="24"/>
          <w:rtl/>
        </w:rPr>
        <w:t xml:space="preserve"> יחי ראובן</w:t>
      </w:r>
      <w:r w:rsidR="007F2F2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F2F2B" w:rsidRPr="00FB1DA6">
        <w:rPr>
          <w:rFonts w:ascii="Times New Roman" w:hAnsi="Times New Roman" w:cs="Times New Roman"/>
          <w:sz w:val="24"/>
          <w:szCs w:val="24"/>
          <w:rtl/>
        </w:rPr>
        <w:t xml:space="preserve"> כי הצעת הפרשה לא תורה לכך</w:t>
      </w:r>
      <w:r w:rsidR="007F2F2B">
        <w:rPr>
          <w:rFonts w:ascii="Times New Roman" w:hAnsi="Times New Roman" w:cs="Times New Roman"/>
          <w:sz w:val="24"/>
          <w:szCs w:val="24"/>
          <w:rtl/>
        </w:rPr>
        <w:t>:</w:t>
      </w:r>
    </w:p>
    <w:p w14:paraId="242482BE" w14:textId="77777777" w:rsidR="00674D68" w:rsidRDefault="00674D68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7631946" w14:textId="401B8A67" w:rsidR="00674D68" w:rsidRDefault="00674D68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33:6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יְחִ֥י רְאוּבֵ֖ן וְאַל־יָמֹ֑ת וִיהִ֥י מְתָ֖יו מִסְפָּֽר׃</w:t>
      </w:r>
    </w:p>
    <w:p w14:paraId="7B995659" w14:textId="5B37E834" w:rsidR="00275B98" w:rsidRDefault="00275B98" w:rsidP="009038CA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33:7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וְזֹ֣את לִֽיהוּדָה֮ וַיֹּאמַר֒ שְׁמַ֤ע יְהוָה֙ ק֣וֹל יְהוּדָ֔ה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וְאֶל־עַמּ֖ו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ֹ תְּבִיאֶ֑נּוּ יָדָיו֙ רָ֣ב ל֔וֹ וְעֵ֥זֶר מִצָּרָ֖יו תִּֽהְיֶֽה׃</w:t>
      </w:r>
    </w:p>
    <w:p w14:paraId="1D9931B0" w14:textId="3CCD3A66" w:rsidR="002639BF" w:rsidRDefault="007F2F2B" w:rsidP="004452B1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5D1">
        <w:rPr>
          <w:rFonts w:ascii="Times New Roman" w:hAnsi="Times New Roman" w:cs="Times New Roman" w:hint="cs"/>
          <w:color w:val="FF0000"/>
          <w:sz w:val="24"/>
          <w:szCs w:val="24"/>
          <w:rtl/>
        </w:rPr>
        <w:t>33:6</w:t>
      </w:r>
      <w:r w:rsidR="0075684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יחי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ראובן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אין</w:t>
      </w:r>
      <w:r w:rsidR="007A33B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הטעם שהבקשה בשביל מעשה פילגש</w:t>
      </w:r>
      <w:r w:rsidR="003B6F6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גם טעם</w:t>
      </w:r>
      <w:r w:rsidR="003B6F6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3B6F63">
        <w:rPr>
          <w:rFonts w:ascii="Times New Roman" w:hAnsi="Times New Roman" w:cs="Times New Roman"/>
          <w:color w:val="FFC000"/>
          <w:sz w:val="24"/>
          <w:szCs w:val="24"/>
          <w:rtl/>
        </w:rPr>
        <w:t>ויהי מתיו מספר</w:t>
      </w:r>
      <w:r w:rsidR="003B6F63" w:rsidRPr="003B6F6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כדי</w:t>
      </w:r>
      <w:r w:rsidR="007A33B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שיהיה ראש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למנין</w:t>
      </w:r>
      <w:proofErr w:type="spellEnd"/>
      <w:r w:rsidR="00D8497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בכל זה זכה בשכבר עבר</w:t>
      </w:r>
      <w:r w:rsidR="003B6F6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אמנם להיות הטעם</w:t>
      </w:r>
      <w:r w:rsidR="007A33B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בשביל מה שקבלו לעבור את הירדן</w:t>
      </w:r>
      <w:r w:rsidR="00EE5E6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שיהיה נכנס בשלום ויוצא בשלום</w:t>
      </w:r>
      <w:r w:rsidR="00EE5E6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559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ויהיו אנשיו במספר</w:t>
      </w:r>
      <w:r w:rsidR="007169B1">
        <w:rPr>
          <w:rFonts w:ascii="Times New Roman" w:hAnsi="Times New Roman" w:cs="Times New Roman" w:hint="cs"/>
          <w:sz w:val="24"/>
          <w:szCs w:val="24"/>
          <w:rtl/>
        </w:rPr>
        <w:t>ם</w:t>
      </w:r>
      <w:r w:rsidR="00EE5E62">
        <w:rPr>
          <w:rFonts w:ascii="Times New Roman" w:hAnsi="Times New Roman" w:cs="Times New Roman" w:hint="cs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יאות הפירוש</w:t>
      </w:r>
      <w:r w:rsidR="00EE5E6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וכתוב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חלוצים תעברו לפני אחיכם</w:t>
      </w:r>
      <w:r w:rsidR="007A33B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(דברים ג</w:t>
      </w:r>
      <w:r w:rsidR="002639BF">
        <w:rPr>
          <w:rFonts w:ascii="Times New Roman" w:hAnsi="Times New Roman" w:cs="Times New Roman"/>
          <w:color w:val="0070C0"/>
          <w:sz w:val="24"/>
          <w:szCs w:val="24"/>
        </w:rPr>
        <w:t>: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3B6F63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4508122" w14:textId="77777777" w:rsidR="00275B98" w:rsidRDefault="005A3C0F" w:rsidP="00275B9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או הטעם שלא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ישאר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ראובן שלא יזכה משבטו במעלת </w:t>
      </w:r>
      <w:r w:rsidRPr="000F2DD4">
        <w:rPr>
          <w:rFonts w:ascii="Times New Roman" w:hAnsi="Times New Roman" w:cs="Times New Roman"/>
          <w:sz w:val="24"/>
          <w:szCs w:val="24"/>
          <w:rtl/>
        </w:rPr>
        <w:t>הנבואה</w:t>
      </w:r>
      <w:r w:rsidR="00390AA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27C30" w:rsidRPr="0045594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2147D" w:rsidRPr="0045594B">
        <w:rPr>
          <w:rFonts w:ascii="Times New Roman" w:hAnsi="Times New Roman" w:cs="Times New Roman" w:hint="eastAsia"/>
          <w:sz w:val="24"/>
          <w:szCs w:val="24"/>
          <w:rtl/>
        </w:rPr>
        <w:t>וטעם</w:t>
      </w:r>
      <w:r w:rsidR="007A33B8" w:rsidRPr="0045594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Pr="0045594B">
        <w:rPr>
          <w:rFonts w:ascii="Times New Roman" w:hAnsi="Times New Roman" w:cs="Times New Roman"/>
          <w:color w:val="FFC000"/>
          <w:sz w:val="24"/>
          <w:szCs w:val="24"/>
          <w:rtl/>
        </w:rPr>
        <w:t>יחי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proofErr w:type="spellStart"/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ותחי</w:t>
      </w:r>
      <w:proofErr w:type="spellEnd"/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רוח </w:t>
      </w:r>
      <w:r w:rsidRPr="000F2DD4">
        <w:rPr>
          <w:rFonts w:ascii="Times New Roman" w:hAnsi="Times New Roman" w:cs="Times New Roman"/>
          <w:color w:val="FFC000"/>
          <w:sz w:val="24"/>
          <w:szCs w:val="24"/>
          <w:rtl/>
        </w:rPr>
        <w:t>יעקב אביהם</w:t>
      </w:r>
      <w:r w:rsidRPr="000F2DD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0F2DD4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72147D" w:rsidRPr="000F2DD4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ב</w:t>
      </w:r>
      <w:r w:rsidRPr="000F2DD4">
        <w:rPr>
          <w:rFonts w:ascii="Times New Roman" w:hAnsi="Times New Roman" w:cs="Times New Roman"/>
          <w:color w:val="0070C0"/>
          <w:sz w:val="24"/>
          <w:szCs w:val="24"/>
          <w:rtl/>
        </w:rPr>
        <w:t>ראשית מה</w:t>
      </w:r>
      <w:r w:rsidR="002639BF">
        <w:rPr>
          <w:rFonts w:ascii="Times New Roman" w:hAnsi="Times New Roman" w:cs="Times New Roman"/>
          <w:color w:val="0070C0"/>
          <w:sz w:val="24"/>
          <w:szCs w:val="24"/>
        </w:rPr>
        <w:t>:</w:t>
      </w:r>
      <w:proofErr w:type="spellStart"/>
      <w:r w:rsidRPr="000F2DD4">
        <w:rPr>
          <w:rFonts w:ascii="Times New Roman" w:hAnsi="Times New Roman" w:cs="Times New Roman"/>
          <w:color w:val="0070C0"/>
          <w:sz w:val="24"/>
          <w:szCs w:val="24"/>
          <w:rtl/>
        </w:rPr>
        <w:t>כז</w:t>
      </w:r>
      <w:proofErr w:type="spellEnd"/>
      <w:r w:rsidR="000F2DD4" w:rsidRPr="000F2DD4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0F2DD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275B9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ומפרשים אמרו</w:t>
      </w:r>
      <w:r w:rsidR="007A33B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שהושע בן בארי היה משבט ראובן</w:t>
      </w:r>
      <w:r w:rsidR="00275B98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ועל כן החריש משמעון שלא נמצאת</w:t>
      </w:r>
      <w:r w:rsidR="007A33B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לו תוספת מעלה ממעמד הר סיני</w:t>
      </w:r>
      <w:r w:rsidR="00275B98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Pr="00275B98">
        <w:rPr>
          <w:rFonts w:ascii="Times New Roman" w:hAnsi="Times New Roman" w:cs="Times New Roman"/>
          <w:color w:val="FFC000"/>
          <w:sz w:val="24"/>
          <w:szCs w:val="24"/>
          <w:rtl/>
        </w:rPr>
        <w:t>ויהי מתיו מספר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להחשב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שבטו</w:t>
      </w:r>
      <w:r w:rsidR="007A33B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בחשיבות מעלת הנבואה</w:t>
      </w:r>
      <w:r w:rsidR="00275B98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F1ADC">
        <w:rPr>
          <w:rFonts w:ascii="Times New Roman" w:hAnsi="Times New Roman" w:cs="Times New Roman" w:hint="cs"/>
          <w:sz w:val="24"/>
          <w:szCs w:val="24"/>
          <w:rtl/>
        </w:rPr>
        <w:t xml:space="preserve">לא </w:t>
      </w:r>
      <w:r w:rsidRPr="00FB1DA6">
        <w:rPr>
          <w:rFonts w:ascii="Times New Roman" w:hAnsi="Times New Roman" w:cs="Times New Roman"/>
          <w:sz w:val="24"/>
          <w:szCs w:val="24"/>
          <w:rtl/>
        </w:rPr>
        <w:t>שהטעם ואל יהי מתיו מספר</w:t>
      </w:r>
      <w:r w:rsidR="006544D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ר"ל מעטים</w:t>
      </w:r>
      <w:r w:rsidR="00863CF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A33B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כי כל זה נמחל ועבר</w:t>
      </w:r>
      <w:r w:rsidR="00863CFB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2877004" w14:textId="3BD6CC71" w:rsidR="007A33B8" w:rsidRDefault="00275B98" w:rsidP="001974E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275B9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33:6-7 </w:t>
      </w:r>
      <w:r w:rsidR="001974EE">
        <w:rPr>
          <w:rFonts w:ascii="Times New Roman" w:hAnsi="Times New Roman" w:cs="Times New Roman" w:hint="cs"/>
          <w:color w:val="FF0000"/>
          <w:sz w:val="24"/>
          <w:szCs w:val="24"/>
          <w:rtl/>
        </w:rPr>
        <w:t>{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ועל</w:t>
      </w:r>
      <w:r w:rsidR="001974EE">
        <w:rPr>
          <w:rFonts w:ascii="Times New Roman" w:hAnsi="Times New Roman" w:cs="Times New Roman" w:hint="cs"/>
          <w:sz w:val="24"/>
          <w:szCs w:val="24"/>
          <w:rtl/>
        </w:rPr>
        <w:t>} &lt;ולא&gt;</w:t>
      </w:r>
      <w:r w:rsidR="001974EE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92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כן שבט שמעון</w:t>
      </w:r>
      <w:r w:rsidR="00CF38F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זכה בשום מעלה</w:t>
      </w:r>
      <w:r w:rsidR="00863CF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F1ADC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אמנם</w:t>
      </w:r>
      <w:r w:rsidR="007A33B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כיון שנחלתו בתוך נחלת בני יהודה</w:t>
      </w:r>
      <w:r w:rsidR="007160F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הנה תבוא לו הברכה</w:t>
      </w:r>
      <w:r w:rsidR="007160F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הסמיך</w:t>
      </w:r>
      <w:r w:rsidR="001974EE">
        <w:rPr>
          <w:rFonts w:ascii="Times New Roman" w:hAnsi="Times New Roman" w:cs="Times New Roman" w:hint="cs"/>
          <w:sz w:val="24"/>
          <w:szCs w:val="24"/>
          <w:rtl/>
        </w:rPr>
        <w:t xml:space="preserve"> [</w:t>
      </w:r>
      <w:r w:rsidR="005A3C0F" w:rsidRPr="00863CFB">
        <w:rPr>
          <w:rFonts w:ascii="Times New Roman" w:hAnsi="Times New Roman" w:cs="Times New Roman"/>
          <w:color w:val="FFC000"/>
          <w:sz w:val="24"/>
          <w:szCs w:val="24"/>
          <w:rtl/>
        </w:rPr>
        <w:t>וזאת ליהודה</w:t>
      </w:r>
      <w:r w:rsidR="001974EE">
        <w:rPr>
          <w:rFonts w:ascii="Times New Roman" w:hAnsi="Times New Roman" w:cs="Times New Roman" w:hint="cs"/>
          <w:sz w:val="24"/>
          <w:szCs w:val="24"/>
          <w:rtl/>
        </w:rPr>
        <w:t>]:</w:t>
      </w:r>
    </w:p>
    <w:p w14:paraId="70E0FB6D" w14:textId="43ABAA2E" w:rsidR="007A33B8" w:rsidRDefault="00756840" w:rsidP="001974E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33:</w:t>
      </w:r>
      <w:r w:rsidR="00863CFB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1974EE" w:rsidRPr="001974EE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וזאת ליהודה </w:t>
      </w:r>
      <w:r w:rsidR="001974EE">
        <w:rPr>
          <w:rFonts w:ascii="Times New Roman" w:hAnsi="Times New Roman" w:cs="Times New Roman"/>
          <w:sz w:val="24"/>
          <w:szCs w:val="24"/>
          <w:rtl/>
        </w:rPr>
        <w:t>-</w:t>
      </w:r>
      <w:r w:rsidR="001974EE" w:rsidRPr="00FB1DA6">
        <w:rPr>
          <w:rFonts w:ascii="Times New Roman" w:hAnsi="Times New Roman" w:cs="Times New Roman"/>
          <w:sz w:val="24"/>
          <w:szCs w:val="24"/>
          <w:rtl/>
        </w:rPr>
        <w:t xml:space="preserve"> בתוספת מעלה ותוספת המלכות</w:t>
      </w:r>
      <w:r w:rsidR="001974E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1974EE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A75181" w:rsidRPr="00FB1DA6">
        <w:rPr>
          <w:rFonts w:ascii="Times New Roman" w:hAnsi="Times New Roman" w:cs="Times New Roman"/>
          <w:sz w:val="24"/>
          <w:szCs w:val="24"/>
          <w:rtl/>
        </w:rPr>
        <w:t>על כן אמר</w:t>
      </w:r>
      <w:r w:rsidR="00A75181" w:rsidRPr="00863CF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A75181" w:rsidRPr="001974EE">
        <w:rPr>
          <w:rFonts w:ascii="Times New Roman" w:hAnsi="Times New Roman" w:cs="Times New Roman"/>
          <w:color w:val="FFC000"/>
          <w:sz w:val="24"/>
          <w:szCs w:val="24"/>
          <w:rtl/>
        </w:rPr>
        <w:t>שמע ה' קול יהודה</w:t>
      </w:r>
      <w:r w:rsidR="00A75181" w:rsidRPr="00FB1DA6">
        <w:rPr>
          <w:rFonts w:ascii="Times New Roman" w:hAnsi="Times New Roman" w:cs="Times New Roman"/>
          <w:sz w:val="24"/>
          <w:szCs w:val="24"/>
          <w:rtl/>
        </w:rPr>
        <w:t xml:space="preserve"> בצאתו למלחמה</w:t>
      </w:r>
      <w:r w:rsidR="00A75181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F1ADC" w:rsidRPr="001974EE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5F1ADC" w:rsidRPr="001974EE">
        <w:rPr>
          <w:rFonts w:ascii="Times New Roman" w:hAnsi="Times New Roman" w:cs="Times New Roman" w:hint="eastAsia"/>
          <w:color w:val="FFC000"/>
          <w:sz w:val="24"/>
          <w:szCs w:val="24"/>
          <w:rtl/>
        </w:rPr>
        <w:t>אל</w:t>
      </w:r>
      <w:r w:rsidR="005F1ADC" w:rsidRPr="001974EE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1974EE">
        <w:rPr>
          <w:rFonts w:ascii="Times New Roman" w:hAnsi="Times New Roman" w:cs="Times New Roman"/>
          <w:color w:val="FFC000"/>
          <w:sz w:val="24"/>
          <w:szCs w:val="24"/>
          <w:rtl/>
        </w:rPr>
        <w:t>עמו תביאנו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בשלום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B90457C" w14:textId="77777777" w:rsidR="005D17C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863CFB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ידיו רב לו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A33B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שאינו צריך עוזרים בצאתו למלחמה</w:t>
      </w:r>
      <w:r w:rsidR="006B100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 שעזרת השם עמו</w:t>
      </w:r>
      <w:r w:rsidR="006B1007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E76238E" w14:textId="2A6568F2" w:rsidR="005D17C6" w:rsidRDefault="005A3C0F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ולא יתכן</w:t>
      </w:r>
      <w:r w:rsidR="007A33B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להיות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מענין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מריבה</w:t>
      </w:r>
      <w:r w:rsidR="007C774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מענין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0F2DD4">
        <w:rPr>
          <w:rFonts w:ascii="Times New Roman" w:hAnsi="Times New Roman" w:cs="Times New Roman"/>
          <w:color w:val="FFC000"/>
          <w:sz w:val="24"/>
          <w:szCs w:val="24"/>
          <w:rtl/>
        </w:rPr>
        <w:t>כמו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ר</w:t>
      </w:r>
      <w:r w:rsidR="005B32A6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ב</w:t>
      </w:r>
      <w:r w:rsidR="005B32A6">
        <w:rPr>
          <w:rFonts w:ascii="Times New Roman" w:hAnsi="Times New Roman" w:cs="Times New Roman" w:hint="cs"/>
          <w:color w:val="FFC000"/>
          <w:sz w:val="24"/>
          <w:szCs w:val="24"/>
          <w:rtl/>
        </w:rPr>
        <w:t>וּ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(זכריה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r w:rsidR="00CB23AD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7C7747" w:rsidRPr="007C7747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F489414" w14:textId="58C6674F" w:rsidR="007A33B8" w:rsidRDefault="005A3C0F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והנה נחלקו</w:t>
      </w:r>
      <w:r w:rsidR="007A33B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השבטים ממנו מלבד שבט בנימין</w:t>
      </w:r>
      <w:r w:rsidR="005F1AD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ועמדה מלכות בית דוד כמה זמן</w:t>
      </w:r>
      <w:r w:rsidR="005F1ADC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ולא</w:t>
      </w:r>
      <w:r w:rsidR="007A33B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נמצא שבט אחד במספרו יתר על שבט יהודה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E6597F0" w14:textId="4A9AC998" w:rsidR="007A33B8" w:rsidRDefault="007A33B8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F349892" w14:textId="752956A2" w:rsidR="00674D68" w:rsidRDefault="00674D68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33:8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וּלְלֵוִ֣י אָמַ֔ר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תֻּמֶּ֥יך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 וְאוּרֶ֖יךָ לְאִ֣ישׁ חֲסִידֶ֑ךָ אֲשֶׁ֤ר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נִסִּיתו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ֹ֙ בְּמַסָּ֔ה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תְּרִיבֵ֖הו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עַל־מֵ֥י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מְרִיבָֽה׃</w:t>
      </w:r>
    </w:p>
    <w:p w14:paraId="0A82A669" w14:textId="64DDD0FB" w:rsidR="00F86143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7C7747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וללוי אמר </w:t>
      </w:r>
      <w:proofErr w:type="spellStart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תומיך</w:t>
      </w:r>
      <w:proofErr w:type="spellEnd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ואוריך</w:t>
      </w:r>
      <w:r w:rsidR="00F86143" w:rsidRPr="007A2DD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לאיש חסידך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נתלה השבט כלו בשביל אהרן</w:t>
      </w:r>
      <w:r w:rsidR="00256B0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שהמלך בצאתו במלחמה</w:t>
      </w:r>
      <w:r w:rsidR="00F8614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ישאל על ידו אורים ותומים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D06C392" w14:textId="23E2A663" w:rsidR="007C7747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7C7747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אשר </w:t>
      </w:r>
      <w:proofErr w:type="spellStart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נסיתו</w:t>
      </w:r>
      <w:proofErr w:type="spellEnd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במסה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לא יתכן להיות הטעם</w:t>
      </w:r>
      <w:r w:rsidR="00F8614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בנסיון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מיתת שני בניו</w:t>
      </w:r>
      <w:r w:rsidR="005F1AD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אבל הטעם כפול באמור </w:t>
      </w:r>
      <w:proofErr w:type="spellStart"/>
      <w:r w:rsidR="005A3C0F" w:rsidRPr="007C7747">
        <w:rPr>
          <w:rFonts w:ascii="Times New Roman" w:hAnsi="Times New Roman" w:cs="Times New Roman"/>
          <w:color w:val="FFC000"/>
          <w:sz w:val="24"/>
          <w:szCs w:val="24"/>
          <w:rtl/>
        </w:rPr>
        <w:t>תריבהו</w:t>
      </w:r>
      <w:proofErr w:type="spellEnd"/>
      <w:r w:rsidR="005A3C0F" w:rsidRPr="007C774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על מי מריבה</w:t>
      </w:r>
      <w:r w:rsidR="00655AC7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C60C94" w:rsidRPr="007C774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וטעם </w:t>
      </w:r>
      <w:r w:rsidR="005A3C0F" w:rsidRPr="005C3502">
        <w:rPr>
          <w:rFonts w:ascii="Times New Roman" w:hAnsi="Times New Roman" w:cs="Times New Roman"/>
          <w:color w:val="FFC000"/>
          <w:sz w:val="24"/>
          <w:szCs w:val="24"/>
          <w:rtl/>
        </w:rPr>
        <w:t>במסה</w:t>
      </w:r>
      <w:r w:rsidR="00E1554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בנסיון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CB23AD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 xml:space="preserve">על </w:t>
      </w:r>
      <w:r w:rsidR="005A3C0F" w:rsidRPr="005C3502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מי מריב</w:t>
      </w:r>
      <w:r w:rsidR="00CB23AD" w:rsidRPr="00CB23AD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ת</w:t>
      </w:r>
      <w:r w:rsidR="005A3C0F" w:rsidRPr="005C3502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קדש</w:t>
      </w:r>
      <w:r w:rsidR="00E1554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וקבל עליו</w:t>
      </w:r>
      <w:r w:rsidR="007C774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ומרי מי מריבה לבד</w:t>
      </w:r>
      <w:r w:rsidR="00F8614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נמצא לו</w:t>
      </w:r>
      <w:r w:rsidR="007C7747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ויהיה טעם</w:t>
      </w:r>
      <w:r w:rsidR="007C774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7C7747">
        <w:rPr>
          <w:rFonts w:ascii="Times New Roman" w:hAnsi="Times New Roman" w:cs="Times New Roman"/>
          <w:color w:val="FFC000"/>
          <w:sz w:val="24"/>
          <w:szCs w:val="24"/>
          <w:rtl/>
        </w:rPr>
        <w:t>נסיתו</w:t>
      </w:r>
      <w:proofErr w:type="spellEnd"/>
      <w:r w:rsidR="005A3C0F" w:rsidRPr="007C774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במסה</w:t>
      </w:r>
      <w:r w:rsidR="007C7747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נקשר עם </w:t>
      </w:r>
      <w:r w:rsidR="005A3C0F" w:rsidRPr="007C7747">
        <w:rPr>
          <w:rFonts w:ascii="Times New Roman" w:hAnsi="Times New Roman" w:cs="Times New Roman"/>
          <w:color w:val="FFC000"/>
          <w:sz w:val="24"/>
          <w:szCs w:val="24"/>
          <w:rtl/>
        </w:rPr>
        <w:t>לאיש חסידך</w:t>
      </w:r>
      <w:r w:rsidR="005F1ADC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7C774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כדי לנקותו</w:t>
      </w:r>
      <w:r w:rsidR="00F8614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ממעשה העגל</w:t>
      </w:r>
      <w:r w:rsidR="007C7747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7899087" w14:textId="0DEEBA16" w:rsidR="007C7747" w:rsidRDefault="007C774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A65996A" w14:textId="6BD7A79C" w:rsidR="00674D68" w:rsidRDefault="00674D68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33:9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הָֽאֹמֵ֞ר לְאָבִ֤יו וּלְאִמּוֹ֙ לֹ֣א רְאִיתִ֔יו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וְאֶת־אֶחָיו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לֹ֣א הִכִּ֔יר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וְאֶת־בָּנָ֖ו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לֹ֣א יָדָ֑ע כִּ֤י שָֽׁמְרוּ֙ אִמְרָתֶ֔ךָ וּבְרִֽיתְךָ֖ יִנְצֹֽרוּ׃</w:t>
      </w:r>
    </w:p>
    <w:p w14:paraId="037A78BE" w14:textId="0AF407EE" w:rsidR="00F86143" w:rsidRDefault="007C7747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7C7747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33:9 </w:t>
      </w:r>
      <w:r w:rsidR="005A3C0F" w:rsidRPr="007C7747">
        <w:rPr>
          <w:rFonts w:ascii="Times New Roman" w:hAnsi="Times New Roman" w:cs="Times New Roman"/>
          <w:color w:val="FF0000"/>
          <w:sz w:val="24"/>
          <w:szCs w:val="24"/>
          <w:rtl/>
        </w:rPr>
        <w:t>האומר לאביו ולאמו לא ראיתיו</w:t>
      </w:r>
      <w:r w:rsidR="00C60C94" w:rsidRPr="007C774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השבט</w:t>
      </w:r>
      <w:r w:rsidR="00F8614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כלו</w:t>
      </w:r>
      <w:r w:rsidR="00FD122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אומרים מה שנאמר עליהם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ע</w:t>
      </w:r>
      <w:r w:rsidR="00622B75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ב</w:t>
      </w:r>
      <w:r w:rsidR="00622B75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ר</w:t>
      </w:r>
      <w:r w:rsidR="00622B75">
        <w:rPr>
          <w:rFonts w:ascii="Times New Roman" w:hAnsi="Times New Roman" w:cs="Times New Roman" w:hint="cs"/>
          <w:color w:val="FFC000"/>
          <w:sz w:val="24"/>
          <w:szCs w:val="24"/>
          <w:rtl/>
        </w:rPr>
        <w:t>וּ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</w:t>
      </w:r>
      <w:r w:rsidR="00622B75">
        <w:rPr>
          <w:rFonts w:ascii="Times New Roman" w:hAnsi="Times New Roman" w:cs="Times New Roman" w:hint="cs"/>
          <w:color w:val="FFC000"/>
          <w:sz w:val="24"/>
          <w:szCs w:val="24"/>
          <w:rtl/>
        </w:rPr>
        <w:t>ָשׁוּ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ב</w:t>
      </w:r>
      <w:r w:rsidR="00622B75">
        <w:rPr>
          <w:rFonts w:ascii="Times New Roman" w:hAnsi="Times New Roman" w:cs="Times New Roman" w:hint="cs"/>
          <w:color w:val="FFC000"/>
          <w:sz w:val="24"/>
          <w:szCs w:val="24"/>
          <w:rtl/>
        </w:rPr>
        <w:t>וּ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משער לשער במחנה</w:t>
      </w:r>
      <w:r w:rsidR="00F86143" w:rsidRPr="00872AE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והרגו איש את אחיו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r w:rsidR="005C350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כז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5D650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ויש אומרים מצד שהם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מתיחדים</w:t>
      </w:r>
      <w:proofErr w:type="spellEnd"/>
      <w:r w:rsidR="00F8614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לעבודת השם</w:t>
      </w:r>
      <w:r w:rsidR="00CE103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ומביאים אותם קטנים לחנכם בבית המקדש</w:t>
      </w:r>
      <w:r w:rsidR="00CE103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ואינם מכירים</w:t>
      </w:r>
      <w:r w:rsidR="00F8614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אב ואם מפני עסקתם בתורה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2EA3958" w14:textId="009C8FAB" w:rsidR="00F86143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FD1225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ובריתך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ינצורו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D650F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כפל מאמר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EA6C9C0" w14:textId="70A9CD78" w:rsidR="00F86143" w:rsidRDefault="00F8614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D3C6BF4" w14:textId="6EAC8B13" w:rsidR="00674D68" w:rsidRDefault="00674D68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33:10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יוֹר֤וּ מִשְׁפָּטֶ֨יךָ֙ לְיַֽעֲקֹ֔ב וְתוֹרָֽתְךָ֖ לְיִשְׂרָאֵ֑ל יָשִׂ֤ימוּ קְטוֹרָה֙ בְּאַפֶּ֔ךָ וְכָלִ֖יל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עַֽל־מִזְבְּחֶֽך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4F9689FD" w14:textId="163C3C62" w:rsidR="00F86143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FD1225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יורו משפטיך</w:t>
      </w:r>
      <w:r w:rsidR="00F86143" w:rsidRPr="007A2DD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ליעקב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להורות בין קדש לחול</w:t>
      </w:r>
      <w:r w:rsidR="005D650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ובין טמא לטהור יודיעום</w:t>
      </w:r>
      <w:r w:rsidR="00264A38">
        <w:rPr>
          <w:rFonts w:ascii="Times New Roman" w:hAnsi="Times New Roman" w:cs="Times New Roman" w:hint="cs"/>
          <w:sz w:val="24"/>
          <w:szCs w:val="24"/>
          <w:rtl/>
        </w:rPr>
        <w:t xml:space="preserve"> (ע״פ יחזקאל </w:t>
      </w:r>
      <w:proofErr w:type="spellStart"/>
      <w:r w:rsidR="00264A38">
        <w:rPr>
          <w:rFonts w:ascii="Times New Roman" w:hAnsi="Times New Roman" w:cs="Times New Roman" w:hint="cs"/>
          <w:sz w:val="24"/>
          <w:szCs w:val="24"/>
          <w:rtl/>
        </w:rPr>
        <w:t>מד:כג</w:t>
      </w:r>
      <w:proofErr w:type="spellEnd"/>
      <w:r w:rsidR="00264A38">
        <w:rPr>
          <w:rFonts w:ascii="Times New Roman" w:hAnsi="Times New Roman" w:cs="Times New Roman" w:hint="cs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EA36B3F" w14:textId="77777777" w:rsidR="00F86143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FD1225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ישימו קטורה</w:t>
      </w:r>
      <w:r w:rsidR="00F86143" w:rsidRPr="007A2DD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באפך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קרבן ערב ובקר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BDEC6FC" w14:textId="1E1B84B3" w:rsidR="00F86143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FD1225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וכליל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קרבן עולה</w:t>
      </w:r>
      <w:r w:rsidR="00EE7417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FD1225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ויתכן לומר על קרבן מנחת</w:t>
      </w:r>
      <w:r w:rsidR="00F8614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כהן</w:t>
      </w:r>
      <w:r w:rsidR="00EE741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E103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וכל </w:t>
      </w:r>
      <w:r w:rsidR="005A3C0F" w:rsidRPr="00CE103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מנחת כהן </w:t>
      </w:r>
      <w:r w:rsidR="00CE103A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כלי</w:t>
      </w:r>
      <w:r w:rsidR="00CE103A" w:rsidRPr="00CE103A">
        <w:rPr>
          <w:rFonts w:ascii="Times New Roman" w:hAnsi="Times New Roman" w:cs="Times New Roman" w:hint="cs"/>
          <w:color w:val="FFC000"/>
          <w:sz w:val="24"/>
          <w:szCs w:val="24"/>
          <w:rtl/>
        </w:rPr>
        <w:t>ל</w:t>
      </w:r>
      <w:r w:rsidR="00CE103A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תהיה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(ויקרא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r w:rsidR="0041402A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C847102" w14:textId="0AE92D90" w:rsidR="00F86143" w:rsidRDefault="00F86143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</w:p>
    <w:p w14:paraId="2E85A36A" w14:textId="1781DF17" w:rsidR="00674D68" w:rsidRPr="007A2DD8" w:rsidRDefault="00674D68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33:11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בָּרֵ֤ךְ יְהוָה֙ חֵיל֔וֹ וּפֹ֥עַל יָדָ֖יו תִּרְצֶ֑ה מְחַ֨ץ מָתְנַ֧יִם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קָמָ֛יו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וּמְשַׂנְאָ֖יו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מִן־יְקוּמֽוּן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7FF05428" w14:textId="77777777" w:rsidR="00F86143" w:rsidRPr="007A2DD8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FD1225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ברך ה' חילו</w:t>
      </w:r>
      <w:r w:rsidR="00C60C9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-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sz w:val="24"/>
          <w:szCs w:val="24"/>
          <w:rtl/>
        </w:rPr>
        <w:t>הם</w:t>
      </w:r>
      <w:r w:rsidR="00F86143" w:rsidRPr="007A2DD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sz w:val="24"/>
          <w:szCs w:val="24"/>
          <w:rtl/>
        </w:rPr>
        <w:t xml:space="preserve">מתנות הכהונה ומעשר </w:t>
      </w:r>
      <w:proofErr w:type="spellStart"/>
      <w:r w:rsidR="005A3C0F" w:rsidRPr="007A2DD8">
        <w:rPr>
          <w:rFonts w:ascii="Times New Roman" w:hAnsi="Times New Roman" w:cs="Times New Roman"/>
          <w:sz w:val="24"/>
          <w:szCs w:val="24"/>
          <w:rtl/>
        </w:rPr>
        <w:t>הלוים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7A2DD8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F59C4FA" w14:textId="2FCF3E3F" w:rsidR="00F86143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FD1225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ופועל ידיו תרצה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קרבנות ישראל</w:t>
      </w:r>
      <w:r w:rsidR="00F8614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שמקריבים </w:t>
      </w:r>
      <w:commentRangeStart w:id="17"/>
      <w:r w:rsidR="005A3C0F" w:rsidRPr="00FB1DA6">
        <w:rPr>
          <w:rFonts w:ascii="Times New Roman" w:hAnsi="Times New Roman" w:cs="Times New Roman"/>
          <w:sz w:val="24"/>
          <w:szCs w:val="24"/>
          <w:rtl/>
        </w:rPr>
        <w:t>מחוץ</w:t>
      </w:r>
      <w:commentRangeEnd w:id="17"/>
      <w:r w:rsidR="0072067C">
        <w:rPr>
          <w:rStyle w:val="CommentReference"/>
          <w:rtl/>
        </w:rPr>
        <w:commentReference w:id="17"/>
      </w:r>
      <w:r w:rsidR="00CE103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הטעם ברכת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כהנים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2FABEE3" w14:textId="0DD7CD62" w:rsidR="00F86143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FD1225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מחץ מתנים </w:t>
      </w:r>
      <w:proofErr w:type="spellStart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קמיו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כל הקמים</w:t>
      </w:r>
      <w:r w:rsidR="00F8614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לקלקל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הכהנים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8A4A0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מחץ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אותם</w:t>
      </w:r>
      <w:r w:rsidR="00EE741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נעשו לקרח ועדתו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632C1C6" w14:textId="744CBD15" w:rsidR="00F86143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FD1225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מתנים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קמיו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8A4A0A">
        <w:rPr>
          <w:rFonts w:ascii="Times New Roman" w:hAnsi="Times New Roman" w:cs="Times New Roman"/>
          <w:color w:val="FFC000"/>
          <w:sz w:val="24"/>
          <w:szCs w:val="24"/>
          <w:rtl/>
        </w:rPr>
        <w:t>מים</w:t>
      </w:r>
      <w:r w:rsidR="00F86143" w:rsidRPr="008A4A0A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CE103A" w:rsidRPr="008A4A0A">
        <w:rPr>
          <w:rFonts w:ascii="Times New Roman" w:hAnsi="Times New Roman" w:cs="Times New Roman"/>
          <w:color w:val="FFC000"/>
          <w:sz w:val="24"/>
          <w:szCs w:val="24"/>
          <w:rtl/>
        </w:rPr>
        <w:t>ב</w:t>
      </w:r>
      <w:r w:rsidR="004C33D5">
        <w:rPr>
          <w:rFonts w:ascii="Times New Roman" w:hAnsi="Times New Roman" w:cs="Times New Roman" w:hint="cs"/>
          <w:color w:val="FFC000"/>
          <w:sz w:val="24"/>
          <w:szCs w:val="24"/>
          <w:rtl/>
        </w:rPr>
        <w:t>ִּ</w:t>
      </w:r>
      <w:r w:rsidR="00CE103A" w:rsidRPr="008A4A0A">
        <w:rPr>
          <w:rFonts w:ascii="Times New Roman" w:hAnsi="Times New Roman" w:cs="Times New Roman"/>
          <w:color w:val="FFC000"/>
          <w:sz w:val="24"/>
          <w:szCs w:val="24"/>
          <w:rtl/>
        </w:rPr>
        <w:t>ר</w:t>
      </w:r>
      <w:r w:rsidR="004C33D5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CE103A" w:rsidRPr="008A4A0A">
        <w:rPr>
          <w:rFonts w:ascii="Times New Roman" w:hAnsi="Times New Roman" w:cs="Times New Roman" w:hint="cs"/>
          <w:color w:val="FFC000"/>
          <w:sz w:val="24"/>
          <w:szCs w:val="24"/>
          <w:rtl/>
        </w:rPr>
        <w:t>כ</w:t>
      </w:r>
      <w:r w:rsidR="004C33D5">
        <w:rPr>
          <w:rFonts w:ascii="Times New Roman" w:hAnsi="Times New Roman" w:cs="Times New Roman" w:hint="cs"/>
          <w:color w:val="FFC000"/>
          <w:sz w:val="24"/>
          <w:szCs w:val="24"/>
          <w:rtl/>
        </w:rPr>
        <w:t>ָּ</w:t>
      </w:r>
      <w:r w:rsidR="00CE103A" w:rsidRPr="008A4A0A">
        <w:rPr>
          <w:rFonts w:ascii="Times New Roman" w:hAnsi="Times New Roman" w:cs="Times New Roman"/>
          <w:color w:val="FFC000"/>
          <w:sz w:val="24"/>
          <w:szCs w:val="24"/>
          <w:rtl/>
        </w:rPr>
        <w:t>י</w:t>
      </w:r>
      <w:r w:rsidR="004C33D5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CE103A" w:rsidRPr="008A4A0A">
        <w:rPr>
          <w:rFonts w:ascii="Times New Roman" w:hAnsi="Times New Roman" w:cs="Times New Roman"/>
          <w:color w:val="FFC000"/>
          <w:sz w:val="24"/>
          <w:szCs w:val="24"/>
          <w:rtl/>
        </w:rPr>
        <w:t>ם</w:t>
      </w:r>
      <w:r w:rsidR="008A4A0A" w:rsidRPr="008A4A0A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8A4A0A" w:rsidRPr="008A4A0A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(יחזקאל </w:t>
      </w:r>
      <w:proofErr w:type="spellStart"/>
      <w:r w:rsidR="008A4A0A" w:rsidRPr="008A4A0A">
        <w:rPr>
          <w:rFonts w:ascii="Times New Roman" w:hAnsi="Times New Roman" w:cs="Times New Roman" w:hint="cs"/>
          <w:color w:val="0070C0"/>
          <w:sz w:val="24"/>
          <w:szCs w:val="24"/>
          <w:rtl/>
        </w:rPr>
        <w:t>מז:ד</w:t>
      </w:r>
      <w:proofErr w:type="spellEnd"/>
      <w:r w:rsidR="008A4A0A" w:rsidRPr="008A4A0A">
        <w:rPr>
          <w:rFonts w:ascii="Times New Roman" w:hAnsi="Times New Roman" w:cs="Times New Roman" w:hint="cs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3151EAD" w14:textId="33662A9E" w:rsidR="00A06C62" w:rsidRDefault="00756840" w:rsidP="00BF612F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33:</w:t>
      </w:r>
      <w:r w:rsidR="00FD1225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מן </w:t>
      </w:r>
      <w:proofErr w:type="spellStart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יקומון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="00967D87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ע</w:t>
      </w:r>
      <w:r w:rsidR="00967D87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CE103A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ע</w:t>
      </w:r>
      <w:r w:rsidR="00967D87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CE103A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ל</w:t>
      </w:r>
      <w:r w:rsidR="00967D87">
        <w:rPr>
          <w:rFonts w:ascii="Times New Roman" w:hAnsi="Times New Roman" w:cs="Times New Roman" w:hint="cs"/>
          <w:color w:val="FFC000"/>
          <w:sz w:val="24"/>
          <w:szCs w:val="24"/>
          <w:rtl/>
        </w:rPr>
        <w:t>ֶ</w:t>
      </w:r>
      <w:r w:rsidR="00CE103A" w:rsidRPr="00FD14D7">
        <w:rPr>
          <w:rFonts w:ascii="Times New Roman" w:hAnsi="Times New Roman" w:cs="Times New Roman" w:hint="cs"/>
          <w:color w:val="FFC000"/>
          <w:sz w:val="24"/>
          <w:szCs w:val="24"/>
          <w:rtl/>
        </w:rPr>
        <w:t>יה</w:t>
      </w:r>
      <w:r w:rsidR="00967D87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CE103A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מב</w:t>
      </w:r>
      <w:proofErr w:type="spellEnd"/>
      <w:r w:rsidR="008A4A0A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ה)</w:t>
      </w:r>
      <w:r w:rsidR="00CE103A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</w:t>
      </w:r>
      <w:r w:rsidR="005A3C0F" w:rsidRPr="00BF612F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מן </w:t>
      </w:r>
      <w:r w:rsidR="005A3C0F" w:rsidRPr="0060131A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 xml:space="preserve">אשר </w:t>
      </w:r>
      <w:proofErr w:type="spellStart"/>
      <w:r w:rsidR="005A3C0F" w:rsidRPr="00FD1225">
        <w:rPr>
          <w:rFonts w:ascii="Times New Roman" w:hAnsi="Times New Roman" w:cs="Times New Roman"/>
          <w:color w:val="FFC000"/>
          <w:sz w:val="24"/>
          <w:szCs w:val="24"/>
          <w:rtl/>
        </w:rPr>
        <w:t>יקומון</w:t>
      </w:r>
      <w:proofErr w:type="spellEnd"/>
      <w:r w:rsidR="00BF612F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F8614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או הטעם </w:t>
      </w:r>
      <w:r w:rsidR="005A3C0F" w:rsidRPr="00FD122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מחץ מתנים </w:t>
      </w:r>
      <w:proofErr w:type="spellStart"/>
      <w:r w:rsidR="005A3C0F" w:rsidRPr="00FD1225">
        <w:rPr>
          <w:rFonts w:ascii="Times New Roman" w:hAnsi="Times New Roman" w:cs="Times New Roman"/>
          <w:color w:val="FFC000"/>
          <w:sz w:val="24"/>
          <w:szCs w:val="24"/>
          <w:rtl/>
        </w:rPr>
        <w:t>קמיו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מן הקימה שהם קמים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C4685CC" w14:textId="219D2FE0" w:rsidR="00A06C62" w:rsidRDefault="00B32C69" w:rsidP="00B32C69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 </w:t>
      </w:r>
    </w:p>
    <w:p w14:paraId="115EF44C" w14:textId="4E5BBF6A" w:rsidR="00674D68" w:rsidRDefault="00674D68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33:12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לְבִנְיָמִ֣ן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אָמַ֔ר יְדִ֣יד יְהוָ֔ה יִשְׁכֹּ֥ן לָבֶ֖טַח עָלָ֑יו חֹפֵ֤ף עָלָיו֙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כָּל־הַיּ֔וֹם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וּבֵ֥ין כְּתֵפָ֖יו שָׁכֵֽן׃</w:t>
      </w:r>
    </w:p>
    <w:p w14:paraId="1887D0BC" w14:textId="7632C619" w:rsidR="00A06C62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FD1225">
        <w:rPr>
          <w:rFonts w:ascii="Times New Roman" w:hAnsi="Times New Roman" w:cs="Times New Roman" w:hint="cs"/>
          <w:color w:val="FF0000"/>
          <w:sz w:val="24"/>
          <w:szCs w:val="24"/>
          <w:rtl/>
        </w:rPr>
        <w:t>1</w:t>
      </w:r>
      <w:r w:rsidR="00FD1225" w:rsidRPr="000F2DD4">
        <w:rPr>
          <w:rFonts w:ascii="Times New Roman" w:hAnsi="Times New Roman" w:cs="Times New Roman"/>
          <w:color w:val="FF0000"/>
          <w:sz w:val="24"/>
          <w:szCs w:val="24"/>
          <w:rtl/>
        </w:rPr>
        <w:t>2</w:t>
      </w:r>
      <w:r w:rsidRPr="000F2DD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0F2DD4">
        <w:rPr>
          <w:rFonts w:ascii="Times New Roman" w:hAnsi="Times New Roman" w:cs="Times New Roman"/>
          <w:color w:val="FF0000"/>
          <w:sz w:val="24"/>
          <w:szCs w:val="24"/>
          <w:rtl/>
        </w:rPr>
        <w:t>לבנימין</w:t>
      </w:r>
      <w:r w:rsidR="005A3C0F" w:rsidRPr="00091A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E103A" w:rsidRPr="00091AD7">
        <w:rPr>
          <w:rFonts w:ascii="Times New Roman" w:hAnsi="Times New Roman" w:cs="Times New Roman"/>
          <w:color w:val="FF0000"/>
          <w:sz w:val="24"/>
          <w:szCs w:val="24"/>
          <w:rtl/>
        </w:rPr>
        <w:t>א</w:t>
      </w:r>
      <w:r w:rsidR="00CE103A" w:rsidRPr="00091AD7">
        <w:rPr>
          <w:rFonts w:ascii="Times New Roman" w:hAnsi="Times New Roman" w:cs="Times New Roman" w:hint="eastAsia"/>
          <w:color w:val="FF0000"/>
          <w:sz w:val="24"/>
          <w:szCs w:val="24"/>
          <w:rtl/>
        </w:rPr>
        <w:t>מ</w:t>
      </w:r>
      <w:r w:rsidR="00CE103A" w:rsidRPr="00091A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ר </w:t>
      </w:r>
      <w:r w:rsidR="005A3C0F" w:rsidRPr="000F2DD4">
        <w:rPr>
          <w:rFonts w:ascii="Times New Roman" w:hAnsi="Times New Roman" w:cs="Times New Roman"/>
          <w:color w:val="FF0000"/>
          <w:sz w:val="24"/>
          <w:szCs w:val="24"/>
          <w:rtl/>
        </w:rPr>
        <w:t>ידיד</w:t>
      </w:r>
      <w:r w:rsidR="00A06C62" w:rsidRPr="000F2DD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0F2DD4">
        <w:rPr>
          <w:rFonts w:ascii="Times New Roman" w:hAnsi="Times New Roman" w:cs="Times New Roman"/>
          <w:color w:val="FF0000"/>
          <w:sz w:val="24"/>
          <w:szCs w:val="24"/>
          <w:rtl/>
        </w:rPr>
        <w:t>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שם </w:t>
      </w:r>
      <w:r w:rsidR="005A3C0F" w:rsidRPr="005D213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ידיד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חוזר ל</w:t>
      </w:r>
      <w:r w:rsidR="005A3C0F" w:rsidRPr="005D2137">
        <w:rPr>
          <w:rFonts w:ascii="Times New Roman" w:hAnsi="Times New Roman" w:cs="Times New Roman"/>
          <w:color w:val="FFC000"/>
          <w:sz w:val="24"/>
          <w:szCs w:val="24"/>
          <w:rtl/>
        </w:rPr>
        <w:t>בנימין</w:t>
      </w:r>
      <w:r w:rsidR="00FD122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ואומרים שנקרא ידיד בעבור שנשאר עם</w:t>
      </w:r>
      <w:r w:rsidR="00A06C6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שבט יהודה</w:t>
      </w:r>
      <w:r w:rsidR="0060131A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ויתכן </w:t>
      </w:r>
      <w:r w:rsidR="005D2137">
        <w:rPr>
          <w:rFonts w:ascii="Times New Roman" w:hAnsi="Times New Roman" w:cs="Times New Roman" w:hint="cs"/>
          <w:sz w:val="24"/>
          <w:szCs w:val="24"/>
          <w:rtl/>
        </w:rPr>
        <w:t>&lt;בעבור&gt;</w:t>
      </w:r>
      <w:r w:rsidR="005D2137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93"/>
      </w:r>
      <w:r w:rsidR="005D213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שהכבוד דר בחלק בנימין</w:t>
      </w:r>
      <w:r w:rsidR="00CE103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נקרא בנימין </w:t>
      </w:r>
      <w:r w:rsidR="005A3C0F" w:rsidRPr="005D2137">
        <w:rPr>
          <w:rFonts w:ascii="Times New Roman" w:hAnsi="Times New Roman" w:cs="Times New Roman"/>
          <w:color w:val="FFC000"/>
          <w:sz w:val="24"/>
          <w:szCs w:val="24"/>
          <w:rtl/>
        </w:rPr>
        <w:t>ידיד</w:t>
      </w:r>
      <w:r w:rsidR="00A06C62" w:rsidRPr="005D213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5D2137">
        <w:rPr>
          <w:rFonts w:ascii="Times New Roman" w:hAnsi="Times New Roman" w:cs="Times New Roman"/>
          <w:color w:val="FFC000"/>
          <w:sz w:val="24"/>
          <w:szCs w:val="24"/>
          <w:rtl/>
        </w:rPr>
        <w:t>ה'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4FE2AB4" w14:textId="77777777" w:rsidR="005D2137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FD1225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ישכון לבטח עליו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בנימין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ישכון לבטח עליו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בעבור שהכבוד</w:t>
      </w:r>
      <w:r w:rsidR="00A06C6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שכן בחלקו</w:t>
      </w:r>
      <w:r w:rsidR="00EB1E7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ואותו הכבוד</w:t>
      </w:r>
      <w:r w:rsidR="00CE103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חופף עליו כל היום</w:t>
      </w:r>
      <w:r w:rsidR="005D2137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שהטעם תדיר</w:t>
      </w:r>
      <w:r w:rsidR="005D213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שהוא</w:t>
      </w:r>
      <w:r w:rsidR="00A06C6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שוכן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בין כתפיו</w:t>
      </w:r>
      <w:r w:rsidR="00CE103A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</w:p>
    <w:p w14:paraId="68E1511A" w14:textId="329E7BBF" w:rsidR="00A06C62" w:rsidRDefault="005A3C0F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וטעם</w:t>
      </w:r>
      <w:r w:rsidR="00756840" w:rsidRPr="00FD122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FD1225">
        <w:rPr>
          <w:rFonts w:ascii="Times New Roman" w:hAnsi="Times New Roman" w:cs="Times New Roman"/>
          <w:color w:val="FFC000"/>
          <w:sz w:val="24"/>
          <w:szCs w:val="24"/>
          <w:rtl/>
        </w:rPr>
        <w:t>חופף</w:t>
      </w:r>
      <w:r w:rsidR="00C60C94" w:rsidRPr="00FD122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מגזרת חוף</w:t>
      </w:r>
      <w:r w:rsidR="00EB1E70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שהוא מסך עליו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6F14D68" w14:textId="1DFE419F" w:rsidR="00A06C62" w:rsidRDefault="00A06C62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E2833D3" w14:textId="3EA6F715" w:rsidR="00674D68" w:rsidRDefault="00674D68" w:rsidP="00091AD7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33:13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וּלְיוֹסֵ֣ף אָמַ֔ר מְבֹרֶ֥כֶת יְהוָ֖ה אַרְצ֑וֹ מִמֶּ֤גֶד שָׁמַ֨יִם֙ מִטָּ֔ל וּמִתְּה֖וֹם רֹבֶ֥צֶת תָּֽחַת׃</w:t>
      </w:r>
    </w:p>
    <w:p w14:paraId="16241AF7" w14:textId="77777777" w:rsidR="00293FEA" w:rsidRDefault="00293FEA" w:rsidP="00293FEA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33:14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וּמִמֶּ֖גֶד תְּבוּאֹ֣ת שָׁ֑מֶשׁ וּמִמֶּ֖גֶד גֶּ֥רֶשׁ יְרָחִֽים׃</w:t>
      </w:r>
    </w:p>
    <w:p w14:paraId="2661ACAF" w14:textId="52F86D28" w:rsidR="00293FEA" w:rsidRDefault="00293FEA" w:rsidP="00293FEA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33:15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וּמֵרֹ֖אשׁ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הַרְרֵי־קֶ֑דֶם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וּמִמֶּ֖גֶד גִּבְע֥וֹת עוֹלָֽם׃</w:t>
      </w:r>
    </w:p>
    <w:p w14:paraId="53EC0ADD" w14:textId="57E2CDFB" w:rsidR="00A06C62" w:rsidRDefault="00756840" w:rsidP="00293FEA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FD1225">
        <w:rPr>
          <w:rFonts w:ascii="Times New Roman" w:hAnsi="Times New Roman" w:cs="Times New Roman" w:hint="cs"/>
          <w:color w:val="FF0000"/>
          <w:sz w:val="24"/>
          <w:szCs w:val="24"/>
          <w:rtl/>
        </w:rPr>
        <w:t>13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וליוסף אמר</w:t>
      </w:r>
      <w:r w:rsidR="00A06C62" w:rsidRPr="007A2DD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מבורכת ה' ארצו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ממעל ומתחת</w:t>
      </w:r>
      <w:r w:rsidR="005D2137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ממעל הטעם </w:t>
      </w:r>
      <w:r w:rsidR="005A3C0F" w:rsidRPr="00290F73">
        <w:rPr>
          <w:rFonts w:ascii="Times New Roman" w:hAnsi="Times New Roman" w:cs="Times New Roman"/>
          <w:color w:val="FFC000"/>
          <w:sz w:val="24"/>
          <w:szCs w:val="24"/>
          <w:rtl/>
        </w:rPr>
        <w:t>מטל</w:t>
      </w:r>
      <w:r w:rsidR="00FD122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</w:t>
      </w:r>
      <w:r w:rsidR="005A3C0F" w:rsidRPr="00290F73">
        <w:rPr>
          <w:rFonts w:ascii="Times New Roman" w:hAnsi="Times New Roman" w:cs="Times New Roman"/>
          <w:color w:val="FFC000"/>
          <w:sz w:val="24"/>
          <w:szCs w:val="24"/>
          <w:rtl/>
        </w:rPr>
        <w:t>תהום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מתחת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1699AA7" w14:textId="6AD58F9C" w:rsidR="00A06C62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FD1225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ממגד</w:t>
      </w:r>
      <w:r w:rsidR="00A06C62" w:rsidRPr="007A2DD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תבואות שמש וממגד גרש ירחים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שרוב הפירות על ידי המאורות</w:t>
      </w:r>
      <w:r w:rsidR="00CE103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</w:t>
      </w:r>
      <w:r w:rsidR="00A06C6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מנוגה וממטר דשא מארץ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(שמואל ב</w:t>
      </w:r>
      <w:r w:rsidR="00290F73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כג</w:t>
      </w:r>
      <w:r w:rsidR="00290F7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FD1225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2F7FB07" w14:textId="65A418E4" w:rsidR="00293FEA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FD1225">
        <w:rPr>
          <w:rFonts w:ascii="Times New Roman" w:hAnsi="Times New Roman" w:cs="Times New Roman" w:hint="cs"/>
          <w:color w:val="FF0000"/>
          <w:sz w:val="24"/>
          <w:szCs w:val="24"/>
          <w:rtl/>
        </w:rPr>
        <w:t>14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091AD7">
        <w:rPr>
          <w:rFonts w:ascii="Times New Roman" w:hAnsi="Times New Roman" w:cs="Times New Roman"/>
          <w:sz w:val="24"/>
          <w:szCs w:val="24"/>
          <w:rtl/>
        </w:rPr>
        <w:t>ו</w:t>
      </w:r>
      <w:r w:rsidR="005A3C0F" w:rsidRPr="000F2DD4">
        <w:rPr>
          <w:rFonts w:ascii="Times New Roman" w:hAnsi="Times New Roman" w:cs="Times New Roman"/>
          <w:color w:val="FF0000"/>
          <w:sz w:val="24"/>
          <w:szCs w:val="24"/>
          <w:rtl/>
        </w:rPr>
        <w:t>גרש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לשון יציאת הפרי</w:t>
      </w:r>
      <w:r w:rsidR="00293FEA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A06C6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2A55153C" w14:textId="2497A869" w:rsidR="00A06C62" w:rsidRDefault="00293FEA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33:1</w:t>
      </w:r>
      <w:r w:rsidR="005707EB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כאשר כלל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בתחלה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225">
        <w:rPr>
          <w:rFonts w:ascii="Times New Roman" w:hAnsi="Times New Roman" w:cs="Times New Roman"/>
          <w:color w:val="FFC000"/>
          <w:sz w:val="24"/>
          <w:szCs w:val="24"/>
          <w:rtl/>
        </w:rPr>
        <w:t>מבורכת ה' ארצו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ויש לה הרים וגבעות</w:t>
      </w:r>
      <w:r w:rsidR="00FD122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החל ברכת</w:t>
      </w:r>
      <w:r w:rsidR="00A06C6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הבקעות באמור </w:t>
      </w:r>
      <w:r w:rsidR="005A3C0F" w:rsidRPr="00FD1225">
        <w:rPr>
          <w:rFonts w:ascii="Times New Roman" w:hAnsi="Times New Roman" w:cs="Times New Roman"/>
          <w:color w:val="FFC000"/>
          <w:sz w:val="24"/>
          <w:szCs w:val="24"/>
          <w:rtl/>
        </w:rPr>
        <w:t>ומתהום רובצת תחת</w:t>
      </w:r>
      <w:r w:rsidR="00FD122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D1225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 ידי סבת המאורות</w:t>
      </w:r>
      <w:r w:rsidR="00CE103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ואחרי כן</w:t>
      </w:r>
      <w:r w:rsidR="00A06C6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השלים ההרים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33FD426" w14:textId="430A3D32" w:rsidR="005707EB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FFC000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FD1225">
        <w:rPr>
          <w:rFonts w:ascii="Times New Roman" w:hAnsi="Times New Roman" w:cs="Times New Roman" w:hint="cs"/>
          <w:color w:val="FF0000"/>
          <w:sz w:val="24"/>
          <w:szCs w:val="24"/>
          <w:rtl/>
        </w:rPr>
        <w:t>15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ומראש הררי קדם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נחלת יוסף במזרח</w:t>
      </w:r>
      <w:r w:rsidR="00FD122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הטעם</w:t>
      </w:r>
      <w:r w:rsidR="00A06C6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משם יחל לבכר</w:t>
      </w:r>
      <w:r w:rsidR="0012267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והטעם </w:t>
      </w:r>
      <w:r w:rsidR="005A3C0F" w:rsidRPr="000F2DD4">
        <w:rPr>
          <w:rFonts w:ascii="Times New Roman" w:hAnsi="Times New Roman" w:cs="Times New Roman"/>
          <w:sz w:val="24"/>
          <w:szCs w:val="24"/>
          <w:rtl/>
        </w:rPr>
        <w:t xml:space="preserve">ממגד </w:t>
      </w:r>
      <w:r w:rsidR="005A3C0F" w:rsidRPr="006B55FD">
        <w:rPr>
          <w:rFonts w:ascii="Times New Roman" w:hAnsi="Times New Roman" w:cs="Times New Roman"/>
          <w:color w:val="FFC000"/>
          <w:sz w:val="24"/>
          <w:szCs w:val="24"/>
          <w:rtl/>
        </w:rPr>
        <w:t>ראש הררי קדם</w:t>
      </w:r>
      <w:r w:rsidR="005707EB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66F3E667" w14:textId="41B5E950" w:rsidR="00A06C62" w:rsidRDefault="005707EB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33:15</w:t>
      </w:r>
      <w:r w:rsidR="005A3C0F" w:rsidRPr="006B55F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5707EB">
        <w:rPr>
          <w:rFonts w:ascii="Times New Roman" w:hAnsi="Times New Roman" w:cs="Times New Roman"/>
          <w:color w:val="FF0000"/>
          <w:sz w:val="24"/>
          <w:szCs w:val="24"/>
          <w:rtl/>
        </w:rPr>
        <w:t>וממגד גבעות עולם</w:t>
      </w:r>
      <w:r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>- ש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הם</w:t>
      </w:r>
      <w:r w:rsidR="00A06C6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אמצעיים בין ה</w:t>
      </w:r>
      <w:r w:rsidR="005A3C0F" w:rsidRPr="005707EB">
        <w:rPr>
          <w:rFonts w:ascii="Times New Roman" w:hAnsi="Times New Roman" w:cs="Times New Roman"/>
          <w:color w:val="FFC000"/>
          <w:sz w:val="24"/>
          <w:szCs w:val="24"/>
          <w:rtl/>
        </w:rPr>
        <w:t>תהום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ובין </w:t>
      </w:r>
      <w:r w:rsidR="005A3C0F" w:rsidRPr="005707EB">
        <w:rPr>
          <w:rFonts w:ascii="Times New Roman" w:hAnsi="Times New Roman" w:cs="Times New Roman"/>
          <w:color w:val="FFC000"/>
          <w:sz w:val="24"/>
          <w:szCs w:val="24"/>
          <w:rtl/>
        </w:rPr>
        <w:t>הררי קדם</w:t>
      </w:r>
      <w:r w:rsidR="007149FC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2C8E5674" w14:textId="223F92DF" w:rsidR="00A06C62" w:rsidRDefault="00CE103A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D14D7">
        <w:rPr>
          <w:rFonts w:ascii="Times New Roman" w:hAnsi="Times New Roman" w:cs="Times New Roman" w:hint="cs"/>
          <w:sz w:val="24"/>
          <w:szCs w:val="24"/>
          <w:rtl/>
        </w:rPr>
        <w:t>ואמר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149FC">
        <w:rPr>
          <w:rFonts w:ascii="Times New Roman" w:hAnsi="Times New Roman" w:cs="Times New Roman"/>
          <w:color w:val="FFC000"/>
          <w:sz w:val="24"/>
          <w:szCs w:val="24"/>
          <w:rtl/>
        </w:rPr>
        <w:t>גבעות עולם</w:t>
      </w:r>
      <w:r w:rsidR="00C60C94" w:rsidRPr="007149FC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שעל ידי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הוית</w:t>
      </w:r>
      <w:proofErr w:type="spellEnd"/>
      <w:r w:rsidR="00A06C6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ההרים והגבעות נראית היבשה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B976C7D" w14:textId="7BED1854" w:rsidR="00A06C62" w:rsidRDefault="00A06C62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1CB5AA1" w14:textId="07CE3116" w:rsidR="00674D68" w:rsidRDefault="00674D68" w:rsidP="00091AD7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33:16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וּמִמֶּ֗גֶד אֶ֚רֶץ וּמְלֹאָ֔הּ וּרְצ֥וֹן שֹֽׁכְנִ֖י סְנֶ֑ה תָּב֨וֹאתָה֙ לְרֹ֣אשׁ יוֹסֵ֔ף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וּלְקָדְקֹ֖ד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נְזִ֥יר אֶחָֽיו׃</w:t>
      </w:r>
    </w:p>
    <w:p w14:paraId="0C3DCFEB" w14:textId="37F337A4" w:rsidR="00753339" w:rsidRDefault="00753339" w:rsidP="00753339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33:17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בְּכ</w:t>
      </w:r>
      <w:r w:rsidRPr="00464166">
        <w:rPr>
          <w:rFonts w:asciiTheme="majorBidi" w:hAnsiTheme="majorBidi" w:cs="Times New Roman" w:hint="cs"/>
          <w:b/>
          <w:bCs/>
          <w:sz w:val="24"/>
          <w:szCs w:val="24"/>
          <w:rtl/>
        </w:rPr>
        <w:t>֨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וֹר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שׁוֹר֜וֹ הָדָ֣ר ל֗וֹ וְקַרְנֵ֤י רְאֵם֙ קַרְנָ֔יו בָּהֶ֗ם עַמִּ֛ים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יְנַגַּ֥ח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יַחְדָּ֖ו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אַפְסֵי־אָ֑רֶץ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וְהֵם֙ רִבְב֣וֹת אֶפְרַ֔יִם וְהֵ֖ם אַלְפֵ֥י מְנַשֶּֽׁה׃</w:t>
      </w:r>
    </w:p>
    <w:p w14:paraId="2B29FB23" w14:textId="77777777" w:rsidR="00A06C62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וממגד ארץ ומלואה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מקום הישוב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3AD10BF" w14:textId="79016B68" w:rsidR="00A06C62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ורצון</w:t>
      </w:r>
      <w:r w:rsidR="00A06C62" w:rsidRPr="007A2DD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שוכני סנה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והו"ו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מקום בי"ת</w:t>
      </w:r>
      <w:r w:rsidR="00CE103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אדני </w:t>
      </w:r>
      <w:proofErr w:type="spellStart"/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>אלהים</w:t>
      </w:r>
      <w:proofErr w:type="spellEnd"/>
      <w:r w:rsidR="005A3C0F" w:rsidRPr="00872AE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שלחני ורוחו</w:t>
      </w:r>
      <w:r w:rsidR="005A3C0F" w:rsidRPr="00D30B32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מח</w:t>
      </w:r>
      <w:r w:rsidR="0075333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2267B" w:rsidRPr="0012267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A06C6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שהטעם ב</w:t>
      </w:r>
      <w:r w:rsidR="005A3C0F" w:rsidRPr="0012267B">
        <w:rPr>
          <w:rFonts w:ascii="Times New Roman" w:hAnsi="Times New Roman" w:cs="Times New Roman"/>
          <w:color w:val="FFC000"/>
          <w:sz w:val="24"/>
          <w:szCs w:val="24"/>
          <w:rtl/>
        </w:rPr>
        <w:t>רצון שוכני סנה</w:t>
      </w:r>
      <w:r w:rsidR="0012267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12267B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ור"ל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ששכן בסנה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877CB9E" w14:textId="77777777" w:rsidR="0012267B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33:</w:t>
      </w:r>
      <w:r w:rsid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>16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תבאתה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הברכה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DDE4009" w14:textId="234C63F1" w:rsidR="00577C88" w:rsidRDefault="00577C88" w:rsidP="00753339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33:16</w:t>
      </w:r>
      <w:r w:rsidR="0012267B" w:rsidRP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12267B">
        <w:rPr>
          <w:rFonts w:ascii="Times New Roman" w:hAnsi="Times New Roman" w:cs="Times New Roman"/>
          <w:color w:val="FF0000"/>
          <w:sz w:val="24"/>
          <w:szCs w:val="24"/>
          <w:rtl/>
        </w:rPr>
        <w:t>לראש</w:t>
      </w:r>
      <w:r w:rsidR="00A06C62" w:rsidRP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12267B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יוסף </w:t>
      </w:r>
      <w:proofErr w:type="spellStart"/>
      <w:r w:rsidR="005A3C0F" w:rsidRPr="0012267B">
        <w:rPr>
          <w:rFonts w:ascii="Times New Roman" w:hAnsi="Times New Roman" w:cs="Times New Roman"/>
          <w:color w:val="FF0000"/>
          <w:sz w:val="24"/>
          <w:szCs w:val="24"/>
          <w:rtl/>
        </w:rPr>
        <w:t>ולקדקד</w:t>
      </w:r>
      <w:proofErr w:type="spellEnd"/>
      <w:r w:rsidR="005A3C0F" w:rsidRPr="0012267B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נזיר אחיו</w:t>
      </w:r>
      <w:r w:rsidR="00C60C94" w:rsidRPr="0012267B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יוסף שנבדל מאחיו כמה זמן</w:t>
      </w:r>
      <w:r w:rsidR="0012267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</w:t>
      </w:r>
      <w:r w:rsidR="00CE103A">
        <w:rPr>
          <w:rFonts w:ascii="Times New Roman" w:hAnsi="Times New Roman" w:cs="Times New Roman" w:hint="cs"/>
          <w:sz w:val="24"/>
          <w:szCs w:val="24"/>
          <w:rtl/>
        </w:rPr>
        <w:t>ב</w:t>
      </w:r>
      <w:r w:rsidR="00CE103A" w:rsidRPr="00FB1DA6">
        <w:rPr>
          <w:rFonts w:ascii="Times New Roman" w:hAnsi="Times New Roman" w:cs="Times New Roman"/>
          <w:sz w:val="24"/>
          <w:szCs w:val="24"/>
          <w:rtl/>
        </w:rPr>
        <w:t xml:space="preserve">עבור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שכבש</w:t>
      </w:r>
      <w:r w:rsidR="00A06C6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יצרו באשת אדוניו</w:t>
      </w:r>
      <w:r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9580FDB" w14:textId="20302599" w:rsidR="00A06C62" w:rsidRDefault="00577C88" w:rsidP="00753339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33:16-17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אחרי שברכו בשפוע הטובה ברכו בתקפו ובגבורתו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1264EA67" w14:textId="0665350A" w:rsidR="00A06C62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בכור שורו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נמשל לשור לרוב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</w:t>
      </w:r>
      <w:r w:rsidR="001B160A">
        <w:rPr>
          <w:rFonts w:ascii="Times New Roman" w:hAnsi="Times New Roman" w:cs="Times New Roman" w:hint="cs"/>
          <w:sz w:val="24"/>
          <w:szCs w:val="24"/>
          <w:rtl/>
        </w:rPr>
        <w:t>פו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התבואה</w:t>
      </w:r>
      <w:r w:rsidR="00CE103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ובעבור שהחורש צריך</w:t>
      </w:r>
      <w:r w:rsidR="00A06C6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שני שורים</w:t>
      </w:r>
      <w:r w:rsidR="0088769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הנה </w:t>
      </w:r>
      <w:r w:rsidR="005A3C0F" w:rsidRPr="00A71BAA">
        <w:rPr>
          <w:rFonts w:ascii="Times New Roman" w:hAnsi="Times New Roman" w:cs="Times New Roman"/>
          <w:color w:val="FFC000"/>
          <w:sz w:val="24"/>
          <w:szCs w:val="24"/>
          <w:rtl/>
        </w:rPr>
        <w:t>אפרים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</w:t>
      </w:r>
      <w:r w:rsidR="005A3C0F" w:rsidRPr="00A71BAA">
        <w:rPr>
          <w:rFonts w:ascii="Times New Roman" w:hAnsi="Times New Roman" w:cs="Times New Roman"/>
          <w:color w:val="FFC000"/>
          <w:sz w:val="24"/>
          <w:szCs w:val="24"/>
          <w:rtl/>
        </w:rPr>
        <w:t>מנשה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7E1A8D7" w14:textId="65F2EF3D" w:rsidR="00C45E03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CE103A" w:rsidRPr="00FD14D7">
        <w:rPr>
          <w:rFonts w:ascii="Times New Roman" w:hAnsi="Times New Roman" w:cs="Times New Roman" w:hint="cs"/>
          <w:color w:val="FF0000"/>
          <w:sz w:val="24"/>
          <w:szCs w:val="24"/>
          <w:rtl/>
        </w:rPr>
        <w:t>ב</w:t>
      </w:r>
      <w:r w:rsidR="00CE103A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כור</w:t>
      </w:r>
      <w:r w:rsidR="00CE103A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שורו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הגדול והקודם לצאת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6BD54FE3" w14:textId="74CA9DA1" w:rsidR="00CC79EE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הדר לו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 יהושע</w:t>
      </w:r>
      <w:r w:rsidR="009F175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שמתיחס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השבט על שמו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922F504" w14:textId="5A72EE83" w:rsidR="00CC79EE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וקרני ראם קרניו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קרני שני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שוריו</w:t>
      </w:r>
      <w:r w:rsidR="0012267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3A73C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ובעבור שהראם תקפו בקרניו</w:t>
      </w:r>
      <w:r w:rsidR="009F175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דמה קרני השור כמו קרני הראם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0EADAC0" w14:textId="3C5E63D3" w:rsidR="00CC79EE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בהם</w:t>
      </w:r>
      <w:r w:rsidR="00CC79EE" w:rsidRPr="007A2DD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עמים </w:t>
      </w:r>
      <w:proofErr w:type="spellStart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ינגח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בתקפו וגבורתו שבקרניו</w:t>
      </w:r>
      <w:r w:rsidR="009F175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יהושע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8A09A9E" w14:textId="77777777" w:rsidR="00CC79EE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עמים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ינגח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כשיהרוג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שלשים ואחד מלכים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תפול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אימתו על כל יושבי הארץ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D685BB7" w14:textId="77777777" w:rsidR="00365F34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>17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אפסי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ארץ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BC6142">
        <w:rPr>
          <w:rFonts w:ascii="Times New Roman" w:hAnsi="Times New Roman" w:cs="Times New Roman"/>
          <w:sz w:val="24"/>
          <w:szCs w:val="24"/>
          <w:rtl/>
        </w:rPr>
        <w:t>הם</w:t>
      </w:r>
      <w:r w:rsidR="00CC79EE" w:rsidRPr="00BC6142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BC6142">
        <w:rPr>
          <w:rFonts w:ascii="Times New Roman" w:hAnsi="Times New Roman" w:cs="Times New Roman"/>
          <w:sz w:val="24"/>
          <w:szCs w:val="24"/>
          <w:rtl/>
        </w:rPr>
        <w:t>הרחוקים</w:t>
      </w:r>
      <w:r w:rsidR="00365F34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AE63342" w14:textId="2F8571B8" w:rsidR="00C45E03" w:rsidRDefault="005A3C0F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ואותם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הקרנים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הם </w:t>
      </w:r>
      <w:r w:rsidRPr="00A71BAA">
        <w:rPr>
          <w:rFonts w:ascii="Times New Roman" w:hAnsi="Times New Roman" w:cs="Times New Roman"/>
          <w:color w:val="FFC000"/>
          <w:sz w:val="24"/>
          <w:szCs w:val="24"/>
          <w:rtl/>
        </w:rPr>
        <w:t>רבבות אפרים</w:t>
      </w:r>
      <w:r w:rsidR="0012267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3A73C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שם לאפרים הרבבות בעבור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נצחון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יהושע</w:t>
      </w:r>
      <w:r w:rsidR="0012267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ושם האלפים למנשה בעבור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נצחון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גדעון בן יואש למדין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C4923FF" w14:textId="6BDCE36F" w:rsidR="00CC79EE" w:rsidRDefault="00CC79E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40DFEA1" w14:textId="5659CE08" w:rsidR="00674D68" w:rsidRDefault="00674D68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33:18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וְלִזְבוּלֻ֣ן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אָמַ֔ר שְׂמַ֥ח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זְבוּלֻ֖ן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בְּצֵאתֶ֑ךָ וְיִשָּׂשכָ֖ר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בְּאֹֽהָלֶֽיך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4A7DAD4A" w14:textId="77777777" w:rsidR="006D538E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>18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ולזבולן</w:t>
      </w:r>
      <w:proofErr w:type="spellEnd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אמר שמח </w:t>
      </w:r>
      <w:proofErr w:type="spellStart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זבולן</w:t>
      </w:r>
      <w:proofErr w:type="spellEnd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בצאתך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FC32C8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זבולון עם חרף נפשו למות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(שופטים</w:t>
      </w:r>
      <w:r w:rsidR="00CC79EE" w:rsidRPr="00D30B3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r w:rsidR="00A71BAA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יח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3A73C6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והפך זה </w:t>
      </w:r>
      <w:r w:rsidR="005A3C0F" w:rsidRPr="0012267B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יששכר </w:t>
      </w:r>
      <w:proofErr w:type="spellStart"/>
      <w:r w:rsidR="005A3C0F" w:rsidRPr="0012267B">
        <w:rPr>
          <w:rFonts w:ascii="Times New Roman" w:hAnsi="Times New Roman" w:cs="Times New Roman"/>
          <w:color w:val="FFC000"/>
          <w:sz w:val="24"/>
          <w:szCs w:val="24"/>
          <w:rtl/>
        </w:rPr>
        <w:t>באהליך</w:t>
      </w:r>
      <w:proofErr w:type="spellEnd"/>
      <w:r w:rsidR="00D62F0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כמפ</w:t>
      </w:r>
      <w:r w:rsidR="00D62F0D">
        <w:rPr>
          <w:rFonts w:ascii="Times New Roman" w:hAnsi="Times New Roman" w:cs="Times New Roman" w:hint="cs"/>
          <w:sz w:val="24"/>
          <w:szCs w:val="24"/>
          <w:rtl/>
        </w:rPr>
        <w:t>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רש</w:t>
      </w:r>
      <w:r w:rsidR="00D62F0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וירא מנוחה כי טוב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מט</w:t>
      </w:r>
      <w:r w:rsidR="001C7FF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2267B" w:rsidRPr="0012267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CF6D03D" w14:textId="0BE0CF4E" w:rsidR="00CC79EE" w:rsidRDefault="005A3C0F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או הטעם שביציאת המלחמה היו צריכים מבני יששכר שהם </w:t>
      </w:r>
      <w:r w:rsidRPr="00F02058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יודעי</w:t>
      </w:r>
      <w:r w:rsidR="00CC79EE" w:rsidRPr="00F02058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 xml:space="preserve"> </w:t>
      </w:r>
      <w:r w:rsidRPr="00F02058">
        <w:rPr>
          <w:rFonts w:ascii="Times New Roman" w:hAnsi="Times New Roman" w:cs="Times New Roman"/>
          <w:color w:val="000000" w:themeColor="text1"/>
          <w:sz w:val="24"/>
          <w:szCs w:val="24"/>
          <w:rtl/>
        </w:rPr>
        <w:t>בינה לעתים לראות מה יעשו ישראל</w:t>
      </w:r>
      <w:r w:rsidR="00F02058">
        <w:rPr>
          <w:rFonts w:ascii="Times New Roman" w:hAnsi="Times New Roman" w:cs="Times New Roman" w:hint="cs"/>
          <w:sz w:val="24"/>
          <w:szCs w:val="24"/>
          <w:rtl/>
        </w:rPr>
        <w:t xml:space="preserve"> (ע״פ דברי הימים א׳ </w:t>
      </w:r>
      <w:proofErr w:type="spellStart"/>
      <w:r w:rsidR="00F02058">
        <w:rPr>
          <w:rFonts w:ascii="Times New Roman" w:hAnsi="Times New Roman" w:cs="Times New Roman" w:hint="cs"/>
          <w:sz w:val="24"/>
          <w:szCs w:val="24"/>
          <w:rtl/>
        </w:rPr>
        <w:t>יב:לג</w:t>
      </w:r>
      <w:proofErr w:type="spellEnd"/>
      <w:r w:rsidR="00F02058">
        <w:rPr>
          <w:rFonts w:ascii="Times New Roman" w:hAnsi="Times New Roman" w:cs="Times New Roman" w:hint="cs"/>
          <w:sz w:val="24"/>
          <w:szCs w:val="24"/>
          <w:rtl/>
        </w:rPr>
        <w:t>)</w:t>
      </w:r>
      <w:r w:rsidR="0012267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וזכו בזאת המעלה וסבלו לעצמם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הטורח</w:t>
      </w:r>
      <w:r w:rsidR="000A73DB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>שמזונותיהם באים להם בקלות</w:t>
      </w:r>
      <w:r w:rsidR="0012267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כאמרו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וירא מנוחה כי טוב</w:t>
      </w:r>
      <w:r w:rsidR="001C7FFC">
        <w:rPr>
          <w:rFonts w:ascii="Times New Roman" w:hAnsi="Times New Roman" w:cs="Times New Roman" w:hint="cs"/>
          <w:color w:val="FFC000"/>
          <w:sz w:val="24"/>
          <w:szCs w:val="24"/>
          <w:rtl/>
        </w:rPr>
        <w:t>...</w:t>
      </w:r>
      <w:r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ויהי למס</w:t>
      </w:r>
      <w:r w:rsidR="00CC79EE" w:rsidRPr="0073699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עובד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1C7FFC">
        <w:rPr>
          <w:rFonts w:ascii="Times New Roman" w:hAnsi="Times New Roman" w:cs="Times New Roman" w:hint="cs"/>
          <w:color w:val="0070C0"/>
          <w:sz w:val="24"/>
          <w:szCs w:val="24"/>
          <w:rtl/>
        </w:rPr>
        <w:t>בראשית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מט</w:t>
      </w:r>
      <w:r w:rsidR="001C7FF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Pr="0012267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בכל צרכי </w:t>
      </w:r>
      <w:r w:rsidRPr="00BC6142">
        <w:rPr>
          <w:rFonts w:ascii="Times New Roman" w:hAnsi="Times New Roman" w:cs="Times New Roman"/>
          <w:sz w:val="24"/>
          <w:szCs w:val="24"/>
          <w:rtl/>
        </w:rPr>
        <w:t>ישראל</w:t>
      </w:r>
      <w:r w:rsidR="003A73C6" w:rsidRPr="00BC6142">
        <w:rPr>
          <w:rFonts w:ascii="Times New Roman" w:hAnsi="Times New Roman" w:cs="Times New Roman"/>
          <w:sz w:val="24"/>
          <w:szCs w:val="24"/>
          <w:rtl/>
        </w:rPr>
        <w:t>,</w:t>
      </w:r>
      <w:r w:rsidRPr="00BC6142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091AD7">
        <w:rPr>
          <w:rFonts w:ascii="Times New Roman" w:hAnsi="Times New Roman" w:cs="Times New Roman"/>
          <w:sz w:val="24"/>
          <w:szCs w:val="24"/>
          <w:rtl/>
        </w:rPr>
        <w:t>אע"פ שפירש בו פירוש אחר</w:t>
      </w:r>
      <w:r w:rsidR="00C60C94" w:rsidRPr="00BC6142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39FB5DD" w14:textId="7EE3ABA1" w:rsidR="00CC79EE" w:rsidRDefault="00CC79E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F3C4695" w14:textId="451F948F" w:rsidR="00674D68" w:rsidRDefault="00674D68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33:19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עַמ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ִּים֙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הַר־יִקְרָ֔או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ּ שָׁ֖ם יִזְבְּח֣וּ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זִבְחֵי־צֶ֑דֶק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כִּ֣י שֶׁ֤פַע יַמִּים֙ יִינָ֔קוּ וּשְׂפֻנֵ֖י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טְמ֥וּנֵי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חֽוֹל׃</w:t>
      </w:r>
    </w:p>
    <w:p w14:paraId="4110A2F2" w14:textId="77777777" w:rsidR="00CC79EE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עמים הר</w:t>
      </w:r>
      <w:r w:rsidR="00CC79EE" w:rsidRPr="007A2DD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יקראו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אלו הם השבטים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218175E" w14:textId="77777777" w:rsidR="00C45E03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הר יקראו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 לעלות אל בית אל לזבוח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037E4C9B" w14:textId="77777777" w:rsidR="00CC79EE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כי שפע ימים יינקו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מצד רוב ההנאה הבאה להם מהאניות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ECE7819" w14:textId="77777777" w:rsidR="00624255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>19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ושפוני</w:t>
      </w:r>
      <w:r w:rsidR="00CC79EE" w:rsidRPr="007A2DD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טמוני</w:t>
      </w:r>
      <w:proofErr w:type="spellEnd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חול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מצד שברון הספינות</w:t>
      </w:r>
      <w:r w:rsidR="0062425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D082815" w14:textId="101633D0" w:rsidR="00CE1A22" w:rsidRDefault="005A3C0F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ויש אומרים מצד רוב עשרם יטמנוהו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בחול</w:t>
      </w:r>
      <w:r w:rsidR="003A73C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ולא יאות הפירוש</w:t>
      </w:r>
      <w:r w:rsidR="0012267B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36DAE3D" w14:textId="6D88F1BF" w:rsidR="00F9131D" w:rsidRDefault="005A3C0F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גם יש מפרשים בעבור שהוא שוכן בפאת ים</w:t>
      </w:r>
      <w:r w:rsidR="003A73C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האניות שהולכות נגד גבולם מצד </w:t>
      </w:r>
      <w:r w:rsidRPr="0079293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שפע ימים </w:t>
      </w:r>
      <w:r w:rsidRPr="0070261F">
        <w:rPr>
          <w:rFonts w:ascii="Times New Roman" w:hAnsi="Times New Roman" w:cs="Times New Roman"/>
          <w:sz w:val="24"/>
          <w:szCs w:val="24"/>
          <w:rtl/>
        </w:rPr>
        <w:t>יקראו בעלי האניות</w:t>
      </w:r>
      <w:r w:rsidR="00CE1A2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וידרו</w:t>
      </w:r>
      <w:proofErr w:type="spellEnd"/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נדרים לזבוח לשם</w:t>
      </w:r>
      <w:r w:rsidR="003A73C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פן יינקו שפע ימים</w:t>
      </w:r>
      <w:r w:rsidR="00CE1A22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030D96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FA0AF4">
        <w:rPr>
          <w:rFonts w:ascii="Times New Roman" w:hAnsi="Times New Roman" w:cs="Times New Roman" w:hint="cs"/>
          <w:color w:val="FFC000"/>
          <w:sz w:val="24"/>
          <w:szCs w:val="24"/>
          <w:rtl/>
        </w:rPr>
        <w:t>שִׁ</w:t>
      </w:r>
      <w:r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פ</w:t>
      </w:r>
      <w:r w:rsidR="00FA0AF4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ע</w:t>
      </w:r>
      <w:r w:rsidR="00FA0AF4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ת מים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תכסך</w:t>
      </w:r>
      <w:r w:rsidR="00FA0AF4">
        <w:rPr>
          <w:rFonts w:ascii="Times New Roman" w:hAnsi="Times New Roman" w:cs="Times New Roman" w:hint="cs"/>
          <w:color w:val="FFC000"/>
          <w:sz w:val="24"/>
          <w:szCs w:val="24"/>
          <w:rtl/>
        </w:rPr>
        <w:t>ּ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(איוב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r w:rsidR="00FA0AF4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r w:rsidR="003A73C6">
        <w:rPr>
          <w:rFonts w:ascii="Times New Roman" w:hAnsi="Times New Roman" w:cs="Times New Roman" w:hint="cs"/>
          <w:color w:val="0070C0"/>
          <w:sz w:val="24"/>
          <w:szCs w:val="24"/>
          <w:rtl/>
        </w:rPr>
        <w:t>א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47773">
        <w:rPr>
          <w:rFonts w:ascii="Times New Roman" w:hAnsi="Times New Roman" w:cs="Times New Roman" w:hint="cs"/>
          <w:color w:val="0070C0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ויהיו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שפוני </w:t>
      </w:r>
      <w:proofErr w:type="spellStart"/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טמוני</w:t>
      </w:r>
      <w:proofErr w:type="spellEnd"/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חול</w:t>
      </w:r>
      <w:r w:rsidR="00147773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06843DA" w14:textId="351EC268" w:rsidR="00F02A7F" w:rsidRDefault="005A3C0F" w:rsidP="00F9131D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lastRenderedPageBreak/>
        <w:t xml:space="preserve">גם פירשו </w:t>
      </w:r>
      <w:proofErr w:type="spellStart"/>
      <w:r w:rsidRPr="00F9131D">
        <w:rPr>
          <w:rFonts w:ascii="Times New Roman" w:hAnsi="Times New Roman" w:cs="Times New Roman"/>
          <w:color w:val="FFC000"/>
          <w:sz w:val="24"/>
          <w:szCs w:val="24"/>
          <w:rtl/>
        </w:rPr>
        <w:t>טמוני</w:t>
      </w:r>
      <w:proofErr w:type="spellEnd"/>
      <w:r w:rsidRPr="00F9131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חול</w:t>
      </w:r>
      <w:r w:rsidR="00F9131D" w:rsidRPr="00F9131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197083" w:rsidRPr="00197083">
        <w:rPr>
          <w:rFonts w:ascii="Times New Roman" w:hAnsi="Times New Roman" w:cs="Times New Roman" w:hint="cs"/>
          <w:color w:val="000000" w:themeColor="text1"/>
          <w:sz w:val="24"/>
          <w:szCs w:val="24"/>
          <w:rtl/>
        </w:rPr>
        <w:t>&lt;גם פירוש&gt;</w:t>
      </w:r>
      <w:r w:rsidR="00197083" w:rsidRPr="00197083">
        <w:rPr>
          <w:rFonts w:ascii="Times New Roman" w:hAnsi="Times New Roman" w:cs="Times New Roman" w:hint="cs"/>
          <w:color w:val="000000" w:themeColor="text1"/>
          <w:sz w:val="24"/>
          <w:szCs w:val="24"/>
        </w:rPr>
        <w:t xml:space="preserve"> </w:t>
      </w:r>
      <w:r w:rsidR="00197083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94"/>
      </w:r>
      <w:r w:rsidRPr="00F9131D">
        <w:rPr>
          <w:rFonts w:ascii="Times New Roman" w:hAnsi="Times New Roman" w:cs="Times New Roman"/>
          <w:color w:val="FFC000"/>
          <w:sz w:val="24"/>
          <w:szCs w:val="24"/>
          <w:rtl/>
        </w:rPr>
        <w:t>שפע</w:t>
      </w:r>
      <w:r w:rsidR="00CC79EE" w:rsidRPr="00F9131D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F9131D">
        <w:rPr>
          <w:rFonts w:ascii="Times New Roman" w:hAnsi="Times New Roman" w:cs="Times New Roman"/>
          <w:color w:val="FFC000"/>
          <w:sz w:val="24"/>
          <w:szCs w:val="24"/>
          <w:rtl/>
        </w:rPr>
        <w:t>ימים</w:t>
      </w:r>
      <w:r w:rsidR="00C60C94" w:rsidRPr="00F9131D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מרוב הנאתם כשיהיו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נצלחים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לבוא בנמל</w:t>
      </w:r>
      <w:r w:rsidR="003A73C6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ויהיו </w:t>
      </w:r>
      <w:r w:rsidRPr="0079293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שפוני </w:t>
      </w:r>
      <w:proofErr w:type="spellStart"/>
      <w:r w:rsidRPr="0079293A">
        <w:rPr>
          <w:rFonts w:ascii="Times New Roman" w:hAnsi="Times New Roman" w:cs="Times New Roman"/>
          <w:color w:val="FFC000"/>
          <w:sz w:val="24"/>
          <w:szCs w:val="24"/>
          <w:rtl/>
        </w:rPr>
        <w:t>טמוני</w:t>
      </w:r>
      <w:proofErr w:type="spellEnd"/>
      <w:r w:rsidRPr="0079293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חול</w:t>
      </w:r>
      <w:r w:rsidR="003A73C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ידרו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נדרים לזבוח אל הר ה'</w:t>
      </w:r>
      <w:r w:rsidR="0012267B">
        <w:rPr>
          <w:rFonts w:ascii="Times New Roman" w:hAnsi="Times New Roman" w:cs="Times New Roman" w:hint="cs"/>
          <w:sz w:val="24"/>
          <w:szCs w:val="24"/>
          <w:rtl/>
        </w:rPr>
        <w:t>.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AFCABB7" w14:textId="410E5EB9" w:rsidR="00CC79EE" w:rsidRDefault="005A3C0F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ויתכן לומר </w:t>
      </w:r>
      <w:r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ושפוני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כטעם </w:t>
      </w:r>
      <w:r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אל ירכתי</w:t>
      </w:r>
      <w:r w:rsidR="00CC79EE" w:rsidRPr="0073699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הספינה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(יונה </w:t>
      </w:r>
      <w:proofErr w:type="spellStart"/>
      <w:r w:rsidR="00F9131D">
        <w:rPr>
          <w:rFonts w:ascii="Times New Roman" w:hAnsi="Times New Roman" w:cs="Times New Roman" w:hint="cs"/>
          <w:color w:val="0070C0"/>
          <w:sz w:val="24"/>
          <w:szCs w:val="24"/>
          <w:rtl/>
        </w:rPr>
        <w:t>א: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ה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2267B" w:rsidRPr="0012267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12267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חלוף </w:t>
      </w:r>
      <w:r w:rsidR="00F9131D">
        <w:rPr>
          <w:rFonts w:ascii="Times New Roman" w:hAnsi="Times New Roman" w:cs="Times New Roman" w:hint="cs"/>
          <w:sz w:val="24"/>
          <w:szCs w:val="24"/>
          <w:rtl/>
        </w:rPr>
        <w:t>שׂ</w:t>
      </w:r>
      <w:r w:rsidRPr="00FB1DA6">
        <w:rPr>
          <w:rFonts w:ascii="Times New Roman" w:hAnsi="Times New Roman" w:cs="Times New Roman"/>
          <w:sz w:val="24"/>
          <w:szCs w:val="24"/>
          <w:rtl/>
        </w:rPr>
        <w:t>י"ן בסמ"ך</w:t>
      </w:r>
      <w:r w:rsidR="0012267B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ובא כדרך </w:t>
      </w:r>
      <w:r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חלוני שקופים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(מלכים א</w:t>
      </w:r>
      <w:r w:rsidR="00E178D2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CC79EE" w:rsidRPr="00D30B3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ו</w:t>
      </w:r>
      <w:r w:rsidR="00E178D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proofErr w:type="spellEnd"/>
      <w:r w:rsidR="003A73C6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3A73C6" w:rsidRPr="00FD14D7">
        <w:rPr>
          <w:rFonts w:ascii="Times New Roman" w:hAnsi="Times New Roman" w:cs="Times New Roman"/>
          <w:sz w:val="24"/>
          <w:szCs w:val="24"/>
          <w:rtl/>
        </w:rPr>
        <w:t>.</w:t>
      </w:r>
      <w:r w:rsidR="003A73C6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והטעם ספינות </w:t>
      </w:r>
      <w:r w:rsidR="00E178D2">
        <w:rPr>
          <w:rFonts w:ascii="Times New Roman" w:hAnsi="Times New Roman" w:cs="Times New Roman" w:hint="cs"/>
          <w:sz w:val="24"/>
          <w:szCs w:val="24"/>
          <w:rtl/>
        </w:rPr>
        <w:t>ה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נשברות ויהיו </w:t>
      </w:r>
      <w:proofErr w:type="spellStart"/>
      <w:r w:rsidRPr="00E178D2">
        <w:rPr>
          <w:rFonts w:ascii="Times New Roman" w:hAnsi="Times New Roman" w:cs="Times New Roman"/>
          <w:color w:val="FFC000"/>
          <w:sz w:val="24"/>
          <w:szCs w:val="24"/>
          <w:rtl/>
        </w:rPr>
        <w:t>טמוני</w:t>
      </w:r>
      <w:proofErr w:type="spellEnd"/>
      <w:r w:rsidRPr="00E178D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חול</w:t>
      </w:r>
      <w:r w:rsidR="00E178D2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ומתעשרים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וידרו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נדרים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ויזבחו זבחים אל הר הבית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A5472CE" w14:textId="3A35F06C" w:rsidR="00CC79EE" w:rsidRDefault="00CC79E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2553327" w14:textId="1B27B19A" w:rsidR="00674D68" w:rsidRDefault="00674D68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33:20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וּלְגָ֣ד אָמַ֔ר בָּר֖וּךְ מַרְחִ֣יב גָּ֑ד כְּלָבִ֣יא שָׁכֵ֔ן וְטָרַ֥ף זְר֖וֹעַ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אַף־קָדְקֹֽד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24C53542" w14:textId="1F0A83B7" w:rsidR="00CC79EE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3A73C6">
        <w:rPr>
          <w:rFonts w:ascii="Times New Roman" w:hAnsi="Times New Roman" w:cs="Times New Roman"/>
          <w:color w:val="FF0000"/>
          <w:sz w:val="24"/>
          <w:szCs w:val="24"/>
          <w:rtl/>
        </w:rPr>
        <w:t>33:</w:t>
      </w:r>
      <w:r w:rsidR="0012267B" w:rsidRPr="003A73C6">
        <w:rPr>
          <w:rFonts w:ascii="Times New Roman" w:hAnsi="Times New Roman" w:cs="Times New Roman"/>
          <w:color w:val="FF0000"/>
          <w:sz w:val="24"/>
          <w:szCs w:val="24"/>
          <w:rtl/>
        </w:rPr>
        <w:t>20</w:t>
      </w:r>
      <w:r w:rsidRPr="003A73C6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3A73C6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ולג</w:t>
      </w:r>
      <w:r w:rsidR="003A73C6" w:rsidRPr="003A73C6">
        <w:rPr>
          <w:rFonts w:ascii="Times New Roman" w:hAnsi="Times New Roman" w:cs="Times New Roman" w:hint="cs"/>
          <w:color w:val="FF0000"/>
          <w:sz w:val="24"/>
          <w:szCs w:val="24"/>
          <w:rtl/>
        </w:rPr>
        <w:t>ד</w:t>
      </w:r>
      <w:r w:rsidR="003A73C6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אמר ברוך מרחיב גד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</w:t>
      </w:r>
      <w:r w:rsidR="005A3C0F" w:rsidRPr="0079293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ברוך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השם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שהוא </w:t>
      </w:r>
      <w:r w:rsidR="005A3C0F" w:rsidRPr="0079293A">
        <w:rPr>
          <w:rFonts w:ascii="Times New Roman" w:hAnsi="Times New Roman" w:cs="Times New Roman"/>
          <w:color w:val="FFC000"/>
          <w:sz w:val="24"/>
          <w:szCs w:val="24"/>
          <w:rtl/>
        </w:rPr>
        <w:t>מרחיב גד</w:t>
      </w:r>
      <w:r w:rsidR="003A73C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שהוא שכן כלביא</w:t>
      </w:r>
      <w:r w:rsidR="00D83A9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והכל יראים ממנו ונחים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בגבולו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3801497" w14:textId="4FB91FE0" w:rsidR="00CC79EE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>20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וטרף זרוע אף </w:t>
      </w:r>
      <w:proofErr w:type="spellStart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קדקד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9293A">
        <w:rPr>
          <w:rFonts w:ascii="Times New Roman" w:hAnsi="Times New Roman" w:cs="Times New Roman" w:hint="cs"/>
          <w:sz w:val="24"/>
          <w:szCs w:val="24"/>
          <w:rtl/>
        </w:rPr>
        <w:t>&lt;החיל עם&gt;</w:t>
      </w:r>
      <w:r w:rsidR="0079293A">
        <w:rPr>
          <w:rStyle w:val="FootnoteReference"/>
          <w:rFonts w:ascii="Times New Roman" w:hAnsi="Times New Roman" w:cs="Times New Roman"/>
          <w:sz w:val="24"/>
          <w:szCs w:val="24"/>
          <w:rtl/>
        </w:rPr>
        <w:footnoteReference w:id="95"/>
      </w:r>
      <w:r w:rsidR="0079293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המלך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3A2C343" w14:textId="25EEFA4C" w:rsidR="00CC79EE" w:rsidRDefault="00CC79E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C0505DB" w14:textId="0B0DEAFB" w:rsidR="00674D68" w:rsidRDefault="00674D68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33:21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וַיַּ֤רְא רֵאשִׁית֙ ל֔וֹ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כִּי־שָׁ֛ם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חֶ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לְקַ֥ת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מְחֹקֵ֖ק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סָפ֑וּן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וַיֵּתֵא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רָ֣אשֵׁי עָ֔ם צִדְקַ֤ת יְהוָה֙ עָשָׂ֔ה וּמִשְׁפָּטָ֖יו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עִם־יִשְׂרָאֵֽל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4629DC72" w14:textId="77777777" w:rsidR="00CC79EE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וירא ראשית לו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ליטול נחלה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קודם כל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C1A7802" w14:textId="77777777" w:rsidR="006D3880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כי שם חלקת מחוקק ספון</w:t>
      </w:r>
      <w:r w:rsidR="00C60C94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שמשה ע"ה המחוקק יקבר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לשם</w:t>
      </w:r>
      <w:r w:rsidR="00D83A9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ובחר לשכון לשם</w:t>
      </w:r>
      <w:r w:rsidR="0012267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B3E0152" w14:textId="631F8ABE" w:rsidR="00CC79EE" w:rsidRDefault="005A3C0F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ולא יאות הטעם לומר מפני שהמקום יאות לבנות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בתים ספונים שראויים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לשלטונ</w:t>
      </w:r>
      <w:r w:rsidR="00E218AC">
        <w:rPr>
          <w:rFonts w:ascii="Times New Roman" w:hAnsi="Times New Roman" w:cs="Times New Roman" w:hint="cs"/>
          <w:sz w:val="24"/>
          <w:szCs w:val="24"/>
          <w:rtl/>
        </w:rPr>
        <w:t>י</w:t>
      </w:r>
      <w:r w:rsidRPr="00FB1DA6">
        <w:rPr>
          <w:rFonts w:ascii="Times New Roman" w:hAnsi="Times New Roman" w:cs="Times New Roman"/>
          <w:sz w:val="24"/>
          <w:szCs w:val="24"/>
          <w:rtl/>
        </w:rPr>
        <w:t>ם</w:t>
      </w:r>
      <w:proofErr w:type="spellEnd"/>
      <w:r w:rsidR="00D83A9E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מלשון </w:t>
      </w:r>
      <w:r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חוקקי בסלע משכן לו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r w:rsidR="006D388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טז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2267B" w:rsidRPr="0012267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C79EE" w:rsidRPr="001226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בנינים נאים בנויים באבנים חצובים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1B7794B" w14:textId="7B120148" w:rsidR="00CC79EE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proofErr w:type="spellStart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ויתא</w:t>
      </w:r>
      <w:proofErr w:type="spellEnd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ראשי עם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3A73C6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3A73C6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מלת</w:t>
      </w:r>
      <w:r w:rsidR="0012267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12267B">
        <w:rPr>
          <w:rFonts w:ascii="Times New Roman" w:hAnsi="Times New Roman" w:cs="Times New Roman"/>
          <w:color w:val="FFC000"/>
          <w:sz w:val="24"/>
          <w:szCs w:val="24"/>
          <w:rtl/>
        </w:rPr>
        <w:t>ויתא</w:t>
      </w:r>
      <w:proofErr w:type="spellEnd"/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שוכן</w:t>
      </w:r>
      <w:commentRangeStart w:id="18"/>
      <w:r w:rsidR="00DE7BE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commentRangeEnd w:id="18"/>
      <w:r w:rsidR="006F3110">
        <w:rPr>
          <w:rStyle w:val="CommentReference"/>
        </w:rPr>
        <w:commentReference w:id="18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היו"ד מוציא אל"ף פ"א הפועל</w:t>
      </w:r>
      <w:r w:rsidR="00F40E9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והאל"ף מקום ה"א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545373A" w14:textId="575D53C8" w:rsidR="00CC79EE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ראשי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עם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מבחר אנשי המלחמה</w:t>
      </w:r>
      <w:r w:rsidR="00B0465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כאמרם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נחנו נעבור חלוצים </w:t>
      </w:r>
      <w:r w:rsidR="00176779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(במדבר</w:t>
      </w:r>
      <w:r w:rsidR="00176779" w:rsidRPr="00D30B3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="00176779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r w:rsidR="0017677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176779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proofErr w:type="spellEnd"/>
      <w:r w:rsidR="00176779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76779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="005A3C0F" w:rsidRPr="00091AD7">
        <w:rPr>
          <w:rFonts w:ascii="Times New Roman" w:hAnsi="Times New Roman" w:cs="Times New Roman"/>
          <w:sz w:val="24"/>
          <w:szCs w:val="24"/>
          <w:rtl/>
        </w:rPr>
        <w:t>לפני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8D9DFAD" w14:textId="56978B01" w:rsidR="00CC79EE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>21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צדקת ה' עשה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נאמר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והיוצא מפיכם תעשו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176779">
        <w:rPr>
          <w:rFonts w:ascii="Times New Roman" w:hAnsi="Times New Roman" w:cs="Times New Roman" w:hint="cs"/>
          <w:color w:val="0070C0"/>
          <w:sz w:val="24"/>
          <w:szCs w:val="24"/>
          <w:rtl/>
        </w:rPr>
        <w:t>במדבר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r w:rsidR="00871A3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כד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27068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12267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F40E9C">
        <w:rPr>
          <w:rFonts w:ascii="Times New Roman" w:hAnsi="Times New Roman" w:cs="Times New Roman" w:hint="cs"/>
          <w:sz w:val="24"/>
          <w:szCs w:val="24"/>
          <w:rtl/>
        </w:rPr>
        <w:t>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זהו טעם </w:t>
      </w:r>
      <w:r w:rsidR="005A3C0F" w:rsidRPr="0012267B">
        <w:rPr>
          <w:rFonts w:ascii="Times New Roman" w:hAnsi="Times New Roman" w:cs="Times New Roman"/>
          <w:color w:val="FFC000"/>
          <w:sz w:val="24"/>
          <w:szCs w:val="24"/>
          <w:rtl/>
        </w:rPr>
        <w:t>ומשפטיו עם ישראל</w:t>
      </w:r>
      <w:r w:rsidR="00C2706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F40E9C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כאמרו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בנכסים רבים שובו אל </w:t>
      </w:r>
      <w:proofErr w:type="spellStart"/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אהליכם</w:t>
      </w:r>
      <w:proofErr w:type="spellEnd"/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(יהושע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כב</w:t>
      </w:r>
      <w:r w:rsidR="0055049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2267B" w:rsidRPr="00FD14D7">
        <w:rPr>
          <w:rFonts w:ascii="Times New Roman" w:hAnsi="Times New Roman" w:cs="Times New Roman"/>
          <w:sz w:val="24"/>
          <w:szCs w:val="24"/>
          <w:rtl/>
        </w:rPr>
        <w:t>.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וי</w:t>
      </w:r>
      <w:r w:rsidR="00550492">
        <w:rPr>
          <w:rFonts w:ascii="Times New Roman" w:hAnsi="Times New Roman" w:cs="Times New Roman" w:hint="cs"/>
          <w:sz w:val="24"/>
          <w:szCs w:val="24"/>
          <w:rtl/>
        </w:rPr>
        <w:t>ִ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ח</w:t>
      </w:r>
      <w:r w:rsidR="00550492">
        <w:rPr>
          <w:rFonts w:ascii="Times New Roman" w:hAnsi="Times New Roman" w:cs="Times New Roman" w:hint="cs"/>
          <w:sz w:val="24"/>
          <w:szCs w:val="24"/>
          <w:rtl/>
        </w:rPr>
        <w:t>ֵ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ס אל גד ולא לראובן כי בני גד היו התובעים יותר</w:t>
      </w:r>
      <w:r w:rsidR="0012267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וכתוב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ויאמר בני גד ובני ראובן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r w:rsidR="00871A3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כה</w:t>
      </w:r>
      <w:proofErr w:type="spellEnd"/>
      <w:r w:rsidR="005A3C0F" w:rsidRPr="0012267B">
        <w:rPr>
          <w:rFonts w:ascii="Times New Roman" w:hAnsi="Times New Roman" w:cs="Times New Roman"/>
          <w:sz w:val="24"/>
          <w:szCs w:val="24"/>
          <w:rtl/>
        </w:rPr>
        <w:t>)</w:t>
      </w:r>
      <w:r w:rsidR="0012267B" w:rsidRPr="0012267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וכי שהיו אלו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הגבורים</w:t>
      </w:r>
      <w:proofErr w:type="spellEnd"/>
      <w:r w:rsidR="0012267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וכן נאמר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ופני אריה פניהם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(ד</w:t>
      </w:r>
      <w:r w:rsidR="00871A39">
        <w:rPr>
          <w:rFonts w:ascii="Times New Roman" w:hAnsi="Times New Roman" w:cs="Times New Roman" w:hint="cs"/>
          <w:color w:val="0070C0"/>
          <w:sz w:val="24"/>
          <w:szCs w:val="24"/>
          <w:rtl/>
        </w:rPr>
        <w:t>ברי הימים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א</w:t>
      </w:r>
      <w:r w:rsidR="00871A39">
        <w:rPr>
          <w:rFonts w:ascii="Times New Roman" w:hAnsi="Times New Roman" w:cs="Times New Roman" w:hint="cs"/>
          <w:color w:val="0070C0"/>
          <w:sz w:val="24"/>
          <w:szCs w:val="24"/>
          <w:rtl/>
        </w:rPr>
        <w:t>׳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יב</w:t>
      </w:r>
      <w:r w:rsidR="00871A39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966F957" w14:textId="59C99161" w:rsidR="00CC79EE" w:rsidRDefault="00CC79E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24DB279B" w14:textId="74B6B316" w:rsidR="00665469" w:rsidRDefault="00665469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33:22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וּלְדָ֣ן אָמַ֔ר דָּ֖ן גּ֣וּר אַרְיֵ֑ה יְזַנֵּ֖ק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מִן־הַבָּשָֽׁן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5E78646E" w14:textId="347AF9AF" w:rsidR="00CC79EE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יזנק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טעמו לפי מקומו</w:t>
      </w:r>
      <w:r w:rsidR="00C2706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ענין דלוג</w:t>
      </w:r>
      <w:r w:rsidR="008B20C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שמשון</w:t>
      </w:r>
      <w:r w:rsidR="0012267B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ויעקב אבינו ע"ה דמהו לנחש</w:t>
      </w:r>
      <w:r w:rsidR="00F40E9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ומשה ע"ה לגור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אריה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EAE56E2" w14:textId="320C64CC" w:rsidR="00CC79EE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>22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מן הבשן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ששם מעו</w:t>
      </w:r>
      <w:r w:rsidR="008B20CB">
        <w:rPr>
          <w:rFonts w:ascii="Times New Roman" w:hAnsi="Times New Roman" w:cs="Times New Roman" w:hint="cs"/>
          <w:sz w:val="24"/>
          <w:szCs w:val="24"/>
          <w:rtl/>
        </w:rPr>
        <w:t>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אריות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1482646" w14:textId="68116AE4" w:rsidR="00CC79EE" w:rsidRDefault="00CC79E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F3EAD54" w14:textId="286F0D09" w:rsidR="00665469" w:rsidRDefault="00665469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33:23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וּלְנַפְתָּלִ֣י אָמַ֔ר נַפְתָּלִי֙ שְׂבַ֣ע רָצ֔וֹן וּמָלֵ֖א בִּרְכַּ֣ת יְהוָ</w:t>
      </w:r>
      <w:r w:rsidRPr="00464166">
        <w:rPr>
          <w:rFonts w:asciiTheme="majorBidi" w:hAnsiTheme="majorBidi" w:cs="Times New Roman" w:hint="cs"/>
          <w:b/>
          <w:bCs/>
          <w:sz w:val="24"/>
          <w:szCs w:val="24"/>
          <w:rtl/>
        </w:rPr>
        <w:t>֑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ה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יָ֥ם וְדָר֖וֹם יְרָֽשָׁה׃</w:t>
      </w:r>
    </w:p>
    <w:p w14:paraId="47F0FCCF" w14:textId="222FFCD7" w:rsidR="00CC79EE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12267B">
        <w:rPr>
          <w:rFonts w:ascii="Times New Roman" w:hAnsi="Times New Roman" w:cs="Times New Roman" w:hint="cs"/>
          <w:color w:val="FF0000"/>
          <w:sz w:val="24"/>
          <w:szCs w:val="24"/>
          <w:rtl/>
        </w:rPr>
        <w:t>23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שבע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רצון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תואר סמוך</w:t>
      </w:r>
      <w:r w:rsidR="008B20C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1F20F0">
        <w:rPr>
          <w:rFonts w:ascii="Times New Roman" w:hAnsi="Times New Roman" w:cs="Times New Roman" w:hint="cs"/>
          <w:color w:val="FFC000"/>
          <w:sz w:val="24"/>
          <w:szCs w:val="24"/>
          <w:rtl/>
        </w:rPr>
        <w:t>שְׁ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פ</w:t>
      </w:r>
      <w:r w:rsidR="00581330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ל </w:t>
      </w:r>
      <w:r w:rsidR="005A3C0F" w:rsidRPr="00703D9E">
        <w:rPr>
          <w:rFonts w:ascii="Times New Roman" w:hAnsi="Times New Roman" w:cs="Times New Roman"/>
          <w:color w:val="FFC000"/>
          <w:sz w:val="24"/>
          <w:szCs w:val="24"/>
          <w:rtl/>
        </w:rPr>
        <w:t>רוח</w:t>
      </w:r>
      <w:r w:rsidR="005A3C0F" w:rsidRPr="00703D9E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03D9E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r w:rsidR="005A3C0F" w:rsidRPr="00703D9E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r w:rsidR="006D61DC">
        <w:rPr>
          <w:rFonts w:ascii="Times New Roman" w:hAnsi="Times New Roman" w:cs="Times New Roman" w:hint="cs"/>
          <w:color w:val="0070C0"/>
          <w:sz w:val="24"/>
          <w:szCs w:val="24"/>
          <w:rtl/>
        </w:rPr>
        <w:t>ז:</w:t>
      </w:r>
      <w:r w:rsidR="005A3C0F" w:rsidRPr="00703D9E">
        <w:rPr>
          <w:rFonts w:ascii="Times New Roman" w:hAnsi="Times New Roman" w:cs="Times New Roman"/>
          <w:color w:val="0070C0"/>
          <w:sz w:val="24"/>
          <w:szCs w:val="24"/>
          <w:rtl/>
        </w:rPr>
        <w:t>י</w:t>
      </w:r>
      <w:r w:rsidR="007A21F6">
        <w:rPr>
          <w:rFonts w:ascii="Times New Roman" w:hAnsi="Times New Roman" w:cs="Times New Roman" w:hint="cs"/>
          <w:color w:val="0070C0"/>
          <w:sz w:val="24"/>
          <w:szCs w:val="24"/>
          <w:rtl/>
        </w:rPr>
        <w:t>ט</w:t>
      </w:r>
      <w:proofErr w:type="spellEnd"/>
      <w:r w:rsidR="005A3C0F" w:rsidRPr="00703D9E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F40E9C" w:rsidRPr="00703D9E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03D9E">
        <w:rPr>
          <w:rFonts w:ascii="Times New Roman" w:hAnsi="Times New Roman" w:cs="Times New Roman"/>
          <w:sz w:val="24"/>
          <w:szCs w:val="24"/>
          <w:rtl/>
        </w:rPr>
        <w:t xml:space="preserve">שכל </w:t>
      </w:r>
      <w:r w:rsidR="00703D9E" w:rsidRPr="00703D9E">
        <w:rPr>
          <w:rFonts w:ascii="Times New Roman" w:hAnsi="Times New Roman" w:cs="Times New Roman"/>
          <w:sz w:val="24"/>
          <w:szCs w:val="24"/>
          <w:rtl/>
        </w:rPr>
        <w:t>רצונ</w:t>
      </w:r>
      <w:r w:rsidR="00703D9E" w:rsidRPr="00703D9E">
        <w:rPr>
          <w:rFonts w:ascii="Times New Roman" w:hAnsi="Times New Roman" w:cs="Times New Roman" w:hint="eastAsia"/>
          <w:sz w:val="24"/>
          <w:szCs w:val="24"/>
          <w:rtl/>
        </w:rPr>
        <w:t>ו</w:t>
      </w:r>
      <w:r w:rsidR="00703D9E" w:rsidRPr="00703D9E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03D9E">
        <w:rPr>
          <w:rFonts w:ascii="Times New Roman" w:hAnsi="Times New Roman" w:cs="Times New Roman"/>
          <w:sz w:val="24"/>
          <w:szCs w:val="24"/>
          <w:rtl/>
        </w:rPr>
        <w:t>היה נמצא לו במקומו</w:t>
      </w:r>
      <w:r w:rsidR="00C60C94" w:rsidRPr="00703D9E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5A26F8E" w14:textId="77777777" w:rsidR="00CC79EE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C862DA">
        <w:rPr>
          <w:rFonts w:ascii="Times New Roman" w:hAnsi="Times New Roman" w:cs="Times New Roman" w:hint="cs"/>
          <w:color w:val="FF0000"/>
          <w:sz w:val="24"/>
          <w:szCs w:val="24"/>
          <w:rtl/>
        </w:rPr>
        <w:t>23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ומלא ברכת</w:t>
      </w:r>
      <w:r w:rsidR="00CC79EE" w:rsidRPr="007A2DD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שלא יהיה חסר דבר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221940D" w14:textId="5918E334" w:rsidR="00CC79EE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33:</w:t>
      </w:r>
      <w:r w:rsidR="00C862DA">
        <w:rPr>
          <w:rFonts w:ascii="Times New Roman" w:hAnsi="Times New Roman" w:cs="Times New Roman" w:hint="cs"/>
          <w:color w:val="FF0000"/>
          <w:sz w:val="24"/>
          <w:szCs w:val="24"/>
          <w:rtl/>
        </w:rPr>
        <w:t>23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ים ודרום ירשה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שהיתה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נחלתו מערבית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דרומית</w:t>
      </w:r>
      <w:r w:rsidR="00581330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ואומרים שהוא </w:t>
      </w:r>
      <w:r w:rsidR="005A3C0F" w:rsidRPr="0058133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ים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כנרת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E4D1C78" w14:textId="37BDAEAE" w:rsidR="00CC79EE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C862DA">
        <w:rPr>
          <w:rFonts w:ascii="Times New Roman" w:hAnsi="Times New Roman" w:cs="Times New Roman" w:hint="cs"/>
          <w:color w:val="FF0000"/>
          <w:sz w:val="24"/>
          <w:szCs w:val="24"/>
          <w:rtl/>
        </w:rPr>
        <w:t>23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ירשה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יתכן היותו מקור</w:t>
      </w:r>
      <w:r w:rsidR="007E44F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העמק</w:t>
      </w:r>
      <w:r w:rsidR="00CC79EE" w:rsidRPr="0073699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81330">
        <w:rPr>
          <w:rFonts w:ascii="Times New Roman" w:hAnsi="Times New Roman" w:cs="Times New Roman" w:hint="cs"/>
          <w:color w:val="FFC000"/>
          <w:sz w:val="24"/>
          <w:szCs w:val="24"/>
          <w:rtl/>
        </w:rPr>
        <w:t>שְׁ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א</w:t>
      </w:r>
      <w:r w:rsidR="00581330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ל</w:t>
      </w:r>
      <w:r w:rsidR="00581330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(ישעיה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r w:rsidR="0058133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 w:rsidRPr="00FD14D7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F49EF86" w14:textId="150A8976" w:rsidR="00CC79EE" w:rsidRDefault="00CC79E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50483A86" w14:textId="05516496" w:rsidR="00665469" w:rsidRDefault="00665469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33:24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וּלְאָשֵׁ֣ר אָמַ֔ר בָּר֥וּךְ מִבָּנִ֖ים אָשֵׁ֑ר יְהִ֤י רְצוּי֙ אֶחָ֔יו וְטֹבֵ֥ל בַּשֶּׁ֖מֶן רַגְלֽוֹ׃</w:t>
      </w:r>
    </w:p>
    <w:p w14:paraId="5AD69BF0" w14:textId="77777777" w:rsidR="001F20F0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C862DA">
        <w:rPr>
          <w:rFonts w:ascii="Times New Roman" w:hAnsi="Times New Roman" w:cs="Times New Roman" w:hint="cs"/>
          <w:color w:val="FF0000"/>
          <w:sz w:val="24"/>
          <w:szCs w:val="24"/>
          <w:rtl/>
        </w:rPr>
        <w:t>24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ברוך מבנים אשר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שכל השבטים מברכים אותו ש</w:t>
      </w:r>
      <w:r w:rsidR="005A3C0F" w:rsidRPr="001F20F0">
        <w:rPr>
          <w:rFonts w:ascii="Times New Roman" w:hAnsi="Times New Roman" w:cs="Times New Roman"/>
          <w:color w:val="FFC000"/>
          <w:sz w:val="24"/>
          <w:szCs w:val="24"/>
          <w:rtl/>
        </w:rPr>
        <w:t>הוא</w:t>
      </w:r>
      <w:r w:rsidR="00CC79EE" w:rsidRPr="001F20F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proofErr w:type="spellStart"/>
      <w:r w:rsidR="005A3C0F" w:rsidRPr="001F20F0">
        <w:rPr>
          <w:rFonts w:ascii="Times New Roman" w:hAnsi="Times New Roman" w:cs="Times New Roman"/>
          <w:color w:val="FFC000"/>
          <w:sz w:val="24"/>
          <w:szCs w:val="24"/>
          <w:rtl/>
        </w:rPr>
        <w:t>יתן</w:t>
      </w:r>
      <w:proofErr w:type="spellEnd"/>
      <w:r w:rsidR="005A3C0F" w:rsidRPr="001F20F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703D9E">
        <w:rPr>
          <w:rFonts w:ascii="Times New Roman" w:hAnsi="Times New Roman" w:cs="Times New Roman"/>
          <w:color w:val="FFC000"/>
          <w:sz w:val="24"/>
          <w:szCs w:val="24"/>
          <w:rtl/>
        </w:rPr>
        <w:t>מעדני מלך</w:t>
      </w:r>
      <w:r w:rsidR="00703D9E" w:rsidRPr="001F20F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703D9E" w:rsidRPr="001F20F0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703D9E" w:rsidRPr="001F20F0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מט</w:t>
      </w:r>
      <w:r w:rsidR="001F20F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703D9E" w:rsidRPr="001F20F0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כ</w:t>
      </w:r>
      <w:proofErr w:type="spellEnd"/>
      <w:r w:rsidR="00703D9E" w:rsidRPr="001F20F0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862DA" w:rsidRPr="00703D9E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703D9E">
        <w:rPr>
          <w:rFonts w:ascii="Times New Roman" w:hAnsi="Times New Roman" w:cs="Times New Roman"/>
          <w:sz w:val="24"/>
          <w:szCs w:val="24"/>
          <w:rtl/>
        </w:rPr>
        <w:t xml:space="preserve"> וזהו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טעם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862DA">
        <w:rPr>
          <w:rFonts w:ascii="Times New Roman" w:hAnsi="Times New Roman" w:cs="Times New Roman"/>
          <w:color w:val="FFC000"/>
          <w:sz w:val="24"/>
          <w:szCs w:val="24"/>
          <w:rtl/>
        </w:rPr>
        <w:t>רצוי אחיו</w:t>
      </w:r>
      <w:r w:rsidR="00C862DA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276CFE8" w14:textId="7AB708B9" w:rsidR="00CC79EE" w:rsidRDefault="005A3C0F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אפשר גם כן שבנותיו היו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יפות</w:t>
      </w:r>
      <w:r w:rsidR="00740C87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מזדוגות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לשבטים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1FC1A4F" w14:textId="0A1A1989" w:rsidR="00CC79EE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C862DA">
        <w:rPr>
          <w:rFonts w:ascii="Times New Roman" w:hAnsi="Times New Roman" w:cs="Times New Roman" w:hint="cs"/>
          <w:color w:val="FF0000"/>
          <w:sz w:val="24"/>
          <w:szCs w:val="24"/>
          <w:rtl/>
        </w:rPr>
        <w:t>24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וטובל בשמן רגלו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מרוב עשות שמן</w:t>
      </w:r>
      <w:r w:rsidR="00C862D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וכתוב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להצהיל פנים משמן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קד</w:t>
      </w:r>
      <w:r w:rsidR="001F20F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טו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862DA" w:rsidRPr="00C862D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והטעם שרוחץ אותם בשמן כדמיון</w:t>
      </w:r>
      <w:r w:rsidR="00C862D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כבס ביין לבושו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(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בראשית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מט</w:t>
      </w:r>
      <w:r w:rsidR="001F20F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F8A1235" w14:textId="628C0A41" w:rsidR="00CC79EE" w:rsidRDefault="00CC79E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1724225" w14:textId="08D8E209" w:rsidR="00665469" w:rsidRDefault="00665469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33:25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בַּרְזֶ֥ל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וּנְחֹ֖שֶׁת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מִנְעָלֶ֑ךָ וּכְיָמֶ֖יךָ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דָּבְאֶֽך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ָ׃</w:t>
      </w:r>
    </w:p>
    <w:p w14:paraId="5EE935FF" w14:textId="57AFE86F" w:rsidR="00CC79EE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C862DA">
        <w:rPr>
          <w:rFonts w:ascii="Times New Roman" w:hAnsi="Times New Roman" w:cs="Times New Roman" w:hint="cs"/>
          <w:color w:val="FF0000"/>
          <w:sz w:val="24"/>
          <w:szCs w:val="24"/>
          <w:rtl/>
        </w:rPr>
        <w:t>25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ברזל </w:t>
      </w:r>
      <w:proofErr w:type="spellStart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ונחשת</w:t>
      </w:r>
      <w:proofErr w:type="spellEnd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מנעליך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שבמקומו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יש לצר</w:t>
      </w:r>
      <w:r w:rsidR="00420904">
        <w:rPr>
          <w:rFonts w:ascii="Times New Roman" w:hAnsi="Times New Roman" w:cs="Times New Roman" w:hint="cs"/>
          <w:sz w:val="24"/>
          <w:szCs w:val="24"/>
          <w:rtl/>
        </w:rPr>
        <w:t>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ף ברזל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ונחשת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F9D6C17" w14:textId="61AA6F6D" w:rsidR="00CC79EE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606979">
        <w:rPr>
          <w:rFonts w:ascii="Times New Roman" w:hAnsi="Times New Roman" w:cs="Times New Roman"/>
          <w:color w:val="FF0000"/>
          <w:sz w:val="24"/>
          <w:szCs w:val="24"/>
          <w:rtl/>
        </w:rPr>
        <w:t>33:</w:t>
      </w:r>
      <w:r w:rsidR="00C862DA" w:rsidRPr="00606979">
        <w:rPr>
          <w:rFonts w:ascii="Times New Roman" w:hAnsi="Times New Roman" w:cs="Times New Roman"/>
          <w:color w:val="FF0000"/>
          <w:sz w:val="24"/>
          <w:szCs w:val="24"/>
          <w:rtl/>
        </w:rPr>
        <w:t>25</w:t>
      </w:r>
      <w:r w:rsidRPr="00606979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F40E9C" w:rsidRPr="00091AD7">
        <w:rPr>
          <w:rFonts w:ascii="Times New Roman" w:hAnsi="Times New Roman" w:cs="Times New Roman"/>
          <w:color w:val="FF0000"/>
          <w:sz w:val="24"/>
          <w:szCs w:val="24"/>
          <w:rtl/>
        </w:rPr>
        <w:t>ו</w:t>
      </w:r>
      <w:r w:rsidR="00F40E9C" w:rsidRPr="00091AD7">
        <w:rPr>
          <w:rFonts w:ascii="Times New Roman" w:hAnsi="Times New Roman" w:cs="Times New Roman" w:hint="eastAsia"/>
          <w:color w:val="FF0000"/>
          <w:sz w:val="24"/>
          <w:szCs w:val="24"/>
          <w:rtl/>
        </w:rPr>
        <w:t>כ</w:t>
      </w:r>
      <w:r w:rsidR="00F40E9C" w:rsidRPr="00091A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ימיך </w:t>
      </w:r>
      <w:proofErr w:type="spellStart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דבאך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אפשר היותו הפוך מן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ד</w:t>
      </w:r>
      <w:r w:rsidR="009879FA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7A06CC">
        <w:rPr>
          <w:rFonts w:ascii="Times New Roman" w:hAnsi="Times New Roman" w:cs="Times New Roman" w:hint="cs"/>
          <w:color w:val="FFC000"/>
          <w:sz w:val="24"/>
          <w:szCs w:val="24"/>
          <w:rtl/>
        </w:rPr>
        <w:t>ּ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א</w:t>
      </w:r>
      <w:r w:rsidR="009879FA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ב</w:t>
      </w:r>
      <w:r w:rsidR="009879FA">
        <w:rPr>
          <w:rFonts w:ascii="Times New Roman" w:hAnsi="Times New Roman" w:cs="Times New Roman" w:hint="cs"/>
          <w:color w:val="FFC000"/>
          <w:sz w:val="24"/>
          <w:szCs w:val="24"/>
          <w:rtl/>
        </w:rPr>
        <w:t>ָ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ה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3F7165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איוב </w:t>
      </w:r>
      <w:proofErr w:type="spellStart"/>
      <w:r w:rsidR="003F7165">
        <w:rPr>
          <w:rFonts w:ascii="Times New Roman" w:hAnsi="Times New Roman" w:cs="Times New Roman" w:hint="cs"/>
          <w:color w:val="0070C0"/>
          <w:sz w:val="24"/>
          <w:szCs w:val="24"/>
          <w:rtl/>
        </w:rPr>
        <w:t>מא:יד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862DA" w:rsidRPr="00C862D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והטעם מרוב הלחלוחית שיש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באויר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ארצו ימי הזקנה יהיו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F40E9C">
        <w:rPr>
          <w:rFonts w:ascii="Times New Roman" w:hAnsi="Times New Roman" w:cs="Times New Roman" w:hint="cs"/>
          <w:sz w:val="24"/>
          <w:szCs w:val="24"/>
          <w:rtl/>
        </w:rPr>
        <w:t>כ</w:t>
      </w:r>
      <w:r w:rsidR="00F40E9C" w:rsidRPr="00FB1DA6">
        <w:rPr>
          <w:rFonts w:ascii="Times New Roman" w:hAnsi="Times New Roman" w:cs="Times New Roman"/>
          <w:sz w:val="24"/>
          <w:szCs w:val="24"/>
          <w:rtl/>
        </w:rPr>
        <w:t xml:space="preserve">ימי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הבחרות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548A0EB" w14:textId="7E2ABAB4" w:rsidR="00CC79EE" w:rsidRDefault="00CC79EE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84999C1" w14:textId="1A6A6CE1" w:rsidR="00665469" w:rsidRDefault="00665469" w:rsidP="00091AD7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33:26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אֵ֥ין כָּאֵ֖ל יְשֻׁר֑וּן רֹכֵ֤ב שָׁמַ֨יִם֙ בְּעֶזְרֶ֔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ךָ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וּבְגַֽאֲוָת֖וֹ שְׁחָקִֽים׃</w:t>
      </w:r>
    </w:p>
    <w:p w14:paraId="7FDFAF4D" w14:textId="5844ECF3" w:rsidR="00F87D07" w:rsidRDefault="00F87D07" w:rsidP="00F87D0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33:27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מְעֹנָה֙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אֱלֹ֣הֵי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קֶ֔דֶם וּמִתַּ֖חַת זְרֹעֹ֣ת עוֹלָ֑ם וַיְגָ֧רֶשׁ מִפָּנֶ֛יךָ אוֹיֵ֖ב וַיֹּ֥אמֶר הַשְׁמֵֽד׃</w:t>
      </w:r>
    </w:p>
    <w:p w14:paraId="2E524D29" w14:textId="07468444" w:rsidR="00CC79EE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C862DA">
        <w:rPr>
          <w:rFonts w:ascii="Times New Roman" w:hAnsi="Times New Roman" w:cs="Times New Roman" w:hint="cs"/>
          <w:color w:val="FF0000"/>
          <w:sz w:val="24"/>
          <w:szCs w:val="24"/>
          <w:rtl/>
        </w:rPr>
        <w:t>26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אין כאל ישרון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 והכ"ף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בקמ"ץ</w:t>
      </w:r>
      <w:proofErr w:type="spellEnd"/>
      <w:r w:rsidR="00F40E9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צריך להיות </w:t>
      </w:r>
      <w:r w:rsidR="005A3C0F" w:rsidRPr="003F7165">
        <w:rPr>
          <w:rFonts w:ascii="Times New Roman" w:hAnsi="Times New Roman" w:cs="Times New Roman"/>
          <w:color w:val="FFC000"/>
          <w:sz w:val="24"/>
          <w:szCs w:val="24"/>
          <w:rtl/>
        </w:rPr>
        <w:t>ישרון</w:t>
      </w:r>
      <w:r w:rsidR="00CC79EE" w:rsidRPr="003F71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חסר הקריאה</w:t>
      </w:r>
      <w:r w:rsidR="00944EB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</w:t>
      </w:r>
      <w:r w:rsidR="00C862D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C862DA">
        <w:rPr>
          <w:rFonts w:ascii="Times New Roman" w:hAnsi="Times New Roman" w:cs="Times New Roman"/>
          <w:color w:val="FFC000"/>
          <w:sz w:val="24"/>
          <w:szCs w:val="24"/>
          <w:rtl/>
        </w:rPr>
        <w:t>בעזרך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494577D" w14:textId="3532A81A" w:rsidR="00CC79EE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C862DA">
        <w:rPr>
          <w:rFonts w:ascii="Times New Roman" w:hAnsi="Times New Roman" w:cs="Times New Roman" w:hint="cs"/>
          <w:color w:val="FF0000"/>
          <w:sz w:val="24"/>
          <w:szCs w:val="24"/>
          <w:rtl/>
        </w:rPr>
        <w:t>26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רוכב שמים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 וברך את ישראל </w:t>
      </w:r>
      <w:proofErr w:type="spellStart"/>
      <w:r w:rsidR="005A3C0F" w:rsidRPr="00FD14D7">
        <w:rPr>
          <w:rFonts w:ascii="Times New Roman" w:hAnsi="Times New Roman" w:cs="Times New Roman"/>
          <w:sz w:val="24"/>
          <w:szCs w:val="24"/>
          <w:rtl/>
        </w:rPr>
        <w:t>בנצחון</w:t>
      </w:r>
      <w:proofErr w:type="spellEnd"/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האויב ובשפוע הטובה</w:t>
      </w:r>
      <w:r w:rsidR="00FE0E40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לבאר הואיל וסבותיהם על ידי האדון האמתי</w:t>
      </w:r>
      <w:r w:rsidR="00536AD6">
        <w:rPr>
          <w:rFonts w:ascii="Times New Roman" w:hAnsi="Times New Roman" w:cs="Times New Roman" w:hint="cs"/>
          <w:sz w:val="24"/>
          <w:szCs w:val="24"/>
          <w:rtl/>
        </w:rPr>
        <w:t>,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והוא המשגיח בך ומנהיג אותך באיזה צד שירצה יעשה</w:t>
      </w:r>
      <w:r w:rsidR="00536AD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ואחרי שכל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האומות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יש לכל אחד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כח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עליוני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שש</w:t>
      </w:r>
      <w:r w:rsidR="00536AD6">
        <w:rPr>
          <w:rFonts w:ascii="Times New Roman" w:hAnsi="Times New Roman" w:cs="Times New Roman" w:hint="cs"/>
          <w:sz w:val="24"/>
          <w:szCs w:val="24"/>
          <w:rtl/>
        </w:rPr>
        <w:t>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מר אותו ומעמיד</w:t>
      </w:r>
      <w:r w:rsidR="00F40E9C">
        <w:rPr>
          <w:rFonts w:ascii="Times New Roman" w:hAnsi="Times New Roman" w:cs="Times New Roman" w:hint="cs"/>
          <w:sz w:val="24"/>
          <w:szCs w:val="24"/>
          <w:rtl/>
        </w:rPr>
        <w:t>ו,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וזו היא המערכת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F40E9C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עליונה</w:t>
      </w:r>
      <w:r w:rsidR="00F40E9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והש"י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ה</w:t>
      </w:r>
      <w:r w:rsidR="005A3C0F" w:rsidRPr="003F7165">
        <w:rPr>
          <w:rFonts w:ascii="Times New Roman" w:hAnsi="Times New Roman" w:cs="Times New Roman"/>
          <w:color w:val="FFC000"/>
          <w:sz w:val="24"/>
          <w:szCs w:val="24"/>
          <w:rtl/>
        </w:rPr>
        <w:t>רוכב שמים</w:t>
      </w:r>
      <w:r w:rsidR="00C862D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הנה הסוס טפל לרוכב</w:t>
      </w:r>
      <w:r w:rsidR="0086143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ובידו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יש לעזור ולהכשיל</w:t>
      </w:r>
      <w:r w:rsidR="00C862DA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והטעם אחרי שהוא </w:t>
      </w:r>
      <w:r w:rsidR="005A3C0F" w:rsidRPr="003F71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רוכב שמים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והוא </w:t>
      </w:r>
      <w:r w:rsidR="005A3C0F" w:rsidRPr="003F7165">
        <w:rPr>
          <w:rFonts w:ascii="Times New Roman" w:hAnsi="Times New Roman" w:cs="Times New Roman"/>
          <w:color w:val="FFC000"/>
          <w:sz w:val="24"/>
          <w:szCs w:val="24"/>
          <w:rtl/>
        </w:rPr>
        <w:t>בעזרך</w:t>
      </w:r>
      <w:r w:rsidR="00F40E9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בו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תוכל לנצח כל הקמים עליך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14AA819" w14:textId="5268B67D" w:rsidR="00EE3766" w:rsidRDefault="00F87D07" w:rsidP="00F87D0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861433"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="00756840">
        <w:rPr>
          <w:rFonts w:ascii="Times New Roman" w:hAnsi="Times New Roman" w:cs="Times New Roman" w:hint="cs"/>
          <w:color w:val="FF0000"/>
          <w:sz w:val="24"/>
          <w:szCs w:val="24"/>
          <w:rtl/>
        </w:rPr>
        <w:t>33</w:t>
      </w:r>
      <w:r w:rsidR="00F40E9C">
        <w:rPr>
          <w:rFonts w:ascii="Times New Roman" w:hAnsi="Times New Roman" w:cs="Times New Roman" w:hint="cs"/>
          <w:color w:val="FF0000"/>
          <w:sz w:val="24"/>
          <w:szCs w:val="24"/>
          <w:rtl/>
        </w:rPr>
        <w:t>:</w:t>
      </w:r>
      <w:r w:rsidR="00C862DA">
        <w:rPr>
          <w:rFonts w:ascii="Times New Roman" w:hAnsi="Times New Roman" w:cs="Times New Roman" w:hint="cs"/>
          <w:color w:val="FF0000"/>
          <w:sz w:val="24"/>
          <w:szCs w:val="24"/>
          <w:rtl/>
        </w:rPr>
        <w:t>26</w:t>
      </w:r>
      <w:r w:rsidR="00756840" w:rsidRPr="00F40E9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F40E9C" w:rsidRPr="00FD14D7">
        <w:rPr>
          <w:rFonts w:ascii="Times New Roman" w:hAnsi="Times New Roman" w:cs="Times New Roman" w:hint="cs"/>
          <w:color w:val="FF0000"/>
          <w:sz w:val="24"/>
          <w:szCs w:val="24"/>
          <w:rtl/>
        </w:rPr>
        <w:t>ו</w:t>
      </w:r>
      <w:r w:rsidR="00F40E9C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בגאותו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שחקים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אלו האדים העולים</w:t>
      </w:r>
      <w:r w:rsidR="00CC79EE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שמסבתם המטר</w:t>
      </w:r>
      <w:r w:rsidR="00C862D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וכתוב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אשר </w:t>
      </w:r>
      <w:proofErr w:type="spellStart"/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יזלו</w:t>
      </w:r>
      <w:proofErr w:type="spellEnd"/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שחקים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(איוב </w:t>
      </w:r>
      <w:proofErr w:type="spellStart"/>
      <w:proofErr w:type="gram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לו</w:t>
      </w:r>
      <w:r w:rsidR="0086143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כח</w:t>
      </w:r>
      <w:proofErr w:type="spellEnd"/>
      <w:proofErr w:type="gram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862DA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C862DA">
        <w:rPr>
          <w:rFonts w:ascii="Times New Roman" w:hAnsi="Times New Roman" w:cs="Times New Roman"/>
          <w:color w:val="FFC000"/>
          <w:sz w:val="24"/>
          <w:szCs w:val="24"/>
          <w:rtl/>
        </w:rPr>
        <w:t>ושחקים ירעפו</w:t>
      </w:r>
      <w:r w:rsidR="00EE3766" w:rsidRPr="00C862DA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C862DA">
        <w:rPr>
          <w:rFonts w:ascii="Times New Roman" w:hAnsi="Times New Roman" w:cs="Times New Roman"/>
          <w:color w:val="FFC000"/>
          <w:sz w:val="24"/>
          <w:szCs w:val="24"/>
          <w:rtl/>
        </w:rPr>
        <w:t>טל</w:t>
      </w:r>
      <w:r w:rsidR="00EB5EB5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EB5EB5" w:rsidRPr="003F716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(משלי </w:t>
      </w:r>
      <w:proofErr w:type="spellStart"/>
      <w:r w:rsidR="00EB5EB5" w:rsidRPr="003F7165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ג</w:t>
      </w:r>
      <w:r w:rsidR="00861433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EB5EB5" w:rsidRPr="003F7165">
        <w:rPr>
          <w:rFonts w:ascii="Times New Roman" w:hAnsi="Times New Roman" w:cs="Times New Roman" w:hint="eastAsia"/>
          <w:color w:val="0070C0"/>
          <w:sz w:val="24"/>
          <w:szCs w:val="24"/>
          <w:rtl/>
        </w:rPr>
        <w:t>כ</w:t>
      </w:r>
      <w:proofErr w:type="spellEnd"/>
      <w:r w:rsidR="00EB5EB5" w:rsidRPr="003F7165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862DA" w:rsidRPr="00EB6396">
        <w:rPr>
          <w:rFonts w:ascii="Times New Roman" w:hAnsi="Times New Roman" w:cs="Times New Roman"/>
          <w:sz w:val="24"/>
          <w:szCs w:val="24"/>
          <w:rtl/>
        </w:rPr>
        <w:t>.</w:t>
      </w:r>
      <w:r w:rsidR="005A3C0F" w:rsidRPr="003F7165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ויחסם על ידי גאות מפני שהאדים הם על ידי המשכת המא</w:t>
      </w:r>
      <w:r w:rsidR="00F40E9C">
        <w:rPr>
          <w:rFonts w:ascii="Times New Roman" w:hAnsi="Times New Roman" w:cs="Times New Roman" w:hint="cs"/>
          <w:sz w:val="24"/>
          <w:szCs w:val="24"/>
          <w:rtl/>
        </w:rPr>
        <w:t>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רות</w:t>
      </w:r>
      <w:r w:rsidR="00EB6396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והואיל וכל אלו הסבות הם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בכחו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וברצונו והוא המעון שלנו</w:t>
      </w:r>
      <w:r w:rsidR="00C862D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כאמרו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ה'</w:t>
      </w:r>
      <w:r w:rsidR="00EE3766" w:rsidRPr="0073699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מעון אתה היית לנו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(תהלים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צ</w:t>
      </w:r>
      <w:r w:rsidR="009059AF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א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862DA" w:rsidRPr="00C862D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אמר </w:t>
      </w:r>
      <w:r w:rsidR="005A3C0F" w:rsidRPr="00C862DA">
        <w:rPr>
          <w:rFonts w:ascii="Times New Roman" w:hAnsi="Times New Roman" w:cs="Times New Roman"/>
          <w:color w:val="FFC000"/>
          <w:sz w:val="24"/>
          <w:szCs w:val="24"/>
          <w:rtl/>
        </w:rPr>
        <w:t>מעונה</w:t>
      </w:r>
      <w:r w:rsidR="00C60C94" w:rsidRPr="00C862D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כאלו אמר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המעון שלנו הוא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אלהי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שמי קדם</w:t>
      </w:r>
      <w:r w:rsidR="00C862D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ר"ל המערכת העליונה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81FB034" w14:textId="2BB04EDB" w:rsidR="00EE376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C862DA">
        <w:rPr>
          <w:rFonts w:ascii="Times New Roman" w:hAnsi="Times New Roman" w:cs="Times New Roman" w:hint="cs"/>
          <w:color w:val="FF0000"/>
          <w:sz w:val="24"/>
          <w:szCs w:val="24"/>
          <w:rtl/>
        </w:rPr>
        <w:t>27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ומתחת זרועות</w:t>
      </w:r>
      <w:r w:rsidR="00EE3766" w:rsidRPr="007A2DD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עולם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ונמצאי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מטה תלויים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בכחות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העליונות</w:t>
      </w:r>
      <w:r w:rsidR="00F40E9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862DA">
        <w:rPr>
          <w:rFonts w:ascii="Times New Roman" w:hAnsi="Times New Roman" w:cs="Times New Roman"/>
          <w:color w:val="FFC000"/>
          <w:sz w:val="24"/>
          <w:szCs w:val="24"/>
          <w:rtl/>
        </w:rPr>
        <w:t>ויגרש</w:t>
      </w:r>
      <w:r w:rsidR="00EE3766" w:rsidRPr="00C862DA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C862DA">
        <w:rPr>
          <w:rFonts w:ascii="Times New Roman" w:hAnsi="Times New Roman" w:cs="Times New Roman"/>
          <w:color w:val="FFC000"/>
          <w:sz w:val="24"/>
          <w:szCs w:val="24"/>
          <w:rtl/>
        </w:rPr>
        <w:t>מפניך אויב</w:t>
      </w:r>
      <w:r w:rsidR="00C60C94" w:rsidRPr="00C862D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796C90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ולא א</w:t>
      </w:r>
      <w:r w:rsidR="00796C90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796C90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>ית</w:t>
      </w:r>
      <w:r w:rsidR="00796C90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796C90" w:rsidRPr="00AD1765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י די </w:t>
      </w:r>
      <w:r w:rsidR="00796C90">
        <w:rPr>
          <w:rFonts w:ascii="Times New Roman" w:hAnsi="Times New Roman" w:cs="Times New Roman" w:hint="cs"/>
          <w:color w:val="FFC000"/>
          <w:sz w:val="24"/>
          <w:szCs w:val="24"/>
          <w:rtl/>
        </w:rPr>
        <w:t>יְ</w:t>
      </w:r>
      <w:r w:rsidR="00796C90" w:rsidRPr="00777A94">
        <w:rPr>
          <w:rFonts w:ascii="Times New Roman" w:hAnsi="Times New Roman" w:cs="Times New Roman"/>
          <w:color w:val="FFC000"/>
          <w:sz w:val="24"/>
          <w:szCs w:val="24"/>
          <w:rtl/>
        </w:rPr>
        <w:t>מ</w:t>
      </w:r>
      <w:r w:rsidR="00796C90" w:rsidRPr="00777A94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796C90" w:rsidRPr="00777A94">
        <w:rPr>
          <w:rFonts w:ascii="Times New Roman" w:hAnsi="Times New Roman" w:cs="Times New Roman"/>
          <w:color w:val="FFC000"/>
          <w:sz w:val="24"/>
          <w:szCs w:val="24"/>
          <w:rtl/>
        </w:rPr>
        <w:t>ח</w:t>
      </w:r>
      <w:r w:rsidR="00796C90" w:rsidRPr="00777A94">
        <w:rPr>
          <w:rFonts w:ascii="Times New Roman" w:hAnsi="Times New Roman" w:cs="Times New Roman" w:hint="cs"/>
          <w:color w:val="FFC000"/>
          <w:sz w:val="24"/>
          <w:szCs w:val="24"/>
          <w:rtl/>
        </w:rPr>
        <w:t>ֵ</w:t>
      </w:r>
      <w:r w:rsidR="00796C90" w:rsidRPr="00777A94">
        <w:rPr>
          <w:rFonts w:ascii="Times New Roman" w:hAnsi="Times New Roman" w:cs="Times New Roman"/>
          <w:color w:val="FFC000"/>
          <w:sz w:val="24"/>
          <w:szCs w:val="24"/>
          <w:rtl/>
        </w:rPr>
        <w:t>א ב</w:t>
      </w:r>
      <w:r w:rsidR="00796C90" w:rsidRPr="00777A94">
        <w:rPr>
          <w:rFonts w:ascii="Times New Roman" w:hAnsi="Times New Roman" w:cs="Times New Roman" w:hint="cs"/>
          <w:color w:val="FFC000"/>
          <w:sz w:val="24"/>
          <w:szCs w:val="24"/>
          <w:rtl/>
        </w:rPr>
        <w:t>ִ</w:t>
      </w:r>
      <w:r w:rsidR="00796C90" w:rsidRPr="00777A94">
        <w:rPr>
          <w:rFonts w:ascii="Times New Roman" w:hAnsi="Times New Roman" w:cs="Times New Roman"/>
          <w:color w:val="FFC000"/>
          <w:sz w:val="24"/>
          <w:szCs w:val="24"/>
          <w:rtl/>
        </w:rPr>
        <w:t>יד</w:t>
      </w:r>
      <w:r w:rsidR="00796C90" w:rsidRPr="00777A94">
        <w:rPr>
          <w:rFonts w:ascii="Times New Roman" w:hAnsi="Times New Roman" w:cs="Times New Roman" w:hint="cs"/>
          <w:color w:val="FFC000"/>
          <w:sz w:val="24"/>
          <w:szCs w:val="24"/>
          <w:rtl/>
        </w:rPr>
        <w:t>ֵ</w:t>
      </w:r>
      <w:r w:rsidR="00796C90" w:rsidRPr="00777A94">
        <w:rPr>
          <w:rFonts w:ascii="Times New Roman" w:hAnsi="Times New Roman" w:cs="Times New Roman"/>
          <w:color w:val="FFC000"/>
          <w:sz w:val="24"/>
          <w:szCs w:val="24"/>
          <w:rtl/>
        </w:rPr>
        <w:t>ה</w:t>
      </w:r>
      <w:r w:rsidR="00796C90" w:rsidRPr="00777A94">
        <w:rPr>
          <w:rFonts w:ascii="Times New Roman" w:hAnsi="Times New Roman" w:cs="Times New Roman" w:hint="cs"/>
          <w:color w:val="FFC000"/>
          <w:sz w:val="24"/>
          <w:szCs w:val="24"/>
          <w:rtl/>
        </w:rPr>
        <w:t>ּ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(דניאל </w:t>
      </w:r>
      <w:proofErr w:type="spellStart"/>
      <w:r w:rsidR="00F23B9C">
        <w:rPr>
          <w:rFonts w:ascii="Times New Roman" w:hAnsi="Times New Roman" w:cs="Times New Roman" w:hint="cs"/>
          <w:color w:val="0070C0"/>
          <w:sz w:val="24"/>
          <w:szCs w:val="24"/>
          <w:rtl/>
        </w:rPr>
        <w:t>ד</w:t>
      </w:r>
      <w:r w:rsidR="00796C90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CA883DD" w14:textId="77777777" w:rsidR="00EE376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C862DA">
        <w:rPr>
          <w:rFonts w:ascii="Times New Roman" w:hAnsi="Times New Roman" w:cs="Times New Roman" w:hint="cs"/>
          <w:color w:val="FF0000"/>
          <w:sz w:val="24"/>
          <w:szCs w:val="24"/>
          <w:rtl/>
        </w:rPr>
        <w:t>27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ויאמר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השמד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זהו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נצחון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האויב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7D7A992" w14:textId="506B377A" w:rsidR="00EE3766" w:rsidRDefault="00EE3766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C3C2AF2" w14:textId="4E6506C7" w:rsidR="00665469" w:rsidRDefault="00665469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33:28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וַיִּשְׁכֹּן֩ יִשְׂרָאֵ֨ל בֶּ֤טַח בָּדָד֙ עֵ֣ין יַֽעֲקֹ֔ב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אֶל־אֶ֖רֶץ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דָּגָ֣ן וְתִיר֑וֹשׁ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אַף־שָׁמָ֖יו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יַ֥עַרְפו</w:t>
      </w:r>
      <w:r w:rsidRPr="00464166">
        <w:rPr>
          <w:rFonts w:asciiTheme="majorBidi" w:hAnsiTheme="majorBidi" w:cs="Times New Roman" w:hint="eastAsia"/>
          <w:b/>
          <w:bCs/>
          <w:sz w:val="24"/>
          <w:szCs w:val="24"/>
          <w:rtl/>
        </w:rPr>
        <w:t>ּ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טָֽל׃</w:t>
      </w:r>
    </w:p>
    <w:p w14:paraId="579142A5" w14:textId="77777777" w:rsidR="00EE376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C862DA">
        <w:rPr>
          <w:rFonts w:ascii="Times New Roman" w:hAnsi="Times New Roman" w:cs="Times New Roman" w:hint="cs"/>
          <w:color w:val="FF0000"/>
          <w:sz w:val="24"/>
          <w:szCs w:val="24"/>
          <w:rtl/>
        </w:rPr>
        <w:t>28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862DA">
        <w:rPr>
          <w:rFonts w:ascii="Times New Roman" w:hAnsi="Times New Roman" w:cs="Times New Roman"/>
          <w:color w:val="FF0000"/>
          <w:sz w:val="24"/>
          <w:szCs w:val="24"/>
          <w:rtl/>
        </w:rPr>
        <w:t>וישכון</w:t>
      </w:r>
      <w:r w:rsidR="00C862DA" w:rsidRPr="00C862DA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C862DA">
        <w:rPr>
          <w:rFonts w:ascii="Times New Roman" w:hAnsi="Times New Roman" w:cs="Times New Roman"/>
          <w:color w:val="FF0000"/>
          <w:sz w:val="24"/>
          <w:szCs w:val="24"/>
          <w:rtl/>
        </w:rPr>
        <w:t>ישראל</w:t>
      </w:r>
      <w:r w:rsidR="00C60C94" w:rsidRPr="00C862DA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החל לבאר בשפוע הטובה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8CE9ECD" w14:textId="3DCD0FEA" w:rsidR="00EE376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33:</w:t>
      </w:r>
      <w:r w:rsidR="00C862DA">
        <w:rPr>
          <w:rFonts w:ascii="Times New Roman" w:hAnsi="Times New Roman" w:cs="Times New Roman" w:hint="cs"/>
          <w:color w:val="FF0000"/>
          <w:sz w:val="24"/>
          <w:szCs w:val="24"/>
          <w:rtl/>
        </w:rPr>
        <w:t>28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בטח</w:t>
      </w:r>
      <w:r w:rsidR="00EE3766" w:rsidRPr="007A2DD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בדד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אע"פ שהם לבדם מיוחדים</w:t>
      </w:r>
      <w:r w:rsidR="00305E3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ואינם מתערבים עם אומה אחרת</w:t>
      </w:r>
      <w:r w:rsidR="00F40E9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יושבים בטח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09CC177A" w14:textId="00956BD7" w:rsidR="00EE376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C862DA">
        <w:rPr>
          <w:rFonts w:ascii="Times New Roman" w:hAnsi="Times New Roman" w:cs="Times New Roman" w:hint="cs"/>
          <w:color w:val="FF0000"/>
          <w:sz w:val="24"/>
          <w:szCs w:val="24"/>
          <w:rtl/>
        </w:rPr>
        <w:t>28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F40E9C" w:rsidRPr="00FD14D7">
        <w:rPr>
          <w:rFonts w:ascii="Times New Roman" w:hAnsi="Times New Roman" w:cs="Times New Roman" w:hint="cs"/>
          <w:color w:val="FF0000"/>
          <w:sz w:val="24"/>
          <w:szCs w:val="24"/>
          <w:rtl/>
        </w:rPr>
        <w:t>ע</w:t>
      </w:r>
      <w:r w:rsidR="00F40E9C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ין </w:t>
      </w:r>
      <w:r w:rsidR="005A3C0F" w:rsidRPr="00FD14D7">
        <w:rPr>
          <w:rFonts w:ascii="Times New Roman" w:hAnsi="Times New Roman" w:cs="Times New Roman"/>
          <w:color w:val="FF0000"/>
          <w:sz w:val="24"/>
          <w:szCs w:val="24"/>
          <w:rtl/>
        </w:rPr>
        <w:t>יעקב</w:t>
      </w:r>
      <w:r w:rsidR="005A3C0F" w:rsidRPr="00F40E9C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C45E03" w:rsidRPr="00F40E9C">
        <w:rPr>
          <w:rFonts w:ascii="Times New Roman" w:hAnsi="Times New Roman" w:cs="Times New Roman"/>
          <w:sz w:val="24"/>
          <w:szCs w:val="24"/>
          <w:rtl/>
        </w:rPr>
        <w:t>-</w:t>
      </w:r>
      <w:r w:rsidR="00C45E0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הטעם זרע יעקב לבדם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7B38D18" w14:textId="787902C7" w:rsidR="00EE376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C862DA">
        <w:rPr>
          <w:rFonts w:ascii="Times New Roman" w:hAnsi="Times New Roman" w:cs="Times New Roman" w:hint="cs"/>
          <w:color w:val="FF0000"/>
          <w:sz w:val="24"/>
          <w:szCs w:val="24"/>
          <w:rtl/>
        </w:rPr>
        <w:t>28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אל ארץ דגן ותירוש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בתת הסבה שהוא על פי רשות הרוכב</w:t>
      </w:r>
      <w:r w:rsidR="00D5111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וזהו </w:t>
      </w:r>
      <w:r w:rsidR="005A3C0F" w:rsidRPr="00C862DA">
        <w:rPr>
          <w:rFonts w:ascii="Times New Roman" w:hAnsi="Times New Roman" w:cs="Times New Roman"/>
          <w:color w:val="FFC000"/>
          <w:sz w:val="24"/>
          <w:szCs w:val="24"/>
          <w:rtl/>
        </w:rPr>
        <w:t>אף שמיו יערפו טל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5E387DB3" w14:textId="09EBA497" w:rsidR="00EE3766" w:rsidRDefault="00EE3766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015E03E" w14:textId="62563E23" w:rsidR="00665469" w:rsidRDefault="00665469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33:29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אַשְׁרֶ֨יךָ יִשְׂרָאֵ֜ל מִ֣י כָמ֗וֹךָ עַ֚ם נוֹשַׁ֣ע בַּֽיהוָ֔ה מָגֵ֣ן עֶזְרֶ֔ךָ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וַֽאֲשֶׁר־חֶ֖רֶב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גַּֽאֲוָתֶ֑ךָ וְיִכָּֽחֲשׁ֤וּ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אֹֽיְבֶ֨יך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ָ֙ לָ֔ךְ וְאַתָּ֖ה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עַל־בָּֽמוֹתֵ֥ימו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ֹ תִדְרֹֽךְ׃</w:t>
      </w:r>
    </w:p>
    <w:p w14:paraId="511E1DD4" w14:textId="77777777" w:rsidR="004867F5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C862DA">
        <w:rPr>
          <w:rFonts w:ascii="Times New Roman" w:hAnsi="Times New Roman" w:cs="Times New Roman" w:hint="cs"/>
          <w:color w:val="FF0000"/>
          <w:sz w:val="24"/>
          <w:szCs w:val="24"/>
          <w:rtl/>
        </w:rPr>
        <w:t>29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אשריך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מלת אשור לחי משכיל</w:t>
      </w:r>
      <w:r w:rsidR="00C862DA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וטעם</w:t>
      </w:r>
      <w:r w:rsidRPr="00C862DA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C862DA">
        <w:rPr>
          <w:rFonts w:ascii="Times New Roman" w:hAnsi="Times New Roman" w:cs="Times New Roman"/>
          <w:color w:val="FFC000"/>
          <w:sz w:val="24"/>
          <w:szCs w:val="24"/>
          <w:rtl/>
        </w:rPr>
        <w:t>אשריך</w:t>
      </w:r>
      <w:r w:rsidR="00C60C94" w:rsidRPr="00C862DA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C60C94">
        <w:rPr>
          <w:rFonts w:ascii="Times New Roman" w:hAnsi="Times New Roman" w:cs="Times New Roman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אשרי אנשי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ארץ ישראל</w:t>
      </w:r>
      <w:r w:rsidR="004867F5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83B2DC5" w14:textId="158958BE" w:rsidR="00EE3766" w:rsidRDefault="005A3C0F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ותבוא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ברבוי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ברוב האשורים</w:t>
      </w:r>
      <w:r w:rsidR="00E6449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ובצירוף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הכנוי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תבוא ליחיד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>פעמים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BBD914D" w14:textId="169F97FB" w:rsidR="00EE376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C862DA">
        <w:rPr>
          <w:rFonts w:ascii="Times New Roman" w:hAnsi="Times New Roman" w:cs="Times New Roman" w:hint="cs"/>
          <w:color w:val="FF0000"/>
          <w:sz w:val="24"/>
          <w:szCs w:val="24"/>
          <w:rtl/>
        </w:rPr>
        <w:t>29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מי כמוך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הואיל ואתה סגולת האדון האמתי</w:t>
      </w:r>
      <w:r w:rsidR="003901A4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אשר כל הנמצא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תלוי ברשותו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B89D9A7" w14:textId="558EAAD1" w:rsidR="00EE376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C862DA">
        <w:rPr>
          <w:rFonts w:ascii="Times New Roman" w:hAnsi="Times New Roman" w:cs="Times New Roman" w:hint="cs"/>
          <w:color w:val="FF0000"/>
          <w:sz w:val="24"/>
          <w:szCs w:val="24"/>
          <w:rtl/>
        </w:rPr>
        <w:t>29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עם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נושע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E64491">
        <w:rPr>
          <w:rFonts w:ascii="Times New Roman" w:hAnsi="Times New Roman" w:cs="Times New Roman" w:hint="cs"/>
          <w:sz w:val="24"/>
          <w:szCs w:val="24"/>
          <w:rtl/>
        </w:rPr>
        <w:t>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פתוח</w:t>
      </w:r>
      <w:r w:rsidR="00E6449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 עבר</w:t>
      </w:r>
      <w:r w:rsidR="007A796F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שכבר ישועתו יצאה לידי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פועל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E8DFC32" w14:textId="77777777" w:rsidR="00EE376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C862DA">
        <w:rPr>
          <w:rFonts w:ascii="Times New Roman" w:hAnsi="Times New Roman" w:cs="Times New Roman" w:hint="cs"/>
          <w:color w:val="FF0000"/>
          <w:sz w:val="24"/>
          <w:szCs w:val="24"/>
          <w:rtl/>
        </w:rPr>
        <w:t>29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מגן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עזרך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שתנצל מתגרת האויב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D972E8C" w14:textId="77777777" w:rsidR="00EE376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C862DA">
        <w:rPr>
          <w:rFonts w:ascii="Times New Roman" w:hAnsi="Times New Roman" w:cs="Times New Roman" w:hint="cs"/>
          <w:color w:val="FF0000"/>
          <w:sz w:val="24"/>
          <w:szCs w:val="24"/>
          <w:rtl/>
        </w:rPr>
        <w:t>29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ואשר חרב גאותך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שבו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תנצח לכל הקמים עליך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96CE5EE" w14:textId="059E1AE3" w:rsidR="00EE376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C862DA">
        <w:rPr>
          <w:rFonts w:ascii="Times New Roman" w:hAnsi="Times New Roman" w:cs="Times New Roman" w:hint="cs"/>
          <w:color w:val="FF0000"/>
          <w:sz w:val="24"/>
          <w:szCs w:val="24"/>
          <w:rtl/>
        </w:rPr>
        <w:t>29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ויכחשו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שיהיו נסוגים אחור</w:t>
      </w:r>
      <w:r w:rsidR="0024572D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מטעם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כחש מעשה</w:t>
      </w:r>
      <w:r w:rsidR="00EE3766" w:rsidRPr="0073699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זית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(חבקוק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ג</w:t>
      </w:r>
      <w:r w:rsidR="0082130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יז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862DA" w:rsidRPr="00C862D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שאע"פ שהם חזקים ממך</w:t>
      </w:r>
      <w:r w:rsidR="008160E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מגבורתם יהיו בושים</w:t>
      </w:r>
      <w:r w:rsidR="009336CE">
        <w:rPr>
          <w:rFonts w:ascii="Times New Roman" w:hAnsi="Times New Roman" w:cs="Times New Roman" w:hint="cs"/>
          <w:sz w:val="24"/>
          <w:szCs w:val="24"/>
          <w:rtl/>
        </w:rPr>
        <w:t xml:space="preserve"> (ע״פ יחזקאל </w:t>
      </w:r>
      <w:proofErr w:type="spellStart"/>
      <w:r w:rsidR="009336CE">
        <w:rPr>
          <w:rFonts w:ascii="Times New Roman" w:hAnsi="Times New Roman" w:cs="Times New Roman" w:hint="cs"/>
          <w:sz w:val="24"/>
          <w:szCs w:val="24"/>
          <w:rtl/>
        </w:rPr>
        <w:t>לב:ל</w:t>
      </w:r>
      <w:proofErr w:type="spellEnd"/>
      <w:r w:rsidR="009336CE">
        <w:rPr>
          <w:rFonts w:ascii="Times New Roman" w:hAnsi="Times New Roman" w:cs="Times New Roman" w:hint="cs"/>
          <w:sz w:val="24"/>
          <w:szCs w:val="24"/>
          <w:rtl/>
        </w:rPr>
        <w:t>)</w:t>
      </w:r>
      <w:r w:rsidR="008160E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וזהו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כחישותם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AC993DB" w14:textId="600E0F6D" w:rsidR="0065648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C862DA">
        <w:rPr>
          <w:rFonts w:ascii="Times New Roman" w:hAnsi="Times New Roman" w:cs="Times New Roman" w:hint="cs"/>
          <w:color w:val="FF0000"/>
          <w:sz w:val="24"/>
          <w:szCs w:val="24"/>
          <w:rtl/>
        </w:rPr>
        <w:t>29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ואתה על </w:t>
      </w:r>
      <w:proofErr w:type="spellStart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במותימו</w:t>
      </w:r>
      <w:proofErr w:type="spellEnd"/>
      <w:r w:rsidR="0082130B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תדרוך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בשביל נחלת הארץ</w:t>
      </w:r>
      <w:r w:rsidR="00E6449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והטעם </w:t>
      </w:r>
      <w:commentRangeStart w:id="19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בשביל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commentRangeEnd w:id="19"/>
      <w:r w:rsidR="00FC4639">
        <w:rPr>
          <w:rStyle w:val="CommentReference"/>
        </w:rPr>
        <w:commentReference w:id="19"/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נכבדי הארץ</w:t>
      </w:r>
      <w:r w:rsidR="00C862DA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E6449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4F77C67D" w14:textId="6B2B44A7" w:rsidR="00EE3766" w:rsidRDefault="005A3C0F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82130B">
        <w:rPr>
          <w:rFonts w:ascii="Times New Roman" w:hAnsi="Times New Roman" w:cs="Times New Roman"/>
          <w:sz w:val="24"/>
          <w:szCs w:val="24"/>
          <w:rtl/>
        </w:rPr>
        <w:t>ועקר ה</w:t>
      </w:r>
      <w:r w:rsidR="00EE3766" w:rsidRPr="0082130B">
        <w:rPr>
          <w:rFonts w:ascii="Times New Roman" w:hAnsi="Times New Roman" w:cs="Times New Roman"/>
          <w:sz w:val="24"/>
          <w:szCs w:val="24"/>
          <w:rtl/>
        </w:rPr>
        <w:t>מלה מפעלי העי"ן</w:t>
      </w:r>
      <w:r w:rsidR="00EE3766">
        <w:rPr>
          <w:rFonts w:ascii="Times New Roman" w:hAnsi="Times New Roman" w:cs="Times New Roman"/>
          <w:sz w:val="24"/>
          <w:szCs w:val="24"/>
          <w:rtl/>
        </w:rPr>
        <w:t xml:space="preserve"> הואיל ולא נשתנה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בצירוף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הכנוי</w:t>
      </w:r>
      <w:proofErr w:type="spellEnd"/>
      <w:r w:rsidR="00656486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ואמת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שרבוי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הנקבות יבוא בצירוף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הכנוי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בשני סימני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רבוי</w:t>
      </w:r>
      <w:proofErr w:type="spellEnd"/>
      <w:r w:rsidR="00E6449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אך בסמוך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ברבוי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הנקבות לבד</w:t>
      </w:r>
      <w:r w:rsidR="00E64491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ומזה בא שני סימני ריבוי</w:t>
      </w:r>
      <w:r w:rsidR="00E6449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על ב</w:t>
      </w:r>
      <w:r w:rsidR="0082130B">
        <w:rPr>
          <w:rFonts w:ascii="Times New Roman" w:hAnsi="Times New Roman" w:cs="Times New Roman" w:hint="cs"/>
          <w:color w:val="FFC000"/>
          <w:sz w:val="24"/>
          <w:szCs w:val="24"/>
          <w:rtl/>
        </w:rPr>
        <w:t>ָּ</w:t>
      </w:r>
      <w:r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מ</w:t>
      </w:r>
      <w:r w:rsidR="0082130B">
        <w:rPr>
          <w:rFonts w:ascii="Times New Roman" w:hAnsi="Times New Roman" w:cs="Times New Roman" w:hint="cs"/>
          <w:color w:val="FFC000"/>
          <w:sz w:val="24"/>
          <w:szCs w:val="24"/>
          <w:rtl/>
        </w:rPr>
        <w:t>ֳ</w:t>
      </w:r>
      <w:r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ת</w:t>
      </w:r>
      <w:r w:rsidR="0082130B">
        <w:rPr>
          <w:rFonts w:ascii="Times New Roman" w:hAnsi="Times New Roman" w:cs="Times New Roman" w:hint="cs"/>
          <w:color w:val="FFC000"/>
          <w:sz w:val="24"/>
          <w:szCs w:val="24"/>
          <w:rtl/>
        </w:rPr>
        <w:t>ֵ</w:t>
      </w:r>
      <w:r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י ארץ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r w:rsidR="0082130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יג</w:t>
      </w:r>
      <w:proofErr w:type="spellEnd"/>
      <w:r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862DA" w:rsidRPr="00C862D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EE3766" w:rsidRPr="00C862D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אך נשתנה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החול"ם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לקמ"ץ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חט"ף</w:t>
      </w:r>
      <w:proofErr w:type="spellEnd"/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להקל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33C60A53" w14:textId="355C38BE" w:rsidR="005A3C0F" w:rsidRPr="00FB1DA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33:</w:t>
      </w:r>
      <w:r w:rsidR="00C862DA">
        <w:rPr>
          <w:rFonts w:ascii="Times New Roman" w:hAnsi="Times New Roman" w:cs="Times New Roman" w:hint="cs"/>
          <w:color w:val="FF0000"/>
          <w:sz w:val="24"/>
          <w:szCs w:val="24"/>
          <w:rtl/>
        </w:rPr>
        <w:t>29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תדרוך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אשר תדרוך כף</w:t>
      </w:r>
      <w:r w:rsidR="00EE3766" w:rsidRPr="0073699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רגליכם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(</w:t>
      </w:r>
      <w:r w:rsidR="0082130B">
        <w:rPr>
          <w:rFonts w:ascii="Times New Roman" w:hAnsi="Times New Roman" w:cs="Times New Roman" w:hint="cs"/>
          <w:color w:val="0070C0"/>
          <w:sz w:val="24"/>
          <w:szCs w:val="24"/>
          <w:rtl/>
        </w:rPr>
        <w:t>דברים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יא</w:t>
      </w:r>
      <w:r w:rsidR="0082130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כד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4F86EDDD" w14:textId="4F3323C8" w:rsidR="005A3C0F" w:rsidRDefault="005A3C0F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7F0A0CB" w14:textId="126B5094" w:rsidR="00665469" w:rsidRPr="00FB1DA6" w:rsidRDefault="00665469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34:1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וַיַּ֨עַל מֹשֶׁ֜ה מֵֽעַרְבֹ֤ת מוֹאָב֙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אֶל־הַ֣ר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נְב֔וֹ רֹ֚אשׁ הַפִּסְגָּ֔ה אֲשֶׁ֖ר עַל־פְּנֵ֣י יְרֵח֑וֹ וַיַּרְאֵ֨הוּ יְהוָ֧ה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אֶת־כָּל־הָאָ֛רֶץ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אֶת־הַגִּלְעָ֖ד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עַד־דָּֽן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06601DB7" w14:textId="6A48FC3A" w:rsidR="00EE376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34:1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ויעל משה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אחרי שברכם מיד</w:t>
      </w:r>
      <w:r w:rsidR="00A827C5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נאמר לו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עלה אל הר</w:t>
      </w:r>
      <w:r w:rsidR="00EE3766" w:rsidRPr="0073699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העברים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(דברים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לב</w:t>
      </w:r>
      <w:r w:rsidR="0021252A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מט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18E0578" w14:textId="77777777" w:rsidR="00A827C5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34:1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מערבות מואב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שם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ברכם</w:t>
      </w:r>
      <w:r w:rsidR="00A827C5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08FC1CA2" w14:textId="339E4C1B" w:rsidR="00EE3766" w:rsidRDefault="00A827C5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34:1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יתכן לומר כי שמונה פסוקים כתבם יהושע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ומשה אמר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לקוח את ספר התורה הזה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ושמתם אותו מצד ארון ברית ה' </w:t>
      </w:r>
      <w:proofErr w:type="spellStart"/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אלהיכם</w:t>
      </w:r>
      <w:proofErr w:type="spellEnd"/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21252A">
        <w:rPr>
          <w:rFonts w:ascii="Times New Roman" w:hAnsi="Times New Roman" w:cs="Times New Roman" w:hint="cs"/>
          <w:color w:val="0070C0"/>
          <w:sz w:val="24"/>
          <w:szCs w:val="24"/>
          <w:rtl/>
        </w:rPr>
        <w:t>דברים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לא</w:t>
      </w:r>
      <w:r w:rsidR="0021252A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כו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36F19" w:rsidRPr="00A36F1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והיה זה בחייו</w:t>
      </w:r>
      <w:r w:rsidR="001A5F0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אפשר לומר שמשה ע"ה כתבם בדרך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נבואה</w:t>
      </w:r>
      <w:r w:rsidR="001A5F0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והנה כתוב </w:t>
      </w:r>
      <w:r w:rsidR="005A3C0F" w:rsidRPr="001A5F02">
        <w:rPr>
          <w:rFonts w:ascii="Times New Roman" w:hAnsi="Times New Roman" w:cs="Times New Roman"/>
          <w:color w:val="FFC000"/>
          <w:sz w:val="24"/>
          <w:szCs w:val="24"/>
          <w:rtl/>
        </w:rPr>
        <w:t>ויהושע בן נון מלא רוח חכמה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1A5F02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1A5F02">
        <w:rPr>
          <w:rFonts w:ascii="Times New Roman" w:hAnsi="Times New Roman" w:cs="Times New Roman" w:hint="cs"/>
          <w:color w:val="0070C0"/>
          <w:sz w:val="24"/>
          <w:szCs w:val="24"/>
          <w:rtl/>
        </w:rPr>
        <w:t>דברים</w:t>
      </w:r>
      <w:r w:rsidR="001A5F02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1A5F02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</w:t>
      </w:r>
      <w:r w:rsidR="001A5F02">
        <w:rPr>
          <w:rFonts w:ascii="Times New Roman" w:hAnsi="Times New Roman" w:cs="Times New Roman" w:hint="cs"/>
          <w:color w:val="0070C0"/>
          <w:sz w:val="24"/>
          <w:szCs w:val="24"/>
          <w:rtl/>
        </w:rPr>
        <w:t>ד:ט</w:t>
      </w:r>
      <w:proofErr w:type="spellEnd"/>
      <w:r w:rsidR="001A5F02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1A5F02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09337FD1" w14:textId="40A3F1E8" w:rsidR="00EE376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34:1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אל הר נבו ראש</w:t>
      </w:r>
      <w:r w:rsidR="00EE3766" w:rsidRPr="007A2DD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הפסגה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הטעם בראש ההר</w:t>
      </w:r>
      <w:r w:rsidR="006628F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וענינו ענין רוממות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45CCE53" w14:textId="77777777" w:rsidR="00EE376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34:1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אשר על פני ירחו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כלפי ארץ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4FFF5795" w14:textId="457715A7" w:rsidR="00EE376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34:1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ויראהו 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משה כתב כן הואיל וכל מה שעבר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בנבואה כתב</w:t>
      </w:r>
      <w:r w:rsidR="00D91AA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הדין על מה שהוא עתיד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F00F9DD" w14:textId="64C1758F" w:rsidR="00EE376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 xml:space="preserve">34:1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את הגלעד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הם</w:t>
      </w:r>
      <w:r w:rsidR="00EE3766" w:rsidRPr="00736990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יצאו את העיר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מד</w:t>
      </w:r>
      <w:r w:rsidR="0095726E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36F19" w:rsidRPr="00A36F1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A36F19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 הטעם שראה אותה אע"פ שהיא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רחוקה</w:t>
      </w:r>
      <w:r w:rsidR="005B549C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הגלעד שהיה קרוב לפניו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53B6A36" w14:textId="6D52C4D7" w:rsidR="00EE376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34:1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עד דן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צפוני מזרחי</w:t>
      </w:r>
      <w:r w:rsidR="00A36F1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ואחרי כן החל כסדר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3669C99" w14:textId="7C8117BB" w:rsidR="00EE3766" w:rsidRDefault="00EE3766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F78573E" w14:textId="631E5333" w:rsidR="00665469" w:rsidRDefault="00665469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34:2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וְאֵת֙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כָּל־נַפְתָּלִ֔י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וְאֶת־אֶ֥רֶץ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אֶפְרַ֖יִם וּמְנַשֶּׁ֑ה וְאֵת֙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כָּל־אֶ֣רֶץ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יְהוּדָ֔ה עַ֖ד הַיָּ֥ם הָאַֽחֲרֽוֹן׃</w:t>
      </w:r>
    </w:p>
    <w:p w14:paraId="12923A2E" w14:textId="77777777" w:rsidR="00EE376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34:</w:t>
      </w:r>
      <w:r w:rsidR="00A36F19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ואת כל נפתלי ואת ארץ אפרים ומנשה ואת</w:t>
      </w:r>
      <w:r w:rsidR="00EE3766" w:rsidRPr="007A2DD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כל ארץ יהודה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כל מצר מזרח מן הצפון עד הדרום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977E435" w14:textId="77777777" w:rsidR="00EE376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34:</w:t>
      </w:r>
      <w:r w:rsidR="00A36F19">
        <w:rPr>
          <w:rFonts w:ascii="Times New Roman" w:hAnsi="Times New Roman" w:cs="Times New Roman" w:hint="cs"/>
          <w:color w:val="FF0000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עד הים האחרון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כל מצר מערב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77A81CB" w14:textId="3A2A7E03" w:rsidR="00EE3766" w:rsidRDefault="00EE3766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B310FC9" w14:textId="6213F6F1" w:rsidR="00665469" w:rsidRDefault="00665469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34:3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וְאֶת־הַנֶּ֗גֶב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וְֽאֶת־הַכִּכָּ֞ר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בִּקְעַ֧ת יְרֵח֛וֹ עִ֥יר הַתְּמָרִ֖ים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עַד־צֹֽעַר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5FB0761F" w14:textId="77777777" w:rsidR="00893842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34:</w:t>
      </w:r>
      <w:r w:rsidR="00A36F19">
        <w:rPr>
          <w:rFonts w:ascii="Times New Roman" w:hAnsi="Times New Roman" w:cs="Times New Roman" w:hint="cs"/>
          <w:color w:val="FF0000"/>
          <w:sz w:val="24"/>
          <w:szCs w:val="24"/>
          <w:rtl/>
        </w:rPr>
        <w:t>3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ואת הנגב ואת </w:t>
      </w:r>
      <w:proofErr w:type="spellStart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הככר</w:t>
      </w:r>
      <w:proofErr w:type="spellEnd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בקעת ירחו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פאת מזרח היא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רצועה יוצאת במזרח</w:t>
      </w:r>
      <w:r w:rsidR="00893842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31D23FF5" w14:textId="3BD51119" w:rsidR="00EE3766" w:rsidRDefault="00893842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34:3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ואין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הענין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נראה שראה אותה כאלו מיושבת עם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שבטי ישראל</w:t>
      </w:r>
      <w:r w:rsidR="00A36F1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הטעם שראה אותה כאשר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היתה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באותו הזמן בפירותיה</w:t>
      </w:r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בבניניה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באוירה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69EC738A" w14:textId="6A2DFA3F" w:rsidR="00EE3766" w:rsidRDefault="00EE3766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0E63C20" w14:textId="00449417" w:rsidR="00665469" w:rsidRDefault="00665469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34:4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וַיֹּ֨אמֶר יְהוָ֜ה אֵלָ֗יו זֹ֤את הָאָ֨רֶץ֙ אֲשֶׁ֣ר נִ֠שְׁבַּעְתִּי לְאַבְרָהָ֨ם לְיִצְחָ֤ק וּֽלְיַעֲקֹב֙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לֵאמֹ֔ר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לְזַרְעֲךָ֖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אֶתְּנֶ֑נָּה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הֶרְאִיתִ֣יךָ בְעֵינֶ֔יךָ וְשָׁ֖מָּה לֹ֥א תַֽעֲבֹֽר׃</w:t>
      </w:r>
    </w:p>
    <w:p w14:paraId="2F1977A9" w14:textId="77777777" w:rsidR="00C45E03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34:</w:t>
      </w:r>
      <w:r w:rsidR="00A36F19">
        <w:rPr>
          <w:rFonts w:ascii="Times New Roman" w:hAnsi="Times New Roman" w:cs="Times New Roman" w:hint="cs"/>
          <w:color w:val="FF0000"/>
          <w:sz w:val="24"/>
          <w:szCs w:val="24"/>
          <w:rtl/>
        </w:rPr>
        <w:t>4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ויאמר ה' אליו זאת הארץ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שעתידים ישראל לרשת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7F1051E7" w14:textId="2E6C1C10" w:rsidR="00EE3766" w:rsidRDefault="00EE3766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47D5CBF" w14:textId="499E7E6D" w:rsidR="00665469" w:rsidRDefault="00665469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34:5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וַיָּ֨מָת שָׁ֜ם מֹשֶׁ֧ה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עֶֽבֶד־יְהוָ֛ה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בְּאֶ֥רֶץ מוֹאָ֖ב עַל־פִּ֥י יְהוָֽה׃</w:t>
      </w:r>
    </w:p>
    <w:p w14:paraId="3022FE02" w14:textId="6470AA08" w:rsidR="00EE376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34:</w:t>
      </w:r>
      <w:r w:rsidR="00A36F19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וימת שם משה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כיון שעלה לא ירד</w:t>
      </w:r>
      <w:r w:rsidR="00D752E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אלא מת לשם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58CC85A" w14:textId="227D964A" w:rsidR="00C45E03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34:</w:t>
      </w:r>
      <w:r w:rsidR="00A36F19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עבד 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שהיה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חפשי מכל עסקי העולם</w:t>
      </w:r>
      <w:r w:rsidR="00D752E8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מתבודד בידיעתו של שם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>' עד צאת נפשו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59D6A26E" w14:textId="4831958F" w:rsidR="00EE376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34:</w:t>
      </w:r>
      <w:r w:rsidR="00A36F19">
        <w:rPr>
          <w:rFonts w:ascii="Times New Roman" w:hAnsi="Times New Roman" w:cs="Times New Roman" w:hint="cs"/>
          <w:color w:val="FF0000"/>
          <w:sz w:val="24"/>
          <w:szCs w:val="24"/>
          <w:rtl/>
        </w:rPr>
        <w:t>5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על פי ה'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שהגיע עת השארות נפשו בגופו</w:t>
      </w:r>
      <w:r w:rsidR="00404A5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כפי טבע היצירה ברצונו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של שם </w:t>
      </w:r>
      <w:proofErr w:type="spellStart"/>
      <w:r w:rsidR="005A3C0F" w:rsidRPr="00D91AA1">
        <w:rPr>
          <w:rFonts w:ascii="Times New Roman" w:hAnsi="Times New Roman" w:cs="Times New Roman"/>
          <w:sz w:val="24"/>
          <w:szCs w:val="24"/>
          <w:rtl/>
        </w:rPr>
        <w:t>ית</w:t>
      </w:r>
      <w:proofErr w:type="spellEnd"/>
      <w:r w:rsidR="005A3C0F" w:rsidRPr="00D91AA1">
        <w:rPr>
          <w:rFonts w:ascii="Times New Roman" w:hAnsi="Times New Roman" w:cs="Times New Roman"/>
          <w:sz w:val="24"/>
          <w:szCs w:val="24"/>
          <w:rtl/>
        </w:rPr>
        <w:t>'</w:t>
      </w:r>
      <w:r w:rsidR="00404A5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D91AA1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D14D7">
        <w:rPr>
          <w:rFonts w:ascii="Times New Roman" w:hAnsi="Times New Roman" w:cs="Times New Roman"/>
          <w:sz w:val="24"/>
          <w:szCs w:val="24"/>
          <w:rtl/>
        </w:rPr>
        <w:t>אשר</w:t>
      </w:r>
      <w:r w:rsidR="00D91AA1">
        <w:rPr>
          <w:rFonts w:ascii="Times New Roman" w:hAnsi="Times New Roman" w:cs="Times New Roman" w:hint="cs"/>
          <w:sz w:val="24"/>
          <w:szCs w:val="24"/>
          <w:rtl/>
        </w:rPr>
        <w:t xml:space="preserve"> אי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אפשר יותר מזה</w:t>
      </w:r>
      <w:r w:rsidR="00A36F1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וזהו טעם </w:t>
      </w:r>
      <w:r w:rsidR="005A3C0F" w:rsidRPr="00A36F19">
        <w:rPr>
          <w:rFonts w:ascii="Times New Roman" w:hAnsi="Times New Roman" w:cs="Times New Roman"/>
          <w:color w:val="FFC000"/>
          <w:sz w:val="24"/>
          <w:szCs w:val="24"/>
          <w:rtl/>
        </w:rPr>
        <w:t>על פי ה'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A224814" w14:textId="5F021016" w:rsidR="00EE3766" w:rsidRDefault="00EE3766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6D3013BA" w14:textId="2318D4A7" w:rsidR="00665469" w:rsidRDefault="00665469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34:6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וַיִּקְבֹּ֨ר אֹת֤וֹ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בַגַּי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בְּאֶ֣רֶץ מוֹאָ֔ב מ֖וּל בֵּ֣ית פְּע֑וֹר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וְלֹֽא־יָדַ֥ע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אִישׁ֙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אֶת־קְבֻ֣רָת֔ו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ֹ עַ֖ד הַיּ֥וֹם הַזֶּֽה׃</w:t>
      </w:r>
    </w:p>
    <w:p w14:paraId="3033F33F" w14:textId="21C95590" w:rsidR="00EE376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34:</w:t>
      </w:r>
      <w:r w:rsidR="00A36F19">
        <w:rPr>
          <w:rFonts w:ascii="Times New Roman" w:hAnsi="Times New Roman" w:cs="Times New Roman" w:hint="cs"/>
          <w:color w:val="FF0000"/>
          <w:sz w:val="24"/>
          <w:szCs w:val="24"/>
          <w:rtl/>
        </w:rPr>
        <w:t>6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ויקבור</w:t>
      </w:r>
      <w:r w:rsidR="00EE3766" w:rsidRPr="007A2DD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אותו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חסר הפועל</w:t>
      </w:r>
      <w:r w:rsidR="00A36F1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ויש אומרים עצמו</w:t>
      </w:r>
      <w:r w:rsidR="00404A5E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ו</w:t>
      </w:r>
      <w:r w:rsidR="00811578">
        <w:rPr>
          <w:rFonts w:ascii="Times New Roman" w:hAnsi="Times New Roman" w:cs="Times New Roman" w:hint="cs"/>
          <w:color w:val="FFC000"/>
          <w:sz w:val="24"/>
          <w:szCs w:val="24"/>
          <w:rtl/>
        </w:rPr>
        <w:t>ַ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י</w:t>
      </w:r>
      <w:r w:rsidR="00811578">
        <w:rPr>
          <w:rFonts w:ascii="Times New Roman" w:hAnsi="Times New Roman" w:cs="Times New Roman" w:hint="cs"/>
          <w:color w:val="FFC000"/>
          <w:sz w:val="24"/>
          <w:szCs w:val="24"/>
          <w:rtl/>
        </w:rPr>
        <w:t>ִּ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ר</w:t>
      </w:r>
      <w:r w:rsidR="00811578">
        <w:rPr>
          <w:rFonts w:ascii="Times New Roman" w:hAnsi="Times New Roman" w:cs="Times New Roman" w:hint="cs"/>
          <w:color w:val="FFC000"/>
          <w:sz w:val="24"/>
          <w:szCs w:val="24"/>
          <w:rtl/>
        </w:rPr>
        <w:t>ְ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ע</w:t>
      </w:r>
      <w:r w:rsidR="00811578">
        <w:rPr>
          <w:rFonts w:ascii="Times New Roman" w:hAnsi="Times New Roman" w:cs="Times New Roman" w:hint="cs"/>
          <w:color w:val="FFC000"/>
          <w:sz w:val="24"/>
          <w:szCs w:val="24"/>
          <w:rtl/>
        </w:rPr>
        <w:t>וּ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הרועים אותם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(יחזקאל</w:t>
      </w:r>
      <w:r w:rsidR="00EE3766" w:rsidRPr="00D30B3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לד</w:t>
      </w:r>
      <w:r w:rsidR="00811578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EE3766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ח</w:t>
      </w:r>
      <w:proofErr w:type="spellEnd"/>
      <w:r w:rsidR="00EE3766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36F19" w:rsidRPr="00A36F1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EE3766">
        <w:rPr>
          <w:rFonts w:ascii="Times New Roman" w:hAnsi="Times New Roman" w:cs="Times New Roman"/>
          <w:sz w:val="24"/>
          <w:szCs w:val="24"/>
          <w:rtl/>
        </w:rPr>
        <w:t xml:space="preserve"> על כן </w:t>
      </w:r>
      <w:r w:rsidR="00EE3766" w:rsidRPr="0095726E">
        <w:rPr>
          <w:rFonts w:ascii="Times New Roman" w:hAnsi="Times New Roman" w:cs="Times New Roman"/>
          <w:color w:val="FFC000"/>
          <w:sz w:val="24"/>
          <w:szCs w:val="24"/>
          <w:rtl/>
        </w:rPr>
        <w:t>ולא ידע איש את קבורתו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: </w:t>
      </w:r>
    </w:p>
    <w:p w14:paraId="54077268" w14:textId="1562AA04" w:rsidR="00EE3766" w:rsidRDefault="00EE3766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521275C" w14:textId="26069924" w:rsidR="00665469" w:rsidRDefault="00665469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34:7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וּמֹשֶׁ֗ה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בֶּן־מֵאָ֧ה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וְעֶשְׂרִ֛ים שָׁנָ֖ה בְּמֹת֑וֹ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לֹֽא־כָהֲתָ֥ה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עֵינ֖וֹ וְלֹא־נָ֥ס לֵחֹֽה׃</w:t>
      </w:r>
    </w:p>
    <w:p w14:paraId="3CBCD44D" w14:textId="77777777" w:rsidR="00EE376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34:</w:t>
      </w:r>
      <w:r w:rsidR="00A36F19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ומשה בן מאה ועשרים שנה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הורה זמן ימי חייו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5DF6F7A" w14:textId="61B2D997" w:rsidR="00C45E03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34:</w:t>
      </w:r>
      <w:r w:rsidR="00A36F19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לא כהתה עינו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לבאר מה שאמר </w:t>
      </w:r>
      <w:r w:rsidR="005A3C0F" w:rsidRPr="006167A2">
        <w:rPr>
          <w:rFonts w:ascii="Times New Roman" w:hAnsi="Times New Roman" w:cs="Times New Roman"/>
          <w:color w:val="FFC000"/>
          <w:sz w:val="24"/>
          <w:szCs w:val="24"/>
          <w:rtl/>
        </w:rPr>
        <w:t>על פי ה'</w:t>
      </w:r>
      <w:r w:rsidR="0081415B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</w:t>
      </w:r>
      <w:r w:rsidR="0081415B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81415B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דברים </w:t>
      </w:r>
      <w:proofErr w:type="spellStart"/>
      <w:r w:rsidR="0081415B">
        <w:rPr>
          <w:rFonts w:ascii="Times New Roman" w:hAnsi="Times New Roman" w:cs="Times New Roman" w:hint="cs"/>
          <w:color w:val="0070C0"/>
          <w:sz w:val="24"/>
          <w:szCs w:val="24"/>
          <w:rtl/>
        </w:rPr>
        <w:t>לד:ה</w:t>
      </w:r>
      <w:proofErr w:type="spellEnd"/>
      <w:r w:rsidR="0081415B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36F1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שלא היה משה כפי טבע כל הנולדים</w:t>
      </w:r>
      <w:r w:rsidR="00D91AA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שהטבע אחרי שיגיע בתכלית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אשר אי אפשר להשיג יותר</w:t>
      </w:r>
      <w:r w:rsidR="008179E7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D91AA1">
        <w:rPr>
          <w:rFonts w:ascii="Times New Roman" w:hAnsi="Times New Roman" w:cs="Times New Roman" w:hint="cs"/>
          <w:sz w:val="24"/>
          <w:szCs w:val="24"/>
          <w:rtl/>
        </w:rPr>
        <w:t>ה</w:t>
      </w:r>
      <w:r w:rsidR="00D91AA1" w:rsidRPr="00FB1DA6">
        <w:rPr>
          <w:rFonts w:ascii="Times New Roman" w:hAnsi="Times New Roman" w:cs="Times New Roman"/>
          <w:sz w:val="24"/>
          <w:szCs w:val="24"/>
          <w:rtl/>
        </w:rPr>
        <w:t xml:space="preserve">ולך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וחסר </w:t>
      </w:r>
      <w:r w:rsidR="00D91AA1" w:rsidRPr="00FB1DA6">
        <w:rPr>
          <w:rFonts w:ascii="Times New Roman" w:hAnsi="Times New Roman" w:cs="Times New Roman"/>
          <w:sz w:val="24"/>
          <w:szCs w:val="24"/>
          <w:rtl/>
        </w:rPr>
        <w:t>ומת</w:t>
      </w:r>
      <w:r w:rsidR="00D91AA1">
        <w:rPr>
          <w:rFonts w:ascii="Times New Roman" w:hAnsi="Times New Roman" w:cs="Times New Roman" w:hint="cs"/>
          <w:sz w:val="24"/>
          <w:szCs w:val="24"/>
          <w:rtl/>
        </w:rPr>
        <w:t>חל</w:t>
      </w:r>
      <w:r w:rsidR="00D91AA1" w:rsidRPr="00FB1DA6">
        <w:rPr>
          <w:rFonts w:ascii="Times New Roman" w:hAnsi="Times New Roman" w:cs="Times New Roman"/>
          <w:sz w:val="24"/>
          <w:szCs w:val="24"/>
          <w:rtl/>
        </w:rPr>
        <w:t xml:space="preserve">ש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הטבע עד געת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בשעור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שתבדל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הנפש מן הגוף</w:t>
      </w:r>
      <w:r w:rsidR="00A36F1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ואפשר היות סבות המיתה סבות אחרות</w:t>
      </w:r>
      <w:r w:rsidR="00A36F1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אבל משה ע"ה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6167A2">
        <w:rPr>
          <w:rFonts w:ascii="Times New Roman" w:hAnsi="Times New Roman" w:cs="Times New Roman"/>
          <w:color w:val="FFC000"/>
          <w:sz w:val="24"/>
          <w:szCs w:val="24"/>
          <w:rtl/>
        </w:rPr>
        <w:t>לא כהתה עינו ולא נס לחה</w:t>
      </w:r>
      <w:r w:rsidR="00B94EB6">
        <w:rPr>
          <w:rFonts w:ascii="Times New Roman" w:hAnsi="Times New Roman" w:cs="Times New Roman" w:hint="cs"/>
          <w:color w:val="FFC000"/>
          <w:sz w:val="24"/>
          <w:szCs w:val="24"/>
          <w:rtl/>
        </w:rPr>
        <w:t>,</w:t>
      </w:r>
      <w:r w:rsidR="005A3C0F" w:rsidRPr="006167A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שהוא סבת הבריאות</w:t>
      </w:r>
      <w:r w:rsidR="00A36F1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אבל נפשו של משה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אחרי שהגיעה בתכלית אשר אי אפשר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השארותה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בגוף</w:t>
      </w:r>
      <w:r w:rsidR="00D91AA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אמר </w:t>
      </w:r>
      <w:r w:rsidR="005A3C0F" w:rsidRPr="00A36F19">
        <w:rPr>
          <w:rFonts w:ascii="Times New Roman" w:hAnsi="Times New Roman" w:cs="Times New Roman"/>
          <w:color w:val="FFC000"/>
          <w:sz w:val="24"/>
          <w:szCs w:val="24"/>
          <w:rtl/>
        </w:rPr>
        <w:t>על פי ה'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</w:p>
    <w:p w14:paraId="46D5374F" w14:textId="6A7AC6F6" w:rsidR="00EE376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34:</w:t>
      </w:r>
      <w:r w:rsidR="00A36F19">
        <w:rPr>
          <w:rFonts w:ascii="Times New Roman" w:hAnsi="Times New Roman" w:cs="Times New Roman" w:hint="cs"/>
          <w:color w:val="FF0000"/>
          <w:sz w:val="24"/>
          <w:szCs w:val="24"/>
          <w:rtl/>
        </w:rPr>
        <w:t>7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ולחה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הה"א מקום ו"ו היחס</w:t>
      </w:r>
      <w:r w:rsidR="00D91AA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כמו </w:t>
      </w:r>
      <w:proofErr w:type="spellStart"/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אהל</w:t>
      </w:r>
      <w:r w:rsidR="0081415B">
        <w:rPr>
          <w:rFonts w:ascii="Times New Roman" w:hAnsi="Times New Roman" w:cs="Times New Roman" w:hint="cs"/>
          <w:color w:val="FFC000"/>
          <w:sz w:val="24"/>
          <w:szCs w:val="24"/>
          <w:rtl/>
        </w:rPr>
        <w:t>ֹ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(בראשית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r w:rsidR="0081415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כא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CB7A2D8" w14:textId="2945ED2E" w:rsidR="00EE3766" w:rsidRDefault="00EE3766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7AA8D36D" w14:textId="3C6CABCD" w:rsidR="00665469" w:rsidRDefault="00665469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34:8 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וַיִּבְכּוּ֩ בְנֵ֨י יִשְׂרָאֵ֧ל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אֶת־מֹשֶׁ֛ה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בְּעַֽרְבֹ֥ת מוֹאָ֖ב שְׁלֹשִׁ֣ים י֑וֹם וַֽיִּתְּמ֔וּ יְמֵ֥י בְכִ֖י אֵ֥בֶל מֹשֶֽׁה׃</w:t>
      </w:r>
    </w:p>
    <w:p w14:paraId="308B6E34" w14:textId="28964E6F" w:rsidR="00B94EB6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34:</w:t>
      </w:r>
      <w:r w:rsidR="00A36F19">
        <w:rPr>
          <w:rFonts w:ascii="Times New Roman" w:hAnsi="Times New Roman" w:cs="Times New Roman" w:hint="cs"/>
          <w:color w:val="FF0000"/>
          <w:sz w:val="24"/>
          <w:szCs w:val="24"/>
          <w:rtl/>
        </w:rPr>
        <w:t>8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ויבכו בני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ובאהרן נאמר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כל בית ישראל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(במדבר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r w:rsidR="0081415B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כט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D91AA1" w:rsidRPr="00FD14D7">
        <w:rPr>
          <w:rFonts w:ascii="Times New Roman" w:hAnsi="Times New Roman" w:cs="Times New Roman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מפני כבוד משה</w:t>
      </w:r>
      <w:r w:rsidR="0081415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או שאהרן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היה רגיל עם ישראל</w:t>
      </w:r>
      <w:r w:rsidR="00B94EB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אנשים ונשים</w:t>
      </w:r>
      <w:r w:rsidR="00B94EB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קטנים וגדולים</w:t>
      </w:r>
      <w:r w:rsidR="00D91AA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אמר </w:t>
      </w:r>
      <w:r w:rsidR="005A3C0F" w:rsidRPr="00FD14D7">
        <w:rPr>
          <w:rFonts w:ascii="Times New Roman" w:hAnsi="Times New Roman" w:cs="Times New Roman"/>
          <w:color w:val="FFC000"/>
          <w:sz w:val="24"/>
          <w:szCs w:val="24"/>
          <w:rtl/>
        </w:rPr>
        <w:t>כל בית ישראל</w:t>
      </w:r>
      <w:r w:rsidR="00A36F1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ויש אומרים מפני שהיה מקריב קרבנותיהם</w:t>
      </w:r>
      <w:r w:rsidR="00B94EB6">
        <w:rPr>
          <w:rFonts w:ascii="Times New Roman" w:hAnsi="Times New Roman" w:cs="Times New Roman" w:hint="cs"/>
          <w:sz w:val="24"/>
          <w:szCs w:val="24"/>
          <w:rtl/>
        </w:rPr>
        <w:t>:</w:t>
      </w:r>
    </w:p>
    <w:p w14:paraId="2C1BBDE3" w14:textId="294BAEB9" w:rsidR="00B94EB6" w:rsidRDefault="00B94EB6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7A2">
        <w:rPr>
          <w:rFonts w:ascii="Times New Roman" w:hAnsi="Times New Roman" w:cs="Times New Roman"/>
          <w:color w:val="FF0000"/>
          <w:sz w:val="24"/>
          <w:szCs w:val="24"/>
        </w:rPr>
        <w:t>-9</w:t>
      </w:r>
      <w:r w:rsidRPr="006167A2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34:8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ואפשר לומר מפני שאחרי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מותו נכנסו לארץ</w:t>
      </w:r>
      <w:r w:rsidR="00A36F1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על כן אמר</w:t>
      </w:r>
      <w:r w:rsidR="005A3C0F" w:rsidRPr="00A36F19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ויתמו ימי בכי אבל משה</w:t>
      </w:r>
      <w:r w:rsidR="00A36F19" w:rsidRPr="00A36F1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כדי שיאמר </w:t>
      </w:r>
      <w:r w:rsidR="005A3C0F" w:rsidRPr="006167A2">
        <w:rPr>
          <w:rFonts w:ascii="Times New Roman" w:hAnsi="Times New Roman" w:cs="Times New Roman"/>
          <w:color w:val="FFC000"/>
          <w:sz w:val="24"/>
          <w:szCs w:val="24"/>
          <w:rtl/>
        </w:rPr>
        <w:t>ויהושע</w:t>
      </w:r>
      <w:r w:rsidR="00EE3766" w:rsidRPr="006167A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6167A2">
        <w:rPr>
          <w:rFonts w:ascii="Times New Roman" w:hAnsi="Times New Roman" w:cs="Times New Roman"/>
          <w:color w:val="FFC000"/>
          <w:sz w:val="24"/>
          <w:szCs w:val="24"/>
          <w:rtl/>
        </w:rPr>
        <w:t>בן נון</w:t>
      </w:r>
      <w:r w:rsidR="00A36F1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BEF2DCF" w14:textId="05306191" w:rsidR="00EE3766" w:rsidRDefault="005A3C0F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FB1DA6">
        <w:rPr>
          <w:rFonts w:ascii="Times New Roman" w:hAnsi="Times New Roman" w:cs="Times New Roman"/>
          <w:sz w:val="24"/>
          <w:szCs w:val="24"/>
          <w:rtl/>
        </w:rPr>
        <w:t>ואולם מתי מת ע"ה כבר בארנו דעות החכמים</w:t>
      </w:r>
      <w:r w:rsidR="00A36F19">
        <w:rPr>
          <w:rFonts w:ascii="Times New Roman" w:hAnsi="Times New Roman" w:cs="Times New Roman" w:hint="cs"/>
          <w:sz w:val="24"/>
          <w:szCs w:val="24"/>
          <w:rtl/>
        </w:rPr>
        <w:t>,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ומה שנראה לנו</w:t>
      </w:r>
      <w:r w:rsidR="00EE376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proofErr w:type="spellStart"/>
      <w:r w:rsidRPr="00FB1DA6">
        <w:rPr>
          <w:rFonts w:ascii="Times New Roman" w:hAnsi="Times New Roman" w:cs="Times New Roman"/>
          <w:sz w:val="24"/>
          <w:szCs w:val="24"/>
          <w:rtl/>
        </w:rPr>
        <w:t>הרמזנוהו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1BD2310" w14:textId="0C3FB2E6" w:rsidR="00EE3766" w:rsidRDefault="00EE3766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02BEE6DE" w14:textId="1B4B7F42" w:rsidR="00665469" w:rsidRDefault="00665469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34:9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וִֽיהוֹשֻׁ֣עַ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בִּן־נ֗וּן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מָלֵא֙ ר֣וּחַ חָכְמָ֔ה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כִּֽי־סָמַ֥ך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ְ מֹשֶׁ֛ה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אֶת־יָדָ֖יו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עָלָ֑יו וַיִּשְׁמְע֨וּ אֵלָ֤יו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בְּנֵֽי־יִשְׂרָאֵל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֙ וַֽיַּעֲשׂ֔וּ כַּֽאֲשֶׁ֛ר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צִוָּ֥ה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יְהוָ֖ה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אֶת־מֹשֶֽׁה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1FF6CD85" w14:textId="6813A217" w:rsidR="00793434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34:</w:t>
      </w:r>
      <w:r w:rsidR="00A36F19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ויהושע בן נון מלא רוח חכמה כי </w:t>
      </w:r>
      <w:r w:rsidR="008514D3" w:rsidRPr="00091AD7">
        <w:rPr>
          <w:rFonts w:ascii="Times New Roman" w:hAnsi="Times New Roman" w:cs="Times New Roman" w:hint="eastAsia"/>
          <w:color w:val="FF0000"/>
          <w:sz w:val="24"/>
          <w:szCs w:val="24"/>
          <w:rtl/>
        </w:rPr>
        <w:t>ס</w:t>
      </w:r>
      <w:r w:rsidR="008514D3" w:rsidRPr="00091AD7">
        <w:rPr>
          <w:rFonts w:ascii="Times New Roman" w:hAnsi="Times New Roman" w:cs="Times New Roman"/>
          <w:color w:val="FF0000"/>
          <w:sz w:val="24"/>
          <w:szCs w:val="24"/>
          <w:rtl/>
        </w:rPr>
        <w:t>מך</w:t>
      </w:r>
      <w:r w:rsidR="008514D3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משה את ידו עליו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A36F19">
        <w:rPr>
          <w:rFonts w:ascii="Times New Roman" w:hAnsi="Times New Roman" w:cs="Times New Roman"/>
          <w:sz w:val="24"/>
          <w:szCs w:val="24"/>
          <w:rtl/>
        </w:rPr>
        <w:t>–</w:t>
      </w:r>
      <w:r w:rsidR="0079343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כנזכר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ונתת מהודך עליו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6167A2">
        <w:rPr>
          <w:rFonts w:ascii="Times New Roman" w:hAnsi="Times New Roman" w:cs="Times New Roman" w:hint="cs"/>
          <w:color w:val="0070C0"/>
          <w:sz w:val="24"/>
          <w:szCs w:val="24"/>
          <w:rtl/>
        </w:rPr>
        <w:t>במדבר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כז</w:t>
      </w:r>
      <w:r w:rsidR="006167A2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כ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A36F19" w:rsidRPr="00A36F1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והטעם בהנהגת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0F6D6B06" w14:textId="77777777" w:rsidR="00793434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34:</w:t>
      </w:r>
      <w:r w:rsidR="008A6C42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וישמעו</w:t>
      </w:r>
      <w:r w:rsidR="00793434" w:rsidRPr="007A2DD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אליו בני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ביושר הנהגתו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FA30076" w14:textId="57F43B07" w:rsidR="00793434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34:</w:t>
      </w:r>
      <w:r w:rsidR="008A6C42">
        <w:rPr>
          <w:rFonts w:ascii="Times New Roman" w:hAnsi="Times New Roman" w:cs="Times New Roman" w:hint="cs"/>
          <w:color w:val="FF0000"/>
          <w:sz w:val="24"/>
          <w:szCs w:val="24"/>
          <w:rtl/>
        </w:rPr>
        <w:t>9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ויעשו כאשר </w:t>
      </w:r>
      <w:proofErr w:type="spellStart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צוה</w:t>
      </w:r>
      <w:proofErr w:type="spellEnd"/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 xml:space="preserve"> ה' את משה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79343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הרי משתי סבות</w:t>
      </w:r>
      <w:r w:rsidR="004F3076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שהיה שלם בהנהגתו</w:t>
      </w:r>
      <w:r w:rsidR="004F3076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וכי שהיה בצווי השם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B557620" w14:textId="66B3D08B" w:rsidR="00793434" w:rsidRDefault="00793434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1B5441DC" w14:textId="75150F48" w:rsidR="00ED454B" w:rsidRDefault="00ED454B" w:rsidP="00091AD7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34:10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וְלֹא־קָ֨ם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נָבִ֥יא ע֛וֹד בְּיִשְׂרָאֵ֖ל כְּמֹשֶׁ֑ה אֲשֶׁר֙ יְדָע֣וֹ יְהוָ֔ה פָּנִ֖ים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אֶל־פָּנִֽים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43F841C8" w14:textId="55D50E65" w:rsidR="00FE112E" w:rsidRDefault="00FE112E" w:rsidP="00FE112E">
      <w:pPr>
        <w:tabs>
          <w:tab w:val="left" w:pos="3304"/>
        </w:tabs>
        <w:spacing w:line="240" w:lineRule="auto"/>
        <w:jc w:val="both"/>
        <w:rPr>
          <w:rFonts w:asciiTheme="majorBidi" w:hAnsiTheme="majorBidi" w:cs="Times New Roman"/>
          <w:b/>
          <w:bCs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34:11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לְכָל־הָ֨אֹתֹ֜ת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וְהַמּֽוֹפְתִ֗ים אֲשֶׁ֤ר שְׁלָחוֹ֙ יְהוָ֔ה לַֽעֲשׂ֖וֹת בְּאֶ֣רֶץ מִצְרָ֑יִם לְפַרְעֹ֥ה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וּלְכָל־עֲבָדָ֖יו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וּלְכָל־אַרְצֽו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ֹ׃</w:t>
      </w:r>
    </w:p>
    <w:p w14:paraId="699611DB" w14:textId="2220EEE6" w:rsidR="00577B70" w:rsidRPr="00577B70" w:rsidRDefault="00577B70" w:rsidP="00577B70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34:12</w:t>
      </w:r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וּלְכֹל֙ הַיָּ֣ד הַֽחֲזָקָ֔ה וּלְכֹ֖ל הַמּוֹרָ֣א הַגָּד֑וֹל אֲשֶׁר֙ עָשָׂ֣ה מֹשֶׁ֔ה לְעֵינֵ֖י </w:t>
      </w:r>
      <w:proofErr w:type="spellStart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כָּל־יִשְׂרָאֵֽל</w:t>
      </w:r>
      <w:proofErr w:type="spellEnd"/>
      <w:r w:rsidRPr="00464166">
        <w:rPr>
          <w:rFonts w:asciiTheme="majorBidi" w:hAnsiTheme="majorBidi" w:cs="Times New Roman"/>
          <w:b/>
          <w:bCs/>
          <w:sz w:val="24"/>
          <w:szCs w:val="24"/>
          <w:rtl/>
        </w:rPr>
        <w:t>׃</w:t>
      </w:r>
    </w:p>
    <w:p w14:paraId="28E79CDA" w14:textId="162DA461" w:rsidR="00793434" w:rsidRDefault="00756840" w:rsidP="002C41F4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34:</w:t>
      </w:r>
      <w:r w:rsidR="008A6C42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ולא קם</w:t>
      </w:r>
      <w:r w:rsidR="00793434" w:rsidRPr="007A2DD8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נביא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בעבור שבאר כי יהושע נתמנה תחתיו</w:t>
      </w:r>
      <w:r w:rsidR="008514D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כון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לבאר מעלתו שלא</w:t>
      </w:r>
      <w:r w:rsidR="0079343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קם כמותו אחריו</w:t>
      </w:r>
      <w:r w:rsidR="002C41F4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8A6C42" w:rsidRPr="00FB1DA6">
        <w:rPr>
          <w:rFonts w:ascii="Times New Roman" w:hAnsi="Times New Roman" w:cs="Times New Roman"/>
          <w:sz w:val="24"/>
          <w:szCs w:val="24"/>
          <w:rtl/>
        </w:rPr>
        <w:t xml:space="preserve">ומלת </w:t>
      </w:r>
      <w:r w:rsidR="005A3C0F" w:rsidRPr="002C41F4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עוד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לעדות</w:t>
      </w:r>
      <w:r w:rsidR="008A6C4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והוא הדין לפניו</w:t>
      </w:r>
      <w:r w:rsidR="008514D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אחד היה</w:t>
      </w:r>
      <w:r w:rsidR="0079343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במדרגות נבואתו</w:t>
      </w:r>
      <w:r w:rsidR="00461D5B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כאשר העירונו במקומו</w:t>
      </w:r>
      <w:r w:rsidR="005A3C0F" w:rsidRPr="00FE465C">
        <w:rPr>
          <w:rFonts w:ascii="Times New Roman" w:hAnsi="Times New Roman" w:cs="Times New Roman"/>
          <w:sz w:val="24"/>
          <w:szCs w:val="24"/>
          <w:rtl/>
        </w:rPr>
        <w:t>ת מזה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החבור ממחיצת נבואתו</w:t>
      </w:r>
      <w:r w:rsidR="008A6C4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9343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וזהו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8A6C42">
        <w:rPr>
          <w:rFonts w:ascii="Times New Roman" w:hAnsi="Times New Roman" w:cs="Times New Roman"/>
          <w:color w:val="FFC000"/>
          <w:sz w:val="24"/>
          <w:szCs w:val="24"/>
          <w:rtl/>
        </w:rPr>
        <w:t>אשר ידעו ה' פנים אל פנים</w:t>
      </w:r>
      <w:r w:rsidR="008A6C42" w:rsidRPr="008A6C4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8A6C42">
        <w:rPr>
          <w:rFonts w:ascii="Times New Roman" w:hAnsi="Times New Roman" w:cs="Times New Roman"/>
          <w:color w:val="FFC000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הטעם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שהדבור היה בלי אמצעי</w:t>
      </w:r>
      <w:r w:rsidR="0051411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9343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כאשר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הרמזנו</w:t>
      </w:r>
      <w:proofErr w:type="spellEnd"/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C2F4B9D" w14:textId="107EF84A" w:rsidR="00793434" w:rsidRDefault="00920985" w:rsidP="00577B70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-11</w:t>
      </w:r>
      <w:r w:rsidR="00756840">
        <w:rPr>
          <w:rFonts w:ascii="Times New Roman" w:hAnsi="Times New Roman" w:cs="Times New Roman" w:hint="cs"/>
          <w:color w:val="FF0000"/>
          <w:sz w:val="24"/>
          <w:szCs w:val="24"/>
          <w:rtl/>
        </w:rPr>
        <w:t>34:</w:t>
      </w:r>
      <w:r w:rsidR="008A6C42">
        <w:rPr>
          <w:rFonts w:ascii="Times New Roman" w:hAnsi="Times New Roman" w:cs="Times New Roman" w:hint="cs"/>
          <w:color w:val="FF0000"/>
          <w:sz w:val="24"/>
          <w:szCs w:val="24"/>
          <w:rtl/>
        </w:rPr>
        <w:t>10</w:t>
      </w:r>
      <w:r w:rsidR="0075684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ולא קם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מתפשט למאמר </w:t>
      </w:r>
      <w:r w:rsidR="005A3C0F" w:rsidRPr="008A6C42">
        <w:rPr>
          <w:rFonts w:ascii="Times New Roman" w:hAnsi="Times New Roman" w:cs="Times New Roman"/>
          <w:color w:val="FFC000"/>
          <w:sz w:val="24"/>
          <w:szCs w:val="24"/>
          <w:rtl/>
        </w:rPr>
        <w:t>לכל האותות</w:t>
      </w:r>
      <w:r w:rsidR="00514111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שאין דמיון בין</w:t>
      </w:r>
      <w:r w:rsidR="0079343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אותות משה לאותו</w:t>
      </w:r>
      <w:r w:rsidR="008514D3">
        <w:rPr>
          <w:rFonts w:ascii="Times New Roman" w:hAnsi="Times New Roman" w:cs="Times New Roman" w:hint="cs"/>
          <w:sz w:val="24"/>
          <w:szCs w:val="24"/>
          <w:rtl/>
        </w:rPr>
        <w:t>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זולתו</w:t>
      </w:r>
      <w:r w:rsidR="008A6C42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וחכמינו ע"ה חלקו האות לשני דרכים</w:t>
      </w:r>
      <w:r w:rsidR="00F815BA">
        <w:rPr>
          <w:rFonts w:ascii="Times New Roman" w:hAnsi="Times New Roman" w:cs="Times New Roman" w:hint="cs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אשור</w:t>
      </w:r>
      <w:r w:rsidR="0079343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ומין</w:t>
      </w:r>
      <w:r w:rsidR="00F815B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8A6C4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וטעם המין שנוי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התולדת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בהרכבת הצורה</w:t>
      </w:r>
      <w:r w:rsidR="00F815B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שזה מפעולות צורה</w:t>
      </w:r>
      <w:r w:rsidR="0079343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נבדלת</w:t>
      </w:r>
      <w:r w:rsidR="00F815BA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וזה מופת אמתי </w:t>
      </w:r>
      <w:r w:rsidR="00D15372" w:rsidRPr="00FB1DA6">
        <w:rPr>
          <w:rFonts w:ascii="Times New Roman" w:hAnsi="Times New Roman" w:cs="Times New Roman"/>
          <w:sz w:val="24"/>
          <w:szCs w:val="24"/>
          <w:rtl/>
        </w:rPr>
        <w:t>ל</w:t>
      </w:r>
      <w:r w:rsidR="00D15372">
        <w:rPr>
          <w:rFonts w:ascii="Times New Roman" w:hAnsi="Times New Roman" w:cs="Times New Roman" w:hint="cs"/>
          <w:sz w:val="24"/>
          <w:szCs w:val="24"/>
          <w:rtl/>
        </w:rPr>
        <w:t>ְ</w:t>
      </w:r>
      <w:r w:rsidR="00D15372" w:rsidRPr="00FB1DA6">
        <w:rPr>
          <w:rFonts w:ascii="Times New Roman" w:hAnsi="Times New Roman" w:cs="Times New Roman"/>
          <w:sz w:val="24"/>
          <w:szCs w:val="24"/>
          <w:rtl/>
        </w:rPr>
        <w:t>א</w:t>
      </w:r>
      <w:r w:rsidR="00D15372">
        <w:rPr>
          <w:rFonts w:ascii="Times New Roman" w:hAnsi="Times New Roman" w:cs="Times New Roman" w:hint="cs"/>
          <w:sz w:val="24"/>
          <w:szCs w:val="24"/>
          <w:rtl/>
        </w:rPr>
        <w:t>ַ</w:t>
      </w:r>
      <w:r w:rsidR="00D15372" w:rsidRPr="00FB1DA6">
        <w:rPr>
          <w:rFonts w:ascii="Times New Roman" w:hAnsi="Times New Roman" w:cs="Times New Roman"/>
          <w:sz w:val="24"/>
          <w:szCs w:val="24"/>
          <w:rtl/>
        </w:rPr>
        <w:t>מ</w:t>
      </w:r>
      <w:r w:rsidR="00D15372">
        <w:rPr>
          <w:rFonts w:ascii="Times New Roman" w:hAnsi="Times New Roman" w:cs="Times New Roman" w:hint="cs"/>
          <w:sz w:val="24"/>
          <w:szCs w:val="24"/>
          <w:rtl/>
        </w:rPr>
        <w:t>ֵּ</w:t>
      </w:r>
      <w:r w:rsidR="00D15372" w:rsidRPr="00FB1DA6">
        <w:rPr>
          <w:rFonts w:ascii="Times New Roman" w:hAnsi="Times New Roman" w:cs="Times New Roman"/>
          <w:sz w:val="24"/>
          <w:szCs w:val="24"/>
          <w:rtl/>
        </w:rPr>
        <w:t>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מציאותה</w:t>
      </w:r>
      <w:r w:rsidR="008A6C4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ובזה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נעדפה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מעלת אותות</w:t>
      </w:r>
      <w:r w:rsidR="0075684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משה מאותות זולתו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D74BA54" w14:textId="7377ED6D" w:rsidR="00793434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34:</w:t>
      </w:r>
      <w:r w:rsidR="008A6C42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לכל האותות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8A6C42">
        <w:rPr>
          <w:rFonts w:ascii="Times New Roman" w:hAnsi="Times New Roman" w:cs="Times New Roman"/>
          <w:sz w:val="24"/>
          <w:szCs w:val="24"/>
          <w:rtl/>
        </w:rPr>
        <w:t>–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כנזכר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ויעש האותות לעיני העם</w:t>
      </w:r>
      <w:r w:rsidR="00793434" w:rsidRPr="00D30B32">
        <w:rPr>
          <w:rFonts w:ascii="Times New Roman" w:hAnsi="Times New Roman" w:cs="Times New Roman" w:hint="cs"/>
          <w:color w:val="0070C0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(שמות </w:t>
      </w:r>
      <w:proofErr w:type="spell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ד</w:t>
      </w:r>
      <w:r w:rsidR="00DB1B75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ל</w:t>
      </w:r>
      <w:proofErr w:type="spell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C60C94">
        <w:rPr>
          <w:rFonts w:ascii="Times New Roman" w:hAnsi="Times New Roman" w:cs="Times New Roman"/>
          <w:color w:val="0070C0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835F28D" w14:textId="5D0FA6DA" w:rsidR="00793434" w:rsidRPr="00577B70" w:rsidRDefault="00577B70" w:rsidP="00577B70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-12</w:t>
      </w:r>
      <w:r w:rsidR="00756840">
        <w:rPr>
          <w:rFonts w:ascii="Times New Roman" w:hAnsi="Times New Roman" w:cs="Times New Roman" w:hint="cs"/>
          <w:color w:val="FF0000"/>
          <w:sz w:val="24"/>
          <w:szCs w:val="24"/>
          <w:rtl/>
        </w:rPr>
        <w:t>34:</w:t>
      </w:r>
      <w:r w:rsidR="008A6C42">
        <w:rPr>
          <w:rFonts w:ascii="Times New Roman" w:hAnsi="Times New Roman" w:cs="Times New Roman" w:hint="cs"/>
          <w:color w:val="FF0000"/>
          <w:sz w:val="24"/>
          <w:szCs w:val="24"/>
          <w:rtl/>
        </w:rPr>
        <w:t>11</w:t>
      </w:r>
      <w:r w:rsidR="00756840"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והמופתים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כגון שאמר </w:t>
      </w:r>
      <w:r w:rsidR="005A3C0F" w:rsidRPr="00736990">
        <w:rPr>
          <w:rFonts w:ascii="Times New Roman" w:hAnsi="Times New Roman" w:cs="Times New Roman"/>
          <w:color w:val="FFC000"/>
          <w:sz w:val="24"/>
          <w:szCs w:val="24"/>
          <w:rtl/>
        </w:rPr>
        <w:t>תנו לכם מופת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(</w:t>
      </w:r>
      <w:r w:rsidR="00DB1B75">
        <w:rPr>
          <w:rFonts w:ascii="Times New Roman" w:hAnsi="Times New Roman" w:cs="Times New Roman" w:hint="cs"/>
          <w:color w:val="0070C0"/>
          <w:sz w:val="24"/>
          <w:szCs w:val="24"/>
          <w:rtl/>
        </w:rPr>
        <w:t>שמות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 xml:space="preserve"> </w:t>
      </w:r>
      <w:proofErr w:type="spellStart"/>
      <w:proofErr w:type="gramStart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ז</w:t>
      </w:r>
      <w:r w:rsidR="008A2EAC">
        <w:rPr>
          <w:rFonts w:ascii="Times New Roman" w:hAnsi="Times New Roman" w:cs="Times New Roman" w:hint="cs"/>
          <w:color w:val="0070C0"/>
          <w:sz w:val="24"/>
          <w:szCs w:val="24"/>
          <w:rtl/>
        </w:rPr>
        <w:t>:</w:t>
      </w:r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ט</w:t>
      </w:r>
      <w:proofErr w:type="spellEnd"/>
      <w:proofErr w:type="gramEnd"/>
      <w:r w:rsidR="005A3C0F" w:rsidRPr="00D30B32">
        <w:rPr>
          <w:rFonts w:ascii="Times New Roman" w:hAnsi="Times New Roman" w:cs="Times New Roman"/>
          <w:color w:val="0070C0"/>
          <w:sz w:val="24"/>
          <w:szCs w:val="24"/>
          <w:rtl/>
        </w:rPr>
        <w:t>)</w:t>
      </w:r>
      <w:r w:rsidR="008A6C4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9343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או שהוא רמז על המכות שהכה את פרעה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8A6EDD4" w14:textId="77777777" w:rsidR="00793434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34:</w:t>
      </w:r>
      <w:r w:rsidR="008A6C42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ולכל היד החזקה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היא</w:t>
      </w:r>
      <w:r w:rsidR="0079343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מכת בכורות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15199BA6" w14:textId="1E81434E" w:rsidR="00793434" w:rsidRDefault="00756840" w:rsidP="00C9571A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lastRenderedPageBreak/>
        <w:t>34:</w:t>
      </w:r>
      <w:r w:rsidR="008A6C42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ולכל המורא הגדול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הוא קריעת ים סוף</w:t>
      </w:r>
      <w:r w:rsidR="00F815BA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יתכן</w:t>
      </w:r>
      <w:r w:rsidR="0079343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להיות המורא הגדול למעמד הר סיני</w:t>
      </w:r>
      <w:r w:rsidR="008514D3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כי מה טעם </w:t>
      </w:r>
      <w:r w:rsidR="00EA18AD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 w:rsidR="00C9571A">
        <w:rPr>
          <w:rFonts w:ascii="Times New Roman" w:hAnsi="Times New Roman" w:cs="Times New Roman" w:hint="cs"/>
          <w:color w:val="FFC000"/>
          <w:sz w:val="24"/>
          <w:szCs w:val="24"/>
          <w:rtl/>
        </w:rPr>
        <w:t>אשר עשה משה</w:t>
      </w:r>
      <w:r w:rsidR="00F815BA">
        <w:rPr>
          <w:rFonts w:ascii="Times New Roman" w:hAnsi="Times New Roman" w:cs="Times New Roman" w:hint="cs"/>
          <w:sz w:val="24"/>
          <w:szCs w:val="24"/>
          <w:rtl/>
        </w:rPr>
        <w:t>?</w:t>
      </w:r>
      <w:r w:rsidR="00C9571A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וטעם</w:t>
      </w:r>
      <w:r w:rsidR="008A6C4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C9571A">
        <w:rPr>
          <w:rFonts w:ascii="Times New Roman" w:hAnsi="Times New Roman" w:cs="Times New Roman"/>
          <w:color w:val="FFC000"/>
          <w:sz w:val="24"/>
          <w:szCs w:val="24"/>
          <w:rtl/>
        </w:rPr>
        <w:t>אשר עשה</w:t>
      </w:r>
      <w:r w:rsidR="008514D3" w:rsidRPr="00C9571A">
        <w:rPr>
          <w:rFonts w:ascii="Times New Roman" w:hAnsi="Times New Roman" w:cs="Times New Roman" w:hint="cs"/>
          <w:color w:val="FFC000"/>
          <w:sz w:val="24"/>
          <w:szCs w:val="24"/>
          <w:rtl/>
        </w:rPr>
        <w:t xml:space="preserve"> משה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  <w:proofErr w:type="spellStart"/>
      <w:r w:rsidR="005A3C0F" w:rsidRPr="00FB1DA6">
        <w:rPr>
          <w:rFonts w:ascii="Times New Roman" w:hAnsi="Times New Roman" w:cs="Times New Roman"/>
          <w:sz w:val="24"/>
          <w:szCs w:val="24"/>
          <w:rtl/>
        </w:rPr>
        <w:t>בכח</w:t>
      </w:r>
      <w:proofErr w:type="spellEnd"/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השם</w:t>
      </w:r>
      <w:r w:rsidR="00C60C94">
        <w:rPr>
          <w:rFonts w:ascii="Times New Roman" w:hAnsi="Times New Roman" w:cs="Times New Roman"/>
          <w:sz w:val="24"/>
          <w:szCs w:val="24"/>
          <w:rtl/>
        </w:rPr>
        <w:t>: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28412EEF" w14:textId="77777777" w:rsidR="008A6C42" w:rsidRDefault="00756840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>34:</w:t>
      </w:r>
      <w:r w:rsidR="008A6C42">
        <w:rPr>
          <w:rFonts w:ascii="Times New Roman" w:hAnsi="Times New Roman" w:cs="Times New Roman" w:hint="cs"/>
          <w:color w:val="FF0000"/>
          <w:sz w:val="24"/>
          <w:szCs w:val="24"/>
          <w:rtl/>
        </w:rPr>
        <w:t>12</w:t>
      </w:r>
      <w:r>
        <w:rPr>
          <w:rFonts w:ascii="Times New Roman" w:hAnsi="Times New Roman" w:cs="Times New Roman" w:hint="cs"/>
          <w:color w:val="FF0000"/>
          <w:sz w:val="24"/>
          <w:szCs w:val="24"/>
          <w:rtl/>
        </w:rPr>
        <w:t xml:space="preserve"> </w:t>
      </w:r>
      <w:r w:rsidR="005A3C0F" w:rsidRPr="007A2DD8">
        <w:rPr>
          <w:rFonts w:ascii="Times New Roman" w:hAnsi="Times New Roman" w:cs="Times New Roman"/>
          <w:color w:val="FF0000"/>
          <w:sz w:val="24"/>
          <w:szCs w:val="24"/>
          <w:rtl/>
        </w:rPr>
        <w:t>לעיני כל ישראל</w:t>
      </w:r>
      <w:r w:rsidR="00C60C94">
        <w:rPr>
          <w:rFonts w:ascii="Times New Roman" w:hAnsi="Times New Roman" w:cs="Times New Roman"/>
          <w:sz w:val="24"/>
          <w:szCs w:val="24"/>
          <w:rtl/>
        </w:rPr>
        <w:t xml:space="preserve"> -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 xml:space="preserve"> ולא לעיני יחידים</w:t>
      </w:r>
      <w:r w:rsidR="008A6C42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793434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5A3C0F" w:rsidRPr="00FB1DA6">
        <w:rPr>
          <w:rFonts w:ascii="Times New Roman" w:hAnsi="Times New Roman" w:cs="Times New Roman"/>
          <w:sz w:val="24"/>
          <w:szCs w:val="24"/>
          <w:rtl/>
        </w:rPr>
        <w:t>על כן אין ספק לעדות אמונת נבואתו</w:t>
      </w:r>
      <w:r w:rsidR="008A6C42">
        <w:rPr>
          <w:rFonts w:ascii="Times New Roman" w:hAnsi="Times New Roman" w:cs="Times New Roman" w:hint="cs"/>
          <w:sz w:val="24"/>
          <w:szCs w:val="24"/>
          <w:rtl/>
        </w:rPr>
        <w:t xml:space="preserve">: </w:t>
      </w:r>
    </w:p>
    <w:p w14:paraId="67B258DE" w14:textId="77777777" w:rsidR="008A6C42" w:rsidRDefault="008A6C42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400838E1" w14:textId="56FCCF7F" w:rsidR="005A3C0F" w:rsidRPr="00ED1ADC" w:rsidRDefault="005A3C0F" w:rsidP="00091AD7">
      <w:pPr>
        <w:tabs>
          <w:tab w:val="left" w:pos="3304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1ADC">
        <w:rPr>
          <w:rFonts w:ascii="Times New Roman" w:hAnsi="Times New Roman" w:cs="Times New Roman"/>
          <w:b/>
          <w:bCs/>
          <w:sz w:val="24"/>
          <w:szCs w:val="24"/>
          <w:rtl/>
        </w:rPr>
        <w:t>ברוך השם אשר העיר והאיר</w:t>
      </w:r>
      <w:r w:rsidR="00793434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</w:t>
      </w:r>
      <w:r w:rsidRPr="00ED1ADC">
        <w:rPr>
          <w:rFonts w:ascii="Times New Roman" w:hAnsi="Times New Roman" w:cs="Times New Roman"/>
          <w:b/>
          <w:bCs/>
          <w:sz w:val="24"/>
          <w:szCs w:val="24"/>
          <w:rtl/>
        </w:rPr>
        <w:t>עיני שכלנו אל תורתו</w:t>
      </w:r>
      <w:r w:rsidR="008A6C42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/</w:t>
      </w:r>
      <w:r w:rsidRPr="00ED1ADC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והודיענו רזי דתו</w:t>
      </w:r>
      <w:r w:rsidR="008A6C42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/</w:t>
      </w:r>
      <w:r w:rsidRPr="00ED1ADC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כי יעקב בחר לו יה ישראל</w:t>
      </w:r>
      <w:r w:rsidR="00793434" w:rsidRP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</w:t>
      </w:r>
      <w:r w:rsidRPr="00ED1ADC">
        <w:rPr>
          <w:rFonts w:ascii="Times New Roman" w:hAnsi="Times New Roman" w:cs="Times New Roman"/>
          <w:b/>
          <w:bCs/>
          <w:sz w:val="24"/>
          <w:szCs w:val="24"/>
          <w:rtl/>
        </w:rPr>
        <w:t>לסגולתו</w:t>
      </w:r>
      <w:r w:rsidR="0013132B" w:rsidRPr="00ED1ADC">
        <w:rPr>
          <w:rStyle w:val="FootnoteReference"/>
          <w:rFonts w:ascii="Times New Roman" w:hAnsi="Times New Roman" w:cs="Times New Roman"/>
          <w:b/>
          <w:bCs/>
          <w:sz w:val="24"/>
          <w:szCs w:val="24"/>
          <w:rtl/>
        </w:rPr>
        <w:footnoteReference w:id="96"/>
      </w:r>
    </w:p>
    <w:p w14:paraId="167AEFB9" w14:textId="77777777" w:rsidR="005A3C0F" w:rsidRPr="00FB1DA6" w:rsidRDefault="005A3C0F" w:rsidP="00091AD7">
      <w:pPr>
        <w:tabs>
          <w:tab w:val="left" w:pos="330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</w:p>
    <w:p w14:paraId="31E086B3" w14:textId="3B6FC8C9" w:rsidR="00DF4927" w:rsidRDefault="005A3C0F" w:rsidP="00091AD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FB1DA6">
        <w:rPr>
          <w:rFonts w:ascii="Times New Roman" w:hAnsi="Times New Roman" w:cs="Times New Roman"/>
          <w:b/>
          <w:bCs/>
          <w:sz w:val="24"/>
          <w:szCs w:val="24"/>
          <w:rtl/>
        </w:rPr>
        <w:t>נשלמה פרשת וזאת הברכה</w:t>
      </w:r>
      <w:r w:rsidR="00343BB1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/ </w:t>
      </w:r>
      <w:r w:rsidRPr="00FB1DA6">
        <w:rPr>
          <w:rFonts w:ascii="Times New Roman" w:hAnsi="Times New Roman" w:cs="Times New Roman"/>
          <w:b/>
          <w:bCs/>
          <w:sz w:val="24"/>
          <w:szCs w:val="24"/>
          <w:rtl/>
        </w:rPr>
        <w:t>אשריך ישראל מי כמוך</w:t>
      </w:r>
      <w:r w:rsidR="00036BB0">
        <w:rPr>
          <w:rStyle w:val="FootnoteReference"/>
          <w:rFonts w:ascii="Times New Roman" w:hAnsi="Times New Roman" w:cs="Times New Roman"/>
          <w:b/>
          <w:bCs/>
          <w:sz w:val="24"/>
          <w:szCs w:val="24"/>
          <w:rtl/>
        </w:rPr>
        <w:footnoteReference w:id="97"/>
      </w:r>
    </w:p>
    <w:p w14:paraId="054B59D6" w14:textId="1E4877AA" w:rsidR="00C81307" w:rsidRDefault="005A3C0F" w:rsidP="00091AD7">
      <w:pPr>
        <w:spacing w:line="240" w:lineRule="auto"/>
        <w:jc w:val="center"/>
      </w:pPr>
      <w:r w:rsidRPr="00FB1DA6">
        <w:rPr>
          <w:rFonts w:ascii="Times New Roman" w:hAnsi="Times New Roman" w:cs="Times New Roman"/>
          <w:b/>
          <w:bCs/>
          <w:sz w:val="24"/>
          <w:szCs w:val="24"/>
          <w:rtl/>
        </w:rPr>
        <w:br/>
        <w:t>ובתומה תם פירוש חמשה חומשי תורה</w:t>
      </w:r>
      <w:r w:rsidR="00ED1ADC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/ </w:t>
      </w:r>
      <w:r w:rsidRPr="00FB1DA6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בעזרת בורא </w:t>
      </w:r>
      <w:proofErr w:type="spellStart"/>
      <w:r w:rsidRPr="00FB1DA6">
        <w:rPr>
          <w:rFonts w:ascii="Times New Roman" w:hAnsi="Times New Roman" w:cs="Times New Roman"/>
          <w:b/>
          <w:bCs/>
          <w:sz w:val="24"/>
          <w:szCs w:val="24"/>
          <w:rtl/>
        </w:rPr>
        <w:t>הכל</w:t>
      </w:r>
      <w:proofErr w:type="spellEnd"/>
      <w:r w:rsidRPr="00FB1DA6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ב</w:t>
      </w:r>
      <w:r w:rsidR="00A842F6">
        <w:rPr>
          <w:rFonts w:ascii="Times New Roman" w:hAnsi="Times New Roman" w:cs="Times New Roman" w:hint="cs"/>
          <w:b/>
          <w:bCs/>
          <w:sz w:val="24"/>
          <w:szCs w:val="24"/>
          <w:rtl/>
        </w:rPr>
        <w:t>ְּ</w:t>
      </w:r>
      <w:r w:rsidRPr="00FB1DA6">
        <w:rPr>
          <w:rFonts w:ascii="Times New Roman" w:hAnsi="Times New Roman" w:cs="Times New Roman"/>
          <w:b/>
          <w:bCs/>
          <w:sz w:val="24"/>
          <w:szCs w:val="24"/>
          <w:rtl/>
        </w:rPr>
        <w:t>א</w:t>
      </w:r>
      <w:r w:rsidR="00A842F6">
        <w:rPr>
          <w:rFonts w:ascii="Times New Roman" w:hAnsi="Times New Roman" w:cs="Times New Roman" w:hint="cs"/>
          <w:b/>
          <w:bCs/>
          <w:sz w:val="24"/>
          <w:szCs w:val="24"/>
          <w:rtl/>
        </w:rPr>
        <w:t>ִ</w:t>
      </w:r>
      <w:r w:rsidRPr="00FB1DA6">
        <w:rPr>
          <w:rFonts w:ascii="Times New Roman" w:hAnsi="Times New Roman" w:cs="Times New Roman"/>
          <w:b/>
          <w:bCs/>
          <w:sz w:val="24"/>
          <w:szCs w:val="24"/>
          <w:rtl/>
        </w:rPr>
        <w:t>מ</w:t>
      </w:r>
      <w:r w:rsidR="00A842F6">
        <w:rPr>
          <w:rFonts w:ascii="Times New Roman" w:hAnsi="Times New Roman" w:cs="Times New Roman" w:hint="cs"/>
          <w:b/>
          <w:bCs/>
          <w:sz w:val="24"/>
          <w:szCs w:val="24"/>
          <w:rtl/>
        </w:rPr>
        <w:t>ְ</w:t>
      </w:r>
      <w:r w:rsidRPr="00FB1DA6">
        <w:rPr>
          <w:rFonts w:ascii="Times New Roman" w:hAnsi="Times New Roman" w:cs="Times New Roman"/>
          <w:b/>
          <w:bCs/>
          <w:sz w:val="24"/>
          <w:szCs w:val="24"/>
          <w:rtl/>
        </w:rPr>
        <w:t>ר</w:t>
      </w:r>
      <w:r w:rsidR="00A842F6">
        <w:rPr>
          <w:rFonts w:ascii="Times New Roman" w:hAnsi="Times New Roman" w:cs="Times New Roman" w:hint="cs"/>
          <w:b/>
          <w:bCs/>
          <w:sz w:val="24"/>
          <w:szCs w:val="24"/>
          <w:rtl/>
        </w:rPr>
        <w:t>ָ</w:t>
      </w:r>
      <w:r w:rsidRPr="00FB1DA6">
        <w:rPr>
          <w:rFonts w:ascii="Times New Roman" w:hAnsi="Times New Roman" w:cs="Times New Roman"/>
          <w:b/>
          <w:bCs/>
          <w:sz w:val="24"/>
          <w:szCs w:val="24"/>
          <w:rtl/>
        </w:rPr>
        <w:t>ה</w:t>
      </w:r>
    </w:p>
    <w:sectPr w:rsidR="00C81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Daniel Tabak" w:date="2020-12-06T10:04:00Z" w:initials="DT">
    <w:p w14:paraId="68B8B6E0" w14:textId="5C91F83B" w:rsidR="004268BA" w:rsidRDefault="004268BA" w:rsidP="008F6D7C">
      <w:pPr>
        <w:pStyle w:val="CommentText"/>
        <w:bidi w:val="0"/>
        <w:rPr>
          <w:rtl/>
        </w:rPr>
      </w:pPr>
      <w:r>
        <w:rPr>
          <w:rStyle w:val="CommentReference"/>
        </w:rPr>
        <w:annotationRef/>
      </w:r>
      <w:r>
        <w:t>See English</w:t>
      </w:r>
    </w:p>
  </w:comment>
  <w:comment w:id="14" w:author="Daniel Tabak" w:date="2021-02-15T12:00:00Z" w:initials="DT">
    <w:p w14:paraId="4C7B18C4" w14:textId="65604224" w:rsidR="004268BA" w:rsidRDefault="004268BA" w:rsidP="00D9007D">
      <w:pPr>
        <w:pStyle w:val="CommentText"/>
        <w:bidi w:val="0"/>
      </w:pPr>
      <w:r>
        <w:rPr>
          <w:rStyle w:val="CommentReference"/>
        </w:rPr>
        <w:annotationRef/>
      </w:r>
      <w:r>
        <w:t>I think it should be vocalized once the correct vocalization is determined. See the English.</w:t>
      </w:r>
    </w:p>
  </w:comment>
  <w:comment w:id="15" w:author="Daniel Tabak" w:date="2020-12-29T14:25:00Z" w:initials="DT">
    <w:p w14:paraId="1273BF84" w14:textId="45BF0B4A" w:rsidR="004268BA" w:rsidRDefault="004268BA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Style w:val="CommentReference"/>
        </w:rPr>
        <w:t>See the English.</w:t>
      </w:r>
    </w:p>
  </w:comment>
  <w:comment w:id="16" w:author="Daniel Tabak" w:date="2021-02-17T11:21:00Z" w:initials="DT">
    <w:p w14:paraId="75772269" w14:textId="1DD75BC7" w:rsidR="004268BA" w:rsidRDefault="004268BA">
      <w:pPr>
        <w:pStyle w:val="CommentText"/>
      </w:pPr>
      <w:r>
        <w:rPr>
          <w:rStyle w:val="CommentReference"/>
        </w:rPr>
        <w:annotationRef/>
      </w:r>
      <w:r>
        <w:t>See the comment in the English.</w:t>
      </w:r>
    </w:p>
  </w:comment>
  <w:comment w:id="17" w:author="Daniel Tabak" w:date="2021-02-14T20:27:00Z" w:initials="DT">
    <w:p w14:paraId="787405EE" w14:textId="418C2F47" w:rsidR="004268BA" w:rsidRDefault="004268BA" w:rsidP="00D9007D">
      <w:pPr>
        <w:pStyle w:val="CommentText"/>
        <w:bidi w:val="0"/>
      </w:pPr>
      <w:r>
        <w:rPr>
          <w:rStyle w:val="CommentReference"/>
        </w:rPr>
        <w:annotationRef/>
      </w:r>
      <w:r>
        <w:t xml:space="preserve">See my comment on the translation. If you agree there’s a problem, feel free to add a footnote here and/or use the bracketing employed throughout </w:t>
      </w:r>
    </w:p>
  </w:comment>
  <w:comment w:id="18" w:author="Daniel Tabak" w:date="2021-02-14T22:14:00Z" w:initials="DT">
    <w:p w14:paraId="388801F4" w14:textId="79540045" w:rsidR="004268BA" w:rsidRDefault="004268BA" w:rsidP="00D9007D">
      <w:pPr>
        <w:pStyle w:val="CommentText"/>
        <w:bidi w:val="0"/>
      </w:pPr>
      <w:r>
        <w:rPr>
          <w:rStyle w:val="CommentReference"/>
        </w:rPr>
        <w:annotationRef/>
      </w:r>
      <w:r>
        <w:t>The placement of the comma depends on whether I’m reading it right. See the English.</w:t>
      </w:r>
    </w:p>
  </w:comment>
  <w:comment w:id="19" w:author="Daniel Tabak" w:date="2021-02-15T00:39:00Z" w:initials="DT">
    <w:p w14:paraId="22BBDADD" w14:textId="4EE79821" w:rsidR="004268BA" w:rsidRDefault="004268BA" w:rsidP="00D9007D">
      <w:pPr>
        <w:pStyle w:val="CommentText"/>
        <w:bidi w:val="0"/>
      </w:pPr>
      <w:r>
        <w:rPr>
          <w:rStyle w:val="CommentReference"/>
        </w:rPr>
        <w:annotationRef/>
      </w:r>
      <w:r>
        <w:t>See my comment on the English.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B8B6E0" w15:done="0"/>
  <w15:commentEx w15:paraId="4C7B18C4" w15:done="0"/>
  <w15:commentEx w15:paraId="1273BF84" w15:done="0"/>
  <w15:commentEx w15:paraId="75772269" w15:done="0"/>
  <w15:commentEx w15:paraId="787405EE" w15:done="0"/>
  <w15:commentEx w15:paraId="388801F4" w15:done="0"/>
  <w15:commentEx w15:paraId="22BBDA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72B2C" w16cex:dateUtc="2020-12-06T08:04:00Z"/>
  <w16cex:commentExtensible w16cex:durableId="23D4E0F2" w16cex:dateUtc="2021-02-15T10:00:00Z"/>
  <w16cex:commentExtensible w16cex:durableId="2395BAE5" w16cex:dateUtc="2020-12-29T12:25:00Z"/>
  <w16cex:commentExtensible w16cex:durableId="23D77ACA" w16cex:dateUtc="2021-02-17T09:21:00Z"/>
  <w16cex:commentExtensible w16cex:durableId="23D40626" w16cex:dateUtc="2021-02-14T18:27:00Z"/>
  <w16cex:commentExtensible w16cex:durableId="23D41F5B" w16cex:dateUtc="2021-02-14T20:14:00Z"/>
  <w16cex:commentExtensible w16cex:durableId="23D44132" w16cex:dateUtc="2021-02-14T22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B8B6E0" w16cid:durableId="23772B2C"/>
  <w16cid:commentId w16cid:paraId="4C7B18C4" w16cid:durableId="23D4E0F2"/>
  <w16cid:commentId w16cid:paraId="1273BF84" w16cid:durableId="2395BAE5"/>
  <w16cid:commentId w16cid:paraId="75772269" w16cid:durableId="23D77ACA"/>
  <w16cid:commentId w16cid:paraId="787405EE" w16cid:durableId="23D40626"/>
  <w16cid:commentId w16cid:paraId="388801F4" w16cid:durableId="23D41F5B"/>
  <w16cid:commentId w16cid:paraId="22BBDADD" w16cid:durableId="23D441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DF9B6" w14:textId="77777777" w:rsidR="002D43AA" w:rsidRDefault="002D43AA" w:rsidP="00B75970">
      <w:pPr>
        <w:spacing w:after="0" w:line="240" w:lineRule="auto"/>
      </w:pPr>
      <w:r>
        <w:separator/>
      </w:r>
    </w:p>
  </w:endnote>
  <w:endnote w:type="continuationSeparator" w:id="0">
    <w:p w14:paraId="15A27E65" w14:textId="77777777" w:rsidR="002D43AA" w:rsidRDefault="002D43AA" w:rsidP="00B75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6FE30" w14:textId="77777777" w:rsidR="002D43AA" w:rsidRDefault="002D43AA" w:rsidP="00B75970">
      <w:pPr>
        <w:spacing w:after="0" w:line="240" w:lineRule="auto"/>
      </w:pPr>
      <w:r>
        <w:separator/>
      </w:r>
    </w:p>
  </w:footnote>
  <w:footnote w:type="continuationSeparator" w:id="0">
    <w:p w14:paraId="5B35AB76" w14:textId="77777777" w:rsidR="002D43AA" w:rsidRDefault="002D43AA" w:rsidP="00B75970">
      <w:pPr>
        <w:spacing w:after="0" w:line="240" w:lineRule="auto"/>
      </w:pPr>
      <w:r>
        <w:continuationSeparator/>
      </w:r>
    </w:p>
  </w:footnote>
  <w:footnote w:id="1">
    <w:p w14:paraId="68544D8A" w14:textId="32DD9752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קשה לקרוא את </w:t>
      </w:r>
      <w:proofErr w:type="spellStart"/>
      <w:r>
        <w:rPr>
          <w:rFonts w:hint="cs"/>
          <w:rtl/>
        </w:rPr>
        <w:t>הפיסקה</w:t>
      </w:r>
      <w:proofErr w:type="spellEnd"/>
      <w:r>
        <w:rPr>
          <w:rFonts w:hint="cs"/>
          <w:rtl/>
        </w:rPr>
        <w:t xml:space="preserve"> בלי ההוספות משני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2">
    <w:p w14:paraId="7C651434" w14:textId="3E052A4C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אינו בפסוק.</w:t>
      </w:r>
    </w:p>
  </w:footnote>
  <w:footnote w:id="3">
    <w:p w14:paraId="3FDD47AC" w14:textId="77777777" w:rsidR="004268BA" w:rsidRDefault="004268BA" w:rsidP="00332294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הצירוף ״הוא האדם״ הוא מפרי עטו של הצנזור.</w:t>
      </w:r>
    </w:p>
  </w:footnote>
  <w:footnote w:id="4">
    <w:p w14:paraId="7AC7B15F" w14:textId="2732A63E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ראה </w:t>
      </w:r>
      <w:proofErr w:type="spellStart"/>
      <w:r>
        <w:rPr>
          <w:rFonts w:hint="cs"/>
          <w:rtl/>
        </w:rPr>
        <w:t>הע״ש</w:t>
      </w:r>
      <w:proofErr w:type="spellEnd"/>
      <w:r>
        <w:rPr>
          <w:rFonts w:hint="cs"/>
          <w:rtl/>
        </w:rPr>
        <w:t xml:space="preserve"> הקודמת.</w:t>
      </w:r>
    </w:p>
  </w:footnote>
  <w:footnote w:id="5">
    <w:p w14:paraId="17F63F4B" w14:textId="58E46AB3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נוסף ע״פ כמה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6">
    <w:p w14:paraId="4390AB22" w14:textId="66962B29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מקומם המקורי של הפירושים על המלים ״לראותכם״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ו״לחנותכם</w:t>
      </w:r>
      <w:proofErr w:type="spellEnd"/>
      <w:r>
        <w:rPr>
          <w:rFonts w:hint="cs"/>
          <w:rtl/>
        </w:rPr>
        <w:t>״ הוא פה. שמנו אותם בנפרד כדי להקל על הקורא.</w:t>
      </w:r>
    </w:p>
  </w:footnote>
  <w:footnote w:id="7">
    <w:p w14:paraId="51EF8A25" w14:textId="77777777" w:rsidR="004268BA" w:rsidRDefault="004268BA" w:rsidP="0082564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נוסף ע״פ כמה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8">
    <w:p w14:paraId="54289955" w14:textId="14DFBA5D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ראה את הערת השוליים לתרגום.</w:t>
      </w:r>
    </w:p>
  </w:footnote>
  <w:footnote w:id="9">
    <w:p w14:paraId="23236890" w14:textId="00C1785E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בדפוס </w:t>
      </w:r>
      <w:proofErr w:type="spellStart"/>
      <w:r>
        <w:rPr>
          <w:rFonts w:hint="cs"/>
          <w:rtl/>
        </w:rPr>
        <w:t>וכת״י</w:t>
      </w:r>
      <w:proofErr w:type="spellEnd"/>
      <w:r>
        <w:rPr>
          <w:rFonts w:hint="cs"/>
          <w:rtl/>
        </w:rPr>
        <w:t xml:space="preserve"> כתוב ״</w:t>
      </w:r>
      <w:proofErr w:type="spellStart"/>
      <w:r>
        <w:rPr>
          <w:rFonts w:hint="cs"/>
          <w:rtl/>
        </w:rPr>
        <w:t>החתי</w:t>
      </w:r>
      <w:proofErr w:type="spellEnd"/>
      <w:r>
        <w:rPr>
          <w:rFonts w:hint="cs"/>
          <w:rtl/>
        </w:rPr>
        <w:t>״, בשל טעות סופר.</w:t>
      </w:r>
    </w:p>
  </w:footnote>
  <w:footnote w:id="10">
    <w:p w14:paraId="4FA1CD49" w14:textId="22C06A89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נוסף ע״פ כמה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11">
    <w:p w14:paraId="75C47F2B" w14:textId="2B544642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לגבי מיקום המלים האלו, ראה את הערת השוליים לתרגום.</w:t>
      </w:r>
    </w:p>
  </w:footnote>
  <w:footnote w:id="12">
    <w:p w14:paraId="31B58C3C" w14:textId="06D2E1B4" w:rsidR="004268BA" w:rsidRDefault="004268BA" w:rsidP="001A4E05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1A4E05">
        <w:rPr>
          <w:rFonts w:hint="cs"/>
          <w:rtl/>
        </w:rPr>
        <w:t xml:space="preserve">ע״פ שמואל א׳ </w:t>
      </w:r>
      <w:proofErr w:type="spellStart"/>
      <w:r w:rsidRPr="001A4E05">
        <w:rPr>
          <w:rFonts w:hint="cs"/>
          <w:rtl/>
        </w:rPr>
        <w:t>ב:ז</w:t>
      </w:r>
      <w:proofErr w:type="spellEnd"/>
      <w:r>
        <w:rPr>
          <w:rFonts w:hint="cs"/>
          <w:rtl/>
        </w:rPr>
        <w:t>.</w:t>
      </w:r>
    </w:p>
  </w:footnote>
  <w:footnote w:id="13">
    <w:p w14:paraId="7E83D0DB" w14:textId="1160D7C6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ע״פ רוב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14">
    <w:p w14:paraId="02965AE8" w14:textId="233C0C80" w:rsidR="004268BA" w:rsidRDefault="004268BA" w:rsidP="00F97F84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כנראה נפלה טעות בהעתקה.</w:t>
      </w:r>
    </w:p>
  </w:footnote>
  <w:footnote w:id="15">
    <w:p w14:paraId="0EEEC1B9" w14:textId="1EE310B7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הוסר ע״פ כמה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16">
    <w:p w14:paraId="0D886290" w14:textId="42E1E39C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תוקן ע״פ רוב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17">
    <w:p w14:paraId="0726C26D" w14:textId="0D9AD176" w:rsidR="00783FC0" w:rsidRDefault="00783FC0">
      <w:pPr>
        <w:pStyle w:val="FootnoteText"/>
        <w:rPr>
          <w:rFonts w:hint="c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ראה את הערת השוליים לתרגום של דברים </w:t>
      </w:r>
      <w:proofErr w:type="spellStart"/>
      <w:r>
        <w:rPr>
          <w:rFonts w:hint="cs"/>
          <w:rtl/>
        </w:rPr>
        <w:t>ב:ו-ז</w:t>
      </w:r>
      <w:proofErr w:type="spellEnd"/>
      <w:r>
        <w:rPr>
          <w:rFonts w:hint="cs"/>
          <w:rtl/>
        </w:rPr>
        <w:t>.</w:t>
      </w:r>
    </w:p>
  </w:footnote>
  <w:footnote w:id="18">
    <w:p w14:paraId="7BFAD9D7" w14:textId="58DF4D8B" w:rsidR="004268BA" w:rsidRDefault="004268BA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המילה ״אחרים״ אינה בפסוק פה.</w:t>
      </w:r>
    </w:p>
  </w:footnote>
  <w:footnote w:id="19">
    <w:p w14:paraId="32D76ABB" w14:textId="41855FC4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המיספור</w:t>
      </w:r>
      <w:proofErr w:type="spellEnd"/>
      <w:r>
        <w:rPr>
          <w:rFonts w:hint="cs"/>
          <w:rtl/>
        </w:rPr>
        <w:t xml:space="preserve"> תלוי בחלוקת הפסוקים שבעשרת הדברות, אז בכמה מהדורות הוא פסוק ט״ז או י״ז ולא כ׳.</w:t>
      </w:r>
    </w:p>
  </w:footnote>
  <w:footnote w:id="20">
    <w:p w14:paraId="58090165" w14:textId="482557DF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כנראה פיענוח לא נכון של ראשי תיבות ״וי״ל״. עוד אפשרויות שמופיעות </w:t>
      </w:r>
      <w:proofErr w:type="spellStart"/>
      <w:r>
        <w:rPr>
          <w:rFonts w:hint="cs"/>
          <w:rtl/>
        </w:rPr>
        <w:t>ב״כתר</w:t>
      </w:r>
      <w:proofErr w:type="spellEnd"/>
      <w:r>
        <w:rPr>
          <w:rFonts w:hint="cs"/>
          <w:rtl/>
        </w:rPr>
        <w:t xml:space="preserve"> תורה״ הן ״ויש להקשות״ או ״ויש לטעון״.  </w:t>
      </w:r>
    </w:p>
  </w:footnote>
  <w:footnote w:id="21">
    <w:p w14:paraId="441FD77B" w14:textId="0C3157E6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יש שיבוש גדול פה, ראה את הערת השוליים לתרגום.</w:t>
      </w:r>
    </w:p>
  </w:footnote>
  <w:footnote w:id="22">
    <w:p w14:paraId="0BB0612B" w14:textId="0AEBBE75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ע״פ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23">
    <w:p w14:paraId="3B2DE3A8" w14:textId="01CC50EA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צורת הפועל מעמוס </w:t>
      </w:r>
      <w:proofErr w:type="spellStart"/>
      <w:r>
        <w:rPr>
          <w:rFonts w:hint="cs"/>
          <w:rtl/>
        </w:rPr>
        <w:t>ה:טו</w:t>
      </w:r>
      <w:proofErr w:type="spellEnd"/>
      <w:r>
        <w:rPr>
          <w:rFonts w:hint="cs"/>
          <w:rtl/>
        </w:rPr>
        <w:t>.</w:t>
      </w:r>
    </w:p>
  </w:footnote>
  <w:footnote w:id="24">
    <w:p w14:paraId="6C736358" w14:textId="57455A83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תוקן ע״פ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 xml:space="preserve"> אחד.</w:t>
      </w:r>
    </w:p>
  </w:footnote>
  <w:footnote w:id="25">
    <w:p w14:paraId="00B590AB" w14:textId="77777777" w:rsidR="00783FC0" w:rsidRDefault="00783FC0" w:rsidP="00783FC0">
      <w:pPr>
        <w:pStyle w:val="FootnoteText"/>
        <w:rPr>
          <w:rFonts w:hint="c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ראה את הערת השוליים לתרגום של דברים </w:t>
      </w:r>
      <w:proofErr w:type="spellStart"/>
      <w:r>
        <w:rPr>
          <w:rFonts w:hint="cs"/>
          <w:rtl/>
        </w:rPr>
        <w:t>ב:ו-ז</w:t>
      </w:r>
      <w:proofErr w:type="spellEnd"/>
      <w:r>
        <w:rPr>
          <w:rFonts w:hint="cs"/>
          <w:rtl/>
        </w:rPr>
        <w:t>.</w:t>
      </w:r>
    </w:p>
  </w:footnote>
  <w:footnote w:id="26">
    <w:p w14:paraId="4F897A21" w14:textId="07909F87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נוסף ע״פ כמה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27">
    <w:p w14:paraId="06D1140A" w14:textId="5EC767CF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תוקן ע״פ כמה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28">
    <w:p w14:paraId="2FC3F8F9" w14:textId="734F8B32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ראה </w:t>
      </w:r>
      <w:proofErr w:type="spellStart"/>
      <w:r>
        <w:rPr>
          <w:rFonts w:hint="cs"/>
          <w:rtl/>
        </w:rPr>
        <w:t>הע״ש</w:t>
      </w:r>
      <w:proofErr w:type="spellEnd"/>
      <w:r>
        <w:rPr>
          <w:rFonts w:hint="cs"/>
          <w:rtl/>
        </w:rPr>
        <w:t xml:space="preserve"> הקודמת.</w:t>
      </w:r>
    </w:p>
  </w:footnote>
  <w:footnote w:id="29">
    <w:p w14:paraId="26DB7BA4" w14:textId="6730070B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ככה בפסוק. </w:t>
      </w:r>
    </w:p>
  </w:footnote>
  <w:footnote w:id="30">
    <w:p w14:paraId="3BF5D4A4" w14:textId="47D9D9A9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התואר הזה מופיע בבראשית </w:t>
      </w:r>
      <w:proofErr w:type="spellStart"/>
      <w:r>
        <w:rPr>
          <w:rFonts w:hint="cs"/>
          <w:rtl/>
        </w:rPr>
        <w:t>טו:יח</w:t>
      </w:r>
      <w:proofErr w:type="spellEnd"/>
      <w:r>
        <w:rPr>
          <w:rFonts w:hint="cs"/>
          <w:rtl/>
        </w:rPr>
        <w:t xml:space="preserve"> אבל לא בפסוק שלנו. תוקן ע״פ כמה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31">
    <w:p w14:paraId="1339850C" w14:textId="1B6C7324" w:rsidR="004268BA" w:rsidRDefault="004268BA" w:rsidP="005F31D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5F31D3">
        <w:rPr>
          <w:rFonts w:hint="cs"/>
          <w:rtl/>
        </w:rPr>
        <w:t xml:space="preserve">ע״פ תהלים </w:t>
      </w:r>
      <w:proofErr w:type="spellStart"/>
      <w:r w:rsidRPr="005F31D3">
        <w:rPr>
          <w:rFonts w:hint="cs"/>
          <w:rtl/>
        </w:rPr>
        <w:t>קיט:</w:t>
      </w:r>
      <w:r>
        <w:rPr>
          <w:rFonts w:hint="cs"/>
          <w:rtl/>
        </w:rPr>
        <w:t>ק</w:t>
      </w:r>
      <w:r w:rsidRPr="005F31D3">
        <w:rPr>
          <w:rFonts w:hint="cs"/>
          <w:rtl/>
        </w:rPr>
        <w:t>יב</w:t>
      </w:r>
      <w:proofErr w:type="spellEnd"/>
      <w:r>
        <w:rPr>
          <w:rFonts w:hint="cs"/>
          <w:rtl/>
        </w:rPr>
        <w:t>.</w:t>
      </w:r>
    </w:p>
  </w:footnote>
  <w:footnote w:id="32">
    <w:p w14:paraId="0809C465" w14:textId="37D4118C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חסר מכמה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33">
    <w:p w14:paraId="24F90C68" w14:textId="594151A6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ע״פ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 xml:space="preserve"> יחיד. </w:t>
      </w:r>
    </w:p>
  </w:footnote>
  <w:footnote w:id="34">
    <w:p w14:paraId="676016D2" w14:textId="137219BC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ע״פ כמה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35">
    <w:p w14:paraId="7BFEA27B" w14:textId="419FEC6C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יש בלבול </w:t>
      </w:r>
      <w:proofErr w:type="spellStart"/>
      <w:r>
        <w:rPr>
          <w:rFonts w:hint="cs"/>
          <w:rtl/>
        </w:rPr>
        <w:t>בכת״י</w:t>
      </w:r>
      <w:proofErr w:type="spellEnd"/>
      <w:r>
        <w:rPr>
          <w:rFonts w:hint="cs"/>
          <w:rtl/>
        </w:rPr>
        <w:t>, וזהו נוסח סביר.</w:t>
      </w:r>
    </w:p>
  </w:footnote>
  <w:footnote w:id="36">
    <w:p w14:paraId="0440274B" w14:textId="7ED430A7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בכמה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 xml:space="preserve"> במקום ״הרריים״ כתוב ״של ברא״.</w:t>
      </w:r>
    </w:p>
  </w:footnote>
  <w:footnote w:id="37">
    <w:p w14:paraId="0D895CF7" w14:textId="4F5F09D7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נוסף ע״פ כמה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38">
    <w:p w14:paraId="5ADC26B3" w14:textId="673AE13E" w:rsidR="004268BA" w:rsidRPr="00B40BB5" w:rsidRDefault="004268BA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כנראה שחסר פה מלה. הוספנו ע״פ ספר המבחר ואבן עזרא.</w:t>
      </w:r>
    </w:p>
  </w:footnote>
  <w:footnote w:id="39">
    <w:p w14:paraId="779A5AA9" w14:textId="77777777" w:rsidR="004268BA" w:rsidRDefault="004268BA" w:rsidP="00CC5EC0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הדיבור המתחיל הושמט בטעות.</w:t>
      </w:r>
    </w:p>
  </w:footnote>
  <w:footnote w:id="40">
    <w:p w14:paraId="0DD3E9F4" w14:textId="3BAFEE16" w:rsidR="004268BA" w:rsidRDefault="004268BA" w:rsidP="005C1A65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ראה את הערת השוליים לתרגום.</w:t>
      </w:r>
    </w:p>
  </w:footnote>
  <w:footnote w:id="41">
    <w:p w14:paraId="01C062F9" w14:textId="42342031" w:rsidR="004268BA" w:rsidRDefault="004268BA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ע״פ תהלים </w:t>
      </w:r>
      <w:proofErr w:type="spellStart"/>
      <w:r>
        <w:rPr>
          <w:rFonts w:hint="cs"/>
          <w:rtl/>
        </w:rPr>
        <w:t>קלח:ו</w:t>
      </w:r>
      <w:proofErr w:type="spellEnd"/>
      <w:r>
        <w:rPr>
          <w:rFonts w:hint="cs"/>
          <w:rtl/>
        </w:rPr>
        <w:t>.</w:t>
      </w:r>
    </w:p>
  </w:footnote>
  <w:footnote w:id="42">
    <w:p w14:paraId="5C749AAF" w14:textId="64D749FB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ע״פ כמה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43">
    <w:p w14:paraId="3ADAE858" w14:textId="1ABB413A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אולי צ״ל ״פוסחת״.</w:t>
      </w:r>
    </w:p>
  </w:footnote>
  <w:footnote w:id="44">
    <w:p w14:paraId="5B2C8AD6" w14:textId="77777777" w:rsidR="004268BA" w:rsidRDefault="004268BA" w:rsidP="00E44BF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המלה ״הפרק״ חסר מכמה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45">
    <w:p w14:paraId="5327863D" w14:textId="20774637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טעות ברורה, הטקסט תוקן ע״פ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46">
    <w:p w14:paraId="6DC13190" w14:textId="4557336C" w:rsidR="004268BA" w:rsidRDefault="004268BA" w:rsidP="00F15B50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ע״פ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 xml:space="preserve"> ומסורת הרבנית.</w:t>
      </w:r>
    </w:p>
  </w:footnote>
  <w:footnote w:id="47">
    <w:p w14:paraId="1D220CFE" w14:textId="38C58A0E" w:rsidR="004268BA" w:rsidRPr="00BA4239" w:rsidRDefault="004268BA" w:rsidP="00BA4239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טעות ברורה, תוקן ע״פ כמה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48">
    <w:p w14:paraId="03983B85" w14:textId="75AD3B11" w:rsidR="004268BA" w:rsidRDefault="004268BA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כל המשפט תוקן ע״פ כמה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 ראה את הערת השוליים לתרגום.</w:t>
      </w:r>
    </w:p>
  </w:footnote>
  <w:footnote w:id="49">
    <w:p w14:paraId="09EE4B8C" w14:textId="74A2AB94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אולי צ״ל ״והם מן״. </w:t>
      </w:r>
    </w:p>
  </w:footnote>
  <w:footnote w:id="50">
    <w:p w14:paraId="1B1561AB" w14:textId="1A88C222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ע״פ ישעיהו </w:t>
      </w:r>
      <w:proofErr w:type="spellStart"/>
      <w:r>
        <w:rPr>
          <w:rFonts w:hint="cs"/>
          <w:rtl/>
        </w:rPr>
        <w:t>מה:יט</w:t>
      </w:r>
      <w:proofErr w:type="spellEnd"/>
      <w:r>
        <w:rPr>
          <w:rFonts w:hint="cs"/>
          <w:rtl/>
        </w:rPr>
        <w:t>.</w:t>
      </w:r>
    </w:p>
  </w:footnote>
  <w:footnote w:id="51">
    <w:p w14:paraId="2BF6EFE6" w14:textId="6B3501EE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התיקונים ע״פ כמה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 xml:space="preserve">. </w:t>
      </w:r>
    </w:p>
  </w:footnote>
  <w:footnote w:id="52">
    <w:p w14:paraId="22C4CB48" w14:textId="0C49B381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כנראה שראשי תיבות הושמטו פה. ראה את הערת השוליים לתרגום.</w:t>
      </w:r>
    </w:p>
  </w:footnote>
  <w:footnote w:id="53">
    <w:p w14:paraId="0AF19E61" w14:textId="6F231B6B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ע״פ כמה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54">
    <w:p w14:paraId="7207D04F" w14:textId="16C7D748" w:rsidR="004268BA" w:rsidRDefault="004268BA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צ״ל ״בשלמה״ או שנחמיה </w:t>
      </w:r>
      <w:proofErr w:type="spellStart"/>
      <w:r>
        <w:rPr>
          <w:rFonts w:hint="cs"/>
          <w:rtl/>
        </w:rPr>
        <w:t>יג:כג</w:t>
      </w:r>
      <w:proofErr w:type="spellEnd"/>
      <w:r>
        <w:rPr>
          <w:rFonts w:hint="cs"/>
          <w:rtl/>
        </w:rPr>
        <w:t xml:space="preserve"> הושמט מפני הדומות. ראה את הערת השוליים לתרגום.</w:t>
      </w:r>
    </w:p>
  </w:footnote>
  <w:footnote w:id="55">
    <w:p w14:paraId="3CA3A029" w14:textId="33014061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ראה את הערת השוליים לתרגום.</w:t>
      </w:r>
    </w:p>
  </w:footnote>
  <w:footnote w:id="56">
    <w:p w14:paraId="36B66BCA" w14:textId="50FA9AF9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נוסף ע״פ כל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57">
    <w:p w14:paraId="2BDEFB53" w14:textId="761A20E6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או שמואל ב׳ </w:t>
      </w:r>
      <w:proofErr w:type="spellStart"/>
      <w:r>
        <w:rPr>
          <w:rFonts w:hint="cs"/>
          <w:rtl/>
        </w:rPr>
        <w:t>יב:ה</w:t>
      </w:r>
      <w:proofErr w:type="spellEnd"/>
      <w:r>
        <w:rPr>
          <w:rFonts w:hint="cs"/>
          <w:rtl/>
        </w:rPr>
        <w:t>.</w:t>
      </w:r>
    </w:p>
  </w:footnote>
  <w:footnote w:id="58">
    <w:p w14:paraId="4F2B2D47" w14:textId="105DC316" w:rsidR="004268BA" w:rsidRDefault="004268BA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כנראה, טעויות סופר נפלו במשפט הזה </w:t>
      </w:r>
      <w:proofErr w:type="spellStart"/>
      <w:r>
        <w:rPr>
          <w:rFonts w:hint="cs"/>
          <w:rtl/>
        </w:rPr>
        <w:t>בכת״י</w:t>
      </w:r>
      <w:proofErr w:type="spellEnd"/>
      <w:r>
        <w:rPr>
          <w:rFonts w:hint="cs"/>
          <w:rtl/>
        </w:rPr>
        <w:t>.</w:t>
      </w:r>
    </w:p>
  </w:footnote>
  <w:footnote w:id="59">
    <w:p w14:paraId="6097C2E5" w14:textId="240E2B00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תוקן ע״פ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 xml:space="preserve"> אחד.</w:t>
      </w:r>
    </w:p>
  </w:footnote>
  <w:footnote w:id="60">
    <w:p w14:paraId="2D8749DB" w14:textId="405DC0BE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ע״פ תהלים </w:t>
      </w:r>
      <w:proofErr w:type="spellStart"/>
      <w:r>
        <w:rPr>
          <w:rFonts w:hint="cs"/>
          <w:rtl/>
        </w:rPr>
        <w:t>קמז:יא</w:t>
      </w:r>
      <w:proofErr w:type="spellEnd"/>
      <w:r>
        <w:rPr>
          <w:rFonts w:hint="cs"/>
          <w:rtl/>
        </w:rPr>
        <w:t>.</w:t>
      </w:r>
    </w:p>
  </w:footnote>
  <w:footnote w:id="61">
    <w:p w14:paraId="55F4CF28" w14:textId="0F1F79E3" w:rsidR="004268BA" w:rsidRDefault="004268BA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כנראה צריך להביא שמואל א׳ </w:t>
      </w:r>
      <w:proofErr w:type="spellStart"/>
      <w:r>
        <w:rPr>
          <w:rFonts w:hint="cs"/>
          <w:rtl/>
        </w:rPr>
        <w:t>טו:ב</w:t>
      </w:r>
      <w:proofErr w:type="spellEnd"/>
      <w:r>
        <w:rPr>
          <w:rFonts w:hint="cs"/>
          <w:rtl/>
        </w:rPr>
        <w:t xml:space="preserve"> במקום דברים </w:t>
      </w:r>
      <w:proofErr w:type="spellStart"/>
      <w:r>
        <w:rPr>
          <w:rFonts w:hint="cs"/>
          <w:rtl/>
        </w:rPr>
        <w:t>כה:יז</w:t>
      </w:r>
      <w:proofErr w:type="spellEnd"/>
      <w:r>
        <w:rPr>
          <w:rFonts w:hint="cs"/>
          <w:rtl/>
        </w:rPr>
        <w:t>.</w:t>
      </w:r>
    </w:p>
  </w:footnote>
  <w:footnote w:id="62">
    <w:p w14:paraId="1266CFEE" w14:textId="779F6D7D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אינו בפסוק.</w:t>
      </w:r>
    </w:p>
  </w:footnote>
  <w:footnote w:id="63">
    <w:p w14:paraId="0E0DC393" w14:textId="2132FC9A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אולי במקור היה ״על״.</w:t>
      </w:r>
    </w:p>
  </w:footnote>
  <w:footnote w:id="64">
    <w:p w14:paraId="58D0C4C3" w14:textId="1B5FA5B1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ע״פ כמה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65">
    <w:p w14:paraId="257B79D4" w14:textId="2C0B3801" w:rsidR="004268BA" w:rsidRDefault="004268BA" w:rsidP="001D25CF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כנראה טעות מבוססת על הצירוף הדומה למטה בפסוק </w:t>
      </w:r>
      <w:proofErr w:type="spellStart"/>
      <w:r>
        <w:rPr>
          <w:rFonts w:hint="cs"/>
          <w:rtl/>
        </w:rPr>
        <w:t>כח:לו</w:t>
      </w:r>
      <w:proofErr w:type="spellEnd"/>
      <w:r>
        <w:rPr>
          <w:rFonts w:hint="cs"/>
          <w:rtl/>
        </w:rPr>
        <w:t>.</w:t>
      </w:r>
    </w:p>
  </w:footnote>
  <w:footnote w:id="66">
    <w:p w14:paraId="40BA0725" w14:textId="631DB317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ראה את הערת השוליים לתרגום.</w:t>
      </w:r>
    </w:p>
  </w:footnote>
  <w:footnote w:id="67">
    <w:p w14:paraId="21366923" w14:textId="1ED9182A" w:rsidR="004268BA" w:rsidRDefault="004268BA" w:rsidP="00871D0E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ע״פ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68">
    <w:p w14:paraId="52753548" w14:textId="197D2F33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ע״פ זכריה </w:t>
      </w:r>
      <w:proofErr w:type="spellStart"/>
      <w:r>
        <w:rPr>
          <w:rFonts w:hint="cs"/>
          <w:rtl/>
        </w:rPr>
        <w:t>יב:א</w:t>
      </w:r>
      <w:proofErr w:type="spellEnd"/>
      <w:r>
        <w:rPr>
          <w:rFonts w:hint="cs"/>
          <w:rtl/>
        </w:rPr>
        <w:t>.</w:t>
      </w:r>
    </w:p>
  </w:footnote>
  <w:footnote w:id="69">
    <w:p w14:paraId="4696401D" w14:textId="5D8FA015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תוקן ע״פ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70">
    <w:p w14:paraId="447B6166" w14:textId="6E24310E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ככה בפירושו של אבן עזרא.</w:t>
      </w:r>
    </w:p>
  </w:footnote>
  <w:footnote w:id="71">
    <w:p w14:paraId="1AF83F65" w14:textId="0D05D62B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שייך לפסוק הבא ומופיע פה בגלל הדומות.</w:t>
      </w:r>
    </w:p>
  </w:footnote>
  <w:footnote w:id="72">
    <w:p w14:paraId="00CC4CF6" w14:textId="3F8D839F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ע״פ פירוש כתר תורה לבמדבר </w:t>
      </w:r>
      <w:proofErr w:type="spellStart"/>
      <w:r>
        <w:rPr>
          <w:rFonts w:hint="cs"/>
          <w:rtl/>
        </w:rPr>
        <w:t>כו:יב</w:t>
      </w:r>
      <w:proofErr w:type="spellEnd"/>
      <w:r>
        <w:rPr>
          <w:rFonts w:hint="cs"/>
          <w:rtl/>
        </w:rPr>
        <w:t>.</w:t>
      </w:r>
    </w:p>
  </w:footnote>
  <w:footnote w:id="73">
    <w:p w14:paraId="02678B38" w14:textId="77391F69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ע״פ </w:t>
      </w:r>
      <w:r>
        <w:t>כ</w:t>
      </w:r>
      <w:r>
        <w:rPr>
          <w:rFonts w:hint="cs"/>
          <w:rtl/>
        </w:rPr>
        <w:t xml:space="preserve">מה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74">
    <w:p w14:paraId="3D87877F" w14:textId="098D2B9B" w:rsidR="004268BA" w:rsidRDefault="004268BA" w:rsidP="00DF0E9E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בכת״י</w:t>
      </w:r>
      <w:proofErr w:type="spellEnd"/>
      <w:r>
        <w:rPr>
          <w:rFonts w:hint="cs"/>
          <w:rtl/>
        </w:rPr>
        <w:t xml:space="preserve"> יחיד: ״</w:t>
      </w:r>
      <w:r w:rsidRPr="00DF0E9E">
        <w:rPr>
          <w:rFonts w:hint="cs"/>
          <w:rtl/>
        </w:rPr>
        <w:t>נשלמה פרשת נצבים / ברוך המנבא לנאמן ביתו מבין שני הכרובים</w:t>
      </w:r>
      <w:r>
        <w:rPr>
          <w:rFonts w:hint="cs"/>
          <w:rtl/>
        </w:rPr>
        <w:t>״. ראה את הערת השוליים לתרגום.</w:t>
      </w:r>
    </w:p>
  </w:footnote>
  <w:footnote w:id="75">
    <w:p w14:paraId="387616DF" w14:textId="03A141BD" w:rsidR="004268BA" w:rsidRPr="001C25E7" w:rsidRDefault="004268BA" w:rsidP="001C25E7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בכת״י</w:t>
      </w:r>
      <w:proofErr w:type="spellEnd"/>
      <w:r>
        <w:rPr>
          <w:rFonts w:hint="cs"/>
          <w:rtl/>
        </w:rPr>
        <w:t xml:space="preserve"> יחיד: ״</w:t>
      </w:r>
      <w:r w:rsidRPr="00DF0E9E">
        <w:rPr>
          <w:rFonts w:hint="cs"/>
          <w:rtl/>
        </w:rPr>
        <w:t xml:space="preserve">נשלמה פרשת </w:t>
      </w:r>
      <w:r>
        <w:rPr>
          <w:rFonts w:hint="cs"/>
          <w:rtl/>
        </w:rPr>
        <w:t>וילך</w:t>
      </w:r>
      <w:r w:rsidRPr="00DF0E9E">
        <w:rPr>
          <w:rFonts w:hint="cs"/>
          <w:rtl/>
        </w:rPr>
        <w:t xml:space="preserve"> / ברוך </w:t>
      </w:r>
      <w:r>
        <w:rPr>
          <w:rFonts w:hint="cs"/>
          <w:rtl/>
        </w:rPr>
        <w:t xml:space="preserve">נותן ליעף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 ועצמה לדל </w:t>
      </w:r>
      <w:proofErr w:type="spellStart"/>
      <w:r>
        <w:rPr>
          <w:rFonts w:hint="cs"/>
          <w:rtl/>
        </w:rPr>
        <w:t>וְחֵלֶך</w:t>
      </w:r>
      <w:proofErr w:type="spellEnd"/>
      <w:r>
        <w:rPr>
          <w:rFonts w:hint="cs"/>
          <w:rtl/>
        </w:rPr>
        <w:t>ְ״. ראה את הערת השוליים לתרגום.</w:t>
      </w:r>
    </w:p>
  </w:footnote>
  <w:footnote w:id="76">
    <w:p w14:paraId="4E73431B" w14:textId="52CA032A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ראה את הערת השוליים לתרגום.</w:t>
      </w:r>
    </w:p>
  </w:footnote>
  <w:footnote w:id="77">
    <w:p w14:paraId="69B986AB" w14:textId="75B1760F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אולי צריך להוסיף פה ״אלא״.</w:t>
      </w:r>
    </w:p>
  </w:footnote>
  <w:footnote w:id="78">
    <w:p w14:paraId="7004334B" w14:textId="43B4FE52" w:rsidR="004268BA" w:rsidRDefault="004268BA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מתועד </w:t>
      </w:r>
      <w:proofErr w:type="spellStart"/>
      <w:r>
        <w:rPr>
          <w:rFonts w:hint="cs"/>
          <w:rtl/>
        </w:rPr>
        <w:t>בכת״י</w:t>
      </w:r>
      <w:proofErr w:type="spellEnd"/>
      <w:r>
        <w:rPr>
          <w:rFonts w:hint="cs"/>
          <w:rtl/>
        </w:rPr>
        <w:t xml:space="preserve"> גם ״שמסרם״ וגם ״שמכרם״, האחרון ע״פ לשון הפסוק.</w:t>
      </w:r>
    </w:p>
  </w:footnote>
  <w:footnote w:id="79">
    <w:p w14:paraId="520AB734" w14:textId="1C4F896C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יש חילופי </w:t>
      </w:r>
      <w:proofErr w:type="spellStart"/>
      <w:r>
        <w:rPr>
          <w:rFonts w:hint="cs"/>
          <w:rtl/>
        </w:rPr>
        <w:t>גירסאות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בכת״י</w:t>
      </w:r>
      <w:proofErr w:type="spellEnd"/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״או יחס אחריתם </w:t>
      </w:r>
      <w:proofErr w:type="spellStart"/>
      <w:r>
        <w:rPr>
          <w:rFonts w:hint="cs"/>
          <w:rtl/>
        </w:rPr>
        <w:t>לשיראל</w:t>
      </w:r>
      <w:proofErr w:type="spellEnd"/>
      <w:r>
        <w:rPr>
          <w:rFonts w:hint="cs"/>
          <w:rtl/>
        </w:rPr>
        <w:t>״, ״או יתכן לאחרית ישראל״, ״או יבינו לאחריתם ישראל״.</w:t>
      </w:r>
    </w:p>
  </w:footnote>
  <w:footnote w:id="80">
    <w:p w14:paraId="6EDBBA0F" w14:textId="04A349AB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ראה את הערת השוליים לתרגום.</w:t>
      </w:r>
    </w:p>
  </w:footnote>
  <w:footnote w:id="81">
    <w:p w14:paraId="261CF467" w14:textId="0431A2C3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אינו מופיע ברוב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82">
    <w:p w14:paraId="4F280D6F" w14:textId="75314317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נוסף ע״פ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83">
    <w:p w14:paraId="600CB55D" w14:textId="1B445CB2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ע״פ כמה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 xml:space="preserve">. קיימת גם </w:t>
      </w:r>
      <w:proofErr w:type="spellStart"/>
      <w:r>
        <w:rPr>
          <w:rFonts w:hint="cs"/>
          <w:rtl/>
        </w:rPr>
        <w:t>גירסה</w:t>
      </w:r>
      <w:proofErr w:type="spellEnd"/>
      <w:r>
        <w:rPr>
          <w:rFonts w:hint="cs"/>
          <w:rtl/>
        </w:rPr>
        <w:t xml:space="preserve"> אחרת: ״ואינו יכול על מעשה הרע״.</w:t>
      </w:r>
    </w:p>
  </w:footnote>
  <w:footnote w:id="84">
    <w:p w14:paraId="0845C177" w14:textId="6117A145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נוסף ע״פ רוב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85">
    <w:p w14:paraId="7B1067ED" w14:textId="0A0FFE32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נוסף ע״פ כמה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86">
    <w:p w14:paraId="671828CE" w14:textId="614A27F0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ראה את הערת השוליים לתרגום.</w:t>
      </w:r>
    </w:p>
  </w:footnote>
  <w:footnote w:id="87">
    <w:p w14:paraId="4C1B1190" w14:textId="4DF34387" w:rsidR="004268BA" w:rsidRDefault="004268BA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התיקון ע״פ כל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 ראה את הערת השוליים לתרגום.</w:t>
      </w:r>
    </w:p>
  </w:footnote>
  <w:footnote w:id="88">
    <w:p w14:paraId="601148DC" w14:textId="51D9D668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ע״פ ישעיהו </w:t>
      </w:r>
      <w:proofErr w:type="spellStart"/>
      <w:r>
        <w:rPr>
          <w:rFonts w:hint="cs"/>
          <w:rtl/>
        </w:rPr>
        <w:t>לג:כב</w:t>
      </w:r>
      <w:proofErr w:type="spellEnd"/>
      <w:r>
        <w:rPr>
          <w:rFonts w:hint="cs"/>
          <w:rtl/>
        </w:rPr>
        <w:t>.</w:t>
      </w:r>
    </w:p>
  </w:footnote>
  <w:footnote w:id="89">
    <w:p w14:paraId="4BCCE455" w14:textId="08F021BD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תוקן ע״פ רוב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 xml:space="preserve"> וספר המבחר.</w:t>
      </w:r>
    </w:p>
  </w:footnote>
  <w:footnote w:id="90">
    <w:p w14:paraId="7F8B8BAB" w14:textId="03A66B86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טעות ברורה בנדפס.</w:t>
      </w:r>
    </w:p>
  </w:footnote>
  <w:footnote w:id="91">
    <w:p w14:paraId="7F7E7588" w14:textId="1BDB1C6A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המלים האלה אינן בפסוק.</w:t>
      </w:r>
    </w:p>
  </w:footnote>
  <w:footnote w:id="92">
    <w:p w14:paraId="435398EF" w14:textId="145B7EE7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ע״פ חלק </w:t>
      </w:r>
      <w:proofErr w:type="spellStart"/>
      <w:r>
        <w:rPr>
          <w:rFonts w:hint="cs"/>
          <w:rtl/>
        </w:rPr>
        <w:t>מכת״י</w:t>
      </w:r>
      <w:proofErr w:type="spellEnd"/>
      <w:r>
        <w:rPr>
          <w:rFonts w:hint="cs"/>
          <w:rtl/>
        </w:rPr>
        <w:t xml:space="preserve">. </w:t>
      </w:r>
    </w:p>
  </w:footnote>
  <w:footnote w:id="93">
    <w:p w14:paraId="14E6A9C4" w14:textId="22E82ECB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ע״פ כמה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94">
    <w:p w14:paraId="7814E5CC" w14:textId="0D4E5975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נוסף ע״פ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95">
    <w:p w14:paraId="0C08B6AF" w14:textId="5C9A0400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נוסף ע״פ כמה </w:t>
      </w:r>
      <w:proofErr w:type="spellStart"/>
      <w:r>
        <w:rPr>
          <w:rFonts w:hint="cs"/>
          <w:rtl/>
        </w:rPr>
        <w:t>כת״י</w:t>
      </w:r>
      <w:proofErr w:type="spellEnd"/>
      <w:r>
        <w:rPr>
          <w:rFonts w:hint="cs"/>
          <w:rtl/>
        </w:rPr>
        <w:t>.</w:t>
      </w:r>
    </w:p>
  </w:footnote>
  <w:footnote w:id="96">
    <w:p w14:paraId="3BB10D09" w14:textId="2AA1C261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תהלים </w:t>
      </w:r>
      <w:proofErr w:type="spellStart"/>
      <w:r>
        <w:rPr>
          <w:rFonts w:hint="cs"/>
          <w:rtl/>
        </w:rPr>
        <w:t>קלה:ד</w:t>
      </w:r>
      <w:proofErr w:type="spellEnd"/>
      <w:r>
        <w:rPr>
          <w:rFonts w:hint="cs"/>
          <w:rtl/>
        </w:rPr>
        <w:t>.</w:t>
      </w:r>
    </w:p>
  </w:footnote>
  <w:footnote w:id="97">
    <w:p w14:paraId="4A768848" w14:textId="51631FA9" w:rsidR="004268BA" w:rsidRDefault="004268B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דברים </w:t>
      </w:r>
      <w:proofErr w:type="spellStart"/>
      <w:r>
        <w:rPr>
          <w:rFonts w:hint="cs"/>
          <w:rtl/>
        </w:rPr>
        <w:t>לג:כט</w:t>
      </w:r>
      <w:proofErr w:type="spellEnd"/>
      <w:r>
        <w:rPr>
          <w:rFonts w:hint="cs"/>
          <w:rtl/>
        </w:rPr>
        <w:t>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zemah Yoreh">
    <w15:presenceInfo w15:providerId="Windows Live" w15:userId="436bcb1066ea7f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oNotDisplayPageBoundaries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C0F"/>
    <w:rsid w:val="0000029F"/>
    <w:rsid w:val="00000A59"/>
    <w:rsid w:val="00000E3A"/>
    <w:rsid w:val="00000F0B"/>
    <w:rsid w:val="0000124B"/>
    <w:rsid w:val="00002404"/>
    <w:rsid w:val="000032D8"/>
    <w:rsid w:val="00003572"/>
    <w:rsid w:val="00003D18"/>
    <w:rsid w:val="00003F70"/>
    <w:rsid w:val="00004932"/>
    <w:rsid w:val="00004BB4"/>
    <w:rsid w:val="00005655"/>
    <w:rsid w:val="00006E60"/>
    <w:rsid w:val="000076E0"/>
    <w:rsid w:val="00007E30"/>
    <w:rsid w:val="00007E87"/>
    <w:rsid w:val="00007EAA"/>
    <w:rsid w:val="00010517"/>
    <w:rsid w:val="00011645"/>
    <w:rsid w:val="0001170E"/>
    <w:rsid w:val="00011D6A"/>
    <w:rsid w:val="00012EB9"/>
    <w:rsid w:val="00012F02"/>
    <w:rsid w:val="000132DC"/>
    <w:rsid w:val="00013431"/>
    <w:rsid w:val="000135A9"/>
    <w:rsid w:val="00014F69"/>
    <w:rsid w:val="000150B3"/>
    <w:rsid w:val="00015588"/>
    <w:rsid w:val="00015895"/>
    <w:rsid w:val="00015CCA"/>
    <w:rsid w:val="00016E75"/>
    <w:rsid w:val="00016E90"/>
    <w:rsid w:val="000173E4"/>
    <w:rsid w:val="0001757B"/>
    <w:rsid w:val="00020035"/>
    <w:rsid w:val="00020180"/>
    <w:rsid w:val="0002057C"/>
    <w:rsid w:val="000207E6"/>
    <w:rsid w:val="000208BE"/>
    <w:rsid w:val="00021470"/>
    <w:rsid w:val="0002184D"/>
    <w:rsid w:val="00021B44"/>
    <w:rsid w:val="00021CC5"/>
    <w:rsid w:val="00022722"/>
    <w:rsid w:val="00022A1F"/>
    <w:rsid w:val="00023099"/>
    <w:rsid w:val="00023470"/>
    <w:rsid w:val="00023B10"/>
    <w:rsid w:val="00024247"/>
    <w:rsid w:val="00024388"/>
    <w:rsid w:val="00024940"/>
    <w:rsid w:val="00024A44"/>
    <w:rsid w:val="00024ACC"/>
    <w:rsid w:val="00024B0F"/>
    <w:rsid w:val="00025598"/>
    <w:rsid w:val="00026E91"/>
    <w:rsid w:val="00027353"/>
    <w:rsid w:val="00027C7F"/>
    <w:rsid w:val="00030431"/>
    <w:rsid w:val="00030A68"/>
    <w:rsid w:val="00030D5E"/>
    <w:rsid w:val="00030D96"/>
    <w:rsid w:val="00030FE0"/>
    <w:rsid w:val="000311C4"/>
    <w:rsid w:val="0003152F"/>
    <w:rsid w:val="000316F4"/>
    <w:rsid w:val="00031753"/>
    <w:rsid w:val="00031E41"/>
    <w:rsid w:val="0003299E"/>
    <w:rsid w:val="00032A11"/>
    <w:rsid w:val="00034011"/>
    <w:rsid w:val="000342A5"/>
    <w:rsid w:val="00034323"/>
    <w:rsid w:val="00034C74"/>
    <w:rsid w:val="00034E14"/>
    <w:rsid w:val="0003571A"/>
    <w:rsid w:val="000357FF"/>
    <w:rsid w:val="00035D34"/>
    <w:rsid w:val="00035E3F"/>
    <w:rsid w:val="00035F62"/>
    <w:rsid w:val="0003605D"/>
    <w:rsid w:val="00036BB0"/>
    <w:rsid w:val="0003768A"/>
    <w:rsid w:val="000376B2"/>
    <w:rsid w:val="00037CC7"/>
    <w:rsid w:val="000403FF"/>
    <w:rsid w:val="00040486"/>
    <w:rsid w:val="00041758"/>
    <w:rsid w:val="00041CDC"/>
    <w:rsid w:val="00042D21"/>
    <w:rsid w:val="00042E5B"/>
    <w:rsid w:val="000434E4"/>
    <w:rsid w:val="000436EF"/>
    <w:rsid w:val="00043C4A"/>
    <w:rsid w:val="000446A4"/>
    <w:rsid w:val="0004471C"/>
    <w:rsid w:val="00044E64"/>
    <w:rsid w:val="00045180"/>
    <w:rsid w:val="0004518D"/>
    <w:rsid w:val="00046FDE"/>
    <w:rsid w:val="00047616"/>
    <w:rsid w:val="0004762E"/>
    <w:rsid w:val="00047E9B"/>
    <w:rsid w:val="000501C3"/>
    <w:rsid w:val="0005033A"/>
    <w:rsid w:val="000505C2"/>
    <w:rsid w:val="00050683"/>
    <w:rsid w:val="00050FA5"/>
    <w:rsid w:val="000516D4"/>
    <w:rsid w:val="00051BEE"/>
    <w:rsid w:val="00052653"/>
    <w:rsid w:val="00052667"/>
    <w:rsid w:val="0005266B"/>
    <w:rsid w:val="00052A74"/>
    <w:rsid w:val="00052AAB"/>
    <w:rsid w:val="00052AE1"/>
    <w:rsid w:val="00052C05"/>
    <w:rsid w:val="00052EED"/>
    <w:rsid w:val="000530F2"/>
    <w:rsid w:val="00053A28"/>
    <w:rsid w:val="00053A6A"/>
    <w:rsid w:val="00054368"/>
    <w:rsid w:val="00054B64"/>
    <w:rsid w:val="000556FB"/>
    <w:rsid w:val="00056861"/>
    <w:rsid w:val="00056A94"/>
    <w:rsid w:val="00056B4B"/>
    <w:rsid w:val="00056E17"/>
    <w:rsid w:val="00057100"/>
    <w:rsid w:val="00057870"/>
    <w:rsid w:val="00057A81"/>
    <w:rsid w:val="00057DD2"/>
    <w:rsid w:val="00060730"/>
    <w:rsid w:val="00061968"/>
    <w:rsid w:val="00061B0A"/>
    <w:rsid w:val="000621E1"/>
    <w:rsid w:val="00062799"/>
    <w:rsid w:val="00063047"/>
    <w:rsid w:val="00063265"/>
    <w:rsid w:val="000632CF"/>
    <w:rsid w:val="000648BF"/>
    <w:rsid w:val="00065333"/>
    <w:rsid w:val="000663E8"/>
    <w:rsid w:val="00066609"/>
    <w:rsid w:val="00066C03"/>
    <w:rsid w:val="00066D44"/>
    <w:rsid w:val="00066E9B"/>
    <w:rsid w:val="0006766B"/>
    <w:rsid w:val="00067777"/>
    <w:rsid w:val="00067D0F"/>
    <w:rsid w:val="0007007D"/>
    <w:rsid w:val="00070B32"/>
    <w:rsid w:val="00070BA9"/>
    <w:rsid w:val="00070E10"/>
    <w:rsid w:val="00070F77"/>
    <w:rsid w:val="00071526"/>
    <w:rsid w:val="00071894"/>
    <w:rsid w:val="00071949"/>
    <w:rsid w:val="00072104"/>
    <w:rsid w:val="0007270A"/>
    <w:rsid w:val="00073BC6"/>
    <w:rsid w:val="000740B7"/>
    <w:rsid w:val="00074810"/>
    <w:rsid w:val="00074AF2"/>
    <w:rsid w:val="00076172"/>
    <w:rsid w:val="0007641D"/>
    <w:rsid w:val="000766ED"/>
    <w:rsid w:val="00076A6B"/>
    <w:rsid w:val="00077899"/>
    <w:rsid w:val="00077C26"/>
    <w:rsid w:val="00077EF1"/>
    <w:rsid w:val="00080937"/>
    <w:rsid w:val="00080D2F"/>
    <w:rsid w:val="0008113D"/>
    <w:rsid w:val="0008162C"/>
    <w:rsid w:val="00081693"/>
    <w:rsid w:val="00081A91"/>
    <w:rsid w:val="000839F7"/>
    <w:rsid w:val="00083B1A"/>
    <w:rsid w:val="0008432E"/>
    <w:rsid w:val="00084479"/>
    <w:rsid w:val="000856FC"/>
    <w:rsid w:val="00085B24"/>
    <w:rsid w:val="000861A1"/>
    <w:rsid w:val="0008627A"/>
    <w:rsid w:val="0008646A"/>
    <w:rsid w:val="00086878"/>
    <w:rsid w:val="0008748A"/>
    <w:rsid w:val="00087539"/>
    <w:rsid w:val="0008798A"/>
    <w:rsid w:val="00087A1A"/>
    <w:rsid w:val="00087AEF"/>
    <w:rsid w:val="000903E1"/>
    <w:rsid w:val="000906AA"/>
    <w:rsid w:val="00090D1B"/>
    <w:rsid w:val="00091380"/>
    <w:rsid w:val="00091688"/>
    <w:rsid w:val="00091AD7"/>
    <w:rsid w:val="00092DF9"/>
    <w:rsid w:val="00093DDE"/>
    <w:rsid w:val="00094AE6"/>
    <w:rsid w:val="00094E2A"/>
    <w:rsid w:val="00095525"/>
    <w:rsid w:val="00096488"/>
    <w:rsid w:val="00096760"/>
    <w:rsid w:val="00096CB7"/>
    <w:rsid w:val="00096D4D"/>
    <w:rsid w:val="0009787A"/>
    <w:rsid w:val="000978B2"/>
    <w:rsid w:val="000A17B9"/>
    <w:rsid w:val="000A2E62"/>
    <w:rsid w:val="000A30F6"/>
    <w:rsid w:val="000A320D"/>
    <w:rsid w:val="000A3383"/>
    <w:rsid w:val="000A3448"/>
    <w:rsid w:val="000A34EA"/>
    <w:rsid w:val="000A4055"/>
    <w:rsid w:val="000A421D"/>
    <w:rsid w:val="000A4A65"/>
    <w:rsid w:val="000A5257"/>
    <w:rsid w:val="000A5FAE"/>
    <w:rsid w:val="000A667F"/>
    <w:rsid w:val="000A6AFD"/>
    <w:rsid w:val="000A721F"/>
    <w:rsid w:val="000A73DB"/>
    <w:rsid w:val="000A7855"/>
    <w:rsid w:val="000A7C05"/>
    <w:rsid w:val="000A7F0B"/>
    <w:rsid w:val="000A7FD3"/>
    <w:rsid w:val="000B02A4"/>
    <w:rsid w:val="000B06D9"/>
    <w:rsid w:val="000B0814"/>
    <w:rsid w:val="000B0BE6"/>
    <w:rsid w:val="000B1444"/>
    <w:rsid w:val="000B1FCC"/>
    <w:rsid w:val="000B2302"/>
    <w:rsid w:val="000B29BE"/>
    <w:rsid w:val="000B3294"/>
    <w:rsid w:val="000B36CC"/>
    <w:rsid w:val="000B38D1"/>
    <w:rsid w:val="000B3B1F"/>
    <w:rsid w:val="000B3C12"/>
    <w:rsid w:val="000B4916"/>
    <w:rsid w:val="000B4C53"/>
    <w:rsid w:val="000B4EDB"/>
    <w:rsid w:val="000B5594"/>
    <w:rsid w:val="000B5685"/>
    <w:rsid w:val="000B56BE"/>
    <w:rsid w:val="000B5EFF"/>
    <w:rsid w:val="000B6B20"/>
    <w:rsid w:val="000B7082"/>
    <w:rsid w:val="000B7099"/>
    <w:rsid w:val="000B78D7"/>
    <w:rsid w:val="000B78FF"/>
    <w:rsid w:val="000C0363"/>
    <w:rsid w:val="000C0392"/>
    <w:rsid w:val="000C10AE"/>
    <w:rsid w:val="000C17D4"/>
    <w:rsid w:val="000C18B0"/>
    <w:rsid w:val="000C196B"/>
    <w:rsid w:val="000C1CAE"/>
    <w:rsid w:val="000C1D47"/>
    <w:rsid w:val="000C1D64"/>
    <w:rsid w:val="000C2684"/>
    <w:rsid w:val="000C273F"/>
    <w:rsid w:val="000C2C44"/>
    <w:rsid w:val="000C31A2"/>
    <w:rsid w:val="000C3AAA"/>
    <w:rsid w:val="000C3E07"/>
    <w:rsid w:val="000C4219"/>
    <w:rsid w:val="000C4949"/>
    <w:rsid w:val="000C4B90"/>
    <w:rsid w:val="000C55F9"/>
    <w:rsid w:val="000C56F9"/>
    <w:rsid w:val="000C61F9"/>
    <w:rsid w:val="000C64FC"/>
    <w:rsid w:val="000C7644"/>
    <w:rsid w:val="000D07BA"/>
    <w:rsid w:val="000D0924"/>
    <w:rsid w:val="000D0EB3"/>
    <w:rsid w:val="000D1284"/>
    <w:rsid w:val="000D136E"/>
    <w:rsid w:val="000D17C8"/>
    <w:rsid w:val="000D1F80"/>
    <w:rsid w:val="000D26A8"/>
    <w:rsid w:val="000D33A4"/>
    <w:rsid w:val="000D379D"/>
    <w:rsid w:val="000D3831"/>
    <w:rsid w:val="000D3AC8"/>
    <w:rsid w:val="000D4365"/>
    <w:rsid w:val="000D5281"/>
    <w:rsid w:val="000D5D5E"/>
    <w:rsid w:val="000D604D"/>
    <w:rsid w:val="000D6295"/>
    <w:rsid w:val="000D6388"/>
    <w:rsid w:val="000D6AC9"/>
    <w:rsid w:val="000D6BB1"/>
    <w:rsid w:val="000D6D2B"/>
    <w:rsid w:val="000D7912"/>
    <w:rsid w:val="000D7C8D"/>
    <w:rsid w:val="000E0E4B"/>
    <w:rsid w:val="000E0E66"/>
    <w:rsid w:val="000E111D"/>
    <w:rsid w:val="000E119F"/>
    <w:rsid w:val="000E145B"/>
    <w:rsid w:val="000E1CB1"/>
    <w:rsid w:val="000E1D72"/>
    <w:rsid w:val="000E2171"/>
    <w:rsid w:val="000E22B0"/>
    <w:rsid w:val="000E2EA4"/>
    <w:rsid w:val="000E2EC2"/>
    <w:rsid w:val="000E3B9B"/>
    <w:rsid w:val="000E4158"/>
    <w:rsid w:val="000E4799"/>
    <w:rsid w:val="000E5070"/>
    <w:rsid w:val="000E58F0"/>
    <w:rsid w:val="000E5B64"/>
    <w:rsid w:val="000E6AAC"/>
    <w:rsid w:val="000E7CEC"/>
    <w:rsid w:val="000F09B4"/>
    <w:rsid w:val="000F0BF0"/>
    <w:rsid w:val="000F0C13"/>
    <w:rsid w:val="000F0CE4"/>
    <w:rsid w:val="000F186B"/>
    <w:rsid w:val="000F1FA4"/>
    <w:rsid w:val="000F238F"/>
    <w:rsid w:val="000F2A56"/>
    <w:rsid w:val="000F2DD4"/>
    <w:rsid w:val="000F33F2"/>
    <w:rsid w:val="000F3C83"/>
    <w:rsid w:val="000F4205"/>
    <w:rsid w:val="000F430C"/>
    <w:rsid w:val="000F431B"/>
    <w:rsid w:val="000F47D5"/>
    <w:rsid w:val="000F4A83"/>
    <w:rsid w:val="000F55E9"/>
    <w:rsid w:val="000F62F4"/>
    <w:rsid w:val="000F713E"/>
    <w:rsid w:val="000F7BA0"/>
    <w:rsid w:val="00100372"/>
    <w:rsid w:val="001004EB"/>
    <w:rsid w:val="0010059B"/>
    <w:rsid w:val="00100C79"/>
    <w:rsid w:val="001012B8"/>
    <w:rsid w:val="00101BC7"/>
    <w:rsid w:val="00102418"/>
    <w:rsid w:val="00102A8F"/>
    <w:rsid w:val="00102DFC"/>
    <w:rsid w:val="00104A92"/>
    <w:rsid w:val="0010519A"/>
    <w:rsid w:val="0010525D"/>
    <w:rsid w:val="0010587A"/>
    <w:rsid w:val="00106357"/>
    <w:rsid w:val="00106A72"/>
    <w:rsid w:val="00106AB0"/>
    <w:rsid w:val="00106B0F"/>
    <w:rsid w:val="00106CDE"/>
    <w:rsid w:val="001078C7"/>
    <w:rsid w:val="001102A6"/>
    <w:rsid w:val="0011059B"/>
    <w:rsid w:val="00110810"/>
    <w:rsid w:val="00111EAA"/>
    <w:rsid w:val="00112AAC"/>
    <w:rsid w:val="001136A7"/>
    <w:rsid w:val="001136B1"/>
    <w:rsid w:val="0011386C"/>
    <w:rsid w:val="00113E74"/>
    <w:rsid w:val="001142BF"/>
    <w:rsid w:val="00114872"/>
    <w:rsid w:val="00114BB2"/>
    <w:rsid w:val="00115070"/>
    <w:rsid w:val="001151C4"/>
    <w:rsid w:val="00115442"/>
    <w:rsid w:val="00115717"/>
    <w:rsid w:val="00115945"/>
    <w:rsid w:val="00115CD2"/>
    <w:rsid w:val="001161E3"/>
    <w:rsid w:val="001163CD"/>
    <w:rsid w:val="001169C8"/>
    <w:rsid w:val="00116C92"/>
    <w:rsid w:val="00116C98"/>
    <w:rsid w:val="00117A85"/>
    <w:rsid w:val="00117D31"/>
    <w:rsid w:val="00117FB5"/>
    <w:rsid w:val="0012020B"/>
    <w:rsid w:val="0012021C"/>
    <w:rsid w:val="00120AD3"/>
    <w:rsid w:val="00120CDD"/>
    <w:rsid w:val="00120F4F"/>
    <w:rsid w:val="0012108D"/>
    <w:rsid w:val="001215FA"/>
    <w:rsid w:val="00121D9D"/>
    <w:rsid w:val="00122425"/>
    <w:rsid w:val="0012267B"/>
    <w:rsid w:val="00122C9C"/>
    <w:rsid w:val="00123055"/>
    <w:rsid w:val="001235C8"/>
    <w:rsid w:val="001237F9"/>
    <w:rsid w:val="00123905"/>
    <w:rsid w:val="00123D65"/>
    <w:rsid w:val="0012439D"/>
    <w:rsid w:val="001246DC"/>
    <w:rsid w:val="00124970"/>
    <w:rsid w:val="00124F21"/>
    <w:rsid w:val="001250B2"/>
    <w:rsid w:val="001253C7"/>
    <w:rsid w:val="00125C8C"/>
    <w:rsid w:val="0012644B"/>
    <w:rsid w:val="0012680D"/>
    <w:rsid w:val="0012688F"/>
    <w:rsid w:val="00126F94"/>
    <w:rsid w:val="00126FD9"/>
    <w:rsid w:val="0012712C"/>
    <w:rsid w:val="001274FA"/>
    <w:rsid w:val="001278D0"/>
    <w:rsid w:val="00127C34"/>
    <w:rsid w:val="00127F4B"/>
    <w:rsid w:val="00130400"/>
    <w:rsid w:val="001307FE"/>
    <w:rsid w:val="001309CD"/>
    <w:rsid w:val="00130F65"/>
    <w:rsid w:val="0013132B"/>
    <w:rsid w:val="0013138D"/>
    <w:rsid w:val="00131471"/>
    <w:rsid w:val="001316D3"/>
    <w:rsid w:val="00131D2B"/>
    <w:rsid w:val="00131D5D"/>
    <w:rsid w:val="001322B4"/>
    <w:rsid w:val="00132583"/>
    <w:rsid w:val="00132BC1"/>
    <w:rsid w:val="00133B02"/>
    <w:rsid w:val="00133C3E"/>
    <w:rsid w:val="00134055"/>
    <w:rsid w:val="0013409E"/>
    <w:rsid w:val="001342B4"/>
    <w:rsid w:val="00134519"/>
    <w:rsid w:val="0013512C"/>
    <w:rsid w:val="001352EC"/>
    <w:rsid w:val="001356DF"/>
    <w:rsid w:val="0013570C"/>
    <w:rsid w:val="00135A60"/>
    <w:rsid w:val="00136272"/>
    <w:rsid w:val="001362AF"/>
    <w:rsid w:val="0013756D"/>
    <w:rsid w:val="001376BD"/>
    <w:rsid w:val="00137A68"/>
    <w:rsid w:val="00137BC8"/>
    <w:rsid w:val="00140056"/>
    <w:rsid w:val="001400FE"/>
    <w:rsid w:val="0014015E"/>
    <w:rsid w:val="0014086C"/>
    <w:rsid w:val="00141861"/>
    <w:rsid w:val="001420B5"/>
    <w:rsid w:val="0014212E"/>
    <w:rsid w:val="0014272A"/>
    <w:rsid w:val="001434B9"/>
    <w:rsid w:val="001448AA"/>
    <w:rsid w:val="001449E9"/>
    <w:rsid w:val="00144F70"/>
    <w:rsid w:val="00145D4A"/>
    <w:rsid w:val="001460E5"/>
    <w:rsid w:val="00146566"/>
    <w:rsid w:val="0014685F"/>
    <w:rsid w:val="00147250"/>
    <w:rsid w:val="0014756B"/>
    <w:rsid w:val="00147773"/>
    <w:rsid w:val="001477D1"/>
    <w:rsid w:val="0014784A"/>
    <w:rsid w:val="00147911"/>
    <w:rsid w:val="00147C02"/>
    <w:rsid w:val="00147DAB"/>
    <w:rsid w:val="00147F51"/>
    <w:rsid w:val="00147FC9"/>
    <w:rsid w:val="0015085A"/>
    <w:rsid w:val="0015091D"/>
    <w:rsid w:val="00151D42"/>
    <w:rsid w:val="00151F1E"/>
    <w:rsid w:val="001521C8"/>
    <w:rsid w:val="00152F28"/>
    <w:rsid w:val="00153EEC"/>
    <w:rsid w:val="0015497F"/>
    <w:rsid w:val="00154BD5"/>
    <w:rsid w:val="001553D9"/>
    <w:rsid w:val="0015584D"/>
    <w:rsid w:val="00156A19"/>
    <w:rsid w:val="00156A55"/>
    <w:rsid w:val="00156C1A"/>
    <w:rsid w:val="00156FC3"/>
    <w:rsid w:val="001574A6"/>
    <w:rsid w:val="0015784B"/>
    <w:rsid w:val="00157A4A"/>
    <w:rsid w:val="00157AD4"/>
    <w:rsid w:val="00157BA4"/>
    <w:rsid w:val="00160801"/>
    <w:rsid w:val="00160FAD"/>
    <w:rsid w:val="00161084"/>
    <w:rsid w:val="00161339"/>
    <w:rsid w:val="00161421"/>
    <w:rsid w:val="001614F8"/>
    <w:rsid w:val="00161E40"/>
    <w:rsid w:val="00162C0B"/>
    <w:rsid w:val="0016321D"/>
    <w:rsid w:val="00163346"/>
    <w:rsid w:val="00163A46"/>
    <w:rsid w:val="0016485A"/>
    <w:rsid w:val="0016515B"/>
    <w:rsid w:val="0016552D"/>
    <w:rsid w:val="00165EC3"/>
    <w:rsid w:val="00166AC6"/>
    <w:rsid w:val="00166C02"/>
    <w:rsid w:val="0016730C"/>
    <w:rsid w:val="0017019C"/>
    <w:rsid w:val="0017022B"/>
    <w:rsid w:val="001705CF"/>
    <w:rsid w:val="00170AB0"/>
    <w:rsid w:val="0017130E"/>
    <w:rsid w:val="0017170F"/>
    <w:rsid w:val="0017278D"/>
    <w:rsid w:val="001728C3"/>
    <w:rsid w:val="0017300A"/>
    <w:rsid w:val="0017342C"/>
    <w:rsid w:val="00173BFB"/>
    <w:rsid w:val="00173DED"/>
    <w:rsid w:val="00174092"/>
    <w:rsid w:val="001763B1"/>
    <w:rsid w:val="00176779"/>
    <w:rsid w:val="00176FE5"/>
    <w:rsid w:val="001772FE"/>
    <w:rsid w:val="00177798"/>
    <w:rsid w:val="00180B4F"/>
    <w:rsid w:val="001820A0"/>
    <w:rsid w:val="001832DC"/>
    <w:rsid w:val="001834BD"/>
    <w:rsid w:val="001834C0"/>
    <w:rsid w:val="00183624"/>
    <w:rsid w:val="00183760"/>
    <w:rsid w:val="00183EA5"/>
    <w:rsid w:val="001841FD"/>
    <w:rsid w:val="001844A3"/>
    <w:rsid w:val="00184721"/>
    <w:rsid w:val="00184F69"/>
    <w:rsid w:val="001850E9"/>
    <w:rsid w:val="0018559D"/>
    <w:rsid w:val="00186737"/>
    <w:rsid w:val="00187005"/>
    <w:rsid w:val="001872E7"/>
    <w:rsid w:val="00187468"/>
    <w:rsid w:val="00187616"/>
    <w:rsid w:val="001878F5"/>
    <w:rsid w:val="00187D2D"/>
    <w:rsid w:val="00187E56"/>
    <w:rsid w:val="00187FC9"/>
    <w:rsid w:val="001904B9"/>
    <w:rsid w:val="00190580"/>
    <w:rsid w:val="00190AE2"/>
    <w:rsid w:val="00190B1D"/>
    <w:rsid w:val="00190C2D"/>
    <w:rsid w:val="00190DFE"/>
    <w:rsid w:val="00190EBC"/>
    <w:rsid w:val="00191150"/>
    <w:rsid w:val="00191CF8"/>
    <w:rsid w:val="00191EF0"/>
    <w:rsid w:val="00192411"/>
    <w:rsid w:val="001926A5"/>
    <w:rsid w:val="00192F0C"/>
    <w:rsid w:val="0019304D"/>
    <w:rsid w:val="00193B77"/>
    <w:rsid w:val="00193CA1"/>
    <w:rsid w:val="00193CE6"/>
    <w:rsid w:val="00193D35"/>
    <w:rsid w:val="001949A7"/>
    <w:rsid w:val="00195032"/>
    <w:rsid w:val="00195ED2"/>
    <w:rsid w:val="00196CAC"/>
    <w:rsid w:val="00197083"/>
    <w:rsid w:val="001974EE"/>
    <w:rsid w:val="00197F8B"/>
    <w:rsid w:val="001A0148"/>
    <w:rsid w:val="001A0A38"/>
    <w:rsid w:val="001A1163"/>
    <w:rsid w:val="001A12A2"/>
    <w:rsid w:val="001A1419"/>
    <w:rsid w:val="001A1F5A"/>
    <w:rsid w:val="001A21AF"/>
    <w:rsid w:val="001A2370"/>
    <w:rsid w:val="001A27B3"/>
    <w:rsid w:val="001A3AE2"/>
    <w:rsid w:val="001A40E4"/>
    <w:rsid w:val="001A4133"/>
    <w:rsid w:val="001A43C6"/>
    <w:rsid w:val="001A45DF"/>
    <w:rsid w:val="001A4E05"/>
    <w:rsid w:val="001A4FA0"/>
    <w:rsid w:val="001A5100"/>
    <w:rsid w:val="001A5236"/>
    <w:rsid w:val="001A5F02"/>
    <w:rsid w:val="001A6254"/>
    <w:rsid w:val="001A6606"/>
    <w:rsid w:val="001A6750"/>
    <w:rsid w:val="001A6943"/>
    <w:rsid w:val="001A6D3D"/>
    <w:rsid w:val="001A7599"/>
    <w:rsid w:val="001A7B45"/>
    <w:rsid w:val="001B0849"/>
    <w:rsid w:val="001B0AD2"/>
    <w:rsid w:val="001B156A"/>
    <w:rsid w:val="001B160A"/>
    <w:rsid w:val="001B16FF"/>
    <w:rsid w:val="001B17D1"/>
    <w:rsid w:val="001B1854"/>
    <w:rsid w:val="001B18CE"/>
    <w:rsid w:val="001B1DA4"/>
    <w:rsid w:val="001B1E28"/>
    <w:rsid w:val="001B1EB3"/>
    <w:rsid w:val="001B22F4"/>
    <w:rsid w:val="001B2416"/>
    <w:rsid w:val="001B24DF"/>
    <w:rsid w:val="001B2A42"/>
    <w:rsid w:val="001B2F78"/>
    <w:rsid w:val="001B319E"/>
    <w:rsid w:val="001B3663"/>
    <w:rsid w:val="001B403A"/>
    <w:rsid w:val="001B4386"/>
    <w:rsid w:val="001B473E"/>
    <w:rsid w:val="001B4F74"/>
    <w:rsid w:val="001B5065"/>
    <w:rsid w:val="001B523C"/>
    <w:rsid w:val="001B54FE"/>
    <w:rsid w:val="001B5526"/>
    <w:rsid w:val="001B58A7"/>
    <w:rsid w:val="001B59BD"/>
    <w:rsid w:val="001B5C03"/>
    <w:rsid w:val="001B5D8B"/>
    <w:rsid w:val="001B61B3"/>
    <w:rsid w:val="001B6CB1"/>
    <w:rsid w:val="001B6DF3"/>
    <w:rsid w:val="001B7BB1"/>
    <w:rsid w:val="001C0489"/>
    <w:rsid w:val="001C0491"/>
    <w:rsid w:val="001C0B87"/>
    <w:rsid w:val="001C0E97"/>
    <w:rsid w:val="001C0FA8"/>
    <w:rsid w:val="001C100D"/>
    <w:rsid w:val="001C195E"/>
    <w:rsid w:val="001C1B77"/>
    <w:rsid w:val="001C1E46"/>
    <w:rsid w:val="001C203A"/>
    <w:rsid w:val="001C25E7"/>
    <w:rsid w:val="001C2B45"/>
    <w:rsid w:val="001C2D93"/>
    <w:rsid w:val="001C2E58"/>
    <w:rsid w:val="001C2FAD"/>
    <w:rsid w:val="001C3238"/>
    <w:rsid w:val="001C35B2"/>
    <w:rsid w:val="001C3BE1"/>
    <w:rsid w:val="001C4BD8"/>
    <w:rsid w:val="001C5313"/>
    <w:rsid w:val="001C53A6"/>
    <w:rsid w:val="001C6DAA"/>
    <w:rsid w:val="001C706F"/>
    <w:rsid w:val="001C70A4"/>
    <w:rsid w:val="001C71FF"/>
    <w:rsid w:val="001C7B7F"/>
    <w:rsid w:val="001C7F89"/>
    <w:rsid w:val="001C7FFC"/>
    <w:rsid w:val="001D030E"/>
    <w:rsid w:val="001D03F7"/>
    <w:rsid w:val="001D0CEE"/>
    <w:rsid w:val="001D0EC9"/>
    <w:rsid w:val="001D18DE"/>
    <w:rsid w:val="001D18F6"/>
    <w:rsid w:val="001D1C7A"/>
    <w:rsid w:val="001D20A8"/>
    <w:rsid w:val="001D217E"/>
    <w:rsid w:val="001D2533"/>
    <w:rsid w:val="001D25CF"/>
    <w:rsid w:val="001D2880"/>
    <w:rsid w:val="001D2DAC"/>
    <w:rsid w:val="001D2E3D"/>
    <w:rsid w:val="001D2E6A"/>
    <w:rsid w:val="001D39A9"/>
    <w:rsid w:val="001D4488"/>
    <w:rsid w:val="001D4886"/>
    <w:rsid w:val="001D48A3"/>
    <w:rsid w:val="001D591B"/>
    <w:rsid w:val="001D5B03"/>
    <w:rsid w:val="001D5B6C"/>
    <w:rsid w:val="001D6386"/>
    <w:rsid w:val="001D6FE1"/>
    <w:rsid w:val="001D7670"/>
    <w:rsid w:val="001D7A68"/>
    <w:rsid w:val="001D7C8D"/>
    <w:rsid w:val="001D7EDA"/>
    <w:rsid w:val="001E0151"/>
    <w:rsid w:val="001E01B6"/>
    <w:rsid w:val="001E02A5"/>
    <w:rsid w:val="001E07A1"/>
    <w:rsid w:val="001E0BA9"/>
    <w:rsid w:val="001E0F71"/>
    <w:rsid w:val="001E0FCF"/>
    <w:rsid w:val="001E1AFD"/>
    <w:rsid w:val="001E1C78"/>
    <w:rsid w:val="001E1D4F"/>
    <w:rsid w:val="001E1E17"/>
    <w:rsid w:val="001E24FB"/>
    <w:rsid w:val="001E266B"/>
    <w:rsid w:val="001E2A18"/>
    <w:rsid w:val="001E2AF4"/>
    <w:rsid w:val="001E2ED0"/>
    <w:rsid w:val="001E32D4"/>
    <w:rsid w:val="001E337F"/>
    <w:rsid w:val="001E33EA"/>
    <w:rsid w:val="001E3647"/>
    <w:rsid w:val="001E36F2"/>
    <w:rsid w:val="001E3BE5"/>
    <w:rsid w:val="001E3CD9"/>
    <w:rsid w:val="001E4BF3"/>
    <w:rsid w:val="001E5B9D"/>
    <w:rsid w:val="001E5C68"/>
    <w:rsid w:val="001E6375"/>
    <w:rsid w:val="001E68C6"/>
    <w:rsid w:val="001E6B18"/>
    <w:rsid w:val="001E7323"/>
    <w:rsid w:val="001E7359"/>
    <w:rsid w:val="001E74CF"/>
    <w:rsid w:val="001E794B"/>
    <w:rsid w:val="001F0153"/>
    <w:rsid w:val="001F068A"/>
    <w:rsid w:val="001F0BE1"/>
    <w:rsid w:val="001F0DB8"/>
    <w:rsid w:val="001F0EED"/>
    <w:rsid w:val="001F145E"/>
    <w:rsid w:val="001F1844"/>
    <w:rsid w:val="001F1E06"/>
    <w:rsid w:val="001F20F0"/>
    <w:rsid w:val="001F3555"/>
    <w:rsid w:val="001F38C8"/>
    <w:rsid w:val="001F3ED9"/>
    <w:rsid w:val="001F3F81"/>
    <w:rsid w:val="001F426C"/>
    <w:rsid w:val="001F4F24"/>
    <w:rsid w:val="001F5481"/>
    <w:rsid w:val="001F56C0"/>
    <w:rsid w:val="001F5709"/>
    <w:rsid w:val="001F6316"/>
    <w:rsid w:val="001F63BC"/>
    <w:rsid w:val="001F6928"/>
    <w:rsid w:val="001F6B31"/>
    <w:rsid w:val="001F6F14"/>
    <w:rsid w:val="001F74C6"/>
    <w:rsid w:val="001F76C6"/>
    <w:rsid w:val="001F7720"/>
    <w:rsid w:val="001F7E1E"/>
    <w:rsid w:val="00200031"/>
    <w:rsid w:val="00200068"/>
    <w:rsid w:val="00200759"/>
    <w:rsid w:val="00200FF6"/>
    <w:rsid w:val="002011C0"/>
    <w:rsid w:val="002029A1"/>
    <w:rsid w:val="00202C2C"/>
    <w:rsid w:val="00202CAF"/>
    <w:rsid w:val="00203DEB"/>
    <w:rsid w:val="00203E88"/>
    <w:rsid w:val="002041BA"/>
    <w:rsid w:val="0020435A"/>
    <w:rsid w:val="00204831"/>
    <w:rsid w:val="002053DF"/>
    <w:rsid w:val="00205C9D"/>
    <w:rsid w:val="00205CDC"/>
    <w:rsid w:val="00205D19"/>
    <w:rsid w:val="002064CC"/>
    <w:rsid w:val="00206AAC"/>
    <w:rsid w:val="00206D52"/>
    <w:rsid w:val="00206E8D"/>
    <w:rsid w:val="00206F8A"/>
    <w:rsid w:val="002070CB"/>
    <w:rsid w:val="00207CBD"/>
    <w:rsid w:val="00210347"/>
    <w:rsid w:val="0021038D"/>
    <w:rsid w:val="002104F8"/>
    <w:rsid w:val="0021069B"/>
    <w:rsid w:val="00210A21"/>
    <w:rsid w:val="002112B0"/>
    <w:rsid w:val="0021138D"/>
    <w:rsid w:val="002113AA"/>
    <w:rsid w:val="00211575"/>
    <w:rsid w:val="0021189F"/>
    <w:rsid w:val="00211DF1"/>
    <w:rsid w:val="002124D7"/>
    <w:rsid w:val="0021252A"/>
    <w:rsid w:val="00212974"/>
    <w:rsid w:val="00212BE7"/>
    <w:rsid w:val="00213791"/>
    <w:rsid w:val="002138F1"/>
    <w:rsid w:val="00213B25"/>
    <w:rsid w:val="00213EF8"/>
    <w:rsid w:val="002147E4"/>
    <w:rsid w:val="002150DF"/>
    <w:rsid w:val="00215590"/>
    <w:rsid w:val="00215ED2"/>
    <w:rsid w:val="00216DA1"/>
    <w:rsid w:val="002177D0"/>
    <w:rsid w:val="002178D6"/>
    <w:rsid w:val="00220259"/>
    <w:rsid w:val="00220A61"/>
    <w:rsid w:val="0022167B"/>
    <w:rsid w:val="002217AB"/>
    <w:rsid w:val="00221F42"/>
    <w:rsid w:val="002220DA"/>
    <w:rsid w:val="0022248C"/>
    <w:rsid w:val="00222C46"/>
    <w:rsid w:val="00222C81"/>
    <w:rsid w:val="002231F4"/>
    <w:rsid w:val="00223DA1"/>
    <w:rsid w:val="00223E37"/>
    <w:rsid w:val="00224073"/>
    <w:rsid w:val="00225144"/>
    <w:rsid w:val="00225228"/>
    <w:rsid w:val="002254D0"/>
    <w:rsid w:val="0022562A"/>
    <w:rsid w:val="00226924"/>
    <w:rsid w:val="00226BB0"/>
    <w:rsid w:val="00226C83"/>
    <w:rsid w:val="00227626"/>
    <w:rsid w:val="0022788A"/>
    <w:rsid w:val="0023018E"/>
    <w:rsid w:val="0023067B"/>
    <w:rsid w:val="0023084C"/>
    <w:rsid w:val="002317EE"/>
    <w:rsid w:val="00231E95"/>
    <w:rsid w:val="002321B0"/>
    <w:rsid w:val="00232247"/>
    <w:rsid w:val="0023261B"/>
    <w:rsid w:val="0023263B"/>
    <w:rsid w:val="002335D4"/>
    <w:rsid w:val="0023532A"/>
    <w:rsid w:val="002356C3"/>
    <w:rsid w:val="0023576A"/>
    <w:rsid w:val="00235962"/>
    <w:rsid w:val="00235A8C"/>
    <w:rsid w:val="00235EB6"/>
    <w:rsid w:val="00236098"/>
    <w:rsid w:val="00237198"/>
    <w:rsid w:val="002373F6"/>
    <w:rsid w:val="00237D07"/>
    <w:rsid w:val="00237D4C"/>
    <w:rsid w:val="00240398"/>
    <w:rsid w:val="0024075E"/>
    <w:rsid w:val="00240A8A"/>
    <w:rsid w:val="00240CE0"/>
    <w:rsid w:val="00242CDB"/>
    <w:rsid w:val="00242DF7"/>
    <w:rsid w:val="002437B2"/>
    <w:rsid w:val="00243AAD"/>
    <w:rsid w:val="00244925"/>
    <w:rsid w:val="00245416"/>
    <w:rsid w:val="002454E9"/>
    <w:rsid w:val="0024555F"/>
    <w:rsid w:val="0024572D"/>
    <w:rsid w:val="00246AD2"/>
    <w:rsid w:val="002504D2"/>
    <w:rsid w:val="00250FD3"/>
    <w:rsid w:val="00251145"/>
    <w:rsid w:val="002511E3"/>
    <w:rsid w:val="00251609"/>
    <w:rsid w:val="0025191C"/>
    <w:rsid w:val="00251A38"/>
    <w:rsid w:val="002529EB"/>
    <w:rsid w:val="00252A75"/>
    <w:rsid w:val="00252BA7"/>
    <w:rsid w:val="00253767"/>
    <w:rsid w:val="00253925"/>
    <w:rsid w:val="00255736"/>
    <w:rsid w:val="002561E8"/>
    <w:rsid w:val="002562E9"/>
    <w:rsid w:val="0025641F"/>
    <w:rsid w:val="00256583"/>
    <w:rsid w:val="00256B06"/>
    <w:rsid w:val="00256DC8"/>
    <w:rsid w:val="00257280"/>
    <w:rsid w:val="00257CCC"/>
    <w:rsid w:val="002601D7"/>
    <w:rsid w:val="00260515"/>
    <w:rsid w:val="002608D2"/>
    <w:rsid w:val="002611CF"/>
    <w:rsid w:val="00261736"/>
    <w:rsid w:val="00261FC6"/>
    <w:rsid w:val="00262012"/>
    <w:rsid w:val="002626DF"/>
    <w:rsid w:val="0026272B"/>
    <w:rsid w:val="0026298B"/>
    <w:rsid w:val="00263129"/>
    <w:rsid w:val="002639BF"/>
    <w:rsid w:val="00263B0B"/>
    <w:rsid w:val="00263DD8"/>
    <w:rsid w:val="00263F2B"/>
    <w:rsid w:val="0026406B"/>
    <w:rsid w:val="002643AD"/>
    <w:rsid w:val="002645CB"/>
    <w:rsid w:val="00264790"/>
    <w:rsid w:val="00264A38"/>
    <w:rsid w:val="00264D27"/>
    <w:rsid w:val="00264E63"/>
    <w:rsid w:val="00265188"/>
    <w:rsid w:val="00265953"/>
    <w:rsid w:val="00265C84"/>
    <w:rsid w:val="00265E72"/>
    <w:rsid w:val="00266023"/>
    <w:rsid w:val="00266199"/>
    <w:rsid w:val="00266A70"/>
    <w:rsid w:val="00267653"/>
    <w:rsid w:val="00267B10"/>
    <w:rsid w:val="002705AF"/>
    <w:rsid w:val="002707BD"/>
    <w:rsid w:val="00271209"/>
    <w:rsid w:val="00271259"/>
    <w:rsid w:val="00271B5F"/>
    <w:rsid w:val="002729B1"/>
    <w:rsid w:val="002739B4"/>
    <w:rsid w:val="00273BBA"/>
    <w:rsid w:val="00273C94"/>
    <w:rsid w:val="00273CB6"/>
    <w:rsid w:val="00273DE3"/>
    <w:rsid w:val="0027401E"/>
    <w:rsid w:val="0027428F"/>
    <w:rsid w:val="002744B7"/>
    <w:rsid w:val="002754BD"/>
    <w:rsid w:val="002754EC"/>
    <w:rsid w:val="0027551F"/>
    <w:rsid w:val="00275B98"/>
    <w:rsid w:val="00276DE5"/>
    <w:rsid w:val="00277C69"/>
    <w:rsid w:val="00280B35"/>
    <w:rsid w:val="0028107E"/>
    <w:rsid w:val="0028110B"/>
    <w:rsid w:val="00281247"/>
    <w:rsid w:val="0028126B"/>
    <w:rsid w:val="00281292"/>
    <w:rsid w:val="002812A4"/>
    <w:rsid w:val="0028235E"/>
    <w:rsid w:val="002824FC"/>
    <w:rsid w:val="00283240"/>
    <w:rsid w:val="0028334A"/>
    <w:rsid w:val="002833A8"/>
    <w:rsid w:val="002838D3"/>
    <w:rsid w:val="00283D9C"/>
    <w:rsid w:val="002840ED"/>
    <w:rsid w:val="00284543"/>
    <w:rsid w:val="002847C9"/>
    <w:rsid w:val="00284B64"/>
    <w:rsid w:val="00285112"/>
    <w:rsid w:val="002852FF"/>
    <w:rsid w:val="00285E30"/>
    <w:rsid w:val="00287571"/>
    <w:rsid w:val="002879ED"/>
    <w:rsid w:val="00290233"/>
    <w:rsid w:val="00290B6B"/>
    <w:rsid w:val="00290D1D"/>
    <w:rsid w:val="00290F73"/>
    <w:rsid w:val="0029110D"/>
    <w:rsid w:val="00291133"/>
    <w:rsid w:val="002912C4"/>
    <w:rsid w:val="002914A1"/>
    <w:rsid w:val="00291AD1"/>
    <w:rsid w:val="00291EC2"/>
    <w:rsid w:val="00292834"/>
    <w:rsid w:val="00292D2D"/>
    <w:rsid w:val="00293777"/>
    <w:rsid w:val="00293901"/>
    <w:rsid w:val="00293DED"/>
    <w:rsid w:val="00293F09"/>
    <w:rsid w:val="00293FEA"/>
    <w:rsid w:val="00294301"/>
    <w:rsid w:val="00294505"/>
    <w:rsid w:val="002959BC"/>
    <w:rsid w:val="00295C37"/>
    <w:rsid w:val="002960FB"/>
    <w:rsid w:val="0029613D"/>
    <w:rsid w:val="002962C8"/>
    <w:rsid w:val="0029685A"/>
    <w:rsid w:val="00296FB7"/>
    <w:rsid w:val="00297ACC"/>
    <w:rsid w:val="002A01CC"/>
    <w:rsid w:val="002A02C3"/>
    <w:rsid w:val="002A0419"/>
    <w:rsid w:val="002A0F17"/>
    <w:rsid w:val="002A111D"/>
    <w:rsid w:val="002A17B5"/>
    <w:rsid w:val="002A1EE5"/>
    <w:rsid w:val="002A27DF"/>
    <w:rsid w:val="002A287B"/>
    <w:rsid w:val="002A297E"/>
    <w:rsid w:val="002A30C1"/>
    <w:rsid w:val="002A3D68"/>
    <w:rsid w:val="002A431C"/>
    <w:rsid w:val="002A45C2"/>
    <w:rsid w:val="002A4B70"/>
    <w:rsid w:val="002A4EB8"/>
    <w:rsid w:val="002A4F33"/>
    <w:rsid w:val="002A4F83"/>
    <w:rsid w:val="002A5187"/>
    <w:rsid w:val="002A5EAA"/>
    <w:rsid w:val="002A7B15"/>
    <w:rsid w:val="002B06F8"/>
    <w:rsid w:val="002B0C57"/>
    <w:rsid w:val="002B0E54"/>
    <w:rsid w:val="002B0EB7"/>
    <w:rsid w:val="002B167D"/>
    <w:rsid w:val="002B248C"/>
    <w:rsid w:val="002B29D7"/>
    <w:rsid w:val="002B2B97"/>
    <w:rsid w:val="002B39A4"/>
    <w:rsid w:val="002B3BEE"/>
    <w:rsid w:val="002B3E1A"/>
    <w:rsid w:val="002B3F2B"/>
    <w:rsid w:val="002B3F34"/>
    <w:rsid w:val="002B4091"/>
    <w:rsid w:val="002B409F"/>
    <w:rsid w:val="002B442B"/>
    <w:rsid w:val="002B471B"/>
    <w:rsid w:val="002B48C6"/>
    <w:rsid w:val="002B5166"/>
    <w:rsid w:val="002B537D"/>
    <w:rsid w:val="002B5CE8"/>
    <w:rsid w:val="002B6309"/>
    <w:rsid w:val="002B6A58"/>
    <w:rsid w:val="002B6DB0"/>
    <w:rsid w:val="002B72A0"/>
    <w:rsid w:val="002B76D9"/>
    <w:rsid w:val="002B7742"/>
    <w:rsid w:val="002B786F"/>
    <w:rsid w:val="002B7A8F"/>
    <w:rsid w:val="002B7AC4"/>
    <w:rsid w:val="002B7CE0"/>
    <w:rsid w:val="002B7D81"/>
    <w:rsid w:val="002B7E11"/>
    <w:rsid w:val="002C040D"/>
    <w:rsid w:val="002C05ED"/>
    <w:rsid w:val="002C096F"/>
    <w:rsid w:val="002C1791"/>
    <w:rsid w:val="002C1CC1"/>
    <w:rsid w:val="002C2451"/>
    <w:rsid w:val="002C2495"/>
    <w:rsid w:val="002C2F27"/>
    <w:rsid w:val="002C30C2"/>
    <w:rsid w:val="002C31BE"/>
    <w:rsid w:val="002C387B"/>
    <w:rsid w:val="002C38B3"/>
    <w:rsid w:val="002C3B20"/>
    <w:rsid w:val="002C3E9B"/>
    <w:rsid w:val="002C3F03"/>
    <w:rsid w:val="002C41F4"/>
    <w:rsid w:val="002C46B1"/>
    <w:rsid w:val="002C4CD0"/>
    <w:rsid w:val="002C4CDB"/>
    <w:rsid w:val="002C4D8B"/>
    <w:rsid w:val="002C4DA6"/>
    <w:rsid w:val="002C4ED0"/>
    <w:rsid w:val="002C4FF5"/>
    <w:rsid w:val="002C53BE"/>
    <w:rsid w:val="002C54D4"/>
    <w:rsid w:val="002C5570"/>
    <w:rsid w:val="002C6B67"/>
    <w:rsid w:val="002C6BD3"/>
    <w:rsid w:val="002D03BF"/>
    <w:rsid w:val="002D03C0"/>
    <w:rsid w:val="002D0863"/>
    <w:rsid w:val="002D2300"/>
    <w:rsid w:val="002D24A4"/>
    <w:rsid w:val="002D2E21"/>
    <w:rsid w:val="002D32D3"/>
    <w:rsid w:val="002D3561"/>
    <w:rsid w:val="002D38EB"/>
    <w:rsid w:val="002D39A5"/>
    <w:rsid w:val="002D43AA"/>
    <w:rsid w:val="002D4BB1"/>
    <w:rsid w:val="002D5099"/>
    <w:rsid w:val="002D56E9"/>
    <w:rsid w:val="002D57C8"/>
    <w:rsid w:val="002D5BC4"/>
    <w:rsid w:val="002D5F1B"/>
    <w:rsid w:val="002D5FD9"/>
    <w:rsid w:val="002D62B2"/>
    <w:rsid w:val="002D6F34"/>
    <w:rsid w:val="002D751C"/>
    <w:rsid w:val="002D7694"/>
    <w:rsid w:val="002E0257"/>
    <w:rsid w:val="002E0259"/>
    <w:rsid w:val="002E0DB2"/>
    <w:rsid w:val="002E1050"/>
    <w:rsid w:val="002E1492"/>
    <w:rsid w:val="002E14B5"/>
    <w:rsid w:val="002E1940"/>
    <w:rsid w:val="002E1AAC"/>
    <w:rsid w:val="002E1C70"/>
    <w:rsid w:val="002E2C52"/>
    <w:rsid w:val="002E3CC8"/>
    <w:rsid w:val="002E4C8F"/>
    <w:rsid w:val="002E6405"/>
    <w:rsid w:val="002E6DCA"/>
    <w:rsid w:val="002E70A2"/>
    <w:rsid w:val="002E71EA"/>
    <w:rsid w:val="002E72C9"/>
    <w:rsid w:val="002E7891"/>
    <w:rsid w:val="002E7BF2"/>
    <w:rsid w:val="002F06C2"/>
    <w:rsid w:val="002F15F3"/>
    <w:rsid w:val="002F18C9"/>
    <w:rsid w:val="002F1EC5"/>
    <w:rsid w:val="002F2152"/>
    <w:rsid w:val="002F2884"/>
    <w:rsid w:val="002F28EF"/>
    <w:rsid w:val="002F33A5"/>
    <w:rsid w:val="002F3948"/>
    <w:rsid w:val="002F3BDF"/>
    <w:rsid w:val="002F3E30"/>
    <w:rsid w:val="002F3F81"/>
    <w:rsid w:val="002F5B81"/>
    <w:rsid w:val="002F5BCE"/>
    <w:rsid w:val="002F5CAC"/>
    <w:rsid w:val="002F66E1"/>
    <w:rsid w:val="002F6CBE"/>
    <w:rsid w:val="002F7786"/>
    <w:rsid w:val="002F7BE1"/>
    <w:rsid w:val="002F7C5F"/>
    <w:rsid w:val="0030049F"/>
    <w:rsid w:val="003007EE"/>
    <w:rsid w:val="00300C7D"/>
    <w:rsid w:val="0030102D"/>
    <w:rsid w:val="003013AF"/>
    <w:rsid w:val="003030A7"/>
    <w:rsid w:val="00303920"/>
    <w:rsid w:val="0030485D"/>
    <w:rsid w:val="00304E79"/>
    <w:rsid w:val="00304ECA"/>
    <w:rsid w:val="00305330"/>
    <w:rsid w:val="00305501"/>
    <w:rsid w:val="00305E34"/>
    <w:rsid w:val="00305EAF"/>
    <w:rsid w:val="0030603B"/>
    <w:rsid w:val="00306145"/>
    <w:rsid w:val="00306A9D"/>
    <w:rsid w:val="00306B3C"/>
    <w:rsid w:val="00306D58"/>
    <w:rsid w:val="00306E6A"/>
    <w:rsid w:val="00310050"/>
    <w:rsid w:val="003100E6"/>
    <w:rsid w:val="003100FF"/>
    <w:rsid w:val="00310137"/>
    <w:rsid w:val="00310EE5"/>
    <w:rsid w:val="003112FF"/>
    <w:rsid w:val="00311A9D"/>
    <w:rsid w:val="003128D7"/>
    <w:rsid w:val="0031315A"/>
    <w:rsid w:val="00313191"/>
    <w:rsid w:val="003134DE"/>
    <w:rsid w:val="003140C0"/>
    <w:rsid w:val="0031426C"/>
    <w:rsid w:val="0031449A"/>
    <w:rsid w:val="0031468A"/>
    <w:rsid w:val="0031511C"/>
    <w:rsid w:val="003158F8"/>
    <w:rsid w:val="00315ABF"/>
    <w:rsid w:val="003164EE"/>
    <w:rsid w:val="00316AB7"/>
    <w:rsid w:val="00317625"/>
    <w:rsid w:val="003177B0"/>
    <w:rsid w:val="003202AF"/>
    <w:rsid w:val="0032058E"/>
    <w:rsid w:val="00320F6E"/>
    <w:rsid w:val="003211B5"/>
    <w:rsid w:val="00322458"/>
    <w:rsid w:val="00322FF0"/>
    <w:rsid w:val="00323199"/>
    <w:rsid w:val="003233CD"/>
    <w:rsid w:val="00323558"/>
    <w:rsid w:val="0032378B"/>
    <w:rsid w:val="003243ED"/>
    <w:rsid w:val="00324758"/>
    <w:rsid w:val="00325110"/>
    <w:rsid w:val="003257FA"/>
    <w:rsid w:val="00325AC1"/>
    <w:rsid w:val="0032626B"/>
    <w:rsid w:val="003267E7"/>
    <w:rsid w:val="00326DD5"/>
    <w:rsid w:val="00327035"/>
    <w:rsid w:val="003272C5"/>
    <w:rsid w:val="00327F03"/>
    <w:rsid w:val="00327F92"/>
    <w:rsid w:val="003302C7"/>
    <w:rsid w:val="003309D4"/>
    <w:rsid w:val="00330AE6"/>
    <w:rsid w:val="00330B70"/>
    <w:rsid w:val="00330EC5"/>
    <w:rsid w:val="00331ADA"/>
    <w:rsid w:val="00332275"/>
    <w:rsid w:val="00332289"/>
    <w:rsid w:val="00332294"/>
    <w:rsid w:val="00333A9B"/>
    <w:rsid w:val="00333AF8"/>
    <w:rsid w:val="00333C51"/>
    <w:rsid w:val="003341A3"/>
    <w:rsid w:val="00334211"/>
    <w:rsid w:val="00334606"/>
    <w:rsid w:val="00334764"/>
    <w:rsid w:val="0033497B"/>
    <w:rsid w:val="00334A4E"/>
    <w:rsid w:val="00334ABE"/>
    <w:rsid w:val="00334EC7"/>
    <w:rsid w:val="003352BC"/>
    <w:rsid w:val="00335429"/>
    <w:rsid w:val="00336A9E"/>
    <w:rsid w:val="00336D42"/>
    <w:rsid w:val="00336E09"/>
    <w:rsid w:val="00341039"/>
    <w:rsid w:val="0034183C"/>
    <w:rsid w:val="00342A1D"/>
    <w:rsid w:val="00342BD3"/>
    <w:rsid w:val="00342D37"/>
    <w:rsid w:val="003438BB"/>
    <w:rsid w:val="003439BC"/>
    <w:rsid w:val="00343B02"/>
    <w:rsid w:val="00343BB1"/>
    <w:rsid w:val="00343D65"/>
    <w:rsid w:val="003448A7"/>
    <w:rsid w:val="00344DEF"/>
    <w:rsid w:val="0034505D"/>
    <w:rsid w:val="00345771"/>
    <w:rsid w:val="003457F3"/>
    <w:rsid w:val="00345AD2"/>
    <w:rsid w:val="00346862"/>
    <w:rsid w:val="00347153"/>
    <w:rsid w:val="0034731D"/>
    <w:rsid w:val="003473F2"/>
    <w:rsid w:val="003474DA"/>
    <w:rsid w:val="00347D3F"/>
    <w:rsid w:val="00347DFB"/>
    <w:rsid w:val="00347E77"/>
    <w:rsid w:val="00351478"/>
    <w:rsid w:val="003517B9"/>
    <w:rsid w:val="003518C3"/>
    <w:rsid w:val="00351BCE"/>
    <w:rsid w:val="00351E1B"/>
    <w:rsid w:val="00352265"/>
    <w:rsid w:val="00352F94"/>
    <w:rsid w:val="00353786"/>
    <w:rsid w:val="00353954"/>
    <w:rsid w:val="003541AB"/>
    <w:rsid w:val="003547D1"/>
    <w:rsid w:val="003549B4"/>
    <w:rsid w:val="00354A0E"/>
    <w:rsid w:val="00354CE2"/>
    <w:rsid w:val="003556ED"/>
    <w:rsid w:val="00355886"/>
    <w:rsid w:val="00355B8A"/>
    <w:rsid w:val="00355E3A"/>
    <w:rsid w:val="0035642C"/>
    <w:rsid w:val="00356472"/>
    <w:rsid w:val="00356A1C"/>
    <w:rsid w:val="0035748A"/>
    <w:rsid w:val="003575E7"/>
    <w:rsid w:val="0035797F"/>
    <w:rsid w:val="00357DCE"/>
    <w:rsid w:val="00360330"/>
    <w:rsid w:val="00360DDB"/>
    <w:rsid w:val="0036215E"/>
    <w:rsid w:val="003622AF"/>
    <w:rsid w:val="00362DDE"/>
    <w:rsid w:val="00364A63"/>
    <w:rsid w:val="00364B40"/>
    <w:rsid w:val="00365F34"/>
    <w:rsid w:val="00366314"/>
    <w:rsid w:val="003663D0"/>
    <w:rsid w:val="0036643E"/>
    <w:rsid w:val="00366F96"/>
    <w:rsid w:val="003672ED"/>
    <w:rsid w:val="00367577"/>
    <w:rsid w:val="00367BC6"/>
    <w:rsid w:val="003710C4"/>
    <w:rsid w:val="00371D51"/>
    <w:rsid w:val="003726E9"/>
    <w:rsid w:val="00372905"/>
    <w:rsid w:val="00373330"/>
    <w:rsid w:val="00373A24"/>
    <w:rsid w:val="00373A60"/>
    <w:rsid w:val="00373C93"/>
    <w:rsid w:val="00373D28"/>
    <w:rsid w:val="0037497C"/>
    <w:rsid w:val="003752F4"/>
    <w:rsid w:val="0037564B"/>
    <w:rsid w:val="00375B8B"/>
    <w:rsid w:val="0037662B"/>
    <w:rsid w:val="00376DB9"/>
    <w:rsid w:val="0037707F"/>
    <w:rsid w:val="00377529"/>
    <w:rsid w:val="00377DDE"/>
    <w:rsid w:val="003801A8"/>
    <w:rsid w:val="003806F1"/>
    <w:rsid w:val="00380A79"/>
    <w:rsid w:val="00380EB3"/>
    <w:rsid w:val="00381355"/>
    <w:rsid w:val="003826BE"/>
    <w:rsid w:val="00382A7C"/>
    <w:rsid w:val="003830F1"/>
    <w:rsid w:val="0038395C"/>
    <w:rsid w:val="00383F07"/>
    <w:rsid w:val="00384030"/>
    <w:rsid w:val="00384892"/>
    <w:rsid w:val="003857AC"/>
    <w:rsid w:val="00385B68"/>
    <w:rsid w:val="00387B0F"/>
    <w:rsid w:val="00387D22"/>
    <w:rsid w:val="003901A4"/>
    <w:rsid w:val="00390326"/>
    <w:rsid w:val="00390AA2"/>
    <w:rsid w:val="0039168B"/>
    <w:rsid w:val="00391C80"/>
    <w:rsid w:val="00391E1E"/>
    <w:rsid w:val="00391FC8"/>
    <w:rsid w:val="003929D9"/>
    <w:rsid w:val="00392C55"/>
    <w:rsid w:val="00392FB8"/>
    <w:rsid w:val="003932A3"/>
    <w:rsid w:val="00393512"/>
    <w:rsid w:val="003935ED"/>
    <w:rsid w:val="0039372B"/>
    <w:rsid w:val="00393938"/>
    <w:rsid w:val="00393B36"/>
    <w:rsid w:val="00394A57"/>
    <w:rsid w:val="00395863"/>
    <w:rsid w:val="00395879"/>
    <w:rsid w:val="003965ED"/>
    <w:rsid w:val="00397491"/>
    <w:rsid w:val="0039796B"/>
    <w:rsid w:val="00397A19"/>
    <w:rsid w:val="00397C23"/>
    <w:rsid w:val="003A03C3"/>
    <w:rsid w:val="003A041A"/>
    <w:rsid w:val="003A04F5"/>
    <w:rsid w:val="003A0A9B"/>
    <w:rsid w:val="003A0DFA"/>
    <w:rsid w:val="003A1B4F"/>
    <w:rsid w:val="003A305D"/>
    <w:rsid w:val="003A313F"/>
    <w:rsid w:val="003A3251"/>
    <w:rsid w:val="003A3E7D"/>
    <w:rsid w:val="003A41A2"/>
    <w:rsid w:val="003A6295"/>
    <w:rsid w:val="003A689A"/>
    <w:rsid w:val="003A73C6"/>
    <w:rsid w:val="003A7976"/>
    <w:rsid w:val="003A7F5A"/>
    <w:rsid w:val="003A7F95"/>
    <w:rsid w:val="003A7FEA"/>
    <w:rsid w:val="003B03DF"/>
    <w:rsid w:val="003B080E"/>
    <w:rsid w:val="003B0C23"/>
    <w:rsid w:val="003B10B0"/>
    <w:rsid w:val="003B1256"/>
    <w:rsid w:val="003B14CD"/>
    <w:rsid w:val="003B1602"/>
    <w:rsid w:val="003B17BC"/>
    <w:rsid w:val="003B1E1A"/>
    <w:rsid w:val="003B1F5B"/>
    <w:rsid w:val="003B2546"/>
    <w:rsid w:val="003B2D56"/>
    <w:rsid w:val="003B382E"/>
    <w:rsid w:val="003B3D0C"/>
    <w:rsid w:val="003B4380"/>
    <w:rsid w:val="003B463E"/>
    <w:rsid w:val="003B4745"/>
    <w:rsid w:val="003B48B8"/>
    <w:rsid w:val="003B48C1"/>
    <w:rsid w:val="003B4989"/>
    <w:rsid w:val="003B5158"/>
    <w:rsid w:val="003B5274"/>
    <w:rsid w:val="003B5A31"/>
    <w:rsid w:val="003B5F1C"/>
    <w:rsid w:val="003B5F60"/>
    <w:rsid w:val="003B60A0"/>
    <w:rsid w:val="003B6794"/>
    <w:rsid w:val="003B67A1"/>
    <w:rsid w:val="003B6F63"/>
    <w:rsid w:val="003B749E"/>
    <w:rsid w:val="003B7A66"/>
    <w:rsid w:val="003C0BC2"/>
    <w:rsid w:val="003C122A"/>
    <w:rsid w:val="003C198A"/>
    <w:rsid w:val="003C219D"/>
    <w:rsid w:val="003C2447"/>
    <w:rsid w:val="003C24CA"/>
    <w:rsid w:val="003C2D4B"/>
    <w:rsid w:val="003C2DAD"/>
    <w:rsid w:val="003C2DFC"/>
    <w:rsid w:val="003C2F94"/>
    <w:rsid w:val="003C3794"/>
    <w:rsid w:val="003C3AF8"/>
    <w:rsid w:val="003C48E6"/>
    <w:rsid w:val="003C4F0B"/>
    <w:rsid w:val="003C65CE"/>
    <w:rsid w:val="003C6965"/>
    <w:rsid w:val="003C7002"/>
    <w:rsid w:val="003C7FAB"/>
    <w:rsid w:val="003D0188"/>
    <w:rsid w:val="003D0A5F"/>
    <w:rsid w:val="003D0A9D"/>
    <w:rsid w:val="003D0D5C"/>
    <w:rsid w:val="003D1140"/>
    <w:rsid w:val="003D1316"/>
    <w:rsid w:val="003D134E"/>
    <w:rsid w:val="003D143F"/>
    <w:rsid w:val="003D15C4"/>
    <w:rsid w:val="003D1857"/>
    <w:rsid w:val="003D1B00"/>
    <w:rsid w:val="003D232B"/>
    <w:rsid w:val="003D24D6"/>
    <w:rsid w:val="003D29F6"/>
    <w:rsid w:val="003D2D01"/>
    <w:rsid w:val="003D3447"/>
    <w:rsid w:val="003D3FCC"/>
    <w:rsid w:val="003D4EEC"/>
    <w:rsid w:val="003D5117"/>
    <w:rsid w:val="003D6A23"/>
    <w:rsid w:val="003D6A77"/>
    <w:rsid w:val="003D7121"/>
    <w:rsid w:val="003D760A"/>
    <w:rsid w:val="003D77EC"/>
    <w:rsid w:val="003D7ABE"/>
    <w:rsid w:val="003D7B91"/>
    <w:rsid w:val="003D7BF5"/>
    <w:rsid w:val="003D7E2C"/>
    <w:rsid w:val="003E07FA"/>
    <w:rsid w:val="003E0896"/>
    <w:rsid w:val="003E1C4F"/>
    <w:rsid w:val="003E285B"/>
    <w:rsid w:val="003E2865"/>
    <w:rsid w:val="003E3088"/>
    <w:rsid w:val="003E3266"/>
    <w:rsid w:val="003E33CC"/>
    <w:rsid w:val="003E39BF"/>
    <w:rsid w:val="003E3D36"/>
    <w:rsid w:val="003E3EF9"/>
    <w:rsid w:val="003E4536"/>
    <w:rsid w:val="003E461F"/>
    <w:rsid w:val="003E4A13"/>
    <w:rsid w:val="003E528C"/>
    <w:rsid w:val="003E5400"/>
    <w:rsid w:val="003E5A32"/>
    <w:rsid w:val="003E5F7D"/>
    <w:rsid w:val="003E68D4"/>
    <w:rsid w:val="003E6B38"/>
    <w:rsid w:val="003F00F2"/>
    <w:rsid w:val="003F016B"/>
    <w:rsid w:val="003F056D"/>
    <w:rsid w:val="003F0C04"/>
    <w:rsid w:val="003F17F9"/>
    <w:rsid w:val="003F1C4C"/>
    <w:rsid w:val="003F1C92"/>
    <w:rsid w:val="003F1F56"/>
    <w:rsid w:val="003F2129"/>
    <w:rsid w:val="003F2189"/>
    <w:rsid w:val="003F23C3"/>
    <w:rsid w:val="003F2DBA"/>
    <w:rsid w:val="003F2FEA"/>
    <w:rsid w:val="003F31AC"/>
    <w:rsid w:val="003F35BA"/>
    <w:rsid w:val="003F3D69"/>
    <w:rsid w:val="003F517D"/>
    <w:rsid w:val="003F58CD"/>
    <w:rsid w:val="003F598D"/>
    <w:rsid w:val="003F59CB"/>
    <w:rsid w:val="003F5AE2"/>
    <w:rsid w:val="003F6430"/>
    <w:rsid w:val="003F6883"/>
    <w:rsid w:val="003F690E"/>
    <w:rsid w:val="003F7165"/>
    <w:rsid w:val="003F76A0"/>
    <w:rsid w:val="00400131"/>
    <w:rsid w:val="00400883"/>
    <w:rsid w:val="00400BDB"/>
    <w:rsid w:val="00400DE3"/>
    <w:rsid w:val="0040128C"/>
    <w:rsid w:val="0040140D"/>
    <w:rsid w:val="00401A72"/>
    <w:rsid w:val="00401C5B"/>
    <w:rsid w:val="004029E2"/>
    <w:rsid w:val="00402AC6"/>
    <w:rsid w:val="00402D55"/>
    <w:rsid w:val="00403E88"/>
    <w:rsid w:val="004040FE"/>
    <w:rsid w:val="004041A7"/>
    <w:rsid w:val="00404216"/>
    <w:rsid w:val="00404400"/>
    <w:rsid w:val="00404A5E"/>
    <w:rsid w:val="00405009"/>
    <w:rsid w:val="004050E3"/>
    <w:rsid w:val="00405A39"/>
    <w:rsid w:val="00405E40"/>
    <w:rsid w:val="00405F89"/>
    <w:rsid w:val="00406168"/>
    <w:rsid w:val="004065F9"/>
    <w:rsid w:val="00406824"/>
    <w:rsid w:val="004068F9"/>
    <w:rsid w:val="00406FCF"/>
    <w:rsid w:val="004071AB"/>
    <w:rsid w:val="00407216"/>
    <w:rsid w:val="004075DE"/>
    <w:rsid w:val="00407622"/>
    <w:rsid w:val="004079BB"/>
    <w:rsid w:val="00407C3D"/>
    <w:rsid w:val="00411102"/>
    <w:rsid w:val="00411736"/>
    <w:rsid w:val="00413090"/>
    <w:rsid w:val="004131BA"/>
    <w:rsid w:val="0041340E"/>
    <w:rsid w:val="00413684"/>
    <w:rsid w:val="004138F8"/>
    <w:rsid w:val="00413FEB"/>
    <w:rsid w:val="0041402A"/>
    <w:rsid w:val="0041422F"/>
    <w:rsid w:val="00414815"/>
    <w:rsid w:val="00414F79"/>
    <w:rsid w:val="00415411"/>
    <w:rsid w:val="004154E7"/>
    <w:rsid w:val="0041559E"/>
    <w:rsid w:val="00415BAC"/>
    <w:rsid w:val="00415D8A"/>
    <w:rsid w:val="00415FF8"/>
    <w:rsid w:val="00416265"/>
    <w:rsid w:val="0041649C"/>
    <w:rsid w:val="00416993"/>
    <w:rsid w:val="00416C96"/>
    <w:rsid w:val="00416E50"/>
    <w:rsid w:val="004172C5"/>
    <w:rsid w:val="004206F1"/>
    <w:rsid w:val="00420844"/>
    <w:rsid w:val="004208E0"/>
    <w:rsid w:val="00420904"/>
    <w:rsid w:val="00420A98"/>
    <w:rsid w:val="00420AC9"/>
    <w:rsid w:val="004211CD"/>
    <w:rsid w:val="004213AC"/>
    <w:rsid w:val="0042145B"/>
    <w:rsid w:val="00421837"/>
    <w:rsid w:val="004218C3"/>
    <w:rsid w:val="00421A87"/>
    <w:rsid w:val="00421D7A"/>
    <w:rsid w:val="00421F18"/>
    <w:rsid w:val="00421F68"/>
    <w:rsid w:val="00422698"/>
    <w:rsid w:val="00422BCA"/>
    <w:rsid w:val="00422BEE"/>
    <w:rsid w:val="00422D00"/>
    <w:rsid w:val="004236F9"/>
    <w:rsid w:val="00423873"/>
    <w:rsid w:val="00423987"/>
    <w:rsid w:val="00423B2E"/>
    <w:rsid w:val="00423B67"/>
    <w:rsid w:val="00423C7C"/>
    <w:rsid w:val="004244A5"/>
    <w:rsid w:val="0042476A"/>
    <w:rsid w:val="00424E32"/>
    <w:rsid w:val="00424EB0"/>
    <w:rsid w:val="00425056"/>
    <w:rsid w:val="00425171"/>
    <w:rsid w:val="0042521B"/>
    <w:rsid w:val="004258EA"/>
    <w:rsid w:val="00425AA7"/>
    <w:rsid w:val="00425BE8"/>
    <w:rsid w:val="0042629C"/>
    <w:rsid w:val="00426514"/>
    <w:rsid w:val="0042652A"/>
    <w:rsid w:val="004268BA"/>
    <w:rsid w:val="00426BC0"/>
    <w:rsid w:val="004275B1"/>
    <w:rsid w:val="004278C1"/>
    <w:rsid w:val="0043062C"/>
    <w:rsid w:val="00430E85"/>
    <w:rsid w:val="00430F5A"/>
    <w:rsid w:val="0043103B"/>
    <w:rsid w:val="0043183A"/>
    <w:rsid w:val="004318C9"/>
    <w:rsid w:val="00432654"/>
    <w:rsid w:val="00432848"/>
    <w:rsid w:val="00432BC6"/>
    <w:rsid w:val="00432F5E"/>
    <w:rsid w:val="00433252"/>
    <w:rsid w:val="00433B16"/>
    <w:rsid w:val="00433CF5"/>
    <w:rsid w:val="0043406D"/>
    <w:rsid w:val="004343AE"/>
    <w:rsid w:val="0043483C"/>
    <w:rsid w:val="00435458"/>
    <w:rsid w:val="00435678"/>
    <w:rsid w:val="00436249"/>
    <w:rsid w:val="00436C60"/>
    <w:rsid w:val="00436E04"/>
    <w:rsid w:val="00436EE4"/>
    <w:rsid w:val="00436FD1"/>
    <w:rsid w:val="0044013F"/>
    <w:rsid w:val="00440F0B"/>
    <w:rsid w:val="00441724"/>
    <w:rsid w:val="00441768"/>
    <w:rsid w:val="00441C09"/>
    <w:rsid w:val="00441C1D"/>
    <w:rsid w:val="00441C64"/>
    <w:rsid w:val="004424AE"/>
    <w:rsid w:val="004426E2"/>
    <w:rsid w:val="004427C2"/>
    <w:rsid w:val="00442AB8"/>
    <w:rsid w:val="0044320D"/>
    <w:rsid w:val="004434B2"/>
    <w:rsid w:val="00443612"/>
    <w:rsid w:val="00443728"/>
    <w:rsid w:val="0044385A"/>
    <w:rsid w:val="004439A9"/>
    <w:rsid w:val="004442C1"/>
    <w:rsid w:val="00444605"/>
    <w:rsid w:val="00444B03"/>
    <w:rsid w:val="004452B1"/>
    <w:rsid w:val="00445473"/>
    <w:rsid w:val="00447A72"/>
    <w:rsid w:val="0045106E"/>
    <w:rsid w:val="00451684"/>
    <w:rsid w:val="0045180D"/>
    <w:rsid w:val="00452997"/>
    <w:rsid w:val="00452AFC"/>
    <w:rsid w:val="00452BEB"/>
    <w:rsid w:val="0045383B"/>
    <w:rsid w:val="00453B9A"/>
    <w:rsid w:val="00454009"/>
    <w:rsid w:val="00454373"/>
    <w:rsid w:val="0045505E"/>
    <w:rsid w:val="00455376"/>
    <w:rsid w:val="0045594B"/>
    <w:rsid w:val="00455A90"/>
    <w:rsid w:val="004562A7"/>
    <w:rsid w:val="00456655"/>
    <w:rsid w:val="0045688B"/>
    <w:rsid w:val="00456F49"/>
    <w:rsid w:val="0045704B"/>
    <w:rsid w:val="004603D6"/>
    <w:rsid w:val="0046054E"/>
    <w:rsid w:val="00460E11"/>
    <w:rsid w:val="00461D5B"/>
    <w:rsid w:val="00463609"/>
    <w:rsid w:val="00463946"/>
    <w:rsid w:val="004644BA"/>
    <w:rsid w:val="004645CC"/>
    <w:rsid w:val="00464F4E"/>
    <w:rsid w:val="00465233"/>
    <w:rsid w:val="00465341"/>
    <w:rsid w:val="004653C3"/>
    <w:rsid w:val="004655DB"/>
    <w:rsid w:val="00465B9A"/>
    <w:rsid w:val="00465BAF"/>
    <w:rsid w:val="00465D7E"/>
    <w:rsid w:val="00466525"/>
    <w:rsid w:val="0046675C"/>
    <w:rsid w:val="00466B95"/>
    <w:rsid w:val="004670ED"/>
    <w:rsid w:val="00471077"/>
    <w:rsid w:val="00471AA4"/>
    <w:rsid w:val="00471C08"/>
    <w:rsid w:val="00471EA6"/>
    <w:rsid w:val="004726E1"/>
    <w:rsid w:val="00472A70"/>
    <w:rsid w:val="00472CAE"/>
    <w:rsid w:val="00472D67"/>
    <w:rsid w:val="0047300F"/>
    <w:rsid w:val="00473646"/>
    <w:rsid w:val="004738FE"/>
    <w:rsid w:val="00473AE6"/>
    <w:rsid w:val="00473BCE"/>
    <w:rsid w:val="0047491A"/>
    <w:rsid w:val="00474F24"/>
    <w:rsid w:val="004757A0"/>
    <w:rsid w:val="0047591A"/>
    <w:rsid w:val="00475AD5"/>
    <w:rsid w:val="0047610A"/>
    <w:rsid w:val="0047617A"/>
    <w:rsid w:val="004766C8"/>
    <w:rsid w:val="004776E2"/>
    <w:rsid w:val="0047784F"/>
    <w:rsid w:val="00480513"/>
    <w:rsid w:val="00480A09"/>
    <w:rsid w:val="004815BA"/>
    <w:rsid w:val="004838E8"/>
    <w:rsid w:val="00484B51"/>
    <w:rsid w:val="0048511C"/>
    <w:rsid w:val="00485570"/>
    <w:rsid w:val="0048593E"/>
    <w:rsid w:val="00485BC9"/>
    <w:rsid w:val="00485D4C"/>
    <w:rsid w:val="004867F5"/>
    <w:rsid w:val="00486822"/>
    <w:rsid w:val="004869ED"/>
    <w:rsid w:val="0048716C"/>
    <w:rsid w:val="004871F2"/>
    <w:rsid w:val="00487B5D"/>
    <w:rsid w:val="0049000A"/>
    <w:rsid w:val="00490081"/>
    <w:rsid w:val="00490545"/>
    <w:rsid w:val="00490607"/>
    <w:rsid w:val="004906C0"/>
    <w:rsid w:val="00490901"/>
    <w:rsid w:val="00490CD9"/>
    <w:rsid w:val="00491691"/>
    <w:rsid w:val="004926A8"/>
    <w:rsid w:val="00492B2F"/>
    <w:rsid w:val="00492CE5"/>
    <w:rsid w:val="00492DA7"/>
    <w:rsid w:val="00492FD7"/>
    <w:rsid w:val="004938DC"/>
    <w:rsid w:val="00493AF8"/>
    <w:rsid w:val="00493B5A"/>
    <w:rsid w:val="00493B80"/>
    <w:rsid w:val="004942A7"/>
    <w:rsid w:val="004942E7"/>
    <w:rsid w:val="0049468A"/>
    <w:rsid w:val="00494C16"/>
    <w:rsid w:val="00494FE0"/>
    <w:rsid w:val="004954BC"/>
    <w:rsid w:val="004958B0"/>
    <w:rsid w:val="00495DEC"/>
    <w:rsid w:val="004966F3"/>
    <w:rsid w:val="00496826"/>
    <w:rsid w:val="004969FA"/>
    <w:rsid w:val="00496A3C"/>
    <w:rsid w:val="00497531"/>
    <w:rsid w:val="004975D7"/>
    <w:rsid w:val="004A03CF"/>
    <w:rsid w:val="004A081D"/>
    <w:rsid w:val="004A12F8"/>
    <w:rsid w:val="004A164A"/>
    <w:rsid w:val="004A1964"/>
    <w:rsid w:val="004A1D8F"/>
    <w:rsid w:val="004A1E0E"/>
    <w:rsid w:val="004A1F11"/>
    <w:rsid w:val="004A2522"/>
    <w:rsid w:val="004A29A6"/>
    <w:rsid w:val="004A2CE6"/>
    <w:rsid w:val="004A2EA1"/>
    <w:rsid w:val="004A43DD"/>
    <w:rsid w:val="004A48EF"/>
    <w:rsid w:val="004A5129"/>
    <w:rsid w:val="004A5772"/>
    <w:rsid w:val="004A5892"/>
    <w:rsid w:val="004A5D08"/>
    <w:rsid w:val="004A5DBC"/>
    <w:rsid w:val="004A65D2"/>
    <w:rsid w:val="004A6926"/>
    <w:rsid w:val="004A6E73"/>
    <w:rsid w:val="004A7682"/>
    <w:rsid w:val="004A7A3A"/>
    <w:rsid w:val="004A7F0B"/>
    <w:rsid w:val="004B0650"/>
    <w:rsid w:val="004B0A3E"/>
    <w:rsid w:val="004B0C9C"/>
    <w:rsid w:val="004B110C"/>
    <w:rsid w:val="004B2F77"/>
    <w:rsid w:val="004B3217"/>
    <w:rsid w:val="004B3A92"/>
    <w:rsid w:val="004B3CAF"/>
    <w:rsid w:val="004B3E58"/>
    <w:rsid w:val="004B4243"/>
    <w:rsid w:val="004B4566"/>
    <w:rsid w:val="004B5091"/>
    <w:rsid w:val="004B54FB"/>
    <w:rsid w:val="004B5D13"/>
    <w:rsid w:val="004B5EDB"/>
    <w:rsid w:val="004B613D"/>
    <w:rsid w:val="004B6705"/>
    <w:rsid w:val="004B762A"/>
    <w:rsid w:val="004C0554"/>
    <w:rsid w:val="004C0762"/>
    <w:rsid w:val="004C094F"/>
    <w:rsid w:val="004C0C4B"/>
    <w:rsid w:val="004C0E54"/>
    <w:rsid w:val="004C0F85"/>
    <w:rsid w:val="004C13E6"/>
    <w:rsid w:val="004C1543"/>
    <w:rsid w:val="004C2D84"/>
    <w:rsid w:val="004C2EFA"/>
    <w:rsid w:val="004C33D5"/>
    <w:rsid w:val="004C38CA"/>
    <w:rsid w:val="004C3DB8"/>
    <w:rsid w:val="004C40A5"/>
    <w:rsid w:val="004C4853"/>
    <w:rsid w:val="004C4C44"/>
    <w:rsid w:val="004C4CF0"/>
    <w:rsid w:val="004C4FE1"/>
    <w:rsid w:val="004C58D9"/>
    <w:rsid w:val="004C5C61"/>
    <w:rsid w:val="004C62C0"/>
    <w:rsid w:val="004D0707"/>
    <w:rsid w:val="004D1DA1"/>
    <w:rsid w:val="004D1E62"/>
    <w:rsid w:val="004D2008"/>
    <w:rsid w:val="004D2BBD"/>
    <w:rsid w:val="004D2E75"/>
    <w:rsid w:val="004D2F41"/>
    <w:rsid w:val="004D2FC4"/>
    <w:rsid w:val="004D38D2"/>
    <w:rsid w:val="004D3E85"/>
    <w:rsid w:val="004D41F2"/>
    <w:rsid w:val="004D47F7"/>
    <w:rsid w:val="004D484C"/>
    <w:rsid w:val="004D50C1"/>
    <w:rsid w:val="004D528B"/>
    <w:rsid w:val="004D59C8"/>
    <w:rsid w:val="004D723C"/>
    <w:rsid w:val="004D76E4"/>
    <w:rsid w:val="004E05D8"/>
    <w:rsid w:val="004E0625"/>
    <w:rsid w:val="004E08E6"/>
    <w:rsid w:val="004E0BCE"/>
    <w:rsid w:val="004E1720"/>
    <w:rsid w:val="004E1768"/>
    <w:rsid w:val="004E1B7F"/>
    <w:rsid w:val="004E23C5"/>
    <w:rsid w:val="004E2D40"/>
    <w:rsid w:val="004E3317"/>
    <w:rsid w:val="004E360A"/>
    <w:rsid w:val="004E3878"/>
    <w:rsid w:val="004E3B35"/>
    <w:rsid w:val="004E3C8D"/>
    <w:rsid w:val="004E41DF"/>
    <w:rsid w:val="004E4393"/>
    <w:rsid w:val="004E4815"/>
    <w:rsid w:val="004E4A96"/>
    <w:rsid w:val="004E5251"/>
    <w:rsid w:val="004E56DA"/>
    <w:rsid w:val="004E5BA0"/>
    <w:rsid w:val="004E6AD4"/>
    <w:rsid w:val="004E708E"/>
    <w:rsid w:val="004E7BD4"/>
    <w:rsid w:val="004E7C63"/>
    <w:rsid w:val="004E7C9E"/>
    <w:rsid w:val="004F025C"/>
    <w:rsid w:val="004F0471"/>
    <w:rsid w:val="004F0E8B"/>
    <w:rsid w:val="004F105E"/>
    <w:rsid w:val="004F1A1C"/>
    <w:rsid w:val="004F21C0"/>
    <w:rsid w:val="004F2324"/>
    <w:rsid w:val="004F2B29"/>
    <w:rsid w:val="004F3076"/>
    <w:rsid w:val="004F3417"/>
    <w:rsid w:val="004F488F"/>
    <w:rsid w:val="004F4A12"/>
    <w:rsid w:val="004F4B3D"/>
    <w:rsid w:val="004F542B"/>
    <w:rsid w:val="004F5B2A"/>
    <w:rsid w:val="004F5CD8"/>
    <w:rsid w:val="004F5CD9"/>
    <w:rsid w:val="004F5DF4"/>
    <w:rsid w:val="004F6938"/>
    <w:rsid w:val="004F73F9"/>
    <w:rsid w:val="00500067"/>
    <w:rsid w:val="00500539"/>
    <w:rsid w:val="005008C9"/>
    <w:rsid w:val="00500AFE"/>
    <w:rsid w:val="005015C3"/>
    <w:rsid w:val="0050164C"/>
    <w:rsid w:val="005016A6"/>
    <w:rsid w:val="00501A2E"/>
    <w:rsid w:val="00501BDC"/>
    <w:rsid w:val="00501FFE"/>
    <w:rsid w:val="005027BB"/>
    <w:rsid w:val="00504537"/>
    <w:rsid w:val="005049FF"/>
    <w:rsid w:val="005059D9"/>
    <w:rsid w:val="00505A80"/>
    <w:rsid w:val="00505B75"/>
    <w:rsid w:val="00505E60"/>
    <w:rsid w:val="00506023"/>
    <w:rsid w:val="00506379"/>
    <w:rsid w:val="005064D9"/>
    <w:rsid w:val="0050665F"/>
    <w:rsid w:val="00507145"/>
    <w:rsid w:val="00507495"/>
    <w:rsid w:val="00510134"/>
    <w:rsid w:val="005101F7"/>
    <w:rsid w:val="005107C6"/>
    <w:rsid w:val="005108E5"/>
    <w:rsid w:val="00510B81"/>
    <w:rsid w:val="00510C03"/>
    <w:rsid w:val="00511246"/>
    <w:rsid w:val="00511EAE"/>
    <w:rsid w:val="00511F38"/>
    <w:rsid w:val="00511FE7"/>
    <w:rsid w:val="005121B3"/>
    <w:rsid w:val="005123E9"/>
    <w:rsid w:val="005124A6"/>
    <w:rsid w:val="005135B7"/>
    <w:rsid w:val="005136BB"/>
    <w:rsid w:val="0051385B"/>
    <w:rsid w:val="00513E6F"/>
    <w:rsid w:val="00514111"/>
    <w:rsid w:val="005142AE"/>
    <w:rsid w:val="0051522F"/>
    <w:rsid w:val="005159C6"/>
    <w:rsid w:val="005162D6"/>
    <w:rsid w:val="005167CA"/>
    <w:rsid w:val="00517099"/>
    <w:rsid w:val="0051709C"/>
    <w:rsid w:val="005175AD"/>
    <w:rsid w:val="00517768"/>
    <w:rsid w:val="005178AA"/>
    <w:rsid w:val="00517FBD"/>
    <w:rsid w:val="005202F1"/>
    <w:rsid w:val="0052080A"/>
    <w:rsid w:val="005209EB"/>
    <w:rsid w:val="00520D20"/>
    <w:rsid w:val="0052173C"/>
    <w:rsid w:val="00521880"/>
    <w:rsid w:val="00522335"/>
    <w:rsid w:val="00522575"/>
    <w:rsid w:val="00523331"/>
    <w:rsid w:val="00524241"/>
    <w:rsid w:val="00524621"/>
    <w:rsid w:val="00524EAE"/>
    <w:rsid w:val="0052507D"/>
    <w:rsid w:val="00525589"/>
    <w:rsid w:val="0052583A"/>
    <w:rsid w:val="00525937"/>
    <w:rsid w:val="005265C8"/>
    <w:rsid w:val="00526F7E"/>
    <w:rsid w:val="0052779A"/>
    <w:rsid w:val="00527DAC"/>
    <w:rsid w:val="00527E78"/>
    <w:rsid w:val="00530DCB"/>
    <w:rsid w:val="005310E4"/>
    <w:rsid w:val="005311D3"/>
    <w:rsid w:val="005317B8"/>
    <w:rsid w:val="00531EEA"/>
    <w:rsid w:val="0053263F"/>
    <w:rsid w:val="005328B8"/>
    <w:rsid w:val="005332A5"/>
    <w:rsid w:val="005332F9"/>
    <w:rsid w:val="00533759"/>
    <w:rsid w:val="0053378A"/>
    <w:rsid w:val="0053419A"/>
    <w:rsid w:val="005349E6"/>
    <w:rsid w:val="00534DFC"/>
    <w:rsid w:val="005350C2"/>
    <w:rsid w:val="005355A9"/>
    <w:rsid w:val="00535DF3"/>
    <w:rsid w:val="00536058"/>
    <w:rsid w:val="0053606E"/>
    <w:rsid w:val="005361AB"/>
    <w:rsid w:val="005366C8"/>
    <w:rsid w:val="00536A03"/>
    <w:rsid w:val="00536AD6"/>
    <w:rsid w:val="00540351"/>
    <w:rsid w:val="00540AAE"/>
    <w:rsid w:val="00540DB1"/>
    <w:rsid w:val="00541443"/>
    <w:rsid w:val="00541543"/>
    <w:rsid w:val="00541DB1"/>
    <w:rsid w:val="00541E46"/>
    <w:rsid w:val="00541EBC"/>
    <w:rsid w:val="0054322C"/>
    <w:rsid w:val="005433F1"/>
    <w:rsid w:val="00543BF8"/>
    <w:rsid w:val="00543E2F"/>
    <w:rsid w:val="00543FAC"/>
    <w:rsid w:val="005440FF"/>
    <w:rsid w:val="00544D01"/>
    <w:rsid w:val="00544D19"/>
    <w:rsid w:val="00544DCA"/>
    <w:rsid w:val="005457C6"/>
    <w:rsid w:val="00545B18"/>
    <w:rsid w:val="00545FEF"/>
    <w:rsid w:val="00546376"/>
    <w:rsid w:val="00546B8F"/>
    <w:rsid w:val="00546D49"/>
    <w:rsid w:val="0054760E"/>
    <w:rsid w:val="00547701"/>
    <w:rsid w:val="0055023F"/>
    <w:rsid w:val="00550492"/>
    <w:rsid w:val="00550B4B"/>
    <w:rsid w:val="005513C7"/>
    <w:rsid w:val="00551D2C"/>
    <w:rsid w:val="00551ECF"/>
    <w:rsid w:val="00552401"/>
    <w:rsid w:val="00552B96"/>
    <w:rsid w:val="005536D0"/>
    <w:rsid w:val="00554F7B"/>
    <w:rsid w:val="0055589D"/>
    <w:rsid w:val="0055597B"/>
    <w:rsid w:val="00555BA4"/>
    <w:rsid w:val="00555DBF"/>
    <w:rsid w:val="00555E3A"/>
    <w:rsid w:val="00556205"/>
    <w:rsid w:val="00556556"/>
    <w:rsid w:val="005577BA"/>
    <w:rsid w:val="005578CA"/>
    <w:rsid w:val="00557BB5"/>
    <w:rsid w:val="00557F7C"/>
    <w:rsid w:val="00560728"/>
    <w:rsid w:val="00560928"/>
    <w:rsid w:val="00560C8D"/>
    <w:rsid w:val="005618CA"/>
    <w:rsid w:val="00561930"/>
    <w:rsid w:val="00561957"/>
    <w:rsid w:val="00561D99"/>
    <w:rsid w:val="00562E34"/>
    <w:rsid w:val="00563161"/>
    <w:rsid w:val="005641A2"/>
    <w:rsid w:val="005643A7"/>
    <w:rsid w:val="00564453"/>
    <w:rsid w:val="00564E4A"/>
    <w:rsid w:val="005651A4"/>
    <w:rsid w:val="00565496"/>
    <w:rsid w:val="005656B1"/>
    <w:rsid w:val="005656B6"/>
    <w:rsid w:val="005659DC"/>
    <w:rsid w:val="00565B5A"/>
    <w:rsid w:val="00565E7F"/>
    <w:rsid w:val="00565F72"/>
    <w:rsid w:val="0056618B"/>
    <w:rsid w:val="00566B99"/>
    <w:rsid w:val="0056716B"/>
    <w:rsid w:val="005673C4"/>
    <w:rsid w:val="00567612"/>
    <w:rsid w:val="00567A1B"/>
    <w:rsid w:val="0057068B"/>
    <w:rsid w:val="005707EB"/>
    <w:rsid w:val="00570F99"/>
    <w:rsid w:val="0057126B"/>
    <w:rsid w:val="0057155A"/>
    <w:rsid w:val="00571C99"/>
    <w:rsid w:val="00572061"/>
    <w:rsid w:val="00572307"/>
    <w:rsid w:val="00572457"/>
    <w:rsid w:val="005726A8"/>
    <w:rsid w:val="00572A0F"/>
    <w:rsid w:val="00573140"/>
    <w:rsid w:val="00573DB6"/>
    <w:rsid w:val="00573E1A"/>
    <w:rsid w:val="00574C3A"/>
    <w:rsid w:val="00574FEE"/>
    <w:rsid w:val="005755F0"/>
    <w:rsid w:val="005758B2"/>
    <w:rsid w:val="0057681C"/>
    <w:rsid w:val="00576A1E"/>
    <w:rsid w:val="00576E1A"/>
    <w:rsid w:val="0057721B"/>
    <w:rsid w:val="00577275"/>
    <w:rsid w:val="00577A14"/>
    <w:rsid w:val="00577B70"/>
    <w:rsid w:val="00577C88"/>
    <w:rsid w:val="00577CC7"/>
    <w:rsid w:val="00580225"/>
    <w:rsid w:val="0058099D"/>
    <w:rsid w:val="00580F4E"/>
    <w:rsid w:val="0058110D"/>
    <w:rsid w:val="00581330"/>
    <w:rsid w:val="00581AAC"/>
    <w:rsid w:val="00582BD6"/>
    <w:rsid w:val="00583693"/>
    <w:rsid w:val="005839F6"/>
    <w:rsid w:val="00584502"/>
    <w:rsid w:val="00585272"/>
    <w:rsid w:val="00585C85"/>
    <w:rsid w:val="00585DD5"/>
    <w:rsid w:val="0058623A"/>
    <w:rsid w:val="0058679D"/>
    <w:rsid w:val="005868CA"/>
    <w:rsid w:val="00586AE6"/>
    <w:rsid w:val="005879AD"/>
    <w:rsid w:val="00587B78"/>
    <w:rsid w:val="00590312"/>
    <w:rsid w:val="00590883"/>
    <w:rsid w:val="00590C23"/>
    <w:rsid w:val="00590FAB"/>
    <w:rsid w:val="00592009"/>
    <w:rsid w:val="0059201C"/>
    <w:rsid w:val="0059225C"/>
    <w:rsid w:val="0059288E"/>
    <w:rsid w:val="0059385D"/>
    <w:rsid w:val="005938E6"/>
    <w:rsid w:val="00593AE3"/>
    <w:rsid w:val="00593D4C"/>
    <w:rsid w:val="00593E78"/>
    <w:rsid w:val="00594034"/>
    <w:rsid w:val="00594CDF"/>
    <w:rsid w:val="00595318"/>
    <w:rsid w:val="00595459"/>
    <w:rsid w:val="005954D9"/>
    <w:rsid w:val="005957EB"/>
    <w:rsid w:val="005972BA"/>
    <w:rsid w:val="005A10C5"/>
    <w:rsid w:val="005A12A9"/>
    <w:rsid w:val="005A1302"/>
    <w:rsid w:val="005A15A3"/>
    <w:rsid w:val="005A1EB9"/>
    <w:rsid w:val="005A25E9"/>
    <w:rsid w:val="005A2A36"/>
    <w:rsid w:val="005A33EF"/>
    <w:rsid w:val="005A34B9"/>
    <w:rsid w:val="005A350C"/>
    <w:rsid w:val="005A3788"/>
    <w:rsid w:val="005A3C0F"/>
    <w:rsid w:val="005A4496"/>
    <w:rsid w:val="005A538A"/>
    <w:rsid w:val="005A59B6"/>
    <w:rsid w:val="005A6245"/>
    <w:rsid w:val="005A63B7"/>
    <w:rsid w:val="005A6635"/>
    <w:rsid w:val="005A6C5C"/>
    <w:rsid w:val="005A7371"/>
    <w:rsid w:val="005A7503"/>
    <w:rsid w:val="005A7713"/>
    <w:rsid w:val="005A7890"/>
    <w:rsid w:val="005A7E67"/>
    <w:rsid w:val="005B021E"/>
    <w:rsid w:val="005B076A"/>
    <w:rsid w:val="005B0852"/>
    <w:rsid w:val="005B0F2A"/>
    <w:rsid w:val="005B1312"/>
    <w:rsid w:val="005B2D7D"/>
    <w:rsid w:val="005B3093"/>
    <w:rsid w:val="005B32A6"/>
    <w:rsid w:val="005B3E0F"/>
    <w:rsid w:val="005B4A19"/>
    <w:rsid w:val="005B4C9F"/>
    <w:rsid w:val="005B4FB3"/>
    <w:rsid w:val="005B549C"/>
    <w:rsid w:val="005B57DA"/>
    <w:rsid w:val="005B584C"/>
    <w:rsid w:val="005B5BD7"/>
    <w:rsid w:val="005B5DDB"/>
    <w:rsid w:val="005B6007"/>
    <w:rsid w:val="005B61B3"/>
    <w:rsid w:val="005B623A"/>
    <w:rsid w:val="005B6DB7"/>
    <w:rsid w:val="005B763F"/>
    <w:rsid w:val="005B7990"/>
    <w:rsid w:val="005C00B7"/>
    <w:rsid w:val="005C0746"/>
    <w:rsid w:val="005C07C7"/>
    <w:rsid w:val="005C134E"/>
    <w:rsid w:val="005C1939"/>
    <w:rsid w:val="005C1A65"/>
    <w:rsid w:val="005C1C77"/>
    <w:rsid w:val="005C1D00"/>
    <w:rsid w:val="005C2152"/>
    <w:rsid w:val="005C2F56"/>
    <w:rsid w:val="005C3229"/>
    <w:rsid w:val="005C3502"/>
    <w:rsid w:val="005C3593"/>
    <w:rsid w:val="005C3D5C"/>
    <w:rsid w:val="005C405A"/>
    <w:rsid w:val="005C4765"/>
    <w:rsid w:val="005C493C"/>
    <w:rsid w:val="005C59B4"/>
    <w:rsid w:val="005C5D28"/>
    <w:rsid w:val="005C628E"/>
    <w:rsid w:val="005C69C4"/>
    <w:rsid w:val="005C6BC7"/>
    <w:rsid w:val="005C6F8B"/>
    <w:rsid w:val="005C79C6"/>
    <w:rsid w:val="005C7FBB"/>
    <w:rsid w:val="005D013D"/>
    <w:rsid w:val="005D09E3"/>
    <w:rsid w:val="005D0E0C"/>
    <w:rsid w:val="005D14C8"/>
    <w:rsid w:val="005D169F"/>
    <w:rsid w:val="005D179E"/>
    <w:rsid w:val="005D17C6"/>
    <w:rsid w:val="005D2137"/>
    <w:rsid w:val="005D24D2"/>
    <w:rsid w:val="005D265A"/>
    <w:rsid w:val="005D2749"/>
    <w:rsid w:val="005D2938"/>
    <w:rsid w:val="005D35D2"/>
    <w:rsid w:val="005D38EE"/>
    <w:rsid w:val="005D3917"/>
    <w:rsid w:val="005D3AD3"/>
    <w:rsid w:val="005D49CC"/>
    <w:rsid w:val="005D49EE"/>
    <w:rsid w:val="005D4DAE"/>
    <w:rsid w:val="005D51D9"/>
    <w:rsid w:val="005D53B3"/>
    <w:rsid w:val="005D616E"/>
    <w:rsid w:val="005D6274"/>
    <w:rsid w:val="005D6420"/>
    <w:rsid w:val="005D644C"/>
    <w:rsid w:val="005D650F"/>
    <w:rsid w:val="005D6BCD"/>
    <w:rsid w:val="005D6C18"/>
    <w:rsid w:val="005D6D41"/>
    <w:rsid w:val="005D6FA3"/>
    <w:rsid w:val="005D74C9"/>
    <w:rsid w:val="005D7690"/>
    <w:rsid w:val="005D7DCA"/>
    <w:rsid w:val="005D7F1C"/>
    <w:rsid w:val="005E19D2"/>
    <w:rsid w:val="005E1E29"/>
    <w:rsid w:val="005E228B"/>
    <w:rsid w:val="005E294E"/>
    <w:rsid w:val="005E29CB"/>
    <w:rsid w:val="005E2A50"/>
    <w:rsid w:val="005E35EF"/>
    <w:rsid w:val="005E4058"/>
    <w:rsid w:val="005E4A02"/>
    <w:rsid w:val="005E53E4"/>
    <w:rsid w:val="005E54A8"/>
    <w:rsid w:val="005E56F6"/>
    <w:rsid w:val="005E5844"/>
    <w:rsid w:val="005E5B4F"/>
    <w:rsid w:val="005E6840"/>
    <w:rsid w:val="005E6EF1"/>
    <w:rsid w:val="005E773E"/>
    <w:rsid w:val="005E77CF"/>
    <w:rsid w:val="005E784F"/>
    <w:rsid w:val="005E7D98"/>
    <w:rsid w:val="005F0AE9"/>
    <w:rsid w:val="005F0DF9"/>
    <w:rsid w:val="005F0F4E"/>
    <w:rsid w:val="005F0F54"/>
    <w:rsid w:val="005F1739"/>
    <w:rsid w:val="005F17B3"/>
    <w:rsid w:val="005F1946"/>
    <w:rsid w:val="005F1A98"/>
    <w:rsid w:val="005F1ADC"/>
    <w:rsid w:val="005F1D2A"/>
    <w:rsid w:val="005F1F41"/>
    <w:rsid w:val="005F1F94"/>
    <w:rsid w:val="005F290C"/>
    <w:rsid w:val="005F2A7A"/>
    <w:rsid w:val="005F31D3"/>
    <w:rsid w:val="005F3259"/>
    <w:rsid w:val="005F335E"/>
    <w:rsid w:val="005F3C1A"/>
    <w:rsid w:val="005F424C"/>
    <w:rsid w:val="005F474B"/>
    <w:rsid w:val="005F535D"/>
    <w:rsid w:val="005F57F5"/>
    <w:rsid w:val="005F5C03"/>
    <w:rsid w:val="005F6550"/>
    <w:rsid w:val="005F6CFA"/>
    <w:rsid w:val="005F6DFC"/>
    <w:rsid w:val="005F72D5"/>
    <w:rsid w:val="005F7504"/>
    <w:rsid w:val="005F7F46"/>
    <w:rsid w:val="00600108"/>
    <w:rsid w:val="0060019D"/>
    <w:rsid w:val="00600D10"/>
    <w:rsid w:val="00600F00"/>
    <w:rsid w:val="00601144"/>
    <w:rsid w:val="0060131A"/>
    <w:rsid w:val="00601628"/>
    <w:rsid w:val="00601A15"/>
    <w:rsid w:val="006021C2"/>
    <w:rsid w:val="006027E8"/>
    <w:rsid w:val="00602B5C"/>
    <w:rsid w:val="00603C26"/>
    <w:rsid w:val="00604EC7"/>
    <w:rsid w:val="00605263"/>
    <w:rsid w:val="00605AF7"/>
    <w:rsid w:val="00605C72"/>
    <w:rsid w:val="00605F87"/>
    <w:rsid w:val="0060675C"/>
    <w:rsid w:val="00606979"/>
    <w:rsid w:val="00607453"/>
    <w:rsid w:val="00607981"/>
    <w:rsid w:val="0061037B"/>
    <w:rsid w:val="0061087E"/>
    <w:rsid w:val="00610CA4"/>
    <w:rsid w:val="006112E0"/>
    <w:rsid w:val="00611CF3"/>
    <w:rsid w:val="006120B2"/>
    <w:rsid w:val="00612509"/>
    <w:rsid w:val="00612A77"/>
    <w:rsid w:val="0061362B"/>
    <w:rsid w:val="00613790"/>
    <w:rsid w:val="006138BF"/>
    <w:rsid w:val="006142F2"/>
    <w:rsid w:val="00614517"/>
    <w:rsid w:val="00614638"/>
    <w:rsid w:val="00614928"/>
    <w:rsid w:val="00614958"/>
    <w:rsid w:val="006158F9"/>
    <w:rsid w:val="00615B91"/>
    <w:rsid w:val="0061676D"/>
    <w:rsid w:val="006167A2"/>
    <w:rsid w:val="00616863"/>
    <w:rsid w:val="00617813"/>
    <w:rsid w:val="006179C9"/>
    <w:rsid w:val="00617C5D"/>
    <w:rsid w:val="00617F83"/>
    <w:rsid w:val="006204F8"/>
    <w:rsid w:val="00620A3C"/>
    <w:rsid w:val="0062122C"/>
    <w:rsid w:val="006212E1"/>
    <w:rsid w:val="006213D4"/>
    <w:rsid w:val="00621ED8"/>
    <w:rsid w:val="006221F4"/>
    <w:rsid w:val="0062229D"/>
    <w:rsid w:val="00622B75"/>
    <w:rsid w:val="006233AC"/>
    <w:rsid w:val="00623DD5"/>
    <w:rsid w:val="0062414E"/>
    <w:rsid w:val="00624255"/>
    <w:rsid w:val="00624378"/>
    <w:rsid w:val="00624A9C"/>
    <w:rsid w:val="00624B44"/>
    <w:rsid w:val="00624ED7"/>
    <w:rsid w:val="0062520E"/>
    <w:rsid w:val="006253D4"/>
    <w:rsid w:val="0062554C"/>
    <w:rsid w:val="00625A65"/>
    <w:rsid w:val="00625BA5"/>
    <w:rsid w:val="00626048"/>
    <w:rsid w:val="00626210"/>
    <w:rsid w:val="006262DF"/>
    <w:rsid w:val="006264F4"/>
    <w:rsid w:val="00626C19"/>
    <w:rsid w:val="00627199"/>
    <w:rsid w:val="00627269"/>
    <w:rsid w:val="00627473"/>
    <w:rsid w:val="00627C31"/>
    <w:rsid w:val="00630705"/>
    <w:rsid w:val="006308A6"/>
    <w:rsid w:val="006309F0"/>
    <w:rsid w:val="00630CDF"/>
    <w:rsid w:val="00630DE0"/>
    <w:rsid w:val="00630FD4"/>
    <w:rsid w:val="00631619"/>
    <w:rsid w:val="00631E10"/>
    <w:rsid w:val="00631EB1"/>
    <w:rsid w:val="0063201C"/>
    <w:rsid w:val="006322D0"/>
    <w:rsid w:val="00632314"/>
    <w:rsid w:val="00632321"/>
    <w:rsid w:val="006326D8"/>
    <w:rsid w:val="00632933"/>
    <w:rsid w:val="00632AAF"/>
    <w:rsid w:val="00632ECC"/>
    <w:rsid w:val="00633222"/>
    <w:rsid w:val="006332F2"/>
    <w:rsid w:val="0063393E"/>
    <w:rsid w:val="00633B64"/>
    <w:rsid w:val="006343FA"/>
    <w:rsid w:val="00634688"/>
    <w:rsid w:val="006346DB"/>
    <w:rsid w:val="00635052"/>
    <w:rsid w:val="006350D0"/>
    <w:rsid w:val="006350EB"/>
    <w:rsid w:val="0063532C"/>
    <w:rsid w:val="00635729"/>
    <w:rsid w:val="00635DF5"/>
    <w:rsid w:val="006361E8"/>
    <w:rsid w:val="00636F2A"/>
    <w:rsid w:val="00637918"/>
    <w:rsid w:val="00641027"/>
    <w:rsid w:val="006419EE"/>
    <w:rsid w:val="00641E34"/>
    <w:rsid w:val="00641ED6"/>
    <w:rsid w:val="006425F6"/>
    <w:rsid w:val="00642811"/>
    <w:rsid w:val="0064346B"/>
    <w:rsid w:val="00643592"/>
    <w:rsid w:val="00643B66"/>
    <w:rsid w:val="00643E8B"/>
    <w:rsid w:val="00643EE1"/>
    <w:rsid w:val="006449CE"/>
    <w:rsid w:val="0064515E"/>
    <w:rsid w:val="006469B6"/>
    <w:rsid w:val="00646E44"/>
    <w:rsid w:val="006470C9"/>
    <w:rsid w:val="00650141"/>
    <w:rsid w:val="00650317"/>
    <w:rsid w:val="006516A4"/>
    <w:rsid w:val="0065198D"/>
    <w:rsid w:val="00651FAB"/>
    <w:rsid w:val="00651FDF"/>
    <w:rsid w:val="006522B8"/>
    <w:rsid w:val="0065269C"/>
    <w:rsid w:val="00652764"/>
    <w:rsid w:val="00652FFC"/>
    <w:rsid w:val="006530CA"/>
    <w:rsid w:val="00653344"/>
    <w:rsid w:val="00653413"/>
    <w:rsid w:val="00653486"/>
    <w:rsid w:val="006544DB"/>
    <w:rsid w:val="00654D91"/>
    <w:rsid w:val="00655AC7"/>
    <w:rsid w:val="00655BB2"/>
    <w:rsid w:val="00656233"/>
    <w:rsid w:val="00656486"/>
    <w:rsid w:val="00656D9F"/>
    <w:rsid w:val="00657824"/>
    <w:rsid w:val="00660132"/>
    <w:rsid w:val="0066079F"/>
    <w:rsid w:val="00660EB3"/>
    <w:rsid w:val="00661188"/>
    <w:rsid w:val="00661409"/>
    <w:rsid w:val="006616FC"/>
    <w:rsid w:val="006628F2"/>
    <w:rsid w:val="00662C89"/>
    <w:rsid w:val="00662F74"/>
    <w:rsid w:val="00662FBF"/>
    <w:rsid w:val="0066352F"/>
    <w:rsid w:val="0066359F"/>
    <w:rsid w:val="0066370D"/>
    <w:rsid w:val="00663751"/>
    <w:rsid w:val="00664125"/>
    <w:rsid w:val="00664CBF"/>
    <w:rsid w:val="006650EC"/>
    <w:rsid w:val="00665156"/>
    <w:rsid w:val="00665469"/>
    <w:rsid w:val="0066552B"/>
    <w:rsid w:val="00665ACC"/>
    <w:rsid w:val="0066613F"/>
    <w:rsid w:val="0066650D"/>
    <w:rsid w:val="00666EB1"/>
    <w:rsid w:val="006670A4"/>
    <w:rsid w:val="006676B9"/>
    <w:rsid w:val="00667747"/>
    <w:rsid w:val="00667855"/>
    <w:rsid w:val="0066790A"/>
    <w:rsid w:val="00670EB8"/>
    <w:rsid w:val="0067191C"/>
    <w:rsid w:val="00671D9A"/>
    <w:rsid w:val="00671E60"/>
    <w:rsid w:val="00672399"/>
    <w:rsid w:val="00672A1E"/>
    <w:rsid w:val="00672D14"/>
    <w:rsid w:val="00672D5A"/>
    <w:rsid w:val="00672EFD"/>
    <w:rsid w:val="00673257"/>
    <w:rsid w:val="006733DA"/>
    <w:rsid w:val="006734FE"/>
    <w:rsid w:val="0067390C"/>
    <w:rsid w:val="00673A6D"/>
    <w:rsid w:val="00673B50"/>
    <w:rsid w:val="00674596"/>
    <w:rsid w:val="0067461E"/>
    <w:rsid w:val="00674D68"/>
    <w:rsid w:val="006755E9"/>
    <w:rsid w:val="00675D5B"/>
    <w:rsid w:val="00675FA8"/>
    <w:rsid w:val="006763A6"/>
    <w:rsid w:val="00676678"/>
    <w:rsid w:val="00676902"/>
    <w:rsid w:val="00676E9E"/>
    <w:rsid w:val="0067717B"/>
    <w:rsid w:val="0067761A"/>
    <w:rsid w:val="006776B1"/>
    <w:rsid w:val="00677D4A"/>
    <w:rsid w:val="00680A75"/>
    <w:rsid w:val="00680F19"/>
    <w:rsid w:val="00680F58"/>
    <w:rsid w:val="00681222"/>
    <w:rsid w:val="00681253"/>
    <w:rsid w:val="00681862"/>
    <w:rsid w:val="00681DF1"/>
    <w:rsid w:val="0068224C"/>
    <w:rsid w:val="00682BEE"/>
    <w:rsid w:val="00682D67"/>
    <w:rsid w:val="006836B4"/>
    <w:rsid w:val="0068390B"/>
    <w:rsid w:val="006840E5"/>
    <w:rsid w:val="0068435D"/>
    <w:rsid w:val="006843AA"/>
    <w:rsid w:val="00684802"/>
    <w:rsid w:val="00684DF7"/>
    <w:rsid w:val="00684E8C"/>
    <w:rsid w:val="006852FF"/>
    <w:rsid w:val="006853EC"/>
    <w:rsid w:val="0068576D"/>
    <w:rsid w:val="00685808"/>
    <w:rsid w:val="0068594F"/>
    <w:rsid w:val="00685ECE"/>
    <w:rsid w:val="0068662A"/>
    <w:rsid w:val="00686996"/>
    <w:rsid w:val="00686C19"/>
    <w:rsid w:val="00687034"/>
    <w:rsid w:val="006878A6"/>
    <w:rsid w:val="006879CA"/>
    <w:rsid w:val="00687BD9"/>
    <w:rsid w:val="00687C26"/>
    <w:rsid w:val="0069074A"/>
    <w:rsid w:val="00691254"/>
    <w:rsid w:val="006913F1"/>
    <w:rsid w:val="006917EF"/>
    <w:rsid w:val="00691E42"/>
    <w:rsid w:val="00691EAE"/>
    <w:rsid w:val="00692802"/>
    <w:rsid w:val="006929E8"/>
    <w:rsid w:val="00692A78"/>
    <w:rsid w:val="00692BF4"/>
    <w:rsid w:val="0069302F"/>
    <w:rsid w:val="006944D3"/>
    <w:rsid w:val="00694C4A"/>
    <w:rsid w:val="0069527C"/>
    <w:rsid w:val="0069529E"/>
    <w:rsid w:val="00695BC9"/>
    <w:rsid w:val="00695C0D"/>
    <w:rsid w:val="00696400"/>
    <w:rsid w:val="00696636"/>
    <w:rsid w:val="00696A31"/>
    <w:rsid w:val="00696B00"/>
    <w:rsid w:val="006971E6"/>
    <w:rsid w:val="00697482"/>
    <w:rsid w:val="00697D56"/>
    <w:rsid w:val="006A00C8"/>
    <w:rsid w:val="006A01F0"/>
    <w:rsid w:val="006A089C"/>
    <w:rsid w:val="006A12CE"/>
    <w:rsid w:val="006A1332"/>
    <w:rsid w:val="006A13C2"/>
    <w:rsid w:val="006A14E9"/>
    <w:rsid w:val="006A1E94"/>
    <w:rsid w:val="006A20B7"/>
    <w:rsid w:val="006A2631"/>
    <w:rsid w:val="006A2C31"/>
    <w:rsid w:val="006A346B"/>
    <w:rsid w:val="006A5183"/>
    <w:rsid w:val="006A69A1"/>
    <w:rsid w:val="006A783D"/>
    <w:rsid w:val="006A7C57"/>
    <w:rsid w:val="006B0698"/>
    <w:rsid w:val="006B0AB0"/>
    <w:rsid w:val="006B0B5F"/>
    <w:rsid w:val="006B0E44"/>
    <w:rsid w:val="006B0FA0"/>
    <w:rsid w:val="006B1007"/>
    <w:rsid w:val="006B111B"/>
    <w:rsid w:val="006B114F"/>
    <w:rsid w:val="006B1423"/>
    <w:rsid w:val="006B1AF2"/>
    <w:rsid w:val="006B2031"/>
    <w:rsid w:val="006B23A8"/>
    <w:rsid w:val="006B23F8"/>
    <w:rsid w:val="006B3CEE"/>
    <w:rsid w:val="006B3F07"/>
    <w:rsid w:val="006B47C5"/>
    <w:rsid w:val="006B4C65"/>
    <w:rsid w:val="006B532E"/>
    <w:rsid w:val="006B55FD"/>
    <w:rsid w:val="006B56CC"/>
    <w:rsid w:val="006B581A"/>
    <w:rsid w:val="006B5C34"/>
    <w:rsid w:val="006B5CBF"/>
    <w:rsid w:val="006B638B"/>
    <w:rsid w:val="006B6B03"/>
    <w:rsid w:val="006B6B4D"/>
    <w:rsid w:val="006B6D9C"/>
    <w:rsid w:val="006B72C8"/>
    <w:rsid w:val="006B7773"/>
    <w:rsid w:val="006B78A8"/>
    <w:rsid w:val="006B7A60"/>
    <w:rsid w:val="006B7B3E"/>
    <w:rsid w:val="006C0741"/>
    <w:rsid w:val="006C0E43"/>
    <w:rsid w:val="006C0F42"/>
    <w:rsid w:val="006C10F6"/>
    <w:rsid w:val="006C18C5"/>
    <w:rsid w:val="006C1ABB"/>
    <w:rsid w:val="006C20A1"/>
    <w:rsid w:val="006C2297"/>
    <w:rsid w:val="006C29AD"/>
    <w:rsid w:val="006C4248"/>
    <w:rsid w:val="006C46FC"/>
    <w:rsid w:val="006C531A"/>
    <w:rsid w:val="006C5368"/>
    <w:rsid w:val="006C5A74"/>
    <w:rsid w:val="006C62BE"/>
    <w:rsid w:val="006C6CB6"/>
    <w:rsid w:val="006C70F4"/>
    <w:rsid w:val="006C7201"/>
    <w:rsid w:val="006C7B87"/>
    <w:rsid w:val="006C7CB3"/>
    <w:rsid w:val="006C7E89"/>
    <w:rsid w:val="006D01A3"/>
    <w:rsid w:val="006D0501"/>
    <w:rsid w:val="006D0626"/>
    <w:rsid w:val="006D0E4F"/>
    <w:rsid w:val="006D0F6F"/>
    <w:rsid w:val="006D0FBE"/>
    <w:rsid w:val="006D1CC2"/>
    <w:rsid w:val="006D2383"/>
    <w:rsid w:val="006D252F"/>
    <w:rsid w:val="006D30BF"/>
    <w:rsid w:val="006D37B9"/>
    <w:rsid w:val="006D384C"/>
    <w:rsid w:val="006D3880"/>
    <w:rsid w:val="006D3D4A"/>
    <w:rsid w:val="006D4180"/>
    <w:rsid w:val="006D48A1"/>
    <w:rsid w:val="006D538E"/>
    <w:rsid w:val="006D57B6"/>
    <w:rsid w:val="006D61DC"/>
    <w:rsid w:val="006D623E"/>
    <w:rsid w:val="006D63A4"/>
    <w:rsid w:val="006D7129"/>
    <w:rsid w:val="006D7D61"/>
    <w:rsid w:val="006E0814"/>
    <w:rsid w:val="006E0AC1"/>
    <w:rsid w:val="006E0BCE"/>
    <w:rsid w:val="006E1478"/>
    <w:rsid w:val="006E1665"/>
    <w:rsid w:val="006E1B97"/>
    <w:rsid w:val="006E21F8"/>
    <w:rsid w:val="006E22A0"/>
    <w:rsid w:val="006E232B"/>
    <w:rsid w:val="006E2B75"/>
    <w:rsid w:val="006E3A40"/>
    <w:rsid w:val="006E3D29"/>
    <w:rsid w:val="006E42E4"/>
    <w:rsid w:val="006E473D"/>
    <w:rsid w:val="006E4F00"/>
    <w:rsid w:val="006E52A0"/>
    <w:rsid w:val="006E52A8"/>
    <w:rsid w:val="006E54A1"/>
    <w:rsid w:val="006E5A86"/>
    <w:rsid w:val="006E5F52"/>
    <w:rsid w:val="006E6256"/>
    <w:rsid w:val="006E62C0"/>
    <w:rsid w:val="006E6386"/>
    <w:rsid w:val="006E7304"/>
    <w:rsid w:val="006E73D5"/>
    <w:rsid w:val="006E792C"/>
    <w:rsid w:val="006F076E"/>
    <w:rsid w:val="006F0A83"/>
    <w:rsid w:val="006F1748"/>
    <w:rsid w:val="006F1EA3"/>
    <w:rsid w:val="006F203B"/>
    <w:rsid w:val="006F2829"/>
    <w:rsid w:val="006F3110"/>
    <w:rsid w:val="006F4DB6"/>
    <w:rsid w:val="006F5366"/>
    <w:rsid w:val="006F54B2"/>
    <w:rsid w:val="006F56D9"/>
    <w:rsid w:val="006F5F81"/>
    <w:rsid w:val="006F64C6"/>
    <w:rsid w:val="006F6B86"/>
    <w:rsid w:val="006F75D9"/>
    <w:rsid w:val="006F7F75"/>
    <w:rsid w:val="00700004"/>
    <w:rsid w:val="0070026C"/>
    <w:rsid w:val="007003D8"/>
    <w:rsid w:val="00701357"/>
    <w:rsid w:val="007016E0"/>
    <w:rsid w:val="00701B1C"/>
    <w:rsid w:val="00701BEB"/>
    <w:rsid w:val="00701BFB"/>
    <w:rsid w:val="0070232B"/>
    <w:rsid w:val="0070238C"/>
    <w:rsid w:val="0070261F"/>
    <w:rsid w:val="00702918"/>
    <w:rsid w:val="00702F2D"/>
    <w:rsid w:val="007037E8"/>
    <w:rsid w:val="00703D9E"/>
    <w:rsid w:val="00703E14"/>
    <w:rsid w:val="00704A40"/>
    <w:rsid w:val="00705924"/>
    <w:rsid w:val="00706278"/>
    <w:rsid w:val="0070627B"/>
    <w:rsid w:val="007062A6"/>
    <w:rsid w:val="00706638"/>
    <w:rsid w:val="0070674F"/>
    <w:rsid w:val="007106A6"/>
    <w:rsid w:val="00710C76"/>
    <w:rsid w:val="00711371"/>
    <w:rsid w:val="00711568"/>
    <w:rsid w:val="00711810"/>
    <w:rsid w:val="0071186E"/>
    <w:rsid w:val="007125E4"/>
    <w:rsid w:val="00712736"/>
    <w:rsid w:val="00712D3C"/>
    <w:rsid w:val="00712ECB"/>
    <w:rsid w:val="00712F2D"/>
    <w:rsid w:val="0071394D"/>
    <w:rsid w:val="00713CDA"/>
    <w:rsid w:val="00714239"/>
    <w:rsid w:val="0071429E"/>
    <w:rsid w:val="00714327"/>
    <w:rsid w:val="007143A9"/>
    <w:rsid w:val="007143EE"/>
    <w:rsid w:val="007149FC"/>
    <w:rsid w:val="00715040"/>
    <w:rsid w:val="007160F6"/>
    <w:rsid w:val="0071631B"/>
    <w:rsid w:val="007165A7"/>
    <w:rsid w:val="007169B1"/>
    <w:rsid w:val="00716B7A"/>
    <w:rsid w:val="00717044"/>
    <w:rsid w:val="00717080"/>
    <w:rsid w:val="007178AB"/>
    <w:rsid w:val="00717E23"/>
    <w:rsid w:val="00717F91"/>
    <w:rsid w:val="007201FD"/>
    <w:rsid w:val="00720367"/>
    <w:rsid w:val="0072067C"/>
    <w:rsid w:val="0072079F"/>
    <w:rsid w:val="00720AB8"/>
    <w:rsid w:val="0072147D"/>
    <w:rsid w:val="00721875"/>
    <w:rsid w:val="00721B4A"/>
    <w:rsid w:val="0072258D"/>
    <w:rsid w:val="00722DE8"/>
    <w:rsid w:val="00723869"/>
    <w:rsid w:val="00723BD8"/>
    <w:rsid w:val="00724287"/>
    <w:rsid w:val="00724356"/>
    <w:rsid w:val="007244F2"/>
    <w:rsid w:val="00724852"/>
    <w:rsid w:val="0072506D"/>
    <w:rsid w:val="007252A0"/>
    <w:rsid w:val="00725D8A"/>
    <w:rsid w:val="00725DCB"/>
    <w:rsid w:val="00726EC2"/>
    <w:rsid w:val="0072715E"/>
    <w:rsid w:val="0072716D"/>
    <w:rsid w:val="0072740D"/>
    <w:rsid w:val="00727593"/>
    <w:rsid w:val="007276C0"/>
    <w:rsid w:val="00730AA0"/>
    <w:rsid w:val="007316F9"/>
    <w:rsid w:val="00731969"/>
    <w:rsid w:val="00731EC9"/>
    <w:rsid w:val="007329CC"/>
    <w:rsid w:val="00732B15"/>
    <w:rsid w:val="00732CE5"/>
    <w:rsid w:val="00732F32"/>
    <w:rsid w:val="007333BC"/>
    <w:rsid w:val="007334AE"/>
    <w:rsid w:val="0073361C"/>
    <w:rsid w:val="00733CDA"/>
    <w:rsid w:val="00733F2C"/>
    <w:rsid w:val="00733FD8"/>
    <w:rsid w:val="00734A1B"/>
    <w:rsid w:val="00734D31"/>
    <w:rsid w:val="007352B2"/>
    <w:rsid w:val="0073578A"/>
    <w:rsid w:val="007359E4"/>
    <w:rsid w:val="0073686C"/>
    <w:rsid w:val="00736990"/>
    <w:rsid w:val="0073723F"/>
    <w:rsid w:val="00737605"/>
    <w:rsid w:val="00737AE2"/>
    <w:rsid w:val="007401D1"/>
    <w:rsid w:val="00740C87"/>
    <w:rsid w:val="00741170"/>
    <w:rsid w:val="00741B0C"/>
    <w:rsid w:val="00742431"/>
    <w:rsid w:val="00742478"/>
    <w:rsid w:val="007430BD"/>
    <w:rsid w:val="00743504"/>
    <w:rsid w:val="00743B8E"/>
    <w:rsid w:val="00743CA4"/>
    <w:rsid w:val="00743E2D"/>
    <w:rsid w:val="007444A0"/>
    <w:rsid w:val="00744514"/>
    <w:rsid w:val="00744B06"/>
    <w:rsid w:val="00744CA3"/>
    <w:rsid w:val="00744E0A"/>
    <w:rsid w:val="007456E9"/>
    <w:rsid w:val="007458F6"/>
    <w:rsid w:val="00745C79"/>
    <w:rsid w:val="00745D3D"/>
    <w:rsid w:val="0074682C"/>
    <w:rsid w:val="00746927"/>
    <w:rsid w:val="00746A2B"/>
    <w:rsid w:val="00747501"/>
    <w:rsid w:val="00747F6E"/>
    <w:rsid w:val="00750786"/>
    <w:rsid w:val="00751213"/>
    <w:rsid w:val="007529A5"/>
    <w:rsid w:val="00752A3D"/>
    <w:rsid w:val="00752D3F"/>
    <w:rsid w:val="00753053"/>
    <w:rsid w:val="00753339"/>
    <w:rsid w:val="0075396F"/>
    <w:rsid w:val="00753E07"/>
    <w:rsid w:val="0075422A"/>
    <w:rsid w:val="00754963"/>
    <w:rsid w:val="00754B68"/>
    <w:rsid w:val="00754FB8"/>
    <w:rsid w:val="0075515B"/>
    <w:rsid w:val="007556D2"/>
    <w:rsid w:val="00755EE3"/>
    <w:rsid w:val="007566AF"/>
    <w:rsid w:val="00756840"/>
    <w:rsid w:val="00756A9E"/>
    <w:rsid w:val="00756D10"/>
    <w:rsid w:val="007603C5"/>
    <w:rsid w:val="00760408"/>
    <w:rsid w:val="00760437"/>
    <w:rsid w:val="00760CEF"/>
    <w:rsid w:val="00760D0C"/>
    <w:rsid w:val="007612FA"/>
    <w:rsid w:val="00761469"/>
    <w:rsid w:val="007614A0"/>
    <w:rsid w:val="00762A2F"/>
    <w:rsid w:val="00762D3A"/>
    <w:rsid w:val="00762E65"/>
    <w:rsid w:val="00763B95"/>
    <w:rsid w:val="007644C3"/>
    <w:rsid w:val="00764794"/>
    <w:rsid w:val="00764CE2"/>
    <w:rsid w:val="0076584D"/>
    <w:rsid w:val="00765C2E"/>
    <w:rsid w:val="00765C65"/>
    <w:rsid w:val="00765DDA"/>
    <w:rsid w:val="00765F8E"/>
    <w:rsid w:val="007660D6"/>
    <w:rsid w:val="007661A5"/>
    <w:rsid w:val="0076641C"/>
    <w:rsid w:val="0076701D"/>
    <w:rsid w:val="00767743"/>
    <w:rsid w:val="00767B25"/>
    <w:rsid w:val="007700AE"/>
    <w:rsid w:val="00770301"/>
    <w:rsid w:val="0077045B"/>
    <w:rsid w:val="007704F8"/>
    <w:rsid w:val="00770771"/>
    <w:rsid w:val="00770B3C"/>
    <w:rsid w:val="007713B7"/>
    <w:rsid w:val="00771834"/>
    <w:rsid w:val="00771942"/>
    <w:rsid w:val="00771F38"/>
    <w:rsid w:val="0077262A"/>
    <w:rsid w:val="00772CA1"/>
    <w:rsid w:val="0077326E"/>
    <w:rsid w:val="00773B52"/>
    <w:rsid w:val="007749F3"/>
    <w:rsid w:val="00774B01"/>
    <w:rsid w:val="007756D7"/>
    <w:rsid w:val="00775D2D"/>
    <w:rsid w:val="00775F18"/>
    <w:rsid w:val="00775FA6"/>
    <w:rsid w:val="00776961"/>
    <w:rsid w:val="00776966"/>
    <w:rsid w:val="00776EF8"/>
    <w:rsid w:val="007772B9"/>
    <w:rsid w:val="0077767B"/>
    <w:rsid w:val="00777A94"/>
    <w:rsid w:val="00777D35"/>
    <w:rsid w:val="00780470"/>
    <w:rsid w:val="007804F4"/>
    <w:rsid w:val="007814DE"/>
    <w:rsid w:val="0078195D"/>
    <w:rsid w:val="00781B22"/>
    <w:rsid w:val="00781EC5"/>
    <w:rsid w:val="007821AE"/>
    <w:rsid w:val="0078312A"/>
    <w:rsid w:val="0078326A"/>
    <w:rsid w:val="007837B5"/>
    <w:rsid w:val="00783D05"/>
    <w:rsid w:val="00783E9F"/>
    <w:rsid w:val="00783FC0"/>
    <w:rsid w:val="00784BAC"/>
    <w:rsid w:val="00784C37"/>
    <w:rsid w:val="00784CFD"/>
    <w:rsid w:val="00784DF6"/>
    <w:rsid w:val="00784F29"/>
    <w:rsid w:val="00785295"/>
    <w:rsid w:val="007854C9"/>
    <w:rsid w:val="0078588B"/>
    <w:rsid w:val="007865D9"/>
    <w:rsid w:val="00786857"/>
    <w:rsid w:val="00786FD6"/>
    <w:rsid w:val="00787941"/>
    <w:rsid w:val="00790A49"/>
    <w:rsid w:val="00791048"/>
    <w:rsid w:val="007914C9"/>
    <w:rsid w:val="00791586"/>
    <w:rsid w:val="00791C94"/>
    <w:rsid w:val="00791CE4"/>
    <w:rsid w:val="00791F10"/>
    <w:rsid w:val="00792075"/>
    <w:rsid w:val="007926EB"/>
    <w:rsid w:val="007928D7"/>
    <w:rsid w:val="0079293A"/>
    <w:rsid w:val="0079309E"/>
    <w:rsid w:val="00793434"/>
    <w:rsid w:val="00793D6D"/>
    <w:rsid w:val="00794256"/>
    <w:rsid w:val="00794730"/>
    <w:rsid w:val="00794890"/>
    <w:rsid w:val="00794B3D"/>
    <w:rsid w:val="00794FDD"/>
    <w:rsid w:val="00795666"/>
    <w:rsid w:val="0079590A"/>
    <w:rsid w:val="00795CAA"/>
    <w:rsid w:val="00796011"/>
    <w:rsid w:val="007960F8"/>
    <w:rsid w:val="007965BB"/>
    <w:rsid w:val="007969BF"/>
    <w:rsid w:val="00796C90"/>
    <w:rsid w:val="0079727F"/>
    <w:rsid w:val="00797B86"/>
    <w:rsid w:val="007A02D7"/>
    <w:rsid w:val="007A06CC"/>
    <w:rsid w:val="007A0F1C"/>
    <w:rsid w:val="007A1344"/>
    <w:rsid w:val="007A1756"/>
    <w:rsid w:val="007A1AB7"/>
    <w:rsid w:val="007A1BBD"/>
    <w:rsid w:val="007A21F6"/>
    <w:rsid w:val="007A223F"/>
    <w:rsid w:val="007A24F7"/>
    <w:rsid w:val="007A2DD8"/>
    <w:rsid w:val="007A33B8"/>
    <w:rsid w:val="007A397A"/>
    <w:rsid w:val="007A3D2D"/>
    <w:rsid w:val="007A4377"/>
    <w:rsid w:val="007A48C4"/>
    <w:rsid w:val="007A491F"/>
    <w:rsid w:val="007A4A11"/>
    <w:rsid w:val="007A5022"/>
    <w:rsid w:val="007A509F"/>
    <w:rsid w:val="007A5518"/>
    <w:rsid w:val="007A5A68"/>
    <w:rsid w:val="007A65E0"/>
    <w:rsid w:val="007A6BD1"/>
    <w:rsid w:val="007A6BF9"/>
    <w:rsid w:val="007A6F94"/>
    <w:rsid w:val="007A7300"/>
    <w:rsid w:val="007A74B9"/>
    <w:rsid w:val="007A796F"/>
    <w:rsid w:val="007A7BCE"/>
    <w:rsid w:val="007B012C"/>
    <w:rsid w:val="007B0BBA"/>
    <w:rsid w:val="007B1172"/>
    <w:rsid w:val="007B16D6"/>
    <w:rsid w:val="007B1EF7"/>
    <w:rsid w:val="007B2B15"/>
    <w:rsid w:val="007B2C07"/>
    <w:rsid w:val="007B2F80"/>
    <w:rsid w:val="007B3064"/>
    <w:rsid w:val="007B378B"/>
    <w:rsid w:val="007B3A64"/>
    <w:rsid w:val="007B3E0A"/>
    <w:rsid w:val="007B43CF"/>
    <w:rsid w:val="007B4D37"/>
    <w:rsid w:val="007B4DB9"/>
    <w:rsid w:val="007B4E31"/>
    <w:rsid w:val="007B4E6D"/>
    <w:rsid w:val="007B5407"/>
    <w:rsid w:val="007B5482"/>
    <w:rsid w:val="007B56FE"/>
    <w:rsid w:val="007B576A"/>
    <w:rsid w:val="007B5859"/>
    <w:rsid w:val="007B5DCC"/>
    <w:rsid w:val="007B5FD1"/>
    <w:rsid w:val="007B635A"/>
    <w:rsid w:val="007B65D2"/>
    <w:rsid w:val="007B6652"/>
    <w:rsid w:val="007B6720"/>
    <w:rsid w:val="007B6A5C"/>
    <w:rsid w:val="007B6C7B"/>
    <w:rsid w:val="007B6E3D"/>
    <w:rsid w:val="007B7582"/>
    <w:rsid w:val="007B7CF3"/>
    <w:rsid w:val="007C047C"/>
    <w:rsid w:val="007C1320"/>
    <w:rsid w:val="007C16E8"/>
    <w:rsid w:val="007C171C"/>
    <w:rsid w:val="007C1D86"/>
    <w:rsid w:val="007C1E62"/>
    <w:rsid w:val="007C2326"/>
    <w:rsid w:val="007C2881"/>
    <w:rsid w:val="007C2E7D"/>
    <w:rsid w:val="007C3099"/>
    <w:rsid w:val="007C30D2"/>
    <w:rsid w:val="007C3E90"/>
    <w:rsid w:val="007C42B9"/>
    <w:rsid w:val="007C5183"/>
    <w:rsid w:val="007C5A1A"/>
    <w:rsid w:val="007C5D95"/>
    <w:rsid w:val="007C5DAA"/>
    <w:rsid w:val="007C5EF4"/>
    <w:rsid w:val="007C62EB"/>
    <w:rsid w:val="007C6397"/>
    <w:rsid w:val="007C6494"/>
    <w:rsid w:val="007C65EC"/>
    <w:rsid w:val="007C6915"/>
    <w:rsid w:val="007C6936"/>
    <w:rsid w:val="007C6C1A"/>
    <w:rsid w:val="007C6C53"/>
    <w:rsid w:val="007C6CB3"/>
    <w:rsid w:val="007C735F"/>
    <w:rsid w:val="007C73D6"/>
    <w:rsid w:val="007C7666"/>
    <w:rsid w:val="007C7747"/>
    <w:rsid w:val="007C7924"/>
    <w:rsid w:val="007C79E3"/>
    <w:rsid w:val="007C7A20"/>
    <w:rsid w:val="007D03BD"/>
    <w:rsid w:val="007D058A"/>
    <w:rsid w:val="007D0CFF"/>
    <w:rsid w:val="007D13C9"/>
    <w:rsid w:val="007D1525"/>
    <w:rsid w:val="007D1846"/>
    <w:rsid w:val="007D1B12"/>
    <w:rsid w:val="007D1F00"/>
    <w:rsid w:val="007D26C6"/>
    <w:rsid w:val="007D28B7"/>
    <w:rsid w:val="007D2AC0"/>
    <w:rsid w:val="007D30DE"/>
    <w:rsid w:val="007D3F5D"/>
    <w:rsid w:val="007D4943"/>
    <w:rsid w:val="007D4A1E"/>
    <w:rsid w:val="007D4AFE"/>
    <w:rsid w:val="007D5015"/>
    <w:rsid w:val="007D50FE"/>
    <w:rsid w:val="007D558B"/>
    <w:rsid w:val="007D5F57"/>
    <w:rsid w:val="007D74B7"/>
    <w:rsid w:val="007D76FA"/>
    <w:rsid w:val="007E03DE"/>
    <w:rsid w:val="007E08DB"/>
    <w:rsid w:val="007E0B47"/>
    <w:rsid w:val="007E0F1B"/>
    <w:rsid w:val="007E13CD"/>
    <w:rsid w:val="007E14C6"/>
    <w:rsid w:val="007E16F4"/>
    <w:rsid w:val="007E2097"/>
    <w:rsid w:val="007E20D9"/>
    <w:rsid w:val="007E3B9F"/>
    <w:rsid w:val="007E44FD"/>
    <w:rsid w:val="007E53D3"/>
    <w:rsid w:val="007E5599"/>
    <w:rsid w:val="007E5718"/>
    <w:rsid w:val="007E6363"/>
    <w:rsid w:val="007E6D3F"/>
    <w:rsid w:val="007E6D91"/>
    <w:rsid w:val="007E7322"/>
    <w:rsid w:val="007E7783"/>
    <w:rsid w:val="007E77AE"/>
    <w:rsid w:val="007E7C19"/>
    <w:rsid w:val="007F0815"/>
    <w:rsid w:val="007F0EC5"/>
    <w:rsid w:val="007F12BE"/>
    <w:rsid w:val="007F1766"/>
    <w:rsid w:val="007F17A7"/>
    <w:rsid w:val="007F1982"/>
    <w:rsid w:val="007F1C3A"/>
    <w:rsid w:val="007F22FC"/>
    <w:rsid w:val="007F23F5"/>
    <w:rsid w:val="007F292E"/>
    <w:rsid w:val="007F2DFB"/>
    <w:rsid w:val="007F2E89"/>
    <w:rsid w:val="007F2F1F"/>
    <w:rsid w:val="007F2F2B"/>
    <w:rsid w:val="007F334E"/>
    <w:rsid w:val="007F3473"/>
    <w:rsid w:val="007F3576"/>
    <w:rsid w:val="007F36CF"/>
    <w:rsid w:val="007F38B0"/>
    <w:rsid w:val="007F391D"/>
    <w:rsid w:val="007F3CFC"/>
    <w:rsid w:val="007F3E06"/>
    <w:rsid w:val="007F4389"/>
    <w:rsid w:val="007F48DE"/>
    <w:rsid w:val="007F54C2"/>
    <w:rsid w:val="007F552C"/>
    <w:rsid w:val="007F6493"/>
    <w:rsid w:val="007F6B9C"/>
    <w:rsid w:val="007F6C9D"/>
    <w:rsid w:val="007F736B"/>
    <w:rsid w:val="007F75F5"/>
    <w:rsid w:val="007F79CB"/>
    <w:rsid w:val="007F7DCE"/>
    <w:rsid w:val="0080014E"/>
    <w:rsid w:val="00800E9D"/>
    <w:rsid w:val="0080193B"/>
    <w:rsid w:val="00801FC4"/>
    <w:rsid w:val="008020CB"/>
    <w:rsid w:val="00802341"/>
    <w:rsid w:val="0080287C"/>
    <w:rsid w:val="00802B57"/>
    <w:rsid w:val="008035BE"/>
    <w:rsid w:val="00803DAA"/>
    <w:rsid w:val="00803DE0"/>
    <w:rsid w:val="00803FB5"/>
    <w:rsid w:val="0080436B"/>
    <w:rsid w:val="00804579"/>
    <w:rsid w:val="008046EC"/>
    <w:rsid w:val="00804B6D"/>
    <w:rsid w:val="00805416"/>
    <w:rsid w:val="0080586D"/>
    <w:rsid w:val="00805F4C"/>
    <w:rsid w:val="0080681A"/>
    <w:rsid w:val="0080758E"/>
    <w:rsid w:val="00807641"/>
    <w:rsid w:val="008077B7"/>
    <w:rsid w:val="008106F6"/>
    <w:rsid w:val="00810C04"/>
    <w:rsid w:val="00810C26"/>
    <w:rsid w:val="00810D58"/>
    <w:rsid w:val="008112AA"/>
    <w:rsid w:val="00811351"/>
    <w:rsid w:val="00811578"/>
    <w:rsid w:val="008122CC"/>
    <w:rsid w:val="00812567"/>
    <w:rsid w:val="00812744"/>
    <w:rsid w:val="00812D10"/>
    <w:rsid w:val="008132E1"/>
    <w:rsid w:val="00813A27"/>
    <w:rsid w:val="0081415B"/>
    <w:rsid w:val="00814643"/>
    <w:rsid w:val="00814647"/>
    <w:rsid w:val="00814C83"/>
    <w:rsid w:val="008159C6"/>
    <w:rsid w:val="00815E7E"/>
    <w:rsid w:val="008160EA"/>
    <w:rsid w:val="00816386"/>
    <w:rsid w:val="00816850"/>
    <w:rsid w:val="008176F5"/>
    <w:rsid w:val="008179E7"/>
    <w:rsid w:val="0082051A"/>
    <w:rsid w:val="0082130B"/>
    <w:rsid w:val="00821602"/>
    <w:rsid w:val="00821736"/>
    <w:rsid w:val="008218A4"/>
    <w:rsid w:val="00822008"/>
    <w:rsid w:val="008221A7"/>
    <w:rsid w:val="00822FEE"/>
    <w:rsid w:val="00823C44"/>
    <w:rsid w:val="008244AA"/>
    <w:rsid w:val="008246C3"/>
    <w:rsid w:val="00824DA2"/>
    <w:rsid w:val="008250CE"/>
    <w:rsid w:val="0082548A"/>
    <w:rsid w:val="0082564A"/>
    <w:rsid w:val="008256BA"/>
    <w:rsid w:val="00825A1A"/>
    <w:rsid w:val="00825E58"/>
    <w:rsid w:val="008266EB"/>
    <w:rsid w:val="008267E0"/>
    <w:rsid w:val="008269DC"/>
    <w:rsid w:val="00827587"/>
    <w:rsid w:val="00827834"/>
    <w:rsid w:val="00830B4D"/>
    <w:rsid w:val="00830BC5"/>
    <w:rsid w:val="00830C11"/>
    <w:rsid w:val="00830C88"/>
    <w:rsid w:val="00831BC6"/>
    <w:rsid w:val="00831CB6"/>
    <w:rsid w:val="00832197"/>
    <w:rsid w:val="00832A56"/>
    <w:rsid w:val="00832D63"/>
    <w:rsid w:val="00833030"/>
    <w:rsid w:val="00833B00"/>
    <w:rsid w:val="00833FCD"/>
    <w:rsid w:val="0083458C"/>
    <w:rsid w:val="0083487D"/>
    <w:rsid w:val="00834926"/>
    <w:rsid w:val="00834E3D"/>
    <w:rsid w:val="00834EC8"/>
    <w:rsid w:val="00834EFA"/>
    <w:rsid w:val="00835CF3"/>
    <w:rsid w:val="00835F33"/>
    <w:rsid w:val="00836127"/>
    <w:rsid w:val="00836284"/>
    <w:rsid w:val="008362C5"/>
    <w:rsid w:val="00836E02"/>
    <w:rsid w:val="008370AA"/>
    <w:rsid w:val="0083724F"/>
    <w:rsid w:val="008375F8"/>
    <w:rsid w:val="00837A46"/>
    <w:rsid w:val="00837B15"/>
    <w:rsid w:val="00840E43"/>
    <w:rsid w:val="0084177D"/>
    <w:rsid w:val="00841792"/>
    <w:rsid w:val="00841B8F"/>
    <w:rsid w:val="008427D8"/>
    <w:rsid w:val="00842AB5"/>
    <w:rsid w:val="00842B22"/>
    <w:rsid w:val="00842D91"/>
    <w:rsid w:val="00843242"/>
    <w:rsid w:val="00843B07"/>
    <w:rsid w:val="0084434C"/>
    <w:rsid w:val="0084516D"/>
    <w:rsid w:val="00845288"/>
    <w:rsid w:val="0084562B"/>
    <w:rsid w:val="0084589D"/>
    <w:rsid w:val="0084604D"/>
    <w:rsid w:val="00846793"/>
    <w:rsid w:val="00846A96"/>
    <w:rsid w:val="008471D2"/>
    <w:rsid w:val="00847211"/>
    <w:rsid w:val="0084773E"/>
    <w:rsid w:val="00847A00"/>
    <w:rsid w:val="00847A5E"/>
    <w:rsid w:val="00847FA8"/>
    <w:rsid w:val="00847FB4"/>
    <w:rsid w:val="00850D93"/>
    <w:rsid w:val="008514D3"/>
    <w:rsid w:val="00852129"/>
    <w:rsid w:val="00852868"/>
    <w:rsid w:val="0085293A"/>
    <w:rsid w:val="00852DA5"/>
    <w:rsid w:val="00852E16"/>
    <w:rsid w:val="00852F77"/>
    <w:rsid w:val="00853A57"/>
    <w:rsid w:val="00853F0E"/>
    <w:rsid w:val="008542E3"/>
    <w:rsid w:val="008543FA"/>
    <w:rsid w:val="00854A99"/>
    <w:rsid w:val="00854E88"/>
    <w:rsid w:val="00855668"/>
    <w:rsid w:val="00855B3B"/>
    <w:rsid w:val="00856D53"/>
    <w:rsid w:val="00856E44"/>
    <w:rsid w:val="00860298"/>
    <w:rsid w:val="008604AD"/>
    <w:rsid w:val="0086050A"/>
    <w:rsid w:val="00860928"/>
    <w:rsid w:val="00860CDA"/>
    <w:rsid w:val="00861433"/>
    <w:rsid w:val="008615E4"/>
    <w:rsid w:val="00861840"/>
    <w:rsid w:val="00861CBF"/>
    <w:rsid w:val="00861E41"/>
    <w:rsid w:val="008626EF"/>
    <w:rsid w:val="00862F49"/>
    <w:rsid w:val="008630F1"/>
    <w:rsid w:val="00863312"/>
    <w:rsid w:val="00863CFB"/>
    <w:rsid w:val="008640F6"/>
    <w:rsid w:val="0086450C"/>
    <w:rsid w:val="008648FF"/>
    <w:rsid w:val="00864ECC"/>
    <w:rsid w:val="00865D89"/>
    <w:rsid w:val="00865E82"/>
    <w:rsid w:val="00865EAD"/>
    <w:rsid w:val="00867020"/>
    <w:rsid w:val="00867319"/>
    <w:rsid w:val="008675B1"/>
    <w:rsid w:val="0086779D"/>
    <w:rsid w:val="00867AB1"/>
    <w:rsid w:val="00870221"/>
    <w:rsid w:val="008702DD"/>
    <w:rsid w:val="008702F2"/>
    <w:rsid w:val="00870666"/>
    <w:rsid w:val="00870CC0"/>
    <w:rsid w:val="0087118D"/>
    <w:rsid w:val="00871A39"/>
    <w:rsid w:val="00871B1F"/>
    <w:rsid w:val="00871B84"/>
    <w:rsid w:val="00871D0E"/>
    <w:rsid w:val="008721BE"/>
    <w:rsid w:val="008721F1"/>
    <w:rsid w:val="00872594"/>
    <w:rsid w:val="00872772"/>
    <w:rsid w:val="008729A2"/>
    <w:rsid w:val="00872AE0"/>
    <w:rsid w:val="008739AE"/>
    <w:rsid w:val="00873A84"/>
    <w:rsid w:val="00873AE6"/>
    <w:rsid w:val="00873B7A"/>
    <w:rsid w:val="00874027"/>
    <w:rsid w:val="0087410F"/>
    <w:rsid w:val="00874A54"/>
    <w:rsid w:val="00874EEF"/>
    <w:rsid w:val="0087506D"/>
    <w:rsid w:val="008757D3"/>
    <w:rsid w:val="00875914"/>
    <w:rsid w:val="008761A4"/>
    <w:rsid w:val="008765D1"/>
    <w:rsid w:val="00877723"/>
    <w:rsid w:val="00877B7B"/>
    <w:rsid w:val="00877F76"/>
    <w:rsid w:val="008800F6"/>
    <w:rsid w:val="008805F5"/>
    <w:rsid w:val="00880C25"/>
    <w:rsid w:val="00880E09"/>
    <w:rsid w:val="00881186"/>
    <w:rsid w:val="0088186A"/>
    <w:rsid w:val="00881A28"/>
    <w:rsid w:val="00881AD2"/>
    <w:rsid w:val="00881AE8"/>
    <w:rsid w:val="00881C3E"/>
    <w:rsid w:val="00881F28"/>
    <w:rsid w:val="008821A2"/>
    <w:rsid w:val="00882992"/>
    <w:rsid w:val="00882B43"/>
    <w:rsid w:val="00882F68"/>
    <w:rsid w:val="008830DB"/>
    <w:rsid w:val="008836BA"/>
    <w:rsid w:val="008842D8"/>
    <w:rsid w:val="00884BBE"/>
    <w:rsid w:val="00885499"/>
    <w:rsid w:val="008857C7"/>
    <w:rsid w:val="00885931"/>
    <w:rsid w:val="00886B3A"/>
    <w:rsid w:val="00887375"/>
    <w:rsid w:val="0088769A"/>
    <w:rsid w:val="00890273"/>
    <w:rsid w:val="008903B4"/>
    <w:rsid w:val="00890688"/>
    <w:rsid w:val="0089077C"/>
    <w:rsid w:val="008910A1"/>
    <w:rsid w:val="008912A2"/>
    <w:rsid w:val="0089199E"/>
    <w:rsid w:val="008925AB"/>
    <w:rsid w:val="00892E84"/>
    <w:rsid w:val="00892F4C"/>
    <w:rsid w:val="0089357F"/>
    <w:rsid w:val="00893842"/>
    <w:rsid w:val="00893A2D"/>
    <w:rsid w:val="008942DF"/>
    <w:rsid w:val="0089459B"/>
    <w:rsid w:val="00894F8B"/>
    <w:rsid w:val="008952BB"/>
    <w:rsid w:val="0089585B"/>
    <w:rsid w:val="00895AA1"/>
    <w:rsid w:val="00895CFD"/>
    <w:rsid w:val="00895D02"/>
    <w:rsid w:val="00895E4E"/>
    <w:rsid w:val="00896331"/>
    <w:rsid w:val="0089639C"/>
    <w:rsid w:val="0089745B"/>
    <w:rsid w:val="00897E6E"/>
    <w:rsid w:val="008A05B2"/>
    <w:rsid w:val="008A0F86"/>
    <w:rsid w:val="008A1841"/>
    <w:rsid w:val="008A18EF"/>
    <w:rsid w:val="008A1B3E"/>
    <w:rsid w:val="008A1F9F"/>
    <w:rsid w:val="008A21EA"/>
    <w:rsid w:val="008A2914"/>
    <w:rsid w:val="008A2D5E"/>
    <w:rsid w:val="008A2EAC"/>
    <w:rsid w:val="008A2FCF"/>
    <w:rsid w:val="008A37EB"/>
    <w:rsid w:val="008A3879"/>
    <w:rsid w:val="008A3C7C"/>
    <w:rsid w:val="008A4059"/>
    <w:rsid w:val="008A4A0A"/>
    <w:rsid w:val="008A55D3"/>
    <w:rsid w:val="008A5D91"/>
    <w:rsid w:val="008A5E49"/>
    <w:rsid w:val="008A6219"/>
    <w:rsid w:val="008A62FF"/>
    <w:rsid w:val="008A6302"/>
    <w:rsid w:val="008A66B8"/>
    <w:rsid w:val="008A6802"/>
    <w:rsid w:val="008A6C42"/>
    <w:rsid w:val="008A6E8D"/>
    <w:rsid w:val="008A6F51"/>
    <w:rsid w:val="008A7463"/>
    <w:rsid w:val="008A7713"/>
    <w:rsid w:val="008B163D"/>
    <w:rsid w:val="008B16AB"/>
    <w:rsid w:val="008B1A42"/>
    <w:rsid w:val="008B1EDD"/>
    <w:rsid w:val="008B20CB"/>
    <w:rsid w:val="008B21B3"/>
    <w:rsid w:val="008B22AD"/>
    <w:rsid w:val="008B2450"/>
    <w:rsid w:val="008B252E"/>
    <w:rsid w:val="008B2856"/>
    <w:rsid w:val="008B2907"/>
    <w:rsid w:val="008B321C"/>
    <w:rsid w:val="008B34AF"/>
    <w:rsid w:val="008B3A95"/>
    <w:rsid w:val="008B48B6"/>
    <w:rsid w:val="008B48CC"/>
    <w:rsid w:val="008B4B5B"/>
    <w:rsid w:val="008B4E7C"/>
    <w:rsid w:val="008B5470"/>
    <w:rsid w:val="008B557A"/>
    <w:rsid w:val="008B5A8B"/>
    <w:rsid w:val="008B5B5C"/>
    <w:rsid w:val="008B60EC"/>
    <w:rsid w:val="008B6609"/>
    <w:rsid w:val="008B6852"/>
    <w:rsid w:val="008B6C06"/>
    <w:rsid w:val="008B6C18"/>
    <w:rsid w:val="008B6DD3"/>
    <w:rsid w:val="008B6EB0"/>
    <w:rsid w:val="008B7462"/>
    <w:rsid w:val="008B7BE1"/>
    <w:rsid w:val="008B7E24"/>
    <w:rsid w:val="008C0031"/>
    <w:rsid w:val="008C00B9"/>
    <w:rsid w:val="008C02D9"/>
    <w:rsid w:val="008C10A3"/>
    <w:rsid w:val="008C11BC"/>
    <w:rsid w:val="008C1753"/>
    <w:rsid w:val="008C17DD"/>
    <w:rsid w:val="008C1DB2"/>
    <w:rsid w:val="008C1DC5"/>
    <w:rsid w:val="008C3D4E"/>
    <w:rsid w:val="008C3DBA"/>
    <w:rsid w:val="008C3FFA"/>
    <w:rsid w:val="008C4638"/>
    <w:rsid w:val="008C4F0B"/>
    <w:rsid w:val="008C5745"/>
    <w:rsid w:val="008C583C"/>
    <w:rsid w:val="008C5AD2"/>
    <w:rsid w:val="008C6A0E"/>
    <w:rsid w:val="008C6EB1"/>
    <w:rsid w:val="008C6FF7"/>
    <w:rsid w:val="008C76A3"/>
    <w:rsid w:val="008C7C98"/>
    <w:rsid w:val="008C7D8B"/>
    <w:rsid w:val="008D005C"/>
    <w:rsid w:val="008D0C10"/>
    <w:rsid w:val="008D0CE6"/>
    <w:rsid w:val="008D0E2B"/>
    <w:rsid w:val="008D1350"/>
    <w:rsid w:val="008D1622"/>
    <w:rsid w:val="008D16E1"/>
    <w:rsid w:val="008D1731"/>
    <w:rsid w:val="008D1985"/>
    <w:rsid w:val="008D1CD6"/>
    <w:rsid w:val="008D1E51"/>
    <w:rsid w:val="008D1EB4"/>
    <w:rsid w:val="008D2240"/>
    <w:rsid w:val="008D2D17"/>
    <w:rsid w:val="008D2E9E"/>
    <w:rsid w:val="008D3C17"/>
    <w:rsid w:val="008D4004"/>
    <w:rsid w:val="008D45FE"/>
    <w:rsid w:val="008D58F1"/>
    <w:rsid w:val="008D649C"/>
    <w:rsid w:val="008D655E"/>
    <w:rsid w:val="008D6C4B"/>
    <w:rsid w:val="008D6E9C"/>
    <w:rsid w:val="008D7CEE"/>
    <w:rsid w:val="008E0B8E"/>
    <w:rsid w:val="008E0E2C"/>
    <w:rsid w:val="008E18FD"/>
    <w:rsid w:val="008E1F45"/>
    <w:rsid w:val="008E207E"/>
    <w:rsid w:val="008E2B17"/>
    <w:rsid w:val="008E347A"/>
    <w:rsid w:val="008E35AC"/>
    <w:rsid w:val="008E409E"/>
    <w:rsid w:val="008E444A"/>
    <w:rsid w:val="008E4D51"/>
    <w:rsid w:val="008E4F97"/>
    <w:rsid w:val="008E517A"/>
    <w:rsid w:val="008E5219"/>
    <w:rsid w:val="008E5A32"/>
    <w:rsid w:val="008E5A8E"/>
    <w:rsid w:val="008E5C56"/>
    <w:rsid w:val="008E6181"/>
    <w:rsid w:val="008E72D7"/>
    <w:rsid w:val="008E764E"/>
    <w:rsid w:val="008E782F"/>
    <w:rsid w:val="008F05AA"/>
    <w:rsid w:val="008F06E1"/>
    <w:rsid w:val="008F0960"/>
    <w:rsid w:val="008F0A4D"/>
    <w:rsid w:val="008F1B9C"/>
    <w:rsid w:val="008F21A5"/>
    <w:rsid w:val="008F272F"/>
    <w:rsid w:val="008F2AF4"/>
    <w:rsid w:val="008F2F83"/>
    <w:rsid w:val="008F36F5"/>
    <w:rsid w:val="008F3A5B"/>
    <w:rsid w:val="008F3AD5"/>
    <w:rsid w:val="008F3EC1"/>
    <w:rsid w:val="008F5308"/>
    <w:rsid w:val="008F560E"/>
    <w:rsid w:val="008F5678"/>
    <w:rsid w:val="008F5B50"/>
    <w:rsid w:val="008F6112"/>
    <w:rsid w:val="008F6385"/>
    <w:rsid w:val="008F6642"/>
    <w:rsid w:val="008F6D7C"/>
    <w:rsid w:val="008F7074"/>
    <w:rsid w:val="008F780B"/>
    <w:rsid w:val="008F78E7"/>
    <w:rsid w:val="008F7C7A"/>
    <w:rsid w:val="008F7CAC"/>
    <w:rsid w:val="008F7D1F"/>
    <w:rsid w:val="00900C38"/>
    <w:rsid w:val="00900DAB"/>
    <w:rsid w:val="00901399"/>
    <w:rsid w:val="0090206E"/>
    <w:rsid w:val="00902922"/>
    <w:rsid w:val="009031E7"/>
    <w:rsid w:val="00903861"/>
    <w:rsid w:val="009038CA"/>
    <w:rsid w:val="00903B88"/>
    <w:rsid w:val="0090400D"/>
    <w:rsid w:val="0090411E"/>
    <w:rsid w:val="00904207"/>
    <w:rsid w:val="00904961"/>
    <w:rsid w:val="00904A87"/>
    <w:rsid w:val="00904E84"/>
    <w:rsid w:val="009051CC"/>
    <w:rsid w:val="009053FB"/>
    <w:rsid w:val="009059AF"/>
    <w:rsid w:val="009059C0"/>
    <w:rsid w:val="009065EC"/>
    <w:rsid w:val="00906F0E"/>
    <w:rsid w:val="00907073"/>
    <w:rsid w:val="00907B19"/>
    <w:rsid w:val="00907DC9"/>
    <w:rsid w:val="00910938"/>
    <w:rsid w:val="00910C24"/>
    <w:rsid w:val="00911C60"/>
    <w:rsid w:val="00911EA6"/>
    <w:rsid w:val="00911F03"/>
    <w:rsid w:val="0091234B"/>
    <w:rsid w:val="00912417"/>
    <w:rsid w:val="00913431"/>
    <w:rsid w:val="00913F00"/>
    <w:rsid w:val="00914E1D"/>
    <w:rsid w:val="00914EDF"/>
    <w:rsid w:val="009151AF"/>
    <w:rsid w:val="0091591E"/>
    <w:rsid w:val="00915AD6"/>
    <w:rsid w:val="009166AC"/>
    <w:rsid w:val="00916A83"/>
    <w:rsid w:val="00916B19"/>
    <w:rsid w:val="00916BCE"/>
    <w:rsid w:val="009171C3"/>
    <w:rsid w:val="00917495"/>
    <w:rsid w:val="0091781A"/>
    <w:rsid w:val="00917A0B"/>
    <w:rsid w:val="00917DBC"/>
    <w:rsid w:val="00917DF9"/>
    <w:rsid w:val="0092090A"/>
    <w:rsid w:val="00920985"/>
    <w:rsid w:val="00920C08"/>
    <w:rsid w:val="009210E6"/>
    <w:rsid w:val="009214D5"/>
    <w:rsid w:val="00922C76"/>
    <w:rsid w:val="009238BE"/>
    <w:rsid w:val="009238F5"/>
    <w:rsid w:val="00923E2F"/>
    <w:rsid w:val="00924B1D"/>
    <w:rsid w:val="00924BE4"/>
    <w:rsid w:val="00924CCE"/>
    <w:rsid w:val="0092504C"/>
    <w:rsid w:val="00926140"/>
    <w:rsid w:val="00926415"/>
    <w:rsid w:val="0092654B"/>
    <w:rsid w:val="0092668F"/>
    <w:rsid w:val="00926C18"/>
    <w:rsid w:val="00926F5B"/>
    <w:rsid w:val="00927604"/>
    <w:rsid w:val="00927A45"/>
    <w:rsid w:val="00927DB7"/>
    <w:rsid w:val="00930A4A"/>
    <w:rsid w:val="009313BA"/>
    <w:rsid w:val="00931655"/>
    <w:rsid w:val="00931831"/>
    <w:rsid w:val="00931F16"/>
    <w:rsid w:val="009322E0"/>
    <w:rsid w:val="009327DB"/>
    <w:rsid w:val="009336CE"/>
    <w:rsid w:val="00934221"/>
    <w:rsid w:val="00934325"/>
    <w:rsid w:val="009344CF"/>
    <w:rsid w:val="009348E2"/>
    <w:rsid w:val="00934A58"/>
    <w:rsid w:val="00934AB5"/>
    <w:rsid w:val="00935F27"/>
    <w:rsid w:val="00936CD7"/>
    <w:rsid w:val="0093716D"/>
    <w:rsid w:val="00940850"/>
    <w:rsid w:val="0094126D"/>
    <w:rsid w:val="00941F50"/>
    <w:rsid w:val="00942098"/>
    <w:rsid w:val="009421BB"/>
    <w:rsid w:val="009423A5"/>
    <w:rsid w:val="00942850"/>
    <w:rsid w:val="00942C61"/>
    <w:rsid w:val="00942F5F"/>
    <w:rsid w:val="00942F8E"/>
    <w:rsid w:val="009431D7"/>
    <w:rsid w:val="00943607"/>
    <w:rsid w:val="00943CF1"/>
    <w:rsid w:val="00943EF4"/>
    <w:rsid w:val="00943F41"/>
    <w:rsid w:val="00944090"/>
    <w:rsid w:val="009440A7"/>
    <w:rsid w:val="009441E0"/>
    <w:rsid w:val="009448D6"/>
    <w:rsid w:val="00944EBD"/>
    <w:rsid w:val="00945506"/>
    <w:rsid w:val="009456C2"/>
    <w:rsid w:val="00945B10"/>
    <w:rsid w:val="009467A4"/>
    <w:rsid w:val="00946EA3"/>
    <w:rsid w:val="009507EC"/>
    <w:rsid w:val="00950A52"/>
    <w:rsid w:val="00950DCF"/>
    <w:rsid w:val="00951171"/>
    <w:rsid w:val="00951211"/>
    <w:rsid w:val="009518A5"/>
    <w:rsid w:val="009519E6"/>
    <w:rsid w:val="009520B4"/>
    <w:rsid w:val="009522ED"/>
    <w:rsid w:val="009529B9"/>
    <w:rsid w:val="00952A17"/>
    <w:rsid w:val="00952B16"/>
    <w:rsid w:val="00952F00"/>
    <w:rsid w:val="00953044"/>
    <w:rsid w:val="00953064"/>
    <w:rsid w:val="009533E0"/>
    <w:rsid w:val="009533F3"/>
    <w:rsid w:val="0095382B"/>
    <w:rsid w:val="009538EA"/>
    <w:rsid w:val="00953BD1"/>
    <w:rsid w:val="00954171"/>
    <w:rsid w:val="0095472D"/>
    <w:rsid w:val="00954821"/>
    <w:rsid w:val="0095509D"/>
    <w:rsid w:val="00955A5D"/>
    <w:rsid w:val="00955D8A"/>
    <w:rsid w:val="009564FB"/>
    <w:rsid w:val="00956802"/>
    <w:rsid w:val="00956A55"/>
    <w:rsid w:val="00956F8C"/>
    <w:rsid w:val="0095701F"/>
    <w:rsid w:val="0095726E"/>
    <w:rsid w:val="009572F5"/>
    <w:rsid w:val="009574DA"/>
    <w:rsid w:val="00957985"/>
    <w:rsid w:val="00957E69"/>
    <w:rsid w:val="00960138"/>
    <w:rsid w:val="009603D2"/>
    <w:rsid w:val="00960B9D"/>
    <w:rsid w:val="00960DF4"/>
    <w:rsid w:val="00960FC3"/>
    <w:rsid w:val="00961331"/>
    <w:rsid w:val="00961381"/>
    <w:rsid w:val="00961396"/>
    <w:rsid w:val="009615FE"/>
    <w:rsid w:val="00961A6C"/>
    <w:rsid w:val="00961D31"/>
    <w:rsid w:val="009622CD"/>
    <w:rsid w:val="009623B3"/>
    <w:rsid w:val="0096250B"/>
    <w:rsid w:val="00962681"/>
    <w:rsid w:val="00962A60"/>
    <w:rsid w:val="00962DE4"/>
    <w:rsid w:val="00963E8D"/>
    <w:rsid w:val="00963F6C"/>
    <w:rsid w:val="00964683"/>
    <w:rsid w:val="009648EF"/>
    <w:rsid w:val="00964C24"/>
    <w:rsid w:val="00964D6D"/>
    <w:rsid w:val="00965206"/>
    <w:rsid w:val="009655D1"/>
    <w:rsid w:val="00965625"/>
    <w:rsid w:val="0096586D"/>
    <w:rsid w:val="009658DB"/>
    <w:rsid w:val="00965904"/>
    <w:rsid w:val="0096595F"/>
    <w:rsid w:val="00965CB2"/>
    <w:rsid w:val="00965EA6"/>
    <w:rsid w:val="009662E0"/>
    <w:rsid w:val="009663E3"/>
    <w:rsid w:val="00966BA5"/>
    <w:rsid w:val="00966C43"/>
    <w:rsid w:val="00967103"/>
    <w:rsid w:val="0096728B"/>
    <w:rsid w:val="0096729A"/>
    <w:rsid w:val="009673C8"/>
    <w:rsid w:val="009675DC"/>
    <w:rsid w:val="00967662"/>
    <w:rsid w:val="00967D87"/>
    <w:rsid w:val="00970D1D"/>
    <w:rsid w:val="00970E0E"/>
    <w:rsid w:val="00971641"/>
    <w:rsid w:val="009727FB"/>
    <w:rsid w:val="00972896"/>
    <w:rsid w:val="0097317D"/>
    <w:rsid w:val="00973C70"/>
    <w:rsid w:val="00973CD2"/>
    <w:rsid w:val="00973DF5"/>
    <w:rsid w:val="00973F86"/>
    <w:rsid w:val="00975119"/>
    <w:rsid w:val="00975660"/>
    <w:rsid w:val="00975746"/>
    <w:rsid w:val="00975BFF"/>
    <w:rsid w:val="00975DE3"/>
    <w:rsid w:val="00975F26"/>
    <w:rsid w:val="00975FDA"/>
    <w:rsid w:val="0097604B"/>
    <w:rsid w:val="009764D7"/>
    <w:rsid w:val="009769AD"/>
    <w:rsid w:val="00976AC6"/>
    <w:rsid w:val="00976C8B"/>
    <w:rsid w:val="00976CC1"/>
    <w:rsid w:val="00977212"/>
    <w:rsid w:val="00977B1D"/>
    <w:rsid w:val="0098077E"/>
    <w:rsid w:val="0098096E"/>
    <w:rsid w:val="00980F4E"/>
    <w:rsid w:val="00981021"/>
    <w:rsid w:val="009815E9"/>
    <w:rsid w:val="009817A1"/>
    <w:rsid w:val="00981A2E"/>
    <w:rsid w:val="009820E0"/>
    <w:rsid w:val="00982BB3"/>
    <w:rsid w:val="00982F26"/>
    <w:rsid w:val="009835EF"/>
    <w:rsid w:val="00983B4D"/>
    <w:rsid w:val="00984B49"/>
    <w:rsid w:val="00984B4B"/>
    <w:rsid w:val="00984BBA"/>
    <w:rsid w:val="00984D69"/>
    <w:rsid w:val="00985498"/>
    <w:rsid w:val="00985B88"/>
    <w:rsid w:val="00985E68"/>
    <w:rsid w:val="00986257"/>
    <w:rsid w:val="009867F4"/>
    <w:rsid w:val="00986EEC"/>
    <w:rsid w:val="0098732B"/>
    <w:rsid w:val="0098799D"/>
    <w:rsid w:val="009879FA"/>
    <w:rsid w:val="00987C24"/>
    <w:rsid w:val="00987E8A"/>
    <w:rsid w:val="0099026C"/>
    <w:rsid w:val="009907BD"/>
    <w:rsid w:val="009907EA"/>
    <w:rsid w:val="00990871"/>
    <w:rsid w:val="00990BB6"/>
    <w:rsid w:val="0099131F"/>
    <w:rsid w:val="00991A32"/>
    <w:rsid w:val="009926E5"/>
    <w:rsid w:val="00992F7F"/>
    <w:rsid w:val="00992FAA"/>
    <w:rsid w:val="00993318"/>
    <w:rsid w:val="00993CB2"/>
    <w:rsid w:val="009949A3"/>
    <w:rsid w:val="009956AA"/>
    <w:rsid w:val="00995979"/>
    <w:rsid w:val="00995F61"/>
    <w:rsid w:val="00996297"/>
    <w:rsid w:val="00996C87"/>
    <w:rsid w:val="0099712C"/>
    <w:rsid w:val="009975CA"/>
    <w:rsid w:val="00997BFC"/>
    <w:rsid w:val="009A0270"/>
    <w:rsid w:val="009A04B8"/>
    <w:rsid w:val="009A10E0"/>
    <w:rsid w:val="009A15CF"/>
    <w:rsid w:val="009A178F"/>
    <w:rsid w:val="009A20F1"/>
    <w:rsid w:val="009A2F63"/>
    <w:rsid w:val="009A32EA"/>
    <w:rsid w:val="009A3478"/>
    <w:rsid w:val="009A35E2"/>
    <w:rsid w:val="009A39D9"/>
    <w:rsid w:val="009A3C05"/>
    <w:rsid w:val="009A44E3"/>
    <w:rsid w:val="009A4AA3"/>
    <w:rsid w:val="009A4BB6"/>
    <w:rsid w:val="009A5056"/>
    <w:rsid w:val="009A521D"/>
    <w:rsid w:val="009A5653"/>
    <w:rsid w:val="009A645A"/>
    <w:rsid w:val="009A6A1B"/>
    <w:rsid w:val="009A6CA6"/>
    <w:rsid w:val="009A7078"/>
    <w:rsid w:val="009A70F8"/>
    <w:rsid w:val="009A72FA"/>
    <w:rsid w:val="009A73A9"/>
    <w:rsid w:val="009A745E"/>
    <w:rsid w:val="009A7B9D"/>
    <w:rsid w:val="009A7CC3"/>
    <w:rsid w:val="009A7D9C"/>
    <w:rsid w:val="009A7DE1"/>
    <w:rsid w:val="009A7E38"/>
    <w:rsid w:val="009B03DA"/>
    <w:rsid w:val="009B0465"/>
    <w:rsid w:val="009B081C"/>
    <w:rsid w:val="009B0C8F"/>
    <w:rsid w:val="009B0DB2"/>
    <w:rsid w:val="009B0E78"/>
    <w:rsid w:val="009B10BE"/>
    <w:rsid w:val="009B2709"/>
    <w:rsid w:val="009B2CD3"/>
    <w:rsid w:val="009B34D0"/>
    <w:rsid w:val="009B3CBB"/>
    <w:rsid w:val="009B3FF5"/>
    <w:rsid w:val="009B47AD"/>
    <w:rsid w:val="009B4B04"/>
    <w:rsid w:val="009B4DD6"/>
    <w:rsid w:val="009B513C"/>
    <w:rsid w:val="009B5582"/>
    <w:rsid w:val="009B600E"/>
    <w:rsid w:val="009B6090"/>
    <w:rsid w:val="009B62E7"/>
    <w:rsid w:val="009B63C4"/>
    <w:rsid w:val="009B7000"/>
    <w:rsid w:val="009B7021"/>
    <w:rsid w:val="009B7193"/>
    <w:rsid w:val="009B74CF"/>
    <w:rsid w:val="009B7729"/>
    <w:rsid w:val="009B7FEF"/>
    <w:rsid w:val="009C0F09"/>
    <w:rsid w:val="009C1022"/>
    <w:rsid w:val="009C162F"/>
    <w:rsid w:val="009C1AE8"/>
    <w:rsid w:val="009C1E9E"/>
    <w:rsid w:val="009C26CA"/>
    <w:rsid w:val="009C2CEE"/>
    <w:rsid w:val="009C3163"/>
    <w:rsid w:val="009C3191"/>
    <w:rsid w:val="009C3317"/>
    <w:rsid w:val="009C332C"/>
    <w:rsid w:val="009C33A2"/>
    <w:rsid w:val="009C3647"/>
    <w:rsid w:val="009C3A68"/>
    <w:rsid w:val="009C4AE9"/>
    <w:rsid w:val="009C4F3D"/>
    <w:rsid w:val="009C5338"/>
    <w:rsid w:val="009C5619"/>
    <w:rsid w:val="009C6242"/>
    <w:rsid w:val="009C671D"/>
    <w:rsid w:val="009C6B9C"/>
    <w:rsid w:val="009C6D8E"/>
    <w:rsid w:val="009C72B7"/>
    <w:rsid w:val="009C76D7"/>
    <w:rsid w:val="009C7771"/>
    <w:rsid w:val="009C79A5"/>
    <w:rsid w:val="009C79CB"/>
    <w:rsid w:val="009C7C11"/>
    <w:rsid w:val="009C7FF6"/>
    <w:rsid w:val="009D0112"/>
    <w:rsid w:val="009D0C29"/>
    <w:rsid w:val="009D1233"/>
    <w:rsid w:val="009D1AD3"/>
    <w:rsid w:val="009D1B68"/>
    <w:rsid w:val="009D1DE2"/>
    <w:rsid w:val="009D1ED4"/>
    <w:rsid w:val="009D221A"/>
    <w:rsid w:val="009D2299"/>
    <w:rsid w:val="009D232F"/>
    <w:rsid w:val="009D2727"/>
    <w:rsid w:val="009D28CC"/>
    <w:rsid w:val="009D2F5C"/>
    <w:rsid w:val="009D2F63"/>
    <w:rsid w:val="009D30B6"/>
    <w:rsid w:val="009D36BE"/>
    <w:rsid w:val="009D3D54"/>
    <w:rsid w:val="009D3D92"/>
    <w:rsid w:val="009D3E43"/>
    <w:rsid w:val="009D44E5"/>
    <w:rsid w:val="009D4A1C"/>
    <w:rsid w:val="009D57B4"/>
    <w:rsid w:val="009D5F08"/>
    <w:rsid w:val="009D6488"/>
    <w:rsid w:val="009D66B3"/>
    <w:rsid w:val="009D6B38"/>
    <w:rsid w:val="009D7376"/>
    <w:rsid w:val="009D7675"/>
    <w:rsid w:val="009D767F"/>
    <w:rsid w:val="009D7A15"/>
    <w:rsid w:val="009D7A35"/>
    <w:rsid w:val="009E0A7A"/>
    <w:rsid w:val="009E0ACC"/>
    <w:rsid w:val="009E0C2F"/>
    <w:rsid w:val="009E0C7D"/>
    <w:rsid w:val="009E0F12"/>
    <w:rsid w:val="009E0F9D"/>
    <w:rsid w:val="009E1063"/>
    <w:rsid w:val="009E13E4"/>
    <w:rsid w:val="009E1464"/>
    <w:rsid w:val="009E14E8"/>
    <w:rsid w:val="009E1A43"/>
    <w:rsid w:val="009E22D7"/>
    <w:rsid w:val="009E2397"/>
    <w:rsid w:val="009E27C0"/>
    <w:rsid w:val="009E29B1"/>
    <w:rsid w:val="009E2B8C"/>
    <w:rsid w:val="009E2EA8"/>
    <w:rsid w:val="009E31C1"/>
    <w:rsid w:val="009E3651"/>
    <w:rsid w:val="009E37C4"/>
    <w:rsid w:val="009E4388"/>
    <w:rsid w:val="009E4517"/>
    <w:rsid w:val="009E467B"/>
    <w:rsid w:val="009E4B2A"/>
    <w:rsid w:val="009E5361"/>
    <w:rsid w:val="009E55EB"/>
    <w:rsid w:val="009E6029"/>
    <w:rsid w:val="009E6320"/>
    <w:rsid w:val="009E6477"/>
    <w:rsid w:val="009E7112"/>
    <w:rsid w:val="009E71EA"/>
    <w:rsid w:val="009E7B35"/>
    <w:rsid w:val="009E7BA4"/>
    <w:rsid w:val="009E7E17"/>
    <w:rsid w:val="009F00DD"/>
    <w:rsid w:val="009F0147"/>
    <w:rsid w:val="009F08C1"/>
    <w:rsid w:val="009F0B23"/>
    <w:rsid w:val="009F12AF"/>
    <w:rsid w:val="009F152B"/>
    <w:rsid w:val="009F1744"/>
    <w:rsid w:val="009F175E"/>
    <w:rsid w:val="009F1A52"/>
    <w:rsid w:val="009F1C30"/>
    <w:rsid w:val="009F2A59"/>
    <w:rsid w:val="009F2FD2"/>
    <w:rsid w:val="009F30BF"/>
    <w:rsid w:val="009F31ED"/>
    <w:rsid w:val="009F3492"/>
    <w:rsid w:val="009F3EFC"/>
    <w:rsid w:val="009F3F8B"/>
    <w:rsid w:val="009F3FAD"/>
    <w:rsid w:val="009F5981"/>
    <w:rsid w:val="009F5BF4"/>
    <w:rsid w:val="009F5E26"/>
    <w:rsid w:val="009F6342"/>
    <w:rsid w:val="009F6FED"/>
    <w:rsid w:val="009F7805"/>
    <w:rsid w:val="009F786F"/>
    <w:rsid w:val="009F78F8"/>
    <w:rsid w:val="00A003D5"/>
    <w:rsid w:val="00A004D8"/>
    <w:rsid w:val="00A0128E"/>
    <w:rsid w:val="00A01DA3"/>
    <w:rsid w:val="00A022EA"/>
    <w:rsid w:val="00A026E7"/>
    <w:rsid w:val="00A02D3F"/>
    <w:rsid w:val="00A03036"/>
    <w:rsid w:val="00A03155"/>
    <w:rsid w:val="00A03632"/>
    <w:rsid w:val="00A038A0"/>
    <w:rsid w:val="00A03BC2"/>
    <w:rsid w:val="00A03DC4"/>
    <w:rsid w:val="00A03E4B"/>
    <w:rsid w:val="00A0412D"/>
    <w:rsid w:val="00A04230"/>
    <w:rsid w:val="00A0495D"/>
    <w:rsid w:val="00A052F8"/>
    <w:rsid w:val="00A0538D"/>
    <w:rsid w:val="00A05475"/>
    <w:rsid w:val="00A054D8"/>
    <w:rsid w:val="00A057C8"/>
    <w:rsid w:val="00A05AF8"/>
    <w:rsid w:val="00A069F5"/>
    <w:rsid w:val="00A06B94"/>
    <w:rsid w:val="00A06C62"/>
    <w:rsid w:val="00A0765C"/>
    <w:rsid w:val="00A07667"/>
    <w:rsid w:val="00A07F56"/>
    <w:rsid w:val="00A1021F"/>
    <w:rsid w:val="00A1059E"/>
    <w:rsid w:val="00A10764"/>
    <w:rsid w:val="00A11747"/>
    <w:rsid w:val="00A11823"/>
    <w:rsid w:val="00A1187C"/>
    <w:rsid w:val="00A11B26"/>
    <w:rsid w:val="00A120D3"/>
    <w:rsid w:val="00A12190"/>
    <w:rsid w:val="00A12459"/>
    <w:rsid w:val="00A12C27"/>
    <w:rsid w:val="00A12E22"/>
    <w:rsid w:val="00A12F52"/>
    <w:rsid w:val="00A13125"/>
    <w:rsid w:val="00A131CA"/>
    <w:rsid w:val="00A14B2F"/>
    <w:rsid w:val="00A14FBD"/>
    <w:rsid w:val="00A158FB"/>
    <w:rsid w:val="00A15A15"/>
    <w:rsid w:val="00A15DA1"/>
    <w:rsid w:val="00A1644B"/>
    <w:rsid w:val="00A164C9"/>
    <w:rsid w:val="00A1728E"/>
    <w:rsid w:val="00A174ED"/>
    <w:rsid w:val="00A17BDB"/>
    <w:rsid w:val="00A2143A"/>
    <w:rsid w:val="00A21763"/>
    <w:rsid w:val="00A2339A"/>
    <w:rsid w:val="00A233AE"/>
    <w:rsid w:val="00A237F9"/>
    <w:rsid w:val="00A23F9C"/>
    <w:rsid w:val="00A241CC"/>
    <w:rsid w:val="00A24317"/>
    <w:rsid w:val="00A245D6"/>
    <w:rsid w:val="00A25431"/>
    <w:rsid w:val="00A25441"/>
    <w:rsid w:val="00A2548B"/>
    <w:rsid w:val="00A267C1"/>
    <w:rsid w:val="00A273AC"/>
    <w:rsid w:val="00A279C5"/>
    <w:rsid w:val="00A3023A"/>
    <w:rsid w:val="00A30F2F"/>
    <w:rsid w:val="00A31718"/>
    <w:rsid w:val="00A317E3"/>
    <w:rsid w:val="00A318C2"/>
    <w:rsid w:val="00A325D1"/>
    <w:rsid w:val="00A32C21"/>
    <w:rsid w:val="00A33189"/>
    <w:rsid w:val="00A33307"/>
    <w:rsid w:val="00A336B2"/>
    <w:rsid w:val="00A33D68"/>
    <w:rsid w:val="00A33EE5"/>
    <w:rsid w:val="00A34030"/>
    <w:rsid w:val="00A3406E"/>
    <w:rsid w:val="00A34250"/>
    <w:rsid w:val="00A34260"/>
    <w:rsid w:val="00A34902"/>
    <w:rsid w:val="00A34E42"/>
    <w:rsid w:val="00A350FA"/>
    <w:rsid w:val="00A35D54"/>
    <w:rsid w:val="00A367F3"/>
    <w:rsid w:val="00A36DF1"/>
    <w:rsid w:val="00A36F19"/>
    <w:rsid w:val="00A3793C"/>
    <w:rsid w:val="00A37DDC"/>
    <w:rsid w:val="00A404A5"/>
    <w:rsid w:val="00A4074B"/>
    <w:rsid w:val="00A40A18"/>
    <w:rsid w:val="00A41CB3"/>
    <w:rsid w:val="00A41E48"/>
    <w:rsid w:val="00A42BD4"/>
    <w:rsid w:val="00A430B2"/>
    <w:rsid w:val="00A43503"/>
    <w:rsid w:val="00A436DE"/>
    <w:rsid w:val="00A4497D"/>
    <w:rsid w:val="00A44A7A"/>
    <w:rsid w:val="00A44F4F"/>
    <w:rsid w:val="00A453D3"/>
    <w:rsid w:val="00A45B1B"/>
    <w:rsid w:val="00A46095"/>
    <w:rsid w:val="00A4619A"/>
    <w:rsid w:val="00A47585"/>
    <w:rsid w:val="00A5023D"/>
    <w:rsid w:val="00A50A01"/>
    <w:rsid w:val="00A50FEB"/>
    <w:rsid w:val="00A517DC"/>
    <w:rsid w:val="00A51B2C"/>
    <w:rsid w:val="00A51BA6"/>
    <w:rsid w:val="00A51EA5"/>
    <w:rsid w:val="00A51FCE"/>
    <w:rsid w:val="00A52023"/>
    <w:rsid w:val="00A522F1"/>
    <w:rsid w:val="00A5256F"/>
    <w:rsid w:val="00A5298D"/>
    <w:rsid w:val="00A52C69"/>
    <w:rsid w:val="00A530E5"/>
    <w:rsid w:val="00A536CB"/>
    <w:rsid w:val="00A54227"/>
    <w:rsid w:val="00A54594"/>
    <w:rsid w:val="00A5484B"/>
    <w:rsid w:val="00A54C4F"/>
    <w:rsid w:val="00A56157"/>
    <w:rsid w:val="00A56FA0"/>
    <w:rsid w:val="00A570B7"/>
    <w:rsid w:val="00A57710"/>
    <w:rsid w:val="00A57DA8"/>
    <w:rsid w:val="00A6066C"/>
    <w:rsid w:val="00A608A6"/>
    <w:rsid w:val="00A60999"/>
    <w:rsid w:val="00A60DA8"/>
    <w:rsid w:val="00A62276"/>
    <w:rsid w:val="00A62816"/>
    <w:rsid w:val="00A62B70"/>
    <w:rsid w:val="00A63BF3"/>
    <w:rsid w:val="00A63CE0"/>
    <w:rsid w:val="00A64128"/>
    <w:rsid w:val="00A641F0"/>
    <w:rsid w:val="00A64434"/>
    <w:rsid w:val="00A6464C"/>
    <w:rsid w:val="00A64994"/>
    <w:rsid w:val="00A64ADB"/>
    <w:rsid w:val="00A6576C"/>
    <w:rsid w:val="00A65AAF"/>
    <w:rsid w:val="00A65E22"/>
    <w:rsid w:val="00A660E1"/>
    <w:rsid w:val="00A6646A"/>
    <w:rsid w:val="00A66E29"/>
    <w:rsid w:val="00A67B26"/>
    <w:rsid w:val="00A67C89"/>
    <w:rsid w:val="00A700D8"/>
    <w:rsid w:val="00A7083F"/>
    <w:rsid w:val="00A70BB4"/>
    <w:rsid w:val="00A714DC"/>
    <w:rsid w:val="00A71606"/>
    <w:rsid w:val="00A716A2"/>
    <w:rsid w:val="00A71BAA"/>
    <w:rsid w:val="00A72227"/>
    <w:rsid w:val="00A7245F"/>
    <w:rsid w:val="00A725A9"/>
    <w:rsid w:val="00A7347E"/>
    <w:rsid w:val="00A738BE"/>
    <w:rsid w:val="00A73A17"/>
    <w:rsid w:val="00A73C2E"/>
    <w:rsid w:val="00A748F4"/>
    <w:rsid w:val="00A75181"/>
    <w:rsid w:val="00A75219"/>
    <w:rsid w:val="00A76318"/>
    <w:rsid w:val="00A766F3"/>
    <w:rsid w:val="00A76797"/>
    <w:rsid w:val="00A76FC4"/>
    <w:rsid w:val="00A770B4"/>
    <w:rsid w:val="00A77140"/>
    <w:rsid w:val="00A77301"/>
    <w:rsid w:val="00A77464"/>
    <w:rsid w:val="00A7760C"/>
    <w:rsid w:val="00A77BD2"/>
    <w:rsid w:val="00A77CEE"/>
    <w:rsid w:val="00A8079A"/>
    <w:rsid w:val="00A80CA9"/>
    <w:rsid w:val="00A8125E"/>
    <w:rsid w:val="00A81607"/>
    <w:rsid w:val="00A816FC"/>
    <w:rsid w:val="00A81B64"/>
    <w:rsid w:val="00A81DF1"/>
    <w:rsid w:val="00A8237D"/>
    <w:rsid w:val="00A827C5"/>
    <w:rsid w:val="00A833AC"/>
    <w:rsid w:val="00A83C80"/>
    <w:rsid w:val="00A842F6"/>
    <w:rsid w:val="00A84982"/>
    <w:rsid w:val="00A849B2"/>
    <w:rsid w:val="00A85926"/>
    <w:rsid w:val="00A85AB2"/>
    <w:rsid w:val="00A85D91"/>
    <w:rsid w:val="00A861B4"/>
    <w:rsid w:val="00A86321"/>
    <w:rsid w:val="00A86469"/>
    <w:rsid w:val="00A864DE"/>
    <w:rsid w:val="00A86900"/>
    <w:rsid w:val="00A86970"/>
    <w:rsid w:val="00A86D36"/>
    <w:rsid w:val="00A87025"/>
    <w:rsid w:val="00A873C8"/>
    <w:rsid w:val="00A873F0"/>
    <w:rsid w:val="00A87441"/>
    <w:rsid w:val="00A8786F"/>
    <w:rsid w:val="00A878ED"/>
    <w:rsid w:val="00A87D2A"/>
    <w:rsid w:val="00A87E71"/>
    <w:rsid w:val="00A90064"/>
    <w:rsid w:val="00A903CD"/>
    <w:rsid w:val="00A9071F"/>
    <w:rsid w:val="00A9093F"/>
    <w:rsid w:val="00A90F4B"/>
    <w:rsid w:val="00A91AF4"/>
    <w:rsid w:val="00A926B0"/>
    <w:rsid w:val="00A92F39"/>
    <w:rsid w:val="00A93059"/>
    <w:rsid w:val="00A93105"/>
    <w:rsid w:val="00A933C7"/>
    <w:rsid w:val="00A9345E"/>
    <w:rsid w:val="00A93AE9"/>
    <w:rsid w:val="00A93CC0"/>
    <w:rsid w:val="00A93E0F"/>
    <w:rsid w:val="00A93E85"/>
    <w:rsid w:val="00A945A7"/>
    <w:rsid w:val="00A94E5B"/>
    <w:rsid w:val="00A95013"/>
    <w:rsid w:val="00A95E68"/>
    <w:rsid w:val="00A972DF"/>
    <w:rsid w:val="00A97415"/>
    <w:rsid w:val="00A9773D"/>
    <w:rsid w:val="00A97BE7"/>
    <w:rsid w:val="00AA0349"/>
    <w:rsid w:val="00AA0CC5"/>
    <w:rsid w:val="00AA1050"/>
    <w:rsid w:val="00AA150F"/>
    <w:rsid w:val="00AA246E"/>
    <w:rsid w:val="00AA2528"/>
    <w:rsid w:val="00AA2814"/>
    <w:rsid w:val="00AA2CE5"/>
    <w:rsid w:val="00AA2F3C"/>
    <w:rsid w:val="00AA322A"/>
    <w:rsid w:val="00AA346D"/>
    <w:rsid w:val="00AA4005"/>
    <w:rsid w:val="00AA4176"/>
    <w:rsid w:val="00AA4B1F"/>
    <w:rsid w:val="00AA50E8"/>
    <w:rsid w:val="00AA52EC"/>
    <w:rsid w:val="00AA5DC8"/>
    <w:rsid w:val="00AA5EB2"/>
    <w:rsid w:val="00AA60A3"/>
    <w:rsid w:val="00AA6557"/>
    <w:rsid w:val="00AA6674"/>
    <w:rsid w:val="00AA6BD7"/>
    <w:rsid w:val="00AA6C40"/>
    <w:rsid w:val="00AA6EB0"/>
    <w:rsid w:val="00AA779B"/>
    <w:rsid w:val="00AB0012"/>
    <w:rsid w:val="00AB01CB"/>
    <w:rsid w:val="00AB08C6"/>
    <w:rsid w:val="00AB09AD"/>
    <w:rsid w:val="00AB0E09"/>
    <w:rsid w:val="00AB1048"/>
    <w:rsid w:val="00AB19F2"/>
    <w:rsid w:val="00AB1AF7"/>
    <w:rsid w:val="00AB1DC9"/>
    <w:rsid w:val="00AB1F85"/>
    <w:rsid w:val="00AB1FDE"/>
    <w:rsid w:val="00AB2062"/>
    <w:rsid w:val="00AB209F"/>
    <w:rsid w:val="00AB22A4"/>
    <w:rsid w:val="00AB22D9"/>
    <w:rsid w:val="00AB2528"/>
    <w:rsid w:val="00AB2BC4"/>
    <w:rsid w:val="00AB2E4B"/>
    <w:rsid w:val="00AB30BE"/>
    <w:rsid w:val="00AB3427"/>
    <w:rsid w:val="00AB3964"/>
    <w:rsid w:val="00AB4EFA"/>
    <w:rsid w:val="00AB4F16"/>
    <w:rsid w:val="00AB4FE7"/>
    <w:rsid w:val="00AB5A8C"/>
    <w:rsid w:val="00AB5E75"/>
    <w:rsid w:val="00AB6529"/>
    <w:rsid w:val="00AB6D5B"/>
    <w:rsid w:val="00AB7057"/>
    <w:rsid w:val="00AB732C"/>
    <w:rsid w:val="00AB7871"/>
    <w:rsid w:val="00AB7DE8"/>
    <w:rsid w:val="00AC0B45"/>
    <w:rsid w:val="00AC17C2"/>
    <w:rsid w:val="00AC1E11"/>
    <w:rsid w:val="00AC245E"/>
    <w:rsid w:val="00AC2702"/>
    <w:rsid w:val="00AC27EE"/>
    <w:rsid w:val="00AC2BDB"/>
    <w:rsid w:val="00AC3A89"/>
    <w:rsid w:val="00AC3DAD"/>
    <w:rsid w:val="00AC3FA1"/>
    <w:rsid w:val="00AC4408"/>
    <w:rsid w:val="00AC4409"/>
    <w:rsid w:val="00AC4925"/>
    <w:rsid w:val="00AC4DAB"/>
    <w:rsid w:val="00AC4DF0"/>
    <w:rsid w:val="00AC4FD5"/>
    <w:rsid w:val="00AC503E"/>
    <w:rsid w:val="00AC542E"/>
    <w:rsid w:val="00AC5996"/>
    <w:rsid w:val="00AC5F18"/>
    <w:rsid w:val="00AC64E5"/>
    <w:rsid w:val="00AC6BEF"/>
    <w:rsid w:val="00AC6C3A"/>
    <w:rsid w:val="00AC7054"/>
    <w:rsid w:val="00AC7A43"/>
    <w:rsid w:val="00AC7BD5"/>
    <w:rsid w:val="00AD06EC"/>
    <w:rsid w:val="00AD076D"/>
    <w:rsid w:val="00AD08E7"/>
    <w:rsid w:val="00AD0AC3"/>
    <w:rsid w:val="00AD0B7D"/>
    <w:rsid w:val="00AD0C15"/>
    <w:rsid w:val="00AD0C17"/>
    <w:rsid w:val="00AD114F"/>
    <w:rsid w:val="00AD1765"/>
    <w:rsid w:val="00AD1957"/>
    <w:rsid w:val="00AD19A9"/>
    <w:rsid w:val="00AD1B5C"/>
    <w:rsid w:val="00AD1DAE"/>
    <w:rsid w:val="00AD2B50"/>
    <w:rsid w:val="00AD2C61"/>
    <w:rsid w:val="00AD2C66"/>
    <w:rsid w:val="00AD2E2E"/>
    <w:rsid w:val="00AD2F2F"/>
    <w:rsid w:val="00AD3700"/>
    <w:rsid w:val="00AD3DA8"/>
    <w:rsid w:val="00AD3EBF"/>
    <w:rsid w:val="00AD3EFE"/>
    <w:rsid w:val="00AD4503"/>
    <w:rsid w:val="00AD49B3"/>
    <w:rsid w:val="00AD545F"/>
    <w:rsid w:val="00AD577C"/>
    <w:rsid w:val="00AD6677"/>
    <w:rsid w:val="00AD6F59"/>
    <w:rsid w:val="00AD796A"/>
    <w:rsid w:val="00AE0874"/>
    <w:rsid w:val="00AE08F7"/>
    <w:rsid w:val="00AE0AD6"/>
    <w:rsid w:val="00AE1555"/>
    <w:rsid w:val="00AE1BBB"/>
    <w:rsid w:val="00AE207E"/>
    <w:rsid w:val="00AE234B"/>
    <w:rsid w:val="00AE23D5"/>
    <w:rsid w:val="00AE273B"/>
    <w:rsid w:val="00AE2822"/>
    <w:rsid w:val="00AE3180"/>
    <w:rsid w:val="00AE3845"/>
    <w:rsid w:val="00AE3A31"/>
    <w:rsid w:val="00AE4004"/>
    <w:rsid w:val="00AE4156"/>
    <w:rsid w:val="00AE44AA"/>
    <w:rsid w:val="00AE4FDF"/>
    <w:rsid w:val="00AE516E"/>
    <w:rsid w:val="00AE67A7"/>
    <w:rsid w:val="00AE712C"/>
    <w:rsid w:val="00AE7387"/>
    <w:rsid w:val="00AE7998"/>
    <w:rsid w:val="00AF0142"/>
    <w:rsid w:val="00AF0868"/>
    <w:rsid w:val="00AF0B37"/>
    <w:rsid w:val="00AF0C74"/>
    <w:rsid w:val="00AF0F04"/>
    <w:rsid w:val="00AF15BC"/>
    <w:rsid w:val="00AF170B"/>
    <w:rsid w:val="00AF175E"/>
    <w:rsid w:val="00AF17B9"/>
    <w:rsid w:val="00AF1989"/>
    <w:rsid w:val="00AF1BF1"/>
    <w:rsid w:val="00AF1FC3"/>
    <w:rsid w:val="00AF2055"/>
    <w:rsid w:val="00AF2200"/>
    <w:rsid w:val="00AF25CF"/>
    <w:rsid w:val="00AF264C"/>
    <w:rsid w:val="00AF2F5C"/>
    <w:rsid w:val="00AF3CB8"/>
    <w:rsid w:val="00AF4592"/>
    <w:rsid w:val="00AF4711"/>
    <w:rsid w:val="00AF49A4"/>
    <w:rsid w:val="00AF4F67"/>
    <w:rsid w:val="00AF71D7"/>
    <w:rsid w:val="00AF7E11"/>
    <w:rsid w:val="00AF7EB3"/>
    <w:rsid w:val="00B0000C"/>
    <w:rsid w:val="00B00458"/>
    <w:rsid w:val="00B00621"/>
    <w:rsid w:val="00B006C1"/>
    <w:rsid w:val="00B00870"/>
    <w:rsid w:val="00B00AAC"/>
    <w:rsid w:val="00B00EE6"/>
    <w:rsid w:val="00B015DC"/>
    <w:rsid w:val="00B01742"/>
    <w:rsid w:val="00B02918"/>
    <w:rsid w:val="00B0299C"/>
    <w:rsid w:val="00B0304C"/>
    <w:rsid w:val="00B03090"/>
    <w:rsid w:val="00B033DF"/>
    <w:rsid w:val="00B03E73"/>
    <w:rsid w:val="00B04651"/>
    <w:rsid w:val="00B04D51"/>
    <w:rsid w:val="00B05474"/>
    <w:rsid w:val="00B057E9"/>
    <w:rsid w:val="00B05EE4"/>
    <w:rsid w:val="00B06E51"/>
    <w:rsid w:val="00B0737C"/>
    <w:rsid w:val="00B07ABB"/>
    <w:rsid w:val="00B100D7"/>
    <w:rsid w:val="00B1034D"/>
    <w:rsid w:val="00B106DB"/>
    <w:rsid w:val="00B10FAE"/>
    <w:rsid w:val="00B114A3"/>
    <w:rsid w:val="00B11CC5"/>
    <w:rsid w:val="00B11FFB"/>
    <w:rsid w:val="00B12015"/>
    <w:rsid w:val="00B128FB"/>
    <w:rsid w:val="00B12A86"/>
    <w:rsid w:val="00B136B6"/>
    <w:rsid w:val="00B13FDD"/>
    <w:rsid w:val="00B1440B"/>
    <w:rsid w:val="00B1485B"/>
    <w:rsid w:val="00B14B0F"/>
    <w:rsid w:val="00B15DE1"/>
    <w:rsid w:val="00B15E2D"/>
    <w:rsid w:val="00B15F92"/>
    <w:rsid w:val="00B16807"/>
    <w:rsid w:val="00B16813"/>
    <w:rsid w:val="00B16905"/>
    <w:rsid w:val="00B16C10"/>
    <w:rsid w:val="00B1724A"/>
    <w:rsid w:val="00B17450"/>
    <w:rsid w:val="00B1764D"/>
    <w:rsid w:val="00B202E8"/>
    <w:rsid w:val="00B20772"/>
    <w:rsid w:val="00B20A7E"/>
    <w:rsid w:val="00B20B0F"/>
    <w:rsid w:val="00B20B12"/>
    <w:rsid w:val="00B21764"/>
    <w:rsid w:val="00B227DF"/>
    <w:rsid w:val="00B22E15"/>
    <w:rsid w:val="00B2311E"/>
    <w:rsid w:val="00B232CE"/>
    <w:rsid w:val="00B2347D"/>
    <w:rsid w:val="00B23A08"/>
    <w:rsid w:val="00B23E80"/>
    <w:rsid w:val="00B23FCC"/>
    <w:rsid w:val="00B23FD9"/>
    <w:rsid w:val="00B2462A"/>
    <w:rsid w:val="00B2595E"/>
    <w:rsid w:val="00B25A5E"/>
    <w:rsid w:val="00B260A8"/>
    <w:rsid w:val="00B264E8"/>
    <w:rsid w:val="00B26596"/>
    <w:rsid w:val="00B267E9"/>
    <w:rsid w:val="00B26970"/>
    <w:rsid w:val="00B26EF2"/>
    <w:rsid w:val="00B26F57"/>
    <w:rsid w:val="00B271BA"/>
    <w:rsid w:val="00B27E73"/>
    <w:rsid w:val="00B3049E"/>
    <w:rsid w:val="00B30689"/>
    <w:rsid w:val="00B30B46"/>
    <w:rsid w:val="00B319C8"/>
    <w:rsid w:val="00B31CC8"/>
    <w:rsid w:val="00B31F5C"/>
    <w:rsid w:val="00B326CA"/>
    <w:rsid w:val="00B328E0"/>
    <w:rsid w:val="00B32C69"/>
    <w:rsid w:val="00B32D7A"/>
    <w:rsid w:val="00B32DC7"/>
    <w:rsid w:val="00B33170"/>
    <w:rsid w:val="00B3353B"/>
    <w:rsid w:val="00B3363F"/>
    <w:rsid w:val="00B34415"/>
    <w:rsid w:val="00B34883"/>
    <w:rsid w:val="00B3489F"/>
    <w:rsid w:val="00B34A32"/>
    <w:rsid w:val="00B35860"/>
    <w:rsid w:val="00B35C3C"/>
    <w:rsid w:val="00B3683D"/>
    <w:rsid w:val="00B3687C"/>
    <w:rsid w:val="00B36B71"/>
    <w:rsid w:val="00B37205"/>
    <w:rsid w:val="00B372EF"/>
    <w:rsid w:val="00B37877"/>
    <w:rsid w:val="00B378F0"/>
    <w:rsid w:val="00B37DFA"/>
    <w:rsid w:val="00B37E1D"/>
    <w:rsid w:val="00B40B8A"/>
    <w:rsid w:val="00B40B8F"/>
    <w:rsid w:val="00B40BB5"/>
    <w:rsid w:val="00B413BD"/>
    <w:rsid w:val="00B41691"/>
    <w:rsid w:val="00B41E00"/>
    <w:rsid w:val="00B421E9"/>
    <w:rsid w:val="00B42703"/>
    <w:rsid w:val="00B42A9D"/>
    <w:rsid w:val="00B42D81"/>
    <w:rsid w:val="00B42DA5"/>
    <w:rsid w:val="00B434DC"/>
    <w:rsid w:val="00B43D9C"/>
    <w:rsid w:val="00B43EC5"/>
    <w:rsid w:val="00B44185"/>
    <w:rsid w:val="00B46335"/>
    <w:rsid w:val="00B46519"/>
    <w:rsid w:val="00B46632"/>
    <w:rsid w:val="00B46D6E"/>
    <w:rsid w:val="00B46FB4"/>
    <w:rsid w:val="00B477FC"/>
    <w:rsid w:val="00B47994"/>
    <w:rsid w:val="00B47A70"/>
    <w:rsid w:val="00B51073"/>
    <w:rsid w:val="00B51D3B"/>
    <w:rsid w:val="00B5243B"/>
    <w:rsid w:val="00B5368C"/>
    <w:rsid w:val="00B53E04"/>
    <w:rsid w:val="00B55711"/>
    <w:rsid w:val="00B55946"/>
    <w:rsid w:val="00B55962"/>
    <w:rsid w:val="00B55A40"/>
    <w:rsid w:val="00B564C5"/>
    <w:rsid w:val="00B564D4"/>
    <w:rsid w:val="00B56AE1"/>
    <w:rsid w:val="00B57224"/>
    <w:rsid w:val="00B57C58"/>
    <w:rsid w:val="00B57CD0"/>
    <w:rsid w:val="00B602DA"/>
    <w:rsid w:val="00B603D3"/>
    <w:rsid w:val="00B6041F"/>
    <w:rsid w:val="00B604A4"/>
    <w:rsid w:val="00B608D7"/>
    <w:rsid w:val="00B61296"/>
    <w:rsid w:val="00B618D6"/>
    <w:rsid w:val="00B62261"/>
    <w:rsid w:val="00B627A5"/>
    <w:rsid w:val="00B62A50"/>
    <w:rsid w:val="00B62EA9"/>
    <w:rsid w:val="00B6310C"/>
    <w:rsid w:val="00B64215"/>
    <w:rsid w:val="00B64657"/>
    <w:rsid w:val="00B650B0"/>
    <w:rsid w:val="00B65939"/>
    <w:rsid w:val="00B65987"/>
    <w:rsid w:val="00B65AB6"/>
    <w:rsid w:val="00B66BDA"/>
    <w:rsid w:val="00B66EFE"/>
    <w:rsid w:val="00B67AF0"/>
    <w:rsid w:val="00B67CD5"/>
    <w:rsid w:val="00B67D90"/>
    <w:rsid w:val="00B70056"/>
    <w:rsid w:val="00B7009A"/>
    <w:rsid w:val="00B70ADE"/>
    <w:rsid w:val="00B70C5F"/>
    <w:rsid w:val="00B70E12"/>
    <w:rsid w:val="00B72342"/>
    <w:rsid w:val="00B72725"/>
    <w:rsid w:val="00B72936"/>
    <w:rsid w:val="00B735FD"/>
    <w:rsid w:val="00B739BB"/>
    <w:rsid w:val="00B73B15"/>
    <w:rsid w:val="00B73CAE"/>
    <w:rsid w:val="00B73D74"/>
    <w:rsid w:val="00B7407A"/>
    <w:rsid w:val="00B7494F"/>
    <w:rsid w:val="00B749E6"/>
    <w:rsid w:val="00B74AB6"/>
    <w:rsid w:val="00B75453"/>
    <w:rsid w:val="00B75970"/>
    <w:rsid w:val="00B75BB1"/>
    <w:rsid w:val="00B7645A"/>
    <w:rsid w:val="00B76845"/>
    <w:rsid w:val="00B772E2"/>
    <w:rsid w:val="00B77583"/>
    <w:rsid w:val="00B7771F"/>
    <w:rsid w:val="00B77DA6"/>
    <w:rsid w:val="00B77E24"/>
    <w:rsid w:val="00B80506"/>
    <w:rsid w:val="00B80737"/>
    <w:rsid w:val="00B80AA6"/>
    <w:rsid w:val="00B80C6A"/>
    <w:rsid w:val="00B81131"/>
    <w:rsid w:val="00B8132B"/>
    <w:rsid w:val="00B825FF"/>
    <w:rsid w:val="00B8289C"/>
    <w:rsid w:val="00B828EE"/>
    <w:rsid w:val="00B8298C"/>
    <w:rsid w:val="00B82A4B"/>
    <w:rsid w:val="00B82C6A"/>
    <w:rsid w:val="00B82E95"/>
    <w:rsid w:val="00B82EBF"/>
    <w:rsid w:val="00B83486"/>
    <w:rsid w:val="00B835B9"/>
    <w:rsid w:val="00B850B1"/>
    <w:rsid w:val="00B85A61"/>
    <w:rsid w:val="00B8633C"/>
    <w:rsid w:val="00B86347"/>
    <w:rsid w:val="00B86F99"/>
    <w:rsid w:val="00B90151"/>
    <w:rsid w:val="00B901BE"/>
    <w:rsid w:val="00B906B6"/>
    <w:rsid w:val="00B909A4"/>
    <w:rsid w:val="00B90C11"/>
    <w:rsid w:val="00B90C9B"/>
    <w:rsid w:val="00B921C7"/>
    <w:rsid w:val="00B92500"/>
    <w:rsid w:val="00B9296F"/>
    <w:rsid w:val="00B92EA4"/>
    <w:rsid w:val="00B92F8E"/>
    <w:rsid w:val="00B930CC"/>
    <w:rsid w:val="00B93276"/>
    <w:rsid w:val="00B93394"/>
    <w:rsid w:val="00B933E5"/>
    <w:rsid w:val="00B9340A"/>
    <w:rsid w:val="00B934C8"/>
    <w:rsid w:val="00B937A6"/>
    <w:rsid w:val="00B9423D"/>
    <w:rsid w:val="00B946AB"/>
    <w:rsid w:val="00B948C8"/>
    <w:rsid w:val="00B94A15"/>
    <w:rsid w:val="00B94B47"/>
    <w:rsid w:val="00B94B5B"/>
    <w:rsid w:val="00B94EB6"/>
    <w:rsid w:val="00B94F3F"/>
    <w:rsid w:val="00B95E0F"/>
    <w:rsid w:val="00B9668B"/>
    <w:rsid w:val="00B96789"/>
    <w:rsid w:val="00B96BE4"/>
    <w:rsid w:val="00B96DD5"/>
    <w:rsid w:val="00B9703A"/>
    <w:rsid w:val="00BA01C4"/>
    <w:rsid w:val="00BA1039"/>
    <w:rsid w:val="00BA1C97"/>
    <w:rsid w:val="00BA2259"/>
    <w:rsid w:val="00BA2830"/>
    <w:rsid w:val="00BA28D0"/>
    <w:rsid w:val="00BA2DB8"/>
    <w:rsid w:val="00BA2E7A"/>
    <w:rsid w:val="00BA3CCA"/>
    <w:rsid w:val="00BA3D3B"/>
    <w:rsid w:val="00BA4126"/>
    <w:rsid w:val="00BA4239"/>
    <w:rsid w:val="00BA4838"/>
    <w:rsid w:val="00BA584E"/>
    <w:rsid w:val="00BA62D6"/>
    <w:rsid w:val="00BA6ABE"/>
    <w:rsid w:val="00BA6C16"/>
    <w:rsid w:val="00BA6FF2"/>
    <w:rsid w:val="00BA711F"/>
    <w:rsid w:val="00BA7385"/>
    <w:rsid w:val="00BA7F13"/>
    <w:rsid w:val="00BB0DEB"/>
    <w:rsid w:val="00BB21CD"/>
    <w:rsid w:val="00BB29A3"/>
    <w:rsid w:val="00BB3575"/>
    <w:rsid w:val="00BB3C40"/>
    <w:rsid w:val="00BB4595"/>
    <w:rsid w:val="00BB4FFC"/>
    <w:rsid w:val="00BB51D3"/>
    <w:rsid w:val="00BB5CF8"/>
    <w:rsid w:val="00BB602E"/>
    <w:rsid w:val="00BB61B9"/>
    <w:rsid w:val="00BB6BAF"/>
    <w:rsid w:val="00BB7051"/>
    <w:rsid w:val="00BB73DD"/>
    <w:rsid w:val="00BB7782"/>
    <w:rsid w:val="00BB7CC3"/>
    <w:rsid w:val="00BB7EC0"/>
    <w:rsid w:val="00BB7FAB"/>
    <w:rsid w:val="00BC065C"/>
    <w:rsid w:val="00BC0E07"/>
    <w:rsid w:val="00BC10FB"/>
    <w:rsid w:val="00BC1318"/>
    <w:rsid w:val="00BC13BB"/>
    <w:rsid w:val="00BC14D4"/>
    <w:rsid w:val="00BC16E7"/>
    <w:rsid w:val="00BC1CDB"/>
    <w:rsid w:val="00BC1D37"/>
    <w:rsid w:val="00BC2B80"/>
    <w:rsid w:val="00BC33F5"/>
    <w:rsid w:val="00BC3840"/>
    <w:rsid w:val="00BC4064"/>
    <w:rsid w:val="00BC47EE"/>
    <w:rsid w:val="00BC4A6A"/>
    <w:rsid w:val="00BC5D53"/>
    <w:rsid w:val="00BC5D9D"/>
    <w:rsid w:val="00BC5FA7"/>
    <w:rsid w:val="00BC6142"/>
    <w:rsid w:val="00BC6A9C"/>
    <w:rsid w:val="00BC6CEA"/>
    <w:rsid w:val="00BC6E7E"/>
    <w:rsid w:val="00BC713A"/>
    <w:rsid w:val="00BC74AF"/>
    <w:rsid w:val="00BC77B3"/>
    <w:rsid w:val="00BC7827"/>
    <w:rsid w:val="00BC7DCB"/>
    <w:rsid w:val="00BD055A"/>
    <w:rsid w:val="00BD09FD"/>
    <w:rsid w:val="00BD0B68"/>
    <w:rsid w:val="00BD0D05"/>
    <w:rsid w:val="00BD1893"/>
    <w:rsid w:val="00BD19B0"/>
    <w:rsid w:val="00BD1A6B"/>
    <w:rsid w:val="00BD1FF7"/>
    <w:rsid w:val="00BD2205"/>
    <w:rsid w:val="00BD2578"/>
    <w:rsid w:val="00BD2584"/>
    <w:rsid w:val="00BD2A4C"/>
    <w:rsid w:val="00BD2C08"/>
    <w:rsid w:val="00BD2CD1"/>
    <w:rsid w:val="00BD333B"/>
    <w:rsid w:val="00BD33E6"/>
    <w:rsid w:val="00BD3795"/>
    <w:rsid w:val="00BD3AF4"/>
    <w:rsid w:val="00BD3B93"/>
    <w:rsid w:val="00BD495B"/>
    <w:rsid w:val="00BD4B80"/>
    <w:rsid w:val="00BD4E44"/>
    <w:rsid w:val="00BD548C"/>
    <w:rsid w:val="00BD5826"/>
    <w:rsid w:val="00BD6409"/>
    <w:rsid w:val="00BD67AC"/>
    <w:rsid w:val="00BD77D4"/>
    <w:rsid w:val="00BD792C"/>
    <w:rsid w:val="00BD7A18"/>
    <w:rsid w:val="00BD7A42"/>
    <w:rsid w:val="00BD7CD8"/>
    <w:rsid w:val="00BE0045"/>
    <w:rsid w:val="00BE0189"/>
    <w:rsid w:val="00BE0283"/>
    <w:rsid w:val="00BE0D41"/>
    <w:rsid w:val="00BE1159"/>
    <w:rsid w:val="00BE17F4"/>
    <w:rsid w:val="00BE1F1B"/>
    <w:rsid w:val="00BE3025"/>
    <w:rsid w:val="00BE3205"/>
    <w:rsid w:val="00BE3ACC"/>
    <w:rsid w:val="00BE3C9B"/>
    <w:rsid w:val="00BE41A3"/>
    <w:rsid w:val="00BE459E"/>
    <w:rsid w:val="00BE480B"/>
    <w:rsid w:val="00BE6AB8"/>
    <w:rsid w:val="00BE7574"/>
    <w:rsid w:val="00BE7E01"/>
    <w:rsid w:val="00BF029D"/>
    <w:rsid w:val="00BF0CE9"/>
    <w:rsid w:val="00BF14F4"/>
    <w:rsid w:val="00BF1622"/>
    <w:rsid w:val="00BF263F"/>
    <w:rsid w:val="00BF2685"/>
    <w:rsid w:val="00BF2958"/>
    <w:rsid w:val="00BF3A5F"/>
    <w:rsid w:val="00BF3EA1"/>
    <w:rsid w:val="00BF415D"/>
    <w:rsid w:val="00BF4421"/>
    <w:rsid w:val="00BF4433"/>
    <w:rsid w:val="00BF479F"/>
    <w:rsid w:val="00BF4848"/>
    <w:rsid w:val="00BF498C"/>
    <w:rsid w:val="00BF4A0E"/>
    <w:rsid w:val="00BF4C56"/>
    <w:rsid w:val="00BF4ED1"/>
    <w:rsid w:val="00BF4EE9"/>
    <w:rsid w:val="00BF51AF"/>
    <w:rsid w:val="00BF5D70"/>
    <w:rsid w:val="00BF612F"/>
    <w:rsid w:val="00BF67BD"/>
    <w:rsid w:val="00BF6903"/>
    <w:rsid w:val="00BF6C1F"/>
    <w:rsid w:val="00BF7193"/>
    <w:rsid w:val="00BF764F"/>
    <w:rsid w:val="00BF77FF"/>
    <w:rsid w:val="00C002EE"/>
    <w:rsid w:val="00C00B9B"/>
    <w:rsid w:val="00C00E21"/>
    <w:rsid w:val="00C012BD"/>
    <w:rsid w:val="00C018BE"/>
    <w:rsid w:val="00C01A60"/>
    <w:rsid w:val="00C02285"/>
    <w:rsid w:val="00C03238"/>
    <w:rsid w:val="00C03426"/>
    <w:rsid w:val="00C03615"/>
    <w:rsid w:val="00C03C72"/>
    <w:rsid w:val="00C04148"/>
    <w:rsid w:val="00C04759"/>
    <w:rsid w:val="00C053C2"/>
    <w:rsid w:val="00C05E78"/>
    <w:rsid w:val="00C06266"/>
    <w:rsid w:val="00C06281"/>
    <w:rsid w:val="00C06330"/>
    <w:rsid w:val="00C065F0"/>
    <w:rsid w:val="00C0665B"/>
    <w:rsid w:val="00C06A4D"/>
    <w:rsid w:val="00C06B61"/>
    <w:rsid w:val="00C0785F"/>
    <w:rsid w:val="00C07C4E"/>
    <w:rsid w:val="00C1052A"/>
    <w:rsid w:val="00C1092B"/>
    <w:rsid w:val="00C11214"/>
    <w:rsid w:val="00C113E1"/>
    <w:rsid w:val="00C11709"/>
    <w:rsid w:val="00C11806"/>
    <w:rsid w:val="00C11991"/>
    <w:rsid w:val="00C12FF4"/>
    <w:rsid w:val="00C136F4"/>
    <w:rsid w:val="00C13EAB"/>
    <w:rsid w:val="00C14107"/>
    <w:rsid w:val="00C1434C"/>
    <w:rsid w:val="00C14AEF"/>
    <w:rsid w:val="00C1508A"/>
    <w:rsid w:val="00C157EE"/>
    <w:rsid w:val="00C15E18"/>
    <w:rsid w:val="00C163F4"/>
    <w:rsid w:val="00C16C2B"/>
    <w:rsid w:val="00C17177"/>
    <w:rsid w:val="00C17879"/>
    <w:rsid w:val="00C20840"/>
    <w:rsid w:val="00C20886"/>
    <w:rsid w:val="00C21034"/>
    <w:rsid w:val="00C2134B"/>
    <w:rsid w:val="00C21ED0"/>
    <w:rsid w:val="00C220FA"/>
    <w:rsid w:val="00C221CE"/>
    <w:rsid w:val="00C22DBF"/>
    <w:rsid w:val="00C22E88"/>
    <w:rsid w:val="00C23205"/>
    <w:rsid w:val="00C234C0"/>
    <w:rsid w:val="00C23508"/>
    <w:rsid w:val="00C2388E"/>
    <w:rsid w:val="00C24155"/>
    <w:rsid w:val="00C24331"/>
    <w:rsid w:val="00C255A1"/>
    <w:rsid w:val="00C255AF"/>
    <w:rsid w:val="00C25890"/>
    <w:rsid w:val="00C26289"/>
    <w:rsid w:val="00C2637B"/>
    <w:rsid w:val="00C269A4"/>
    <w:rsid w:val="00C269E3"/>
    <w:rsid w:val="00C26A03"/>
    <w:rsid w:val="00C27068"/>
    <w:rsid w:val="00C27660"/>
    <w:rsid w:val="00C278C9"/>
    <w:rsid w:val="00C27C30"/>
    <w:rsid w:val="00C30A15"/>
    <w:rsid w:val="00C3113A"/>
    <w:rsid w:val="00C31660"/>
    <w:rsid w:val="00C31DFB"/>
    <w:rsid w:val="00C31E32"/>
    <w:rsid w:val="00C329CE"/>
    <w:rsid w:val="00C32FB8"/>
    <w:rsid w:val="00C330DF"/>
    <w:rsid w:val="00C33CC1"/>
    <w:rsid w:val="00C33DF9"/>
    <w:rsid w:val="00C3442F"/>
    <w:rsid w:val="00C3498E"/>
    <w:rsid w:val="00C34BF4"/>
    <w:rsid w:val="00C35072"/>
    <w:rsid w:val="00C35ADE"/>
    <w:rsid w:val="00C35E3D"/>
    <w:rsid w:val="00C35F04"/>
    <w:rsid w:val="00C35F1B"/>
    <w:rsid w:val="00C36E2D"/>
    <w:rsid w:val="00C371A8"/>
    <w:rsid w:val="00C375EB"/>
    <w:rsid w:val="00C37614"/>
    <w:rsid w:val="00C376A7"/>
    <w:rsid w:val="00C377B4"/>
    <w:rsid w:val="00C379B1"/>
    <w:rsid w:val="00C402B7"/>
    <w:rsid w:val="00C407AA"/>
    <w:rsid w:val="00C408EB"/>
    <w:rsid w:val="00C4122C"/>
    <w:rsid w:val="00C41321"/>
    <w:rsid w:val="00C4161B"/>
    <w:rsid w:val="00C41F94"/>
    <w:rsid w:val="00C423C1"/>
    <w:rsid w:val="00C42DEC"/>
    <w:rsid w:val="00C4389D"/>
    <w:rsid w:val="00C43BC9"/>
    <w:rsid w:val="00C43C87"/>
    <w:rsid w:val="00C443C0"/>
    <w:rsid w:val="00C44FDF"/>
    <w:rsid w:val="00C45096"/>
    <w:rsid w:val="00C453A1"/>
    <w:rsid w:val="00C453B7"/>
    <w:rsid w:val="00C457B7"/>
    <w:rsid w:val="00C45E03"/>
    <w:rsid w:val="00C460AE"/>
    <w:rsid w:val="00C470C8"/>
    <w:rsid w:val="00C4724C"/>
    <w:rsid w:val="00C476C4"/>
    <w:rsid w:val="00C4796B"/>
    <w:rsid w:val="00C47D45"/>
    <w:rsid w:val="00C526FF"/>
    <w:rsid w:val="00C5276E"/>
    <w:rsid w:val="00C529D2"/>
    <w:rsid w:val="00C53502"/>
    <w:rsid w:val="00C5365C"/>
    <w:rsid w:val="00C53AC5"/>
    <w:rsid w:val="00C54270"/>
    <w:rsid w:val="00C545E6"/>
    <w:rsid w:val="00C54F70"/>
    <w:rsid w:val="00C555AF"/>
    <w:rsid w:val="00C55934"/>
    <w:rsid w:val="00C55A39"/>
    <w:rsid w:val="00C55AF4"/>
    <w:rsid w:val="00C5670C"/>
    <w:rsid w:val="00C570FB"/>
    <w:rsid w:val="00C574AB"/>
    <w:rsid w:val="00C57C49"/>
    <w:rsid w:val="00C606C8"/>
    <w:rsid w:val="00C60C94"/>
    <w:rsid w:val="00C61CF1"/>
    <w:rsid w:val="00C62150"/>
    <w:rsid w:val="00C62225"/>
    <w:rsid w:val="00C62288"/>
    <w:rsid w:val="00C62924"/>
    <w:rsid w:val="00C63A72"/>
    <w:rsid w:val="00C650E8"/>
    <w:rsid w:val="00C65444"/>
    <w:rsid w:val="00C655E0"/>
    <w:rsid w:val="00C65AD7"/>
    <w:rsid w:val="00C66246"/>
    <w:rsid w:val="00C662D6"/>
    <w:rsid w:val="00C66965"/>
    <w:rsid w:val="00C6746E"/>
    <w:rsid w:val="00C67A4D"/>
    <w:rsid w:val="00C67DAB"/>
    <w:rsid w:val="00C67FCE"/>
    <w:rsid w:val="00C7026C"/>
    <w:rsid w:val="00C703F1"/>
    <w:rsid w:val="00C7042B"/>
    <w:rsid w:val="00C70F97"/>
    <w:rsid w:val="00C71742"/>
    <w:rsid w:val="00C71D6A"/>
    <w:rsid w:val="00C7213D"/>
    <w:rsid w:val="00C7214E"/>
    <w:rsid w:val="00C72D2A"/>
    <w:rsid w:val="00C7337A"/>
    <w:rsid w:val="00C734B9"/>
    <w:rsid w:val="00C74D59"/>
    <w:rsid w:val="00C756DB"/>
    <w:rsid w:val="00C75A8D"/>
    <w:rsid w:val="00C75CF2"/>
    <w:rsid w:val="00C77827"/>
    <w:rsid w:val="00C77BB1"/>
    <w:rsid w:val="00C77F1F"/>
    <w:rsid w:val="00C809A8"/>
    <w:rsid w:val="00C80A25"/>
    <w:rsid w:val="00C80D17"/>
    <w:rsid w:val="00C81307"/>
    <w:rsid w:val="00C81551"/>
    <w:rsid w:val="00C81623"/>
    <w:rsid w:val="00C81A56"/>
    <w:rsid w:val="00C81A8C"/>
    <w:rsid w:val="00C81F73"/>
    <w:rsid w:val="00C8224D"/>
    <w:rsid w:val="00C822F2"/>
    <w:rsid w:val="00C83DEB"/>
    <w:rsid w:val="00C84CE5"/>
    <w:rsid w:val="00C859A4"/>
    <w:rsid w:val="00C85BDF"/>
    <w:rsid w:val="00C86252"/>
    <w:rsid w:val="00C862DA"/>
    <w:rsid w:val="00C86C57"/>
    <w:rsid w:val="00C86E86"/>
    <w:rsid w:val="00C86FD4"/>
    <w:rsid w:val="00C870DB"/>
    <w:rsid w:val="00C8721F"/>
    <w:rsid w:val="00C8786C"/>
    <w:rsid w:val="00C879A9"/>
    <w:rsid w:val="00C909FD"/>
    <w:rsid w:val="00C90F8A"/>
    <w:rsid w:val="00C91080"/>
    <w:rsid w:val="00C91304"/>
    <w:rsid w:val="00C9291B"/>
    <w:rsid w:val="00C92DDB"/>
    <w:rsid w:val="00C93130"/>
    <w:rsid w:val="00C93678"/>
    <w:rsid w:val="00C93E90"/>
    <w:rsid w:val="00C9459F"/>
    <w:rsid w:val="00C945E0"/>
    <w:rsid w:val="00C945FB"/>
    <w:rsid w:val="00C94F91"/>
    <w:rsid w:val="00C954AE"/>
    <w:rsid w:val="00C9571A"/>
    <w:rsid w:val="00C9580C"/>
    <w:rsid w:val="00C95F49"/>
    <w:rsid w:val="00C967D7"/>
    <w:rsid w:val="00C9687B"/>
    <w:rsid w:val="00C96FD9"/>
    <w:rsid w:val="00CA00F9"/>
    <w:rsid w:val="00CA0975"/>
    <w:rsid w:val="00CA1297"/>
    <w:rsid w:val="00CA1983"/>
    <w:rsid w:val="00CA22B3"/>
    <w:rsid w:val="00CA2303"/>
    <w:rsid w:val="00CA3108"/>
    <w:rsid w:val="00CA31F2"/>
    <w:rsid w:val="00CA33DF"/>
    <w:rsid w:val="00CA4946"/>
    <w:rsid w:val="00CA49F5"/>
    <w:rsid w:val="00CA4C43"/>
    <w:rsid w:val="00CA4D5A"/>
    <w:rsid w:val="00CA4E83"/>
    <w:rsid w:val="00CA5534"/>
    <w:rsid w:val="00CA61A3"/>
    <w:rsid w:val="00CA63F6"/>
    <w:rsid w:val="00CA6AC8"/>
    <w:rsid w:val="00CA70CC"/>
    <w:rsid w:val="00CA75BC"/>
    <w:rsid w:val="00CA7F74"/>
    <w:rsid w:val="00CB0C7D"/>
    <w:rsid w:val="00CB1090"/>
    <w:rsid w:val="00CB16B5"/>
    <w:rsid w:val="00CB16BD"/>
    <w:rsid w:val="00CB171C"/>
    <w:rsid w:val="00CB1CEF"/>
    <w:rsid w:val="00CB23AD"/>
    <w:rsid w:val="00CB258F"/>
    <w:rsid w:val="00CB299A"/>
    <w:rsid w:val="00CB29E7"/>
    <w:rsid w:val="00CB2E05"/>
    <w:rsid w:val="00CB3662"/>
    <w:rsid w:val="00CB3723"/>
    <w:rsid w:val="00CB3854"/>
    <w:rsid w:val="00CB3976"/>
    <w:rsid w:val="00CB3FCB"/>
    <w:rsid w:val="00CB4C57"/>
    <w:rsid w:val="00CB4D5B"/>
    <w:rsid w:val="00CB4EE9"/>
    <w:rsid w:val="00CB5C60"/>
    <w:rsid w:val="00CB5CFE"/>
    <w:rsid w:val="00CB5E60"/>
    <w:rsid w:val="00CB6330"/>
    <w:rsid w:val="00CB6BB9"/>
    <w:rsid w:val="00CB7228"/>
    <w:rsid w:val="00CB73F4"/>
    <w:rsid w:val="00CB75C0"/>
    <w:rsid w:val="00CB7646"/>
    <w:rsid w:val="00CB7E62"/>
    <w:rsid w:val="00CC0DFE"/>
    <w:rsid w:val="00CC1254"/>
    <w:rsid w:val="00CC1ADF"/>
    <w:rsid w:val="00CC1B07"/>
    <w:rsid w:val="00CC1BB2"/>
    <w:rsid w:val="00CC1C8E"/>
    <w:rsid w:val="00CC3858"/>
    <w:rsid w:val="00CC3F08"/>
    <w:rsid w:val="00CC42F2"/>
    <w:rsid w:val="00CC4538"/>
    <w:rsid w:val="00CC4644"/>
    <w:rsid w:val="00CC4F91"/>
    <w:rsid w:val="00CC50D1"/>
    <w:rsid w:val="00CC52AF"/>
    <w:rsid w:val="00CC585E"/>
    <w:rsid w:val="00CC5EC0"/>
    <w:rsid w:val="00CC6232"/>
    <w:rsid w:val="00CC6CB7"/>
    <w:rsid w:val="00CC6CF9"/>
    <w:rsid w:val="00CC72E3"/>
    <w:rsid w:val="00CC75D3"/>
    <w:rsid w:val="00CC75DD"/>
    <w:rsid w:val="00CC79EE"/>
    <w:rsid w:val="00CC7A3E"/>
    <w:rsid w:val="00CC7F1E"/>
    <w:rsid w:val="00CD0097"/>
    <w:rsid w:val="00CD02DD"/>
    <w:rsid w:val="00CD08ED"/>
    <w:rsid w:val="00CD0E77"/>
    <w:rsid w:val="00CD10B3"/>
    <w:rsid w:val="00CD1102"/>
    <w:rsid w:val="00CD1236"/>
    <w:rsid w:val="00CD1381"/>
    <w:rsid w:val="00CD189E"/>
    <w:rsid w:val="00CD1953"/>
    <w:rsid w:val="00CD1CD8"/>
    <w:rsid w:val="00CD2567"/>
    <w:rsid w:val="00CD2C83"/>
    <w:rsid w:val="00CD341E"/>
    <w:rsid w:val="00CD3870"/>
    <w:rsid w:val="00CD3B91"/>
    <w:rsid w:val="00CD402E"/>
    <w:rsid w:val="00CD42D9"/>
    <w:rsid w:val="00CD442E"/>
    <w:rsid w:val="00CD4AD9"/>
    <w:rsid w:val="00CD4D96"/>
    <w:rsid w:val="00CD52FC"/>
    <w:rsid w:val="00CD58C9"/>
    <w:rsid w:val="00CD5DA8"/>
    <w:rsid w:val="00CD696C"/>
    <w:rsid w:val="00CD6CCD"/>
    <w:rsid w:val="00CD6DFF"/>
    <w:rsid w:val="00CD75BF"/>
    <w:rsid w:val="00CD774B"/>
    <w:rsid w:val="00CD7794"/>
    <w:rsid w:val="00CD7A69"/>
    <w:rsid w:val="00CE0AE9"/>
    <w:rsid w:val="00CE103A"/>
    <w:rsid w:val="00CE1083"/>
    <w:rsid w:val="00CE16EF"/>
    <w:rsid w:val="00CE1A22"/>
    <w:rsid w:val="00CE2725"/>
    <w:rsid w:val="00CE27B6"/>
    <w:rsid w:val="00CE2FAD"/>
    <w:rsid w:val="00CE4112"/>
    <w:rsid w:val="00CE4666"/>
    <w:rsid w:val="00CE47AF"/>
    <w:rsid w:val="00CE4A0F"/>
    <w:rsid w:val="00CE4D9F"/>
    <w:rsid w:val="00CE54F9"/>
    <w:rsid w:val="00CE5B8C"/>
    <w:rsid w:val="00CE65A5"/>
    <w:rsid w:val="00CE6D47"/>
    <w:rsid w:val="00CE7387"/>
    <w:rsid w:val="00CF05ED"/>
    <w:rsid w:val="00CF0941"/>
    <w:rsid w:val="00CF09E3"/>
    <w:rsid w:val="00CF0BF9"/>
    <w:rsid w:val="00CF0F7E"/>
    <w:rsid w:val="00CF1050"/>
    <w:rsid w:val="00CF1411"/>
    <w:rsid w:val="00CF2890"/>
    <w:rsid w:val="00CF2F6E"/>
    <w:rsid w:val="00CF319A"/>
    <w:rsid w:val="00CF33CB"/>
    <w:rsid w:val="00CF38F5"/>
    <w:rsid w:val="00CF40AD"/>
    <w:rsid w:val="00CF4F5F"/>
    <w:rsid w:val="00CF5D37"/>
    <w:rsid w:val="00CF6583"/>
    <w:rsid w:val="00CF68E3"/>
    <w:rsid w:val="00CF6C5F"/>
    <w:rsid w:val="00CF6CF2"/>
    <w:rsid w:val="00CF73AA"/>
    <w:rsid w:val="00CF7995"/>
    <w:rsid w:val="00CF7D98"/>
    <w:rsid w:val="00D0028D"/>
    <w:rsid w:val="00D007B7"/>
    <w:rsid w:val="00D00929"/>
    <w:rsid w:val="00D00988"/>
    <w:rsid w:val="00D00DA2"/>
    <w:rsid w:val="00D0141A"/>
    <w:rsid w:val="00D0155F"/>
    <w:rsid w:val="00D01803"/>
    <w:rsid w:val="00D0191E"/>
    <w:rsid w:val="00D01B10"/>
    <w:rsid w:val="00D0250B"/>
    <w:rsid w:val="00D028F6"/>
    <w:rsid w:val="00D02D7A"/>
    <w:rsid w:val="00D0304A"/>
    <w:rsid w:val="00D0318E"/>
    <w:rsid w:val="00D03435"/>
    <w:rsid w:val="00D03517"/>
    <w:rsid w:val="00D03FB8"/>
    <w:rsid w:val="00D0428F"/>
    <w:rsid w:val="00D04508"/>
    <w:rsid w:val="00D04980"/>
    <w:rsid w:val="00D04C2B"/>
    <w:rsid w:val="00D05495"/>
    <w:rsid w:val="00D0553D"/>
    <w:rsid w:val="00D0559B"/>
    <w:rsid w:val="00D05757"/>
    <w:rsid w:val="00D05AFB"/>
    <w:rsid w:val="00D0676C"/>
    <w:rsid w:val="00D0719B"/>
    <w:rsid w:val="00D075E0"/>
    <w:rsid w:val="00D0780D"/>
    <w:rsid w:val="00D1050E"/>
    <w:rsid w:val="00D10953"/>
    <w:rsid w:val="00D10A12"/>
    <w:rsid w:val="00D10C73"/>
    <w:rsid w:val="00D10E44"/>
    <w:rsid w:val="00D115E9"/>
    <w:rsid w:val="00D11833"/>
    <w:rsid w:val="00D11EE7"/>
    <w:rsid w:val="00D121DB"/>
    <w:rsid w:val="00D1257C"/>
    <w:rsid w:val="00D129A2"/>
    <w:rsid w:val="00D14777"/>
    <w:rsid w:val="00D14D59"/>
    <w:rsid w:val="00D15372"/>
    <w:rsid w:val="00D15C64"/>
    <w:rsid w:val="00D15D40"/>
    <w:rsid w:val="00D17486"/>
    <w:rsid w:val="00D17982"/>
    <w:rsid w:val="00D2014B"/>
    <w:rsid w:val="00D2015A"/>
    <w:rsid w:val="00D20195"/>
    <w:rsid w:val="00D20C09"/>
    <w:rsid w:val="00D2118C"/>
    <w:rsid w:val="00D21AFC"/>
    <w:rsid w:val="00D21E59"/>
    <w:rsid w:val="00D21F02"/>
    <w:rsid w:val="00D228D7"/>
    <w:rsid w:val="00D2297A"/>
    <w:rsid w:val="00D22A99"/>
    <w:rsid w:val="00D2314E"/>
    <w:rsid w:val="00D23961"/>
    <w:rsid w:val="00D23AEB"/>
    <w:rsid w:val="00D23AEE"/>
    <w:rsid w:val="00D246B4"/>
    <w:rsid w:val="00D24943"/>
    <w:rsid w:val="00D24E52"/>
    <w:rsid w:val="00D26698"/>
    <w:rsid w:val="00D26922"/>
    <w:rsid w:val="00D26A07"/>
    <w:rsid w:val="00D26DBE"/>
    <w:rsid w:val="00D2727A"/>
    <w:rsid w:val="00D2730E"/>
    <w:rsid w:val="00D27E5E"/>
    <w:rsid w:val="00D30665"/>
    <w:rsid w:val="00D30B32"/>
    <w:rsid w:val="00D31428"/>
    <w:rsid w:val="00D317E9"/>
    <w:rsid w:val="00D327AB"/>
    <w:rsid w:val="00D32AE1"/>
    <w:rsid w:val="00D3328C"/>
    <w:rsid w:val="00D332C5"/>
    <w:rsid w:val="00D33369"/>
    <w:rsid w:val="00D33622"/>
    <w:rsid w:val="00D33A93"/>
    <w:rsid w:val="00D33D57"/>
    <w:rsid w:val="00D33D8D"/>
    <w:rsid w:val="00D33FAE"/>
    <w:rsid w:val="00D344B0"/>
    <w:rsid w:val="00D34586"/>
    <w:rsid w:val="00D34C5C"/>
    <w:rsid w:val="00D34F64"/>
    <w:rsid w:val="00D35370"/>
    <w:rsid w:val="00D3572D"/>
    <w:rsid w:val="00D36324"/>
    <w:rsid w:val="00D36CD6"/>
    <w:rsid w:val="00D370D1"/>
    <w:rsid w:val="00D3717F"/>
    <w:rsid w:val="00D3739A"/>
    <w:rsid w:val="00D3769D"/>
    <w:rsid w:val="00D37B74"/>
    <w:rsid w:val="00D410D7"/>
    <w:rsid w:val="00D41319"/>
    <w:rsid w:val="00D41393"/>
    <w:rsid w:val="00D41E6C"/>
    <w:rsid w:val="00D42714"/>
    <w:rsid w:val="00D4346A"/>
    <w:rsid w:val="00D4374E"/>
    <w:rsid w:val="00D43950"/>
    <w:rsid w:val="00D439C1"/>
    <w:rsid w:val="00D439CE"/>
    <w:rsid w:val="00D43BE4"/>
    <w:rsid w:val="00D43F4F"/>
    <w:rsid w:val="00D440A8"/>
    <w:rsid w:val="00D44D07"/>
    <w:rsid w:val="00D451DE"/>
    <w:rsid w:val="00D455C3"/>
    <w:rsid w:val="00D45ADF"/>
    <w:rsid w:val="00D45D64"/>
    <w:rsid w:val="00D45FEB"/>
    <w:rsid w:val="00D463F1"/>
    <w:rsid w:val="00D465AF"/>
    <w:rsid w:val="00D46B2E"/>
    <w:rsid w:val="00D46DBD"/>
    <w:rsid w:val="00D46DBF"/>
    <w:rsid w:val="00D4768A"/>
    <w:rsid w:val="00D501FA"/>
    <w:rsid w:val="00D50D2A"/>
    <w:rsid w:val="00D5111F"/>
    <w:rsid w:val="00D51B0A"/>
    <w:rsid w:val="00D521FE"/>
    <w:rsid w:val="00D5280E"/>
    <w:rsid w:val="00D52F8B"/>
    <w:rsid w:val="00D54005"/>
    <w:rsid w:val="00D54068"/>
    <w:rsid w:val="00D540C9"/>
    <w:rsid w:val="00D542C0"/>
    <w:rsid w:val="00D54490"/>
    <w:rsid w:val="00D557F4"/>
    <w:rsid w:val="00D55B63"/>
    <w:rsid w:val="00D55DDE"/>
    <w:rsid w:val="00D56693"/>
    <w:rsid w:val="00D567B1"/>
    <w:rsid w:val="00D56AAE"/>
    <w:rsid w:val="00D57BEB"/>
    <w:rsid w:val="00D607DB"/>
    <w:rsid w:val="00D60A9A"/>
    <w:rsid w:val="00D60E75"/>
    <w:rsid w:val="00D60F5F"/>
    <w:rsid w:val="00D61297"/>
    <w:rsid w:val="00D613C2"/>
    <w:rsid w:val="00D6167E"/>
    <w:rsid w:val="00D619E2"/>
    <w:rsid w:val="00D61B88"/>
    <w:rsid w:val="00D61D60"/>
    <w:rsid w:val="00D625DA"/>
    <w:rsid w:val="00D62632"/>
    <w:rsid w:val="00D627D3"/>
    <w:rsid w:val="00D62F0D"/>
    <w:rsid w:val="00D63C00"/>
    <w:rsid w:val="00D64057"/>
    <w:rsid w:val="00D64A41"/>
    <w:rsid w:val="00D64A6D"/>
    <w:rsid w:val="00D64AF8"/>
    <w:rsid w:val="00D64BE6"/>
    <w:rsid w:val="00D64DDF"/>
    <w:rsid w:val="00D64E89"/>
    <w:rsid w:val="00D65576"/>
    <w:rsid w:val="00D65652"/>
    <w:rsid w:val="00D6570A"/>
    <w:rsid w:val="00D65AF3"/>
    <w:rsid w:val="00D65DB4"/>
    <w:rsid w:val="00D661E7"/>
    <w:rsid w:val="00D664AF"/>
    <w:rsid w:val="00D6664D"/>
    <w:rsid w:val="00D679CC"/>
    <w:rsid w:val="00D67F5B"/>
    <w:rsid w:val="00D707E3"/>
    <w:rsid w:val="00D70AE9"/>
    <w:rsid w:val="00D7136D"/>
    <w:rsid w:val="00D71628"/>
    <w:rsid w:val="00D71B1E"/>
    <w:rsid w:val="00D7206E"/>
    <w:rsid w:val="00D72190"/>
    <w:rsid w:val="00D72DCB"/>
    <w:rsid w:val="00D7346F"/>
    <w:rsid w:val="00D73473"/>
    <w:rsid w:val="00D734A2"/>
    <w:rsid w:val="00D73552"/>
    <w:rsid w:val="00D73716"/>
    <w:rsid w:val="00D73780"/>
    <w:rsid w:val="00D74237"/>
    <w:rsid w:val="00D7456B"/>
    <w:rsid w:val="00D74A01"/>
    <w:rsid w:val="00D74D57"/>
    <w:rsid w:val="00D752E8"/>
    <w:rsid w:val="00D75327"/>
    <w:rsid w:val="00D75A05"/>
    <w:rsid w:val="00D75EC1"/>
    <w:rsid w:val="00D76330"/>
    <w:rsid w:val="00D76376"/>
    <w:rsid w:val="00D7669E"/>
    <w:rsid w:val="00D7688D"/>
    <w:rsid w:val="00D76DEF"/>
    <w:rsid w:val="00D77271"/>
    <w:rsid w:val="00D77B6E"/>
    <w:rsid w:val="00D8017F"/>
    <w:rsid w:val="00D803AC"/>
    <w:rsid w:val="00D80940"/>
    <w:rsid w:val="00D80949"/>
    <w:rsid w:val="00D816EF"/>
    <w:rsid w:val="00D82619"/>
    <w:rsid w:val="00D82A04"/>
    <w:rsid w:val="00D82B14"/>
    <w:rsid w:val="00D82CFF"/>
    <w:rsid w:val="00D83712"/>
    <w:rsid w:val="00D83A9E"/>
    <w:rsid w:val="00D84977"/>
    <w:rsid w:val="00D84B27"/>
    <w:rsid w:val="00D84D9D"/>
    <w:rsid w:val="00D84E5C"/>
    <w:rsid w:val="00D8543B"/>
    <w:rsid w:val="00D85AAA"/>
    <w:rsid w:val="00D86018"/>
    <w:rsid w:val="00D86294"/>
    <w:rsid w:val="00D86469"/>
    <w:rsid w:val="00D86682"/>
    <w:rsid w:val="00D868E3"/>
    <w:rsid w:val="00D873FF"/>
    <w:rsid w:val="00D9007D"/>
    <w:rsid w:val="00D90BAD"/>
    <w:rsid w:val="00D91147"/>
    <w:rsid w:val="00D919AB"/>
    <w:rsid w:val="00D91AA1"/>
    <w:rsid w:val="00D92440"/>
    <w:rsid w:val="00D93175"/>
    <w:rsid w:val="00D93641"/>
    <w:rsid w:val="00D93888"/>
    <w:rsid w:val="00D93C83"/>
    <w:rsid w:val="00D9454D"/>
    <w:rsid w:val="00D94A12"/>
    <w:rsid w:val="00D94D14"/>
    <w:rsid w:val="00D9504B"/>
    <w:rsid w:val="00D951E8"/>
    <w:rsid w:val="00D95A89"/>
    <w:rsid w:val="00D961CD"/>
    <w:rsid w:val="00D96517"/>
    <w:rsid w:val="00D96AF2"/>
    <w:rsid w:val="00D96F2B"/>
    <w:rsid w:val="00D96FD3"/>
    <w:rsid w:val="00D97441"/>
    <w:rsid w:val="00D974F5"/>
    <w:rsid w:val="00D975EC"/>
    <w:rsid w:val="00D97714"/>
    <w:rsid w:val="00DA0034"/>
    <w:rsid w:val="00DA00CD"/>
    <w:rsid w:val="00DA1623"/>
    <w:rsid w:val="00DA1B40"/>
    <w:rsid w:val="00DA1E5F"/>
    <w:rsid w:val="00DA2058"/>
    <w:rsid w:val="00DA24EB"/>
    <w:rsid w:val="00DA2F2F"/>
    <w:rsid w:val="00DA3230"/>
    <w:rsid w:val="00DA3A61"/>
    <w:rsid w:val="00DA3B29"/>
    <w:rsid w:val="00DA3D55"/>
    <w:rsid w:val="00DA440D"/>
    <w:rsid w:val="00DA44A5"/>
    <w:rsid w:val="00DA4624"/>
    <w:rsid w:val="00DA4E74"/>
    <w:rsid w:val="00DA56B5"/>
    <w:rsid w:val="00DA5F15"/>
    <w:rsid w:val="00DA63E1"/>
    <w:rsid w:val="00DA685A"/>
    <w:rsid w:val="00DA6946"/>
    <w:rsid w:val="00DA7A55"/>
    <w:rsid w:val="00DA7F3F"/>
    <w:rsid w:val="00DB015D"/>
    <w:rsid w:val="00DB0901"/>
    <w:rsid w:val="00DB183A"/>
    <w:rsid w:val="00DB19E6"/>
    <w:rsid w:val="00DB1B75"/>
    <w:rsid w:val="00DB2D9F"/>
    <w:rsid w:val="00DB3DE5"/>
    <w:rsid w:val="00DB41A9"/>
    <w:rsid w:val="00DB4410"/>
    <w:rsid w:val="00DB4C0D"/>
    <w:rsid w:val="00DB4EF4"/>
    <w:rsid w:val="00DB5144"/>
    <w:rsid w:val="00DB5189"/>
    <w:rsid w:val="00DB519A"/>
    <w:rsid w:val="00DB52A6"/>
    <w:rsid w:val="00DB5D4A"/>
    <w:rsid w:val="00DB5F48"/>
    <w:rsid w:val="00DB6003"/>
    <w:rsid w:val="00DB6410"/>
    <w:rsid w:val="00DB667E"/>
    <w:rsid w:val="00DB6D99"/>
    <w:rsid w:val="00DB7557"/>
    <w:rsid w:val="00DB758D"/>
    <w:rsid w:val="00DB764B"/>
    <w:rsid w:val="00DB7A43"/>
    <w:rsid w:val="00DC05EF"/>
    <w:rsid w:val="00DC0A62"/>
    <w:rsid w:val="00DC0C63"/>
    <w:rsid w:val="00DC0D20"/>
    <w:rsid w:val="00DC1355"/>
    <w:rsid w:val="00DC1A06"/>
    <w:rsid w:val="00DC1CDD"/>
    <w:rsid w:val="00DC1F31"/>
    <w:rsid w:val="00DC2A96"/>
    <w:rsid w:val="00DC3168"/>
    <w:rsid w:val="00DC3A2A"/>
    <w:rsid w:val="00DC3C80"/>
    <w:rsid w:val="00DC3D19"/>
    <w:rsid w:val="00DC47A0"/>
    <w:rsid w:val="00DC4D9A"/>
    <w:rsid w:val="00DC5243"/>
    <w:rsid w:val="00DC587C"/>
    <w:rsid w:val="00DC64DE"/>
    <w:rsid w:val="00DC727E"/>
    <w:rsid w:val="00DC7D84"/>
    <w:rsid w:val="00DD0F51"/>
    <w:rsid w:val="00DD199F"/>
    <w:rsid w:val="00DD1AD5"/>
    <w:rsid w:val="00DD247D"/>
    <w:rsid w:val="00DD2619"/>
    <w:rsid w:val="00DD2646"/>
    <w:rsid w:val="00DD3400"/>
    <w:rsid w:val="00DD3692"/>
    <w:rsid w:val="00DD3899"/>
    <w:rsid w:val="00DD4009"/>
    <w:rsid w:val="00DD4501"/>
    <w:rsid w:val="00DD456D"/>
    <w:rsid w:val="00DD4615"/>
    <w:rsid w:val="00DD488B"/>
    <w:rsid w:val="00DD4C33"/>
    <w:rsid w:val="00DD4CFB"/>
    <w:rsid w:val="00DD547C"/>
    <w:rsid w:val="00DD5E27"/>
    <w:rsid w:val="00DD5E85"/>
    <w:rsid w:val="00DD5F7C"/>
    <w:rsid w:val="00DD617E"/>
    <w:rsid w:val="00DD61F7"/>
    <w:rsid w:val="00DD72E7"/>
    <w:rsid w:val="00DD73C3"/>
    <w:rsid w:val="00DD743B"/>
    <w:rsid w:val="00DD7687"/>
    <w:rsid w:val="00DD7BE4"/>
    <w:rsid w:val="00DE072C"/>
    <w:rsid w:val="00DE127E"/>
    <w:rsid w:val="00DE13D1"/>
    <w:rsid w:val="00DE14A3"/>
    <w:rsid w:val="00DE155D"/>
    <w:rsid w:val="00DE1B6C"/>
    <w:rsid w:val="00DE1CA5"/>
    <w:rsid w:val="00DE1DA7"/>
    <w:rsid w:val="00DE1E0F"/>
    <w:rsid w:val="00DE20B9"/>
    <w:rsid w:val="00DE265A"/>
    <w:rsid w:val="00DE2DF2"/>
    <w:rsid w:val="00DE34AD"/>
    <w:rsid w:val="00DE34D1"/>
    <w:rsid w:val="00DE350E"/>
    <w:rsid w:val="00DE39E9"/>
    <w:rsid w:val="00DE3A76"/>
    <w:rsid w:val="00DE3CAC"/>
    <w:rsid w:val="00DE400A"/>
    <w:rsid w:val="00DE4D83"/>
    <w:rsid w:val="00DE502F"/>
    <w:rsid w:val="00DE53D1"/>
    <w:rsid w:val="00DE55E2"/>
    <w:rsid w:val="00DE5BB4"/>
    <w:rsid w:val="00DE609B"/>
    <w:rsid w:val="00DE6D22"/>
    <w:rsid w:val="00DE700B"/>
    <w:rsid w:val="00DE7050"/>
    <w:rsid w:val="00DE71C8"/>
    <w:rsid w:val="00DE72CE"/>
    <w:rsid w:val="00DE7564"/>
    <w:rsid w:val="00DE7BEF"/>
    <w:rsid w:val="00DF0155"/>
    <w:rsid w:val="00DF0253"/>
    <w:rsid w:val="00DF0B84"/>
    <w:rsid w:val="00DF0DBE"/>
    <w:rsid w:val="00DF0E9E"/>
    <w:rsid w:val="00DF116A"/>
    <w:rsid w:val="00DF14C1"/>
    <w:rsid w:val="00DF17F8"/>
    <w:rsid w:val="00DF2B53"/>
    <w:rsid w:val="00DF3AA3"/>
    <w:rsid w:val="00DF3F79"/>
    <w:rsid w:val="00DF4781"/>
    <w:rsid w:val="00DF4927"/>
    <w:rsid w:val="00DF4DE1"/>
    <w:rsid w:val="00DF5F58"/>
    <w:rsid w:val="00DF61A6"/>
    <w:rsid w:val="00DF68F0"/>
    <w:rsid w:val="00DF69C3"/>
    <w:rsid w:val="00DF6F60"/>
    <w:rsid w:val="00DF7499"/>
    <w:rsid w:val="00DF7D1C"/>
    <w:rsid w:val="00E00081"/>
    <w:rsid w:val="00E000CC"/>
    <w:rsid w:val="00E001C9"/>
    <w:rsid w:val="00E002F5"/>
    <w:rsid w:val="00E00686"/>
    <w:rsid w:val="00E00F97"/>
    <w:rsid w:val="00E0111C"/>
    <w:rsid w:val="00E01322"/>
    <w:rsid w:val="00E014E6"/>
    <w:rsid w:val="00E01F52"/>
    <w:rsid w:val="00E02381"/>
    <w:rsid w:val="00E02882"/>
    <w:rsid w:val="00E029AC"/>
    <w:rsid w:val="00E02E95"/>
    <w:rsid w:val="00E02FA8"/>
    <w:rsid w:val="00E03226"/>
    <w:rsid w:val="00E03240"/>
    <w:rsid w:val="00E03487"/>
    <w:rsid w:val="00E03698"/>
    <w:rsid w:val="00E05314"/>
    <w:rsid w:val="00E06217"/>
    <w:rsid w:val="00E06415"/>
    <w:rsid w:val="00E06515"/>
    <w:rsid w:val="00E06681"/>
    <w:rsid w:val="00E0681E"/>
    <w:rsid w:val="00E06CB9"/>
    <w:rsid w:val="00E10F10"/>
    <w:rsid w:val="00E113C0"/>
    <w:rsid w:val="00E11619"/>
    <w:rsid w:val="00E11AEE"/>
    <w:rsid w:val="00E120BF"/>
    <w:rsid w:val="00E12BE0"/>
    <w:rsid w:val="00E13DBD"/>
    <w:rsid w:val="00E1459C"/>
    <w:rsid w:val="00E14643"/>
    <w:rsid w:val="00E14BAF"/>
    <w:rsid w:val="00E14EC8"/>
    <w:rsid w:val="00E15149"/>
    <w:rsid w:val="00E1554E"/>
    <w:rsid w:val="00E1632C"/>
    <w:rsid w:val="00E165B2"/>
    <w:rsid w:val="00E169A8"/>
    <w:rsid w:val="00E16AA0"/>
    <w:rsid w:val="00E16AA8"/>
    <w:rsid w:val="00E17012"/>
    <w:rsid w:val="00E173A8"/>
    <w:rsid w:val="00E1766E"/>
    <w:rsid w:val="00E177A2"/>
    <w:rsid w:val="00E178D2"/>
    <w:rsid w:val="00E20A25"/>
    <w:rsid w:val="00E2188F"/>
    <w:rsid w:val="00E218AC"/>
    <w:rsid w:val="00E21AB0"/>
    <w:rsid w:val="00E21AEB"/>
    <w:rsid w:val="00E22243"/>
    <w:rsid w:val="00E22C00"/>
    <w:rsid w:val="00E232C5"/>
    <w:rsid w:val="00E23785"/>
    <w:rsid w:val="00E23912"/>
    <w:rsid w:val="00E245BE"/>
    <w:rsid w:val="00E24BE5"/>
    <w:rsid w:val="00E25EF8"/>
    <w:rsid w:val="00E26222"/>
    <w:rsid w:val="00E26472"/>
    <w:rsid w:val="00E26481"/>
    <w:rsid w:val="00E268EA"/>
    <w:rsid w:val="00E26D6F"/>
    <w:rsid w:val="00E26FAE"/>
    <w:rsid w:val="00E27265"/>
    <w:rsid w:val="00E2735F"/>
    <w:rsid w:val="00E27C46"/>
    <w:rsid w:val="00E27FB3"/>
    <w:rsid w:val="00E304B3"/>
    <w:rsid w:val="00E319DD"/>
    <w:rsid w:val="00E324D8"/>
    <w:rsid w:val="00E3292D"/>
    <w:rsid w:val="00E32C58"/>
    <w:rsid w:val="00E32FDB"/>
    <w:rsid w:val="00E33679"/>
    <w:rsid w:val="00E34921"/>
    <w:rsid w:val="00E36956"/>
    <w:rsid w:val="00E36A01"/>
    <w:rsid w:val="00E36D3C"/>
    <w:rsid w:val="00E37B6E"/>
    <w:rsid w:val="00E40289"/>
    <w:rsid w:val="00E40386"/>
    <w:rsid w:val="00E408AD"/>
    <w:rsid w:val="00E41057"/>
    <w:rsid w:val="00E42519"/>
    <w:rsid w:val="00E42844"/>
    <w:rsid w:val="00E431DF"/>
    <w:rsid w:val="00E43471"/>
    <w:rsid w:val="00E43D9E"/>
    <w:rsid w:val="00E44743"/>
    <w:rsid w:val="00E44855"/>
    <w:rsid w:val="00E44BFA"/>
    <w:rsid w:val="00E44C1D"/>
    <w:rsid w:val="00E44E14"/>
    <w:rsid w:val="00E460A4"/>
    <w:rsid w:val="00E4618B"/>
    <w:rsid w:val="00E4665D"/>
    <w:rsid w:val="00E46C5D"/>
    <w:rsid w:val="00E46CE1"/>
    <w:rsid w:val="00E46D7A"/>
    <w:rsid w:val="00E47723"/>
    <w:rsid w:val="00E47998"/>
    <w:rsid w:val="00E47DC1"/>
    <w:rsid w:val="00E507A2"/>
    <w:rsid w:val="00E50C1E"/>
    <w:rsid w:val="00E516C4"/>
    <w:rsid w:val="00E51B98"/>
    <w:rsid w:val="00E51DD5"/>
    <w:rsid w:val="00E51F43"/>
    <w:rsid w:val="00E526FE"/>
    <w:rsid w:val="00E527BA"/>
    <w:rsid w:val="00E52F17"/>
    <w:rsid w:val="00E53723"/>
    <w:rsid w:val="00E53955"/>
    <w:rsid w:val="00E5430C"/>
    <w:rsid w:val="00E54802"/>
    <w:rsid w:val="00E54CBB"/>
    <w:rsid w:val="00E55100"/>
    <w:rsid w:val="00E55DA9"/>
    <w:rsid w:val="00E55E08"/>
    <w:rsid w:val="00E56DD2"/>
    <w:rsid w:val="00E56F7E"/>
    <w:rsid w:val="00E5767F"/>
    <w:rsid w:val="00E57758"/>
    <w:rsid w:val="00E57DBE"/>
    <w:rsid w:val="00E57F46"/>
    <w:rsid w:val="00E6015C"/>
    <w:rsid w:val="00E61142"/>
    <w:rsid w:val="00E61372"/>
    <w:rsid w:val="00E61C69"/>
    <w:rsid w:val="00E6274D"/>
    <w:rsid w:val="00E62F52"/>
    <w:rsid w:val="00E632F6"/>
    <w:rsid w:val="00E63344"/>
    <w:rsid w:val="00E63A7E"/>
    <w:rsid w:val="00E64104"/>
    <w:rsid w:val="00E64491"/>
    <w:rsid w:val="00E64A25"/>
    <w:rsid w:val="00E6532B"/>
    <w:rsid w:val="00E653B2"/>
    <w:rsid w:val="00E65614"/>
    <w:rsid w:val="00E65AA3"/>
    <w:rsid w:val="00E65C37"/>
    <w:rsid w:val="00E65C88"/>
    <w:rsid w:val="00E65E63"/>
    <w:rsid w:val="00E6644E"/>
    <w:rsid w:val="00E66965"/>
    <w:rsid w:val="00E66D7E"/>
    <w:rsid w:val="00E674C5"/>
    <w:rsid w:val="00E67652"/>
    <w:rsid w:val="00E6783F"/>
    <w:rsid w:val="00E67F53"/>
    <w:rsid w:val="00E70411"/>
    <w:rsid w:val="00E70F37"/>
    <w:rsid w:val="00E7147E"/>
    <w:rsid w:val="00E72129"/>
    <w:rsid w:val="00E7255A"/>
    <w:rsid w:val="00E733AF"/>
    <w:rsid w:val="00E73419"/>
    <w:rsid w:val="00E73F88"/>
    <w:rsid w:val="00E73FEB"/>
    <w:rsid w:val="00E7410C"/>
    <w:rsid w:val="00E74335"/>
    <w:rsid w:val="00E74D95"/>
    <w:rsid w:val="00E74DF3"/>
    <w:rsid w:val="00E752E5"/>
    <w:rsid w:val="00E75567"/>
    <w:rsid w:val="00E76185"/>
    <w:rsid w:val="00E7635A"/>
    <w:rsid w:val="00E765D0"/>
    <w:rsid w:val="00E76731"/>
    <w:rsid w:val="00E77477"/>
    <w:rsid w:val="00E776B4"/>
    <w:rsid w:val="00E77F0E"/>
    <w:rsid w:val="00E80AC8"/>
    <w:rsid w:val="00E80EDC"/>
    <w:rsid w:val="00E818D9"/>
    <w:rsid w:val="00E820E4"/>
    <w:rsid w:val="00E8359E"/>
    <w:rsid w:val="00E83BE2"/>
    <w:rsid w:val="00E83E48"/>
    <w:rsid w:val="00E84551"/>
    <w:rsid w:val="00E8489D"/>
    <w:rsid w:val="00E85339"/>
    <w:rsid w:val="00E85411"/>
    <w:rsid w:val="00E857C9"/>
    <w:rsid w:val="00E8598C"/>
    <w:rsid w:val="00E85FF3"/>
    <w:rsid w:val="00E8625D"/>
    <w:rsid w:val="00E8626A"/>
    <w:rsid w:val="00E876A3"/>
    <w:rsid w:val="00E87BBB"/>
    <w:rsid w:val="00E904AA"/>
    <w:rsid w:val="00E90C47"/>
    <w:rsid w:val="00E90C92"/>
    <w:rsid w:val="00E90E19"/>
    <w:rsid w:val="00E9128C"/>
    <w:rsid w:val="00E9160C"/>
    <w:rsid w:val="00E91F10"/>
    <w:rsid w:val="00E921CF"/>
    <w:rsid w:val="00E929BD"/>
    <w:rsid w:val="00E92E92"/>
    <w:rsid w:val="00E9314B"/>
    <w:rsid w:val="00E934AE"/>
    <w:rsid w:val="00E93FE7"/>
    <w:rsid w:val="00E940B9"/>
    <w:rsid w:val="00E942F6"/>
    <w:rsid w:val="00E94468"/>
    <w:rsid w:val="00E9446C"/>
    <w:rsid w:val="00E94823"/>
    <w:rsid w:val="00E95884"/>
    <w:rsid w:val="00E961A8"/>
    <w:rsid w:val="00E963D7"/>
    <w:rsid w:val="00E96525"/>
    <w:rsid w:val="00E96C8A"/>
    <w:rsid w:val="00E96FC8"/>
    <w:rsid w:val="00E96FEB"/>
    <w:rsid w:val="00E9701D"/>
    <w:rsid w:val="00E9731B"/>
    <w:rsid w:val="00E97AF6"/>
    <w:rsid w:val="00E97C47"/>
    <w:rsid w:val="00E97DF4"/>
    <w:rsid w:val="00EA0F5F"/>
    <w:rsid w:val="00EA18AD"/>
    <w:rsid w:val="00EA1D24"/>
    <w:rsid w:val="00EA1FA5"/>
    <w:rsid w:val="00EA24D0"/>
    <w:rsid w:val="00EA3767"/>
    <w:rsid w:val="00EA4192"/>
    <w:rsid w:val="00EA45EF"/>
    <w:rsid w:val="00EA5BDB"/>
    <w:rsid w:val="00EA69C4"/>
    <w:rsid w:val="00EA6BE5"/>
    <w:rsid w:val="00EA7F51"/>
    <w:rsid w:val="00EB0018"/>
    <w:rsid w:val="00EB023B"/>
    <w:rsid w:val="00EB0B93"/>
    <w:rsid w:val="00EB0C32"/>
    <w:rsid w:val="00EB1CF8"/>
    <w:rsid w:val="00EB1E70"/>
    <w:rsid w:val="00EB1F7C"/>
    <w:rsid w:val="00EB23F5"/>
    <w:rsid w:val="00EB35F4"/>
    <w:rsid w:val="00EB4254"/>
    <w:rsid w:val="00EB47D1"/>
    <w:rsid w:val="00EB4869"/>
    <w:rsid w:val="00EB4BDC"/>
    <w:rsid w:val="00EB4F14"/>
    <w:rsid w:val="00EB5021"/>
    <w:rsid w:val="00EB5483"/>
    <w:rsid w:val="00EB5A18"/>
    <w:rsid w:val="00EB5C4B"/>
    <w:rsid w:val="00EB5E79"/>
    <w:rsid w:val="00EB5EB5"/>
    <w:rsid w:val="00EB6396"/>
    <w:rsid w:val="00EB6BC1"/>
    <w:rsid w:val="00EB6E84"/>
    <w:rsid w:val="00EB760D"/>
    <w:rsid w:val="00EB7A70"/>
    <w:rsid w:val="00EC0236"/>
    <w:rsid w:val="00EC07AB"/>
    <w:rsid w:val="00EC0B0B"/>
    <w:rsid w:val="00EC2E98"/>
    <w:rsid w:val="00EC318B"/>
    <w:rsid w:val="00EC32A3"/>
    <w:rsid w:val="00EC3561"/>
    <w:rsid w:val="00EC41C1"/>
    <w:rsid w:val="00EC42FD"/>
    <w:rsid w:val="00EC4A74"/>
    <w:rsid w:val="00EC4C56"/>
    <w:rsid w:val="00EC4CCE"/>
    <w:rsid w:val="00EC4DF5"/>
    <w:rsid w:val="00EC556B"/>
    <w:rsid w:val="00EC5750"/>
    <w:rsid w:val="00EC6C45"/>
    <w:rsid w:val="00EC6D0C"/>
    <w:rsid w:val="00EC6DE6"/>
    <w:rsid w:val="00EC6F2F"/>
    <w:rsid w:val="00EC70D4"/>
    <w:rsid w:val="00EC73B1"/>
    <w:rsid w:val="00EC73BD"/>
    <w:rsid w:val="00EC75AF"/>
    <w:rsid w:val="00EC76BD"/>
    <w:rsid w:val="00EC79F4"/>
    <w:rsid w:val="00ED00ED"/>
    <w:rsid w:val="00ED022D"/>
    <w:rsid w:val="00ED0327"/>
    <w:rsid w:val="00ED069F"/>
    <w:rsid w:val="00ED11F7"/>
    <w:rsid w:val="00ED12A2"/>
    <w:rsid w:val="00ED16A7"/>
    <w:rsid w:val="00ED1836"/>
    <w:rsid w:val="00ED1884"/>
    <w:rsid w:val="00ED1ADC"/>
    <w:rsid w:val="00ED1B27"/>
    <w:rsid w:val="00ED256C"/>
    <w:rsid w:val="00ED28EB"/>
    <w:rsid w:val="00ED2BCD"/>
    <w:rsid w:val="00ED30A9"/>
    <w:rsid w:val="00ED35F2"/>
    <w:rsid w:val="00ED3B76"/>
    <w:rsid w:val="00ED3C04"/>
    <w:rsid w:val="00ED3DB8"/>
    <w:rsid w:val="00ED4247"/>
    <w:rsid w:val="00ED454B"/>
    <w:rsid w:val="00ED4611"/>
    <w:rsid w:val="00ED4670"/>
    <w:rsid w:val="00ED4ACB"/>
    <w:rsid w:val="00ED4C4B"/>
    <w:rsid w:val="00ED500A"/>
    <w:rsid w:val="00ED56F8"/>
    <w:rsid w:val="00ED5DDF"/>
    <w:rsid w:val="00ED6428"/>
    <w:rsid w:val="00ED6A78"/>
    <w:rsid w:val="00ED7449"/>
    <w:rsid w:val="00ED7850"/>
    <w:rsid w:val="00ED7BB9"/>
    <w:rsid w:val="00ED7E37"/>
    <w:rsid w:val="00ED7FD9"/>
    <w:rsid w:val="00EE0086"/>
    <w:rsid w:val="00EE0FF4"/>
    <w:rsid w:val="00EE1509"/>
    <w:rsid w:val="00EE1632"/>
    <w:rsid w:val="00EE20DB"/>
    <w:rsid w:val="00EE2822"/>
    <w:rsid w:val="00EE2EC5"/>
    <w:rsid w:val="00EE3031"/>
    <w:rsid w:val="00EE352E"/>
    <w:rsid w:val="00EE3766"/>
    <w:rsid w:val="00EE38B1"/>
    <w:rsid w:val="00EE4BC7"/>
    <w:rsid w:val="00EE4CF0"/>
    <w:rsid w:val="00EE53D5"/>
    <w:rsid w:val="00EE54D1"/>
    <w:rsid w:val="00EE5E62"/>
    <w:rsid w:val="00EE61CE"/>
    <w:rsid w:val="00EE6357"/>
    <w:rsid w:val="00EE65E5"/>
    <w:rsid w:val="00EE65E8"/>
    <w:rsid w:val="00EE6FC9"/>
    <w:rsid w:val="00EE7417"/>
    <w:rsid w:val="00EE768B"/>
    <w:rsid w:val="00EF0019"/>
    <w:rsid w:val="00EF014C"/>
    <w:rsid w:val="00EF0156"/>
    <w:rsid w:val="00EF0ADC"/>
    <w:rsid w:val="00EF15DB"/>
    <w:rsid w:val="00EF1B83"/>
    <w:rsid w:val="00EF1FA5"/>
    <w:rsid w:val="00EF2089"/>
    <w:rsid w:val="00EF2884"/>
    <w:rsid w:val="00EF28E8"/>
    <w:rsid w:val="00EF299A"/>
    <w:rsid w:val="00EF2ECC"/>
    <w:rsid w:val="00EF35D7"/>
    <w:rsid w:val="00EF3936"/>
    <w:rsid w:val="00EF3E66"/>
    <w:rsid w:val="00EF4529"/>
    <w:rsid w:val="00EF54FF"/>
    <w:rsid w:val="00EF55D4"/>
    <w:rsid w:val="00EF5929"/>
    <w:rsid w:val="00EF5FC7"/>
    <w:rsid w:val="00EF6922"/>
    <w:rsid w:val="00EF6E2D"/>
    <w:rsid w:val="00EF6EFF"/>
    <w:rsid w:val="00EF751A"/>
    <w:rsid w:val="00EF758C"/>
    <w:rsid w:val="00EF7639"/>
    <w:rsid w:val="00EF7BDF"/>
    <w:rsid w:val="00F002FC"/>
    <w:rsid w:val="00F00328"/>
    <w:rsid w:val="00F0079F"/>
    <w:rsid w:val="00F00B1A"/>
    <w:rsid w:val="00F00D7D"/>
    <w:rsid w:val="00F012EB"/>
    <w:rsid w:val="00F02058"/>
    <w:rsid w:val="00F02312"/>
    <w:rsid w:val="00F02A7F"/>
    <w:rsid w:val="00F02C59"/>
    <w:rsid w:val="00F0398B"/>
    <w:rsid w:val="00F03FDE"/>
    <w:rsid w:val="00F04071"/>
    <w:rsid w:val="00F04407"/>
    <w:rsid w:val="00F04466"/>
    <w:rsid w:val="00F046B0"/>
    <w:rsid w:val="00F04BCA"/>
    <w:rsid w:val="00F04F1D"/>
    <w:rsid w:val="00F05767"/>
    <w:rsid w:val="00F05971"/>
    <w:rsid w:val="00F05BD4"/>
    <w:rsid w:val="00F06007"/>
    <w:rsid w:val="00F06AEA"/>
    <w:rsid w:val="00F0746A"/>
    <w:rsid w:val="00F0798E"/>
    <w:rsid w:val="00F07C8E"/>
    <w:rsid w:val="00F07D28"/>
    <w:rsid w:val="00F1019A"/>
    <w:rsid w:val="00F103E9"/>
    <w:rsid w:val="00F10C43"/>
    <w:rsid w:val="00F10D94"/>
    <w:rsid w:val="00F11366"/>
    <w:rsid w:val="00F11A56"/>
    <w:rsid w:val="00F12066"/>
    <w:rsid w:val="00F1221D"/>
    <w:rsid w:val="00F12D2D"/>
    <w:rsid w:val="00F13275"/>
    <w:rsid w:val="00F1332B"/>
    <w:rsid w:val="00F13341"/>
    <w:rsid w:val="00F1347C"/>
    <w:rsid w:val="00F13860"/>
    <w:rsid w:val="00F1480D"/>
    <w:rsid w:val="00F14A77"/>
    <w:rsid w:val="00F15B50"/>
    <w:rsid w:val="00F15CB1"/>
    <w:rsid w:val="00F15E07"/>
    <w:rsid w:val="00F15E64"/>
    <w:rsid w:val="00F16103"/>
    <w:rsid w:val="00F1630B"/>
    <w:rsid w:val="00F1634B"/>
    <w:rsid w:val="00F16888"/>
    <w:rsid w:val="00F16AB7"/>
    <w:rsid w:val="00F16D35"/>
    <w:rsid w:val="00F17136"/>
    <w:rsid w:val="00F17A42"/>
    <w:rsid w:val="00F17DA4"/>
    <w:rsid w:val="00F20890"/>
    <w:rsid w:val="00F2149A"/>
    <w:rsid w:val="00F21616"/>
    <w:rsid w:val="00F21665"/>
    <w:rsid w:val="00F21B46"/>
    <w:rsid w:val="00F22844"/>
    <w:rsid w:val="00F228C7"/>
    <w:rsid w:val="00F23145"/>
    <w:rsid w:val="00F2323A"/>
    <w:rsid w:val="00F23473"/>
    <w:rsid w:val="00F23A56"/>
    <w:rsid w:val="00F23B9C"/>
    <w:rsid w:val="00F23EB6"/>
    <w:rsid w:val="00F240CD"/>
    <w:rsid w:val="00F24302"/>
    <w:rsid w:val="00F243AE"/>
    <w:rsid w:val="00F24698"/>
    <w:rsid w:val="00F24C95"/>
    <w:rsid w:val="00F24D46"/>
    <w:rsid w:val="00F24FB2"/>
    <w:rsid w:val="00F25497"/>
    <w:rsid w:val="00F25627"/>
    <w:rsid w:val="00F2618F"/>
    <w:rsid w:val="00F2637F"/>
    <w:rsid w:val="00F268BC"/>
    <w:rsid w:val="00F27662"/>
    <w:rsid w:val="00F30140"/>
    <w:rsid w:val="00F30303"/>
    <w:rsid w:val="00F30332"/>
    <w:rsid w:val="00F30379"/>
    <w:rsid w:val="00F3063D"/>
    <w:rsid w:val="00F308F5"/>
    <w:rsid w:val="00F30AC1"/>
    <w:rsid w:val="00F310E5"/>
    <w:rsid w:val="00F31681"/>
    <w:rsid w:val="00F3246B"/>
    <w:rsid w:val="00F32691"/>
    <w:rsid w:val="00F3292C"/>
    <w:rsid w:val="00F32B9C"/>
    <w:rsid w:val="00F32FF6"/>
    <w:rsid w:val="00F33318"/>
    <w:rsid w:val="00F34038"/>
    <w:rsid w:val="00F34870"/>
    <w:rsid w:val="00F35DDA"/>
    <w:rsid w:val="00F364E2"/>
    <w:rsid w:val="00F3685F"/>
    <w:rsid w:val="00F36B6F"/>
    <w:rsid w:val="00F37759"/>
    <w:rsid w:val="00F377A8"/>
    <w:rsid w:val="00F40AD4"/>
    <w:rsid w:val="00F40C39"/>
    <w:rsid w:val="00F40C4F"/>
    <w:rsid w:val="00F40E9C"/>
    <w:rsid w:val="00F40F50"/>
    <w:rsid w:val="00F413E3"/>
    <w:rsid w:val="00F414A9"/>
    <w:rsid w:val="00F41965"/>
    <w:rsid w:val="00F41A3C"/>
    <w:rsid w:val="00F41F6C"/>
    <w:rsid w:val="00F4221D"/>
    <w:rsid w:val="00F422A3"/>
    <w:rsid w:val="00F4266A"/>
    <w:rsid w:val="00F433B5"/>
    <w:rsid w:val="00F43C6D"/>
    <w:rsid w:val="00F4421F"/>
    <w:rsid w:val="00F44A18"/>
    <w:rsid w:val="00F44C64"/>
    <w:rsid w:val="00F44DF3"/>
    <w:rsid w:val="00F451F7"/>
    <w:rsid w:val="00F4546F"/>
    <w:rsid w:val="00F45C98"/>
    <w:rsid w:val="00F46520"/>
    <w:rsid w:val="00F47B55"/>
    <w:rsid w:val="00F47DDF"/>
    <w:rsid w:val="00F509F2"/>
    <w:rsid w:val="00F50BDF"/>
    <w:rsid w:val="00F50CFE"/>
    <w:rsid w:val="00F5155E"/>
    <w:rsid w:val="00F525B1"/>
    <w:rsid w:val="00F529F2"/>
    <w:rsid w:val="00F52A45"/>
    <w:rsid w:val="00F53753"/>
    <w:rsid w:val="00F539FB"/>
    <w:rsid w:val="00F53DB1"/>
    <w:rsid w:val="00F54539"/>
    <w:rsid w:val="00F545E4"/>
    <w:rsid w:val="00F54B3C"/>
    <w:rsid w:val="00F572A8"/>
    <w:rsid w:val="00F5740F"/>
    <w:rsid w:val="00F5757E"/>
    <w:rsid w:val="00F5764A"/>
    <w:rsid w:val="00F57817"/>
    <w:rsid w:val="00F57EE4"/>
    <w:rsid w:val="00F605FD"/>
    <w:rsid w:val="00F60AA1"/>
    <w:rsid w:val="00F60B2B"/>
    <w:rsid w:val="00F60D91"/>
    <w:rsid w:val="00F612BE"/>
    <w:rsid w:val="00F6135C"/>
    <w:rsid w:val="00F6158F"/>
    <w:rsid w:val="00F61C06"/>
    <w:rsid w:val="00F61C30"/>
    <w:rsid w:val="00F62699"/>
    <w:rsid w:val="00F62C4B"/>
    <w:rsid w:val="00F62FB6"/>
    <w:rsid w:val="00F6358A"/>
    <w:rsid w:val="00F636B1"/>
    <w:rsid w:val="00F63BD6"/>
    <w:rsid w:val="00F64104"/>
    <w:rsid w:val="00F6420C"/>
    <w:rsid w:val="00F64701"/>
    <w:rsid w:val="00F64B18"/>
    <w:rsid w:val="00F65811"/>
    <w:rsid w:val="00F6594A"/>
    <w:rsid w:val="00F6619F"/>
    <w:rsid w:val="00F662B5"/>
    <w:rsid w:val="00F6639E"/>
    <w:rsid w:val="00F6679B"/>
    <w:rsid w:val="00F6691B"/>
    <w:rsid w:val="00F678E3"/>
    <w:rsid w:val="00F70937"/>
    <w:rsid w:val="00F70C25"/>
    <w:rsid w:val="00F71565"/>
    <w:rsid w:val="00F71ABF"/>
    <w:rsid w:val="00F7234E"/>
    <w:rsid w:val="00F7257E"/>
    <w:rsid w:val="00F72E39"/>
    <w:rsid w:val="00F72FAD"/>
    <w:rsid w:val="00F73224"/>
    <w:rsid w:val="00F73241"/>
    <w:rsid w:val="00F733E1"/>
    <w:rsid w:val="00F7382A"/>
    <w:rsid w:val="00F740F8"/>
    <w:rsid w:val="00F742F0"/>
    <w:rsid w:val="00F743C1"/>
    <w:rsid w:val="00F7450A"/>
    <w:rsid w:val="00F7463A"/>
    <w:rsid w:val="00F76236"/>
    <w:rsid w:val="00F7626B"/>
    <w:rsid w:val="00F770D3"/>
    <w:rsid w:val="00F776FA"/>
    <w:rsid w:val="00F77898"/>
    <w:rsid w:val="00F803B5"/>
    <w:rsid w:val="00F80ED3"/>
    <w:rsid w:val="00F8108F"/>
    <w:rsid w:val="00F8110D"/>
    <w:rsid w:val="00F813AB"/>
    <w:rsid w:val="00F814D4"/>
    <w:rsid w:val="00F815BA"/>
    <w:rsid w:val="00F818D4"/>
    <w:rsid w:val="00F81B14"/>
    <w:rsid w:val="00F82012"/>
    <w:rsid w:val="00F8201C"/>
    <w:rsid w:val="00F82296"/>
    <w:rsid w:val="00F8229C"/>
    <w:rsid w:val="00F8229E"/>
    <w:rsid w:val="00F824C1"/>
    <w:rsid w:val="00F825F4"/>
    <w:rsid w:val="00F82B69"/>
    <w:rsid w:val="00F82E17"/>
    <w:rsid w:val="00F82F58"/>
    <w:rsid w:val="00F83269"/>
    <w:rsid w:val="00F8437B"/>
    <w:rsid w:val="00F84B4A"/>
    <w:rsid w:val="00F8529D"/>
    <w:rsid w:val="00F86143"/>
    <w:rsid w:val="00F86648"/>
    <w:rsid w:val="00F868AB"/>
    <w:rsid w:val="00F86B28"/>
    <w:rsid w:val="00F86E1F"/>
    <w:rsid w:val="00F86E75"/>
    <w:rsid w:val="00F87323"/>
    <w:rsid w:val="00F87650"/>
    <w:rsid w:val="00F87C20"/>
    <w:rsid w:val="00F87D07"/>
    <w:rsid w:val="00F90022"/>
    <w:rsid w:val="00F900AC"/>
    <w:rsid w:val="00F90398"/>
    <w:rsid w:val="00F90519"/>
    <w:rsid w:val="00F90692"/>
    <w:rsid w:val="00F9092A"/>
    <w:rsid w:val="00F9131D"/>
    <w:rsid w:val="00F91474"/>
    <w:rsid w:val="00F919F4"/>
    <w:rsid w:val="00F91AB4"/>
    <w:rsid w:val="00F91B75"/>
    <w:rsid w:val="00F92658"/>
    <w:rsid w:val="00F92A8F"/>
    <w:rsid w:val="00F9328B"/>
    <w:rsid w:val="00F93C37"/>
    <w:rsid w:val="00F940F7"/>
    <w:rsid w:val="00F948CB"/>
    <w:rsid w:val="00F94921"/>
    <w:rsid w:val="00F95262"/>
    <w:rsid w:val="00F96247"/>
    <w:rsid w:val="00F96259"/>
    <w:rsid w:val="00F96380"/>
    <w:rsid w:val="00F9692D"/>
    <w:rsid w:val="00F96AE9"/>
    <w:rsid w:val="00F96C7B"/>
    <w:rsid w:val="00F96FCD"/>
    <w:rsid w:val="00F9741A"/>
    <w:rsid w:val="00F97992"/>
    <w:rsid w:val="00F97F84"/>
    <w:rsid w:val="00FA05A2"/>
    <w:rsid w:val="00FA0AF4"/>
    <w:rsid w:val="00FA17F9"/>
    <w:rsid w:val="00FA1B32"/>
    <w:rsid w:val="00FA1BAE"/>
    <w:rsid w:val="00FA1DF0"/>
    <w:rsid w:val="00FA1FDC"/>
    <w:rsid w:val="00FA214F"/>
    <w:rsid w:val="00FA3262"/>
    <w:rsid w:val="00FA3EB3"/>
    <w:rsid w:val="00FA4037"/>
    <w:rsid w:val="00FA43F3"/>
    <w:rsid w:val="00FA47FF"/>
    <w:rsid w:val="00FA4E05"/>
    <w:rsid w:val="00FA4ED6"/>
    <w:rsid w:val="00FA50F9"/>
    <w:rsid w:val="00FA562E"/>
    <w:rsid w:val="00FA5AF2"/>
    <w:rsid w:val="00FA63B7"/>
    <w:rsid w:val="00FA6674"/>
    <w:rsid w:val="00FA67DC"/>
    <w:rsid w:val="00FA6A1E"/>
    <w:rsid w:val="00FA6C91"/>
    <w:rsid w:val="00FA70E6"/>
    <w:rsid w:val="00FA71B1"/>
    <w:rsid w:val="00FA7767"/>
    <w:rsid w:val="00FA7F53"/>
    <w:rsid w:val="00FB0047"/>
    <w:rsid w:val="00FB09CB"/>
    <w:rsid w:val="00FB0BA1"/>
    <w:rsid w:val="00FB18B5"/>
    <w:rsid w:val="00FB2732"/>
    <w:rsid w:val="00FB3043"/>
    <w:rsid w:val="00FB3FF0"/>
    <w:rsid w:val="00FB4007"/>
    <w:rsid w:val="00FB4839"/>
    <w:rsid w:val="00FB4D06"/>
    <w:rsid w:val="00FB513C"/>
    <w:rsid w:val="00FB5B4B"/>
    <w:rsid w:val="00FB6747"/>
    <w:rsid w:val="00FB6E20"/>
    <w:rsid w:val="00FB73E1"/>
    <w:rsid w:val="00FB7D5C"/>
    <w:rsid w:val="00FB7F58"/>
    <w:rsid w:val="00FC0753"/>
    <w:rsid w:val="00FC0759"/>
    <w:rsid w:val="00FC08C2"/>
    <w:rsid w:val="00FC0EA3"/>
    <w:rsid w:val="00FC0F00"/>
    <w:rsid w:val="00FC1140"/>
    <w:rsid w:val="00FC1381"/>
    <w:rsid w:val="00FC183C"/>
    <w:rsid w:val="00FC1A26"/>
    <w:rsid w:val="00FC203D"/>
    <w:rsid w:val="00FC20F9"/>
    <w:rsid w:val="00FC21BC"/>
    <w:rsid w:val="00FC276F"/>
    <w:rsid w:val="00FC32C8"/>
    <w:rsid w:val="00FC34AF"/>
    <w:rsid w:val="00FC3CC5"/>
    <w:rsid w:val="00FC4639"/>
    <w:rsid w:val="00FC4A6A"/>
    <w:rsid w:val="00FC5129"/>
    <w:rsid w:val="00FC51ED"/>
    <w:rsid w:val="00FC51EE"/>
    <w:rsid w:val="00FC56E9"/>
    <w:rsid w:val="00FC5D49"/>
    <w:rsid w:val="00FC5E14"/>
    <w:rsid w:val="00FC6C5B"/>
    <w:rsid w:val="00FC7A39"/>
    <w:rsid w:val="00FC7D94"/>
    <w:rsid w:val="00FD02E6"/>
    <w:rsid w:val="00FD054A"/>
    <w:rsid w:val="00FD0583"/>
    <w:rsid w:val="00FD08FD"/>
    <w:rsid w:val="00FD095C"/>
    <w:rsid w:val="00FD0F6F"/>
    <w:rsid w:val="00FD1225"/>
    <w:rsid w:val="00FD14AC"/>
    <w:rsid w:val="00FD14D7"/>
    <w:rsid w:val="00FD1CBF"/>
    <w:rsid w:val="00FD1DD0"/>
    <w:rsid w:val="00FD23FA"/>
    <w:rsid w:val="00FD382E"/>
    <w:rsid w:val="00FD3BD8"/>
    <w:rsid w:val="00FD3CCB"/>
    <w:rsid w:val="00FD3E9A"/>
    <w:rsid w:val="00FD4CD4"/>
    <w:rsid w:val="00FD4FA6"/>
    <w:rsid w:val="00FD51E1"/>
    <w:rsid w:val="00FD525A"/>
    <w:rsid w:val="00FD63BF"/>
    <w:rsid w:val="00FD6788"/>
    <w:rsid w:val="00FD68AF"/>
    <w:rsid w:val="00FD6C7E"/>
    <w:rsid w:val="00FD6CBC"/>
    <w:rsid w:val="00FD6E5D"/>
    <w:rsid w:val="00FD75CF"/>
    <w:rsid w:val="00FD7F91"/>
    <w:rsid w:val="00FE02EA"/>
    <w:rsid w:val="00FE0A39"/>
    <w:rsid w:val="00FE0E40"/>
    <w:rsid w:val="00FE1129"/>
    <w:rsid w:val="00FE112E"/>
    <w:rsid w:val="00FE12CC"/>
    <w:rsid w:val="00FE14DE"/>
    <w:rsid w:val="00FE2301"/>
    <w:rsid w:val="00FE25C1"/>
    <w:rsid w:val="00FE2C15"/>
    <w:rsid w:val="00FE34BC"/>
    <w:rsid w:val="00FE360C"/>
    <w:rsid w:val="00FE363D"/>
    <w:rsid w:val="00FE368D"/>
    <w:rsid w:val="00FE38D2"/>
    <w:rsid w:val="00FE465C"/>
    <w:rsid w:val="00FE4D3F"/>
    <w:rsid w:val="00FE4D92"/>
    <w:rsid w:val="00FE4E46"/>
    <w:rsid w:val="00FE5648"/>
    <w:rsid w:val="00FE5B2E"/>
    <w:rsid w:val="00FE667B"/>
    <w:rsid w:val="00FE686C"/>
    <w:rsid w:val="00FE6FB7"/>
    <w:rsid w:val="00FE744E"/>
    <w:rsid w:val="00FE75F4"/>
    <w:rsid w:val="00FE767B"/>
    <w:rsid w:val="00FE7817"/>
    <w:rsid w:val="00FE78C9"/>
    <w:rsid w:val="00FE78FF"/>
    <w:rsid w:val="00FE798D"/>
    <w:rsid w:val="00FF013F"/>
    <w:rsid w:val="00FF0283"/>
    <w:rsid w:val="00FF0591"/>
    <w:rsid w:val="00FF0A8D"/>
    <w:rsid w:val="00FF0B97"/>
    <w:rsid w:val="00FF0CB2"/>
    <w:rsid w:val="00FF23CD"/>
    <w:rsid w:val="00FF26DD"/>
    <w:rsid w:val="00FF28E5"/>
    <w:rsid w:val="00FF300B"/>
    <w:rsid w:val="00FF302C"/>
    <w:rsid w:val="00FF325D"/>
    <w:rsid w:val="00FF394E"/>
    <w:rsid w:val="00FF47B0"/>
    <w:rsid w:val="00FF4CAA"/>
    <w:rsid w:val="00FF4E24"/>
    <w:rsid w:val="00FF4F8E"/>
    <w:rsid w:val="00FF6119"/>
    <w:rsid w:val="00FF676C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229C4"/>
  <w15:chartTrackingRefBased/>
  <w15:docId w15:val="{E95AA0BA-110A-4141-A7A0-A64B177D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C0F"/>
    <w:pPr>
      <w:bidi/>
      <w:spacing w:after="200" w:line="276" w:lineRule="auto"/>
    </w:pPr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C0F"/>
    <w:rPr>
      <w:rFonts w:ascii="Tahoma" w:hAnsi="Tahoma" w:cs="Tahoma"/>
      <w:sz w:val="16"/>
      <w:szCs w:val="16"/>
      <w:lang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5A3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3C0F"/>
    <w:rPr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C0F"/>
    <w:rPr>
      <w:b/>
      <w:bCs/>
      <w:sz w:val="20"/>
      <w:szCs w:val="20"/>
      <w:lang w:bidi="he-IL"/>
    </w:rPr>
  </w:style>
  <w:style w:type="paragraph" w:styleId="Revision">
    <w:name w:val="Revision"/>
    <w:hidden/>
    <w:uiPriority w:val="99"/>
    <w:semiHidden/>
    <w:rsid w:val="005A3C0F"/>
    <w:pPr>
      <w:spacing w:after="0" w:line="240" w:lineRule="auto"/>
    </w:pPr>
    <w:rPr>
      <w:lang w:bidi="he-IL"/>
    </w:rPr>
  </w:style>
  <w:style w:type="paragraph" w:styleId="Header">
    <w:name w:val="header"/>
    <w:basedOn w:val="Normal"/>
    <w:link w:val="HeaderChar"/>
    <w:uiPriority w:val="99"/>
    <w:unhideWhenUsed/>
    <w:rsid w:val="00B75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970"/>
    <w:rPr>
      <w:lang w:bidi="he-IL"/>
    </w:rPr>
  </w:style>
  <w:style w:type="paragraph" w:styleId="Footer">
    <w:name w:val="footer"/>
    <w:basedOn w:val="Normal"/>
    <w:link w:val="FooterChar"/>
    <w:uiPriority w:val="99"/>
    <w:unhideWhenUsed/>
    <w:rsid w:val="00B75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970"/>
    <w:rPr>
      <w:lang w:bidi="he-I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21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1BB"/>
    <w:rPr>
      <w:sz w:val="20"/>
      <w:szCs w:val="20"/>
      <w:lang w:bidi="he-IL"/>
    </w:rPr>
  </w:style>
  <w:style w:type="character" w:styleId="FootnoteReference">
    <w:name w:val="footnote reference"/>
    <w:basedOn w:val="DefaultParagraphFont"/>
    <w:uiPriority w:val="99"/>
    <w:semiHidden/>
    <w:unhideWhenUsed/>
    <w:rsid w:val="009421BB"/>
    <w:rPr>
      <w:vertAlign w:val="superscript"/>
    </w:rPr>
  </w:style>
  <w:style w:type="paragraph" w:styleId="ListParagraph">
    <w:name w:val="List Paragraph"/>
    <w:basedOn w:val="Normal"/>
    <w:uiPriority w:val="34"/>
    <w:qFormat/>
    <w:rsid w:val="00A27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73A7D-4941-4073-B1DE-47D632ACF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168</Pages>
  <Words>52464</Words>
  <Characters>299046</Characters>
  <Application>Microsoft Office Word</Application>
  <DocSecurity>0</DocSecurity>
  <Lines>2492</Lines>
  <Paragraphs>701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Tzemah Yoreh</dc:creator>
  <cp:keywords/>
  <dc:description/>
  <cp:lastModifiedBy>Daniel Tabak</cp:lastModifiedBy>
  <cp:revision>3</cp:revision>
  <dcterms:created xsi:type="dcterms:W3CDTF">2021-02-21T14:46:00Z</dcterms:created>
  <dcterms:modified xsi:type="dcterms:W3CDTF">2021-02-21T14:48:00Z</dcterms:modified>
</cp:coreProperties>
</file>